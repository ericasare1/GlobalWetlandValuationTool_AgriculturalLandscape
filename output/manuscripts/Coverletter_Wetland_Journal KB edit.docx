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CA0D5"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Department of Agricultural and Resource Economics</w:t>
      </w:r>
    </w:p>
    <w:p w14:paraId="14A30331"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Room 2E78 Agricultural Building</w:t>
      </w:r>
    </w:p>
    <w:p w14:paraId="4CBE3349" w14:textId="77777777" w:rsidR="00560F9C" w:rsidRDefault="00560F9C" w:rsidP="00560F9C">
      <w:pPr>
        <w:spacing w:line="360" w:lineRule="auto"/>
        <w:rPr>
          <w:rFonts w:ascii="Times New Roman" w:hAnsi="Times New Roman" w:cs="Times New Roman"/>
        </w:rPr>
      </w:pPr>
      <w:r>
        <w:rPr>
          <w:rFonts w:ascii="Times New Roman" w:hAnsi="Times New Roman" w:cs="Times New Roman"/>
        </w:rPr>
        <w:t xml:space="preserve">51 Campus Drive Saskatoon, SK, </w:t>
      </w:r>
    </w:p>
    <w:p w14:paraId="37C2521C" w14:textId="77777777" w:rsidR="00560F9C" w:rsidRPr="0038262B" w:rsidRDefault="00560F9C" w:rsidP="00560F9C">
      <w:pPr>
        <w:spacing w:line="360" w:lineRule="auto"/>
        <w:rPr>
          <w:rFonts w:ascii="Times New Roman" w:hAnsi="Times New Roman" w:cs="Times New Roman"/>
        </w:rPr>
      </w:pPr>
      <w:r>
        <w:rPr>
          <w:rFonts w:ascii="Times New Roman" w:hAnsi="Times New Roman" w:cs="Times New Roman"/>
        </w:rPr>
        <w:t>S7N 5B3, Canada</w:t>
      </w:r>
    </w:p>
    <w:p w14:paraId="34D4C6CD" w14:textId="77777777" w:rsidR="00560F9C" w:rsidRPr="0038262B" w:rsidRDefault="00560F9C" w:rsidP="00560F9C">
      <w:pPr>
        <w:spacing w:line="360" w:lineRule="auto"/>
        <w:rPr>
          <w:rFonts w:ascii="Times New Roman" w:hAnsi="Times New Roman" w:cs="Times New Roman"/>
        </w:rPr>
      </w:pPr>
    </w:p>
    <w:p w14:paraId="4517E177" w14:textId="702553EF" w:rsidR="00524654" w:rsidRDefault="00524654" w:rsidP="00560F9C">
      <w:pPr>
        <w:spacing w:line="360" w:lineRule="auto"/>
        <w:rPr>
          <w:rFonts w:ascii="Times New Roman" w:hAnsi="Times New Roman" w:cs="Times New Roman"/>
        </w:rPr>
      </w:pPr>
      <w:proofErr w:type="spellStart"/>
      <w:r>
        <w:rPr>
          <w:rFonts w:ascii="Times New Roman" w:hAnsi="Times New Roman" w:cs="Times New Roman"/>
        </w:rPr>
        <w:t>Marinus</w:t>
      </w:r>
      <w:proofErr w:type="spellEnd"/>
      <w:r>
        <w:rPr>
          <w:rFonts w:ascii="Times New Roman" w:hAnsi="Times New Roman" w:cs="Times New Roman"/>
        </w:rPr>
        <w:t xml:space="preserve"> L. </w:t>
      </w:r>
      <w:proofErr w:type="spellStart"/>
      <w:r>
        <w:rPr>
          <w:rFonts w:ascii="Times New Roman" w:hAnsi="Times New Roman" w:cs="Times New Roman"/>
        </w:rPr>
        <w:t>Otte</w:t>
      </w:r>
      <w:proofErr w:type="spellEnd"/>
    </w:p>
    <w:p w14:paraId="61DB7D03" w14:textId="03F41009" w:rsidR="00560F9C" w:rsidRPr="0049215F" w:rsidRDefault="00560F9C" w:rsidP="00560F9C">
      <w:pPr>
        <w:spacing w:line="360" w:lineRule="auto"/>
        <w:rPr>
          <w:rFonts w:ascii="Times New Roman" w:hAnsi="Times New Roman" w:cs="Times New Roman"/>
        </w:rPr>
      </w:pPr>
      <w:r w:rsidRPr="0049215F">
        <w:rPr>
          <w:rFonts w:ascii="Times New Roman" w:hAnsi="Times New Roman" w:cs="Times New Roman"/>
        </w:rPr>
        <w:t>Editor in-Chief</w:t>
      </w:r>
    </w:p>
    <w:p w14:paraId="3C57D46D" w14:textId="0712F18D" w:rsidR="00560F9C" w:rsidRDefault="00085F78" w:rsidP="00560F9C">
      <w:pPr>
        <w:spacing w:line="360" w:lineRule="auto"/>
        <w:rPr>
          <w:rFonts w:ascii="Times New Roman" w:hAnsi="Times New Roman" w:cs="Times New Roman"/>
        </w:rPr>
      </w:pPr>
      <w:r>
        <w:rPr>
          <w:rFonts w:ascii="Times New Roman" w:hAnsi="Times New Roman" w:cs="Times New Roman"/>
        </w:rPr>
        <w:t>Wetland</w:t>
      </w:r>
      <w:r w:rsidR="00E41974">
        <w:rPr>
          <w:rFonts w:ascii="Times New Roman" w:hAnsi="Times New Roman" w:cs="Times New Roman"/>
        </w:rPr>
        <w:t>s</w:t>
      </w:r>
      <w:r>
        <w:rPr>
          <w:rFonts w:ascii="Times New Roman" w:hAnsi="Times New Roman" w:cs="Times New Roman"/>
        </w:rPr>
        <w:t xml:space="preserve"> Journal</w:t>
      </w:r>
    </w:p>
    <w:p w14:paraId="2C87743E" w14:textId="77777777" w:rsidR="00560F9C" w:rsidRPr="0049215F" w:rsidRDefault="00560F9C" w:rsidP="00560F9C">
      <w:pPr>
        <w:spacing w:line="360" w:lineRule="auto"/>
        <w:rPr>
          <w:rFonts w:ascii="Times New Roman" w:hAnsi="Times New Roman" w:cs="Times New Roman"/>
        </w:rPr>
      </w:pPr>
    </w:p>
    <w:p w14:paraId="63833BC6" w14:textId="4B4CB5B3" w:rsidR="00560F9C" w:rsidRDefault="00085F78" w:rsidP="00560F9C">
      <w:pPr>
        <w:spacing w:line="360" w:lineRule="auto"/>
        <w:rPr>
          <w:rFonts w:ascii="Times New Roman" w:hAnsi="Times New Roman" w:cs="Times New Roman"/>
        </w:rPr>
      </w:pPr>
      <w:r>
        <w:rPr>
          <w:rFonts w:ascii="Times New Roman" w:hAnsi="Times New Roman" w:cs="Times New Roman"/>
        </w:rPr>
        <w:t>September</w:t>
      </w:r>
      <w:r w:rsidR="00560F9C" w:rsidRPr="0049215F">
        <w:rPr>
          <w:rFonts w:ascii="Times New Roman" w:hAnsi="Times New Roman" w:cs="Times New Roman"/>
        </w:rPr>
        <w:t xml:space="preserve"> </w:t>
      </w:r>
      <w:r>
        <w:rPr>
          <w:rFonts w:ascii="Times New Roman" w:hAnsi="Times New Roman" w:cs="Times New Roman"/>
        </w:rPr>
        <w:t>22</w:t>
      </w:r>
      <w:r w:rsidR="00560F9C" w:rsidRPr="0049215F">
        <w:rPr>
          <w:rFonts w:ascii="Times New Roman" w:hAnsi="Times New Roman" w:cs="Times New Roman"/>
        </w:rPr>
        <w:t>, 20</w:t>
      </w:r>
      <w:r>
        <w:rPr>
          <w:rFonts w:ascii="Times New Roman" w:hAnsi="Times New Roman" w:cs="Times New Roman"/>
        </w:rPr>
        <w:t>21</w:t>
      </w:r>
    </w:p>
    <w:p w14:paraId="3C98FF2F" w14:textId="77777777" w:rsidR="00560F9C" w:rsidRPr="0049215F" w:rsidRDefault="00560F9C" w:rsidP="00560F9C">
      <w:pPr>
        <w:spacing w:line="360" w:lineRule="auto"/>
        <w:rPr>
          <w:rFonts w:ascii="Times New Roman" w:hAnsi="Times New Roman" w:cs="Times New Roman"/>
        </w:rPr>
      </w:pPr>
    </w:p>
    <w:p w14:paraId="54828943" w14:textId="77777777" w:rsidR="00560F9C" w:rsidRPr="0049215F" w:rsidRDefault="00560F9C" w:rsidP="00560F9C">
      <w:pPr>
        <w:spacing w:line="360" w:lineRule="auto"/>
        <w:rPr>
          <w:rFonts w:ascii="Times New Roman" w:hAnsi="Times New Roman" w:cs="Times New Roman"/>
        </w:rPr>
      </w:pPr>
      <w:r w:rsidRPr="0049215F">
        <w:rPr>
          <w:rFonts w:ascii="Times New Roman" w:hAnsi="Times New Roman" w:cs="Times New Roman"/>
        </w:rPr>
        <w:t>Dear Sir/Madam,</w:t>
      </w:r>
    </w:p>
    <w:p w14:paraId="73D0DD6A" w14:textId="77777777" w:rsidR="00517E3E" w:rsidRDefault="00517E3E" w:rsidP="00517E3E">
      <w:pPr>
        <w:pStyle w:val="NoSpacing"/>
        <w:spacing w:line="360" w:lineRule="auto"/>
        <w:rPr>
          <w:rFonts w:ascii="Times New Roman" w:hAnsi="Times New Roman" w:cs="Times New Roman"/>
        </w:rPr>
      </w:pPr>
    </w:p>
    <w:p w14:paraId="41D1C874" w14:textId="2E34F0E6" w:rsidR="00517E3E" w:rsidRDefault="00560F9C" w:rsidP="00517E3E">
      <w:pPr>
        <w:pStyle w:val="NoSpacing"/>
        <w:spacing w:line="360" w:lineRule="auto"/>
        <w:rPr>
          <w:rFonts w:ascii="Times New Roman" w:hAnsi="Times New Roman" w:cs="Times New Roman"/>
        </w:rPr>
      </w:pPr>
      <w:r w:rsidRPr="0049215F">
        <w:rPr>
          <w:rFonts w:ascii="Times New Roman" w:hAnsi="Times New Roman" w:cs="Times New Roman"/>
        </w:rPr>
        <w:t xml:space="preserve">I am happy to submit an original research article </w:t>
      </w:r>
      <w:del w:id="0" w:author="Belcher, Kenneth" w:date="2021-09-27T13:47:00Z">
        <w:r w:rsidRPr="0049215F" w:rsidDel="00F91513">
          <w:rPr>
            <w:rFonts w:ascii="Times New Roman" w:hAnsi="Times New Roman" w:cs="Times New Roman"/>
          </w:rPr>
          <w:delText xml:space="preserve">with the </w:delText>
        </w:r>
      </w:del>
      <w:r w:rsidRPr="0049215F">
        <w:rPr>
          <w:rFonts w:ascii="Times New Roman" w:hAnsi="Times New Roman" w:cs="Times New Roman"/>
        </w:rPr>
        <w:t>title</w:t>
      </w:r>
      <w:ins w:id="1" w:author="Belcher, Kenneth" w:date="2021-09-27T13:47:00Z">
        <w:r w:rsidR="00F91513">
          <w:rPr>
            <w:rFonts w:ascii="Times New Roman" w:hAnsi="Times New Roman" w:cs="Times New Roman"/>
          </w:rPr>
          <w:t>d</w:t>
        </w:r>
      </w:ins>
      <w:r w:rsidRPr="0049215F">
        <w:rPr>
          <w:rFonts w:ascii="Times New Roman" w:hAnsi="Times New Roman" w:cs="Times New Roman"/>
        </w:rPr>
        <w:t xml:space="preserve"> “Valuing Ecosystem Services for Agricultural Wetlands: A systematic review and meta-analysis” for publication in the </w:t>
      </w:r>
      <w:r w:rsidR="00E41974">
        <w:rPr>
          <w:rFonts w:ascii="Times New Roman" w:hAnsi="Times New Roman" w:cs="Times New Roman"/>
        </w:rPr>
        <w:t xml:space="preserve">Wetlands </w:t>
      </w:r>
      <w:r w:rsidRPr="0049215F">
        <w:rPr>
          <w:rFonts w:ascii="Times New Roman" w:hAnsi="Times New Roman" w:cs="Times New Roman"/>
        </w:rPr>
        <w:t>Journal. The authors of this manuscript</w:t>
      </w:r>
      <w:r w:rsidR="00AA7FA2">
        <w:rPr>
          <w:rFonts w:ascii="Times New Roman" w:hAnsi="Times New Roman" w:cs="Times New Roman"/>
        </w:rPr>
        <w:t xml:space="preserve">, </w:t>
      </w:r>
      <w:r w:rsidRPr="0049215F">
        <w:rPr>
          <w:rFonts w:ascii="Times New Roman" w:hAnsi="Times New Roman" w:cs="Times New Roman"/>
        </w:rPr>
        <w:t>Asare Eric, Mantyka-Pringle Chrystal, Anderson Eric, Belcher Kenneth and Clark Robert</w:t>
      </w:r>
      <w:r w:rsidR="00AA7FA2">
        <w:rPr>
          <w:rFonts w:ascii="Times New Roman" w:hAnsi="Times New Roman" w:cs="Times New Roman"/>
        </w:rPr>
        <w:t xml:space="preserve">, </w:t>
      </w:r>
      <w:r w:rsidRPr="0049215F">
        <w:rPr>
          <w:rFonts w:ascii="Times New Roman" w:hAnsi="Times New Roman" w:cs="Times New Roman"/>
        </w:rPr>
        <w:t xml:space="preserve">have approved the manuscript and agree with its submission for publication. </w:t>
      </w:r>
    </w:p>
    <w:p w14:paraId="741C5AFE" w14:textId="77777777" w:rsidR="00517E3E" w:rsidRDefault="00517E3E" w:rsidP="00517E3E">
      <w:pPr>
        <w:pStyle w:val="NoSpacing"/>
        <w:spacing w:line="360" w:lineRule="auto"/>
        <w:rPr>
          <w:rFonts w:ascii="Times New Roman" w:hAnsi="Times New Roman" w:cs="Times New Roman"/>
        </w:rPr>
      </w:pPr>
    </w:p>
    <w:p w14:paraId="493277A2" w14:textId="483AD273" w:rsidR="00560F9C" w:rsidRPr="0049215F" w:rsidRDefault="00560F9C" w:rsidP="00085F78">
      <w:pPr>
        <w:pStyle w:val="NoSpacing"/>
        <w:spacing w:line="360" w:lineRule="auto"/>
        <w:rPr>
          <w:rFonts w:ascii="Times New Roman" w:hAnsi="Times New Roman" w:cs="Times New Roman"/>
        </w:rPr>
      </w:pPr>
      <w:r w:rsidRPr="0049215F">
        <w:rPr>
          <w:rFonts w:ascii="Times New Roman" w:hAnsi="Times New Roman" w:cs="Times New Roman"/>
        </w:rPr>
        <w:t>Our manuscript</w:t>
      </w:r>
      <w:r w:rsidR="00AA7FA2">
        <w:rPr>
          <w:rFonts w:ascii="Times New Roman" w:hAnsi="Times New Roman" w:cs="Times New Roman"/>
        </w:rPr>
        <w:t xml:space="preserve"> </w:t>
      </w:r>
      <w:del w:id="2" w:author="Belcher, Kenneth" w:date="2021-09-27T13:48:00Z">
        <w:r w:rsidRPr="0049215F" w:rsidDel="00F91513">
          <w:rPr>
            <w:rFonts w:ascii="Times New Roman" w:hAnsi="Times New Roman" w:cs="Times New Roman"/>
          </w:rPr>
          <w:delText xml:space="preserve">evaluated </w:delText>
        </w:r>
      </w:del>
      <w:ins w:id="3" w:author="Belcher, Kenneth" w:date="2021-09-27T13:48:00Z">
        <w:r w:rsidR="00F91513" w:rsidRPr="0049215F">
          <w:rPr>
            <w:rFonts w:ascii="Times New Roman" w:hAnsi="Times New Roman" w:cs="Times New Roman"/>
          </w:rPr>
          <w:t>evaluate</w:t>
        </w:r>
        <w:r w:rsidR="00F91513">
          <w:rPr>
            <w:rFonts w:ascii="Times New Roman" w:hAnsi="Times New Roman" w:cs="Times New Roman"/>
          </w:rPr>
          <w:t>s</w:t>
        </w:r>
      </w:ins>
      <w:ins w:id="4" w:author="Belcher, Kenneth" w:date="2021-09-27T13:49:00Z">
        <w:r w:rsidR="00F91513">
          <w:rPr>
            <w:rFonts w:ascii="Times New Roman" w:hAnsi="Times New Roman" w:cs="Times New Roman"/>
          </w:rPr>
          <w:t>, using a meta-analysis,</w:t>
        </w:r>
      </w:ins>
      <w:ins w:id="5" w:author="Belcher, Kenneth" w:date="2021-09-27T13:48:00Z">
        <w:r w:rsidR="00F91513" w:rsidRPr="0049215F">
          <w:rPr>
            <w:rFonts w:ascii="Times New Roman" w:hAnsi="Times New Roman" w:cs="Times New Roman"/>
          </w:rPr>
          <w:t xml:space="preserve"> </w:t>
        </w:r>
      </w:ins>
      <w:del w:id="6" w:author="Belcher, Kenneth" w:date="2021-09-27T13:50:00Z">
        <w:r w:rsidRPr="0049215F" w:rsidDel="00F91513">
          <w:rPr>
            <w:rFonts w:ascii="Times New Roman" w:hAnsi="Times New Roman" w:cs="Times New Roman"/>
          </w:rPr>
          <w:delText xml:space="preserve">the </w:delText>
        </w:r>
      </w:del>
      <w:ins w:id="7" w:author="Belcher, Kenneth" w:date="2021-09-27T13:50:00Z">
        <w:r w:rsidR="00F91513">
          <w:rPr>
            <w:rFonts w:ascii="Times New Roman" w:hAnsi="Times New Roman" w:cs="Times New Roman"/>
          </w:rPr>
          <w:t>a suite of</w:t>
        </w:r>
        <w:r w:rsidR="00F91513" w:rsidRPr="0049215F">
          <w:rPr>
            <w:rFonts w:ascii="Times New Roman" w:hAnsi="Times New Roman" w:cs="Times New Roman"/>
          </w:rPr>
          <w:t xml:space="preserve"> </w:t>
        </w:r>
      </w:ins>
      <w:r w:rsidRPr="0049215F">
        <w:rPr>
          <w:rFonts w:ascii="Times New Roman" w:hAnsi="Times New Roman" w:cs="Times New Roman"/>
        </w:rPr>
        <w:t xml:space="preserve">biophysical and socioeconomic factors that potentially influence </w:t>
      </w:r>
      <w:ins w:id="8" w:author="Belcher, Kenneth" w:date="2021-09-27T13:48:00Z">
        <w:r w:rsidR="00F91513">
          <w:rPr>
            <w:rFonts w:ascii="Times New Roman" w:hAnsi="Times New Roman" w:cs="Times New Roman"/>
          </w:rPr>
          <w:t xml:space="preserve">the value of ecosystem services provided by </w:t>
        </w:r>
      </w:ins>
      <w:r w:rsidRPr="0049215F">
        <w:rPr>
          <w:rFonts w:ascii="Times New Roman" w:hAnsi="Times New Roman" w:cs="Times New Roman"/>
        </w:rPr>
        <w:t>wetland</w:t>
      </w:r>
      <w:ins w:id="9" w:author="Belcher, Kenneth" w:date="2021-09-27T13:49:00Z">
        <w:r w:rsidR="00F91513">
          <w:rPr>
            <w:rFonts w:ascii="Times New Roman" w:hAnsi="Times New Roman" w:cs="Times New Roman"/>
          </w:rPr>
          <w:t>s</w:t>
        </w:r>
      </w:ins>
      <w:del w:id="10" w:author="Belcher, Kenneth" w:date="2021-09-27T13:49:00Z">
        <w:r w:rsidRPr="0049215F" w:rsidDel="00F91513">
          <w:rPr>
            <w:rFonts w:ascii="Times New Roman" w:hAnsi="Times New Roman" w:cs="Times New Roman"/>
          </w:rPr>
          <w:delText xml:space="preserve"> values</w:delText>
        </w:r>
      </w:del>
      <w:r w:rsidRPr="0049215F">
        <w:rPr>
          <w:rFonts w:ascii="Times New Roman" w:hAnsi="Times New Roman" w:cs="Times New Roman"/>
        </w:rPr>
        <w:t xml:space="preserve"> </w:t>
      </w:r>
      <w:r w:rsidR="00E24882">
        <w:rPr>
          <w:rFonts w:ascii="Times New Roman" w:hAnsi="Times New Roman" w:cs="Times New Roman"/>
        </w:rPr>
        <w:t xml:space="preserve">(provisioning and regulating) </w:t>
      </w:r>
      <w:r w:rsidRPr="0049215F">
        <w:rPr>
          <w:rFonts w:ascii="Times New Roman" w:hAnsi="Times New Roman" w:cs="Times New Roman"/>
        </w:rPr>
        <w:t>on agricultural landscapes</w:t>
      </w:r>
      <w:del w:id="11" w:author="Belcher, Kenneth" w:date="2021-09-27T13:49:00Z">
        <w:r w:rsidR="00AA7FA2" w:rsidDel="00F91513">
          <w:rPr>
            <w:rFonts w:ascii="Times New Roman" w:hAnsi="Times New Roman" w:cs="Times New Roman"/>
          </w:rPr>
          <w:delText xml:space="preserve"> using a </w:delText>
        </w:r>
        <w:r w:rsidR="00AA7FA2" w:rsidRPr="0049215F" w:rsidDel="00F91513">
          <w:rPr>
            <w:rFonts w:ascii="Times New Roman" w:hAnsi="Times New Roman" w:cs="Times New Roman"/>
          </w:rPr>
          <w:delText>meta-analysis</w:delText>
        </w:r>
      </w:del>
      <w:r w:rsidR="00AA7FA2">
        <w:rPr>
          <w:rFonts w:ascii="Times New Roman" w:hAnsi="Times New Roman" w:cs="Times New Roman"/>
        </w:rPr>
        <w:t>.</w:t>
      </w:r>
      <w:r w:rsidRPr="0049215F">
        <w:rPr>
          <w:rFonts w:ascii="Times New Roman" w:hAnsi="Times New Roman" w:cs="Times New Roman"/>
        </w:rPr>
        <w:t xml:space="preserve"> The results of </w:t>
      </w:r>
      <w:del w:id="12" w:author="Belcher, Kenneth" w:date="2021-09-27T13:49:00Z">
        <w:r w:rsidRPr="0049215F" w:rsidDel="00F91513">
          <w:rPr>
            <w:rFonts w:ascii="Times New Roman" w:hAnsi="Times New Roman" w:cs="Times New Roman"/>
          </w:rPr>
          <w:delText>the study</w:delText>
        </w:r>
      </w:del>
      <w:ins w:id="13" w:author="Belcher, Kenneth" w:date="2021-09-27T13:49:00Z">
        <w:r w:rsidR="00F91513">
          <w:rPr>
            <w:rFonts w:ascii="Times New Roman" w:hAnsi="Times New Roman" w:cs="Times New Roman"/>
          </w:rPr>
          <w:t>this analysis</w:t>
        </w:r>
      </w:ins>
      <w:r w:rsidRPr="0049215F">
        <w:rPr>
          <w:rFonts w:ascii="Times New Roman" w:hAnsi="Times New Roman" w:cs="Times New Roman"/>
        </w:rPr>
        <w:t xml:space="preserve"> </w:t>
      </w:r>
      <w:del w:id="14" w:author="Belcher, Kenneth" w:date="2021-09-27T13:50:00Z">
        <w:r w:rsidRPr="0049215F" w:rsidDel="00F91513">
          <w:rPr>
            <w:rFonts w:ascii="Times New Roman" w:hAnsi="Times New Roman" w:cs="Times New Roman"/>
          </w:rPr>
          <w:delText xml:space="preserve">showed </w:delText>
        </w:r>
      </w:del>
      <w:ins w:id="15" w:author="Belcher, Kenneth" w:date="2021-09-27T13:50:00Z">
        <w:r w:rsidR="00F91513">
          <w:rPr>
            <w:rFonts w:ascii="Times New Roman" w:hAnsi="Times New Roman" w:cs="Times New Roman"/>
          </w:rPr>
          <w:t>suggested</w:t>
        </w:r>
        <w:r w:rsidR="00F91513" w:rsidRPr="0049215F">
          <w:rPr>
            <w:rFonts w:ascii="Times New Roman" w:hAnsi="Times New Roman" w:cs="Times New Roman"/>
          </w:rPr>
          <w:t xml:space="preserve"> </w:t>
        </w:r>
      </w:ins>
      <w:r w:rsidRPr="0049215F">
        <w:rPr>
          <w:rFonts w:ascii="Times New Roman" w:hAnsi="Times New Roman" w:cs="Times New Roman"/>
        </w:rPr>
        <w:t>that</w:t>
      </w:r>
      <w:r w:rsidR="00085F78">
        <w:rPr>
          <w:rFonts w:ascii="Times New Roman" w:hAnsi="Times New Roman" w:cs="Times New Roman"/>
        </w:rPr>
        <w:t xml:space="preserve"> </w:t>
      </w:r>
      <w:r w:rsidR="00085F78" w:rsidRPr="00085F78">
        <w:rPr>
          <w:rFonts w:ascii="Times New Roman" w:hAnsi="Times New Roman" w:cs="Times New Roman"/>
        </w:rPr>
        <w:t>per capita income, peer-reviewed journal publications, agricultural total factor productivity and population density</w:t>
      </w:r>
      <w:r w:rsidRPr="0049215F">
        <w:rPr>
          <w:rFonts w:ascii="Times New Roman" w:hAnsi="Times New Roman" w:cs="Times New Roman"/>
        </w:rPr>
        <w:t xml:space="preserve"> </w:t>
      </w:r>
      <w:r w:rsidR="00085F78">
        <w:rPr>
          <w:rFonts w:ascii="Times New Roman" w:hAnsi="Times New Roman" w:cs="Times New Roman"/>
        </w:rPr>
        <w:t>had significant effect on provisioning</w:t>
      </w:r>
      <w:ins w:id="16" w:author="Belcher, Kenneth" w:date="2021-09-27T13:50:00Z">
        <w:r w:rsidR="00F91513">
          <w:rPr>
            <w:rFonts w:ascii="Times New Roman" w:hAnsi="Times New Roman" w:cs="Times New Roman"/>
          </w:rPr>
          <w:t xml:space="preserve"> values from </w:t>
        </w:r>
      </w:ins>
      <w:del w:id="17" w:author="Belcher, Kenneth" w:date="2021-09-27T13:51:00Z">
        <w:r w:rsidR="00085F78" w:rsidDel="00F91513">
          <w:rPr>
            <w:rFonts w:ascii="Times New Roman" w:hAnsi="Times New Roman" w:cs="Times New Roman"/>
          </w:rPr>
          <w:delText xml:space="preserve"> </w:delText>
        </w:r>
      </w:del>
      <w:r w:rsidR="00085F78">
        <w:rPr>
          <w:rFonts w:ascii="Times New Roman" w:hAnsi="Times New Roman" w:cs="Times New Roman"/>
        </w:rPr>
        <w:t>wetland</w:t>
      </w:r>
      <w:ins w:id="18" w:author="Belcher, Kenneth" w:date="2021-09-27T13:51:00Z">
        <w:r w:rsidR="00F91513">
          <w:rPr>
            <w:rFonts w:ascii="Times New Roman" w:hAnsi="Times New Roman" w:cs="Times New Roman"/>
          </w:rPr>
          <w:t>s</w:t>
        </w:r>
      </w:ins>
      <w:del w:id="19" w:author="Belcher, Kenneth" w:date="2021-09-27T13:51:00Z">
        <w:r w:rsidR="00085F78" w:rsidDel="00F91513">
          <w:rPr>
            <w:rFonts w:ascii="Times New Roman" w:hAnsi="Times New Roman" w:cs="Times New Roman"/>
          </w:rPr>
          <w:delText xml:space="preserve"> values</w:delText>
        </w:r>
      </w:del>
      <w:r w:rsidR="00085F78">
        <w:rPr>
          <w:rFonts w:ascii="Times New Roman" w:hAnsi="Times New Roman" w:cs="Times New Roman"/>
        </w:rPr>
        <w:t xml:space="preserve">, </w:t>
      </w:r>
      <w:r w:rsidR="00085F78" w:rsidRPr="00085F78">
        <w:rPr>
          <w:rFonts w:ascii="Times New Roman" w:hAnsi="Times New Roman" w:cs="Times New Roman"/>
        </w:rPr>
        <w:t>while agricultural total factor productivity, income level and wetland area had significant effects on regulating wetland ecosystem values.</w:t>
      </w:r>
      <w:r w:rsidR="00085F78">
        <w:rPr>
          <w:rFonts w:ascii="Times New Roman" w:hAnsi="Times New Roman" w:cs="Times New Roman"/>
        </w:rPr>
        <w:t xml:space="preserve"> Also, we showed that meta-regression </w:t>
      </w:r>
      <w:proofErr w:type="gramStart"/>
      <w:r w:rsidR="00085F78">
        <w:rPr>
          <w:rFonts w:ascii="Times New Roman" w:hAnsi="Times New Roman" w:cs="Times New Roman"/>
        </w:rPr>
        <w:t>transfers</w:t>
      </w:r>
      <w:proofErr w:type="gramEnd"/>
      <w:r w:rsidR="00085F78">
        <w:rPr>
          <w:rFonts w:ascii="Times New Roman" w:hAnsi="Times New Roman" w:cs="Times New Roman"/>
        </w:rPr>
        <w:t xml:space="preserve"> errors were significantly lower than mean-value transfer errors from our estimated models. </w:t>
      </w:r>
    </w:p>
    <w:p w14:paraId="709C3912" w14:textId="77777777" w:rsidR="00517E3E" w:rsidRDefault="00517E3E" w:rsidP="00560F9C">
      <w:pPr>
        <w:pStyle w:val="NoSpacing"/>
        <w:spacing w:line="360" w:lineRule="auto"/>
        <w:ind w:firstLine="720"/>
        <w:rPr>
          <w:rFonts w:ascii="Times New Roman" w:hAnsi="Times New Roman" w:cs="Times New Roman"/>
        </w:rPr>
      </w:pPr>
    </w:p>
    <w:p w14:paraId="0BCA5891" w14:textId="77777777" w:rsidR="00517E3E" w:rsidRDefault="00517E3E" w:rsidP="00560F9C">
      <w:pPr>
        <w:pStyle w:val="NoSpacing"/>
        <w:spacing w:line="360" w:lineRule="auto"/>
        <w:ind w:firstLine="720"/>
        <w:rPr>
          <w:rFonts w:ascii="Times New Roman" w:hAnsi="Times New Roman" w:cs="Times New Roman"/>
        </w:rPr>
      </w:pPr>
    </w:p>
    <w:p w14:paraId="7BE6F31D" w14:textId="77777777" w:rsidR="00517E3E" w:rsidRDefault="00517E3E" w:rsidP="00085F78">
      <w:pPr>
        <w:pStyle w:val="NoSpacing"/>
        <w:spacing w:line="360" w:lineRule="auto"/>
        <w:rPr>
          <w:rFonts w:ascii="Times New Roman" w:hAnsi="Times New Roman" w:cs="Times New Roman"/>
        </w:rPr>
      </w:pPr>
    </w:p>
    <w:p w14:paraId="7E59C03B" w14:textId="56E732B7" w:rsidR="00E41974" w:rsidRDefault="00E41974" w:rsidP="00AA7FA2">
      <w:pPr>
        <w:pStyle w:val="NoSpacing"/>
        <w:spacing w:line="360" w:lineRule="auto"/>
        <w:rPr>
          <w:rFonts w:ascii="Times New Roman" w:hAnsi="Times New Roman" w:cs="Times New Roman"/>
        </w:rPr>
      </w:pPr>
      <w:r>
        <w:rPr>
          <w:rFonts w:ascii="Times New Roman" w:hAnsi="Times New Roman" w:cs="Times New Roman"/>
        </w:rPr>
        <w:lastRenderedPageBreak/>
        <w:t>The</w:t>
      </w:r>
      <w:r w:rsidRPr="006039AD">
        <w:rPr>
          <w:rFonts w:ascii="Times New Roman" w:hAnsi="Times New Roman" w:cs="Times New Roman"/>
        </w:rPr>
        <w:t xml:space="preserve"> world </w:t>
      </w:r>
      <w:r>
        <w:rPr>
          <w:rFonts w:ascii="Times New Roman" w:hAnsi="Times New Roman" w:cs="Times New Roman"/>
        </w:rPr>
        <w:t xml:space="preserve">has lost </w:t>
      </w:r>
      <w:r w:rsidRPr="006039AD">
        <w:rPr>
          <w:rFonts w:ascii="Times New Roman" w:hAnsi="Times New Roman" w:cs="Times New Roman"/>
        </w:rPr>
        <w:t xml:space="preserve">more than 50 percent of its original wetland area at a </w:t>
      </w:r>
      <w:del w:id="20" w:author="Belcher, Kenneth" w:date="2021-09-27T13:51:00Z">
        <w:r w:rsidRPr="006039AD" w:rsidDel="00A54072">
          <w:rPr>
            <w:rFonts w:ascii="Times New Roman" w:hAnsi="Times New Roman" w:cs="Times New Roman"/>
          </w:rPr>
          <w:delText xml:space="preserve">faster </w:delText>
        </w:r>
      </w:del>
      <w:ins w:id="21" w:author="Belcher, Kenneth" w:date="2021-09-27T13:51:00Z">
        <w:r w:rsidR="00A54072">
          <w:rPr>
            <w:rFonts w:ascii="Times New Roman" w:hAnsi="Times New Roman" w:cs="Times New Roman"/>
          </w:rPr>
          <w:t>greater</w:t>
        </w:r>
        <w:r w:rsidR="00A54072" w:rsidRPr="006039AD">
          <w:rPr>
            <w:rFonts w:ascii="Times New Roman" w:hAnsi="Times New Roman" w:cs="Times New Roman"/>
          </w:rPr>
          <w:t xml:space="preserve"> </w:t>
        </w:r>
      </w:ins>
      <w:r w:rsidRPr="006039AD">
        <w:rPr>
          <w:rFonts w:ascii="Times New Roman" w:hAnsi="Times New Roman" w:cs="Times New Roman"/>
        </w:rPr>
        <w:t xml:space="preserve">rate than </w:t>
      </w:r>
      <w:ins w:id="22" w:author="Belcher, Kenneth" w:date="2021-09-27T13:52:00Z">
        <w:r w:rsidR="00A54072">
          <w:rPr>
            <w:rFonts w:ascii="Times New Roman" w:hAnsi="Times New Roman" w:cs="Times New Roman"/>
          </w:rPr>
          <w:t>many of the</w:t>
        </w:r>
      </w:ins>
      <w:del w:id="23" w:author="Belcher, Kenneth" w:date="2021-09-27T13:52:00Z">
        <w:r w:rsidRPr="006039AD" w:rsidDel="00A54072">
          <w:rPr>
            <w:rFonts w:ascii="Times New Roman" w:hAnsi="Times New Roman" w:cs="Times New Roman"/>
          </w:rPr>
          <w:delText>other</w:delText>
        </w:r>
      </w:del>
      <w:r w:rsidRPr="006039AD">
        <w:rPr>
          <w:rFonts w:ascii="Times New Roman" w:hAnsi="Times New Roman" w:cs="Times New Roman"/>
        </w:rPr>
        <w:t xml:space="preserve"> ecosystems in the world</w:t>
      </w:r>
      <w:r>
        <w:rPr>
          <w:rFonts w:ascii="Times New Roman" w:hAnsi="Times New Roman" w:cs="Times New Roman"/>
        </w:rPr>
        <w:t xml:space="preserve">. The international wetland research community and policy makers </w:t>
      </w:r>
      <w:del w:id="24" w:author="Belcher, Kenneth" w:date="2021-09-27T13:52:00Z">
        <w:r w:rsidDel="00A54072">
          <w:rPr>
            <w:rFonts w:ascii="Times New Roman" w:hAnsi="Times New Roman" w:cs="Times New Roman"/>
          </w:rPr>
          <w:delText>would be interested</w:delText>
        </w:r>
      </w:del>
      <w:ins w:id="25" w:author="Belcher, Kenneth" w:date="2021-09-27T13:52:00Z">
        <w:r w:rsidR="00A54072">
          <w:rPr>
            <w:rFonts w:ascii="Times New Roman" w:hAnsi="Times New Roman" w:cs="Times New Roman"/>
          </w:rPr>
          <w:t xml:space="preserve">need to understand </w:t>
        </w:r>
      </w:ins>
      <w:del w:id="26" w:author="Belcher, Kenneth" w:date="2021-09-27T13:52:00Z">
        <w:r w:rsidDel="00A54072">
          <w:rPr>
            <w:rFonts w:ascii="Times New Roman" w:hAnsi="Times New Roman" w:cs="Times New Roman"/>
          </w:rPr>
          <w:delText xml:space="preserve"> in </w:delText>
        </w:r>
        <w:r w:rsidRPr="006039AD" w:rsidDel="00A54072">
          <w:rPr>
            <w:rFonts w:ascii="Times New Roman" w:hAnsi="Times New Roman" w:cs="Times New Roman"/>
          </w:rPr>
          <w:delText>understanding</w:delText>
        </w:r>
      </w:del>
      <w:r w:rsidRPr="006039AD">
        <w:rPr>
          <w:rFonts w:ascii="Times New Roman" w:hAnsi="Times New Roman" w:cs="Times New Roman"/>
        </w:rPr>
        <w:t xml:space="preserve"> the drivers of wetland values, on agricultural landscapes</w:t>
      </w:r>
      <w:ins w:id="27" w:author="Belcher, Kenneth" w:date="2021-09-27T13:53:00Z">
        <w:r w:rsidR="00A54072">
          <w:rPr>
            <w:rFonts w:ascii="Times New Roman" w:hAnsi="Times New Roman" w:cs="Times New Roman"/>
          </w:rPr>
          <w:t xml:space="preserve"> in different regions</w:t>
        </w:r>
      </w:ins>
      <w:del w:id="28" w:author="Belcher, Kenneth" w:date="2021-09-27T13:53:00Z">
        <w:r w:rsidRPr="006039AD" w:rsidDel="00A54072">
          <w:rPr>
            <w:rFonts w:ascii="Times New Roman" w:hAnsi="Times New Roman" w:cs="Times New Roman"/>
          </w:rPr>
          <w:delText>, globally</w:delText>
        </w:r>
      </w:del>
      <w:r w:rsidRPr="006039AD">
        <w:rPr>
          <w:rFonts w:ascii="Times New Roman" w:hAnsi="Times New Roman" w:cs="Times New Roman"/>
        </w:rPr>
        <w:t>.</w:t>
      </w:r>
      <w:r>
        <w:rPr>
          <w:rFonts w:ascii="Times New Roman" w:hAnsi="Times New Roman" w:cs="Times New Roman"/>
        </w:rPr>
        <w:t xml:space="preserve"> Also, policy makers could use our estimated wetland regression value functions to </w:t>
      </w:r>
      <w:ins w:id="29" w:author="Belcher, Kenneth" w:date="2021-09-27T13:53:00Z">
        <w:r w:rsidR="00A54072">
          <w:rPr>
            <w:rFonts w:ascii="Times New Roman" w:hAnsi="Times New Roman" w:cs="Times New Roman"/>
          </w:rPr>
          <w:t xml:space="preserve">inform approaches to </w:t>
        </w:r>
      </w:ins>
      <w:r>
        <w:rPr>
          <w:rFonts w:ascii="Times New Roman" w:hAnsi="Times New Roman" w:cs="Times New Roman"/>
        </w:rPr>
        <w:t xml:space="preserve">estimate </w:t>
      </w:r>
      <w:r w:rsidRPr="006039AD">
        <w:rPr>
          <w:rFonts w:ascii="Times New Roman" w:hAnsi="Times New Roman" w:cs="Times New Roman"/>
        </w:rPr>
        <w:t>wetland values</w:t>
      </w:r>
      <w:r>
        <w:rPr>
          <w:rFonts w:ascii="Times New Roman" w:hAnsi="Times New Roman" w:cs="Times New Roman"/>
        </w:rPr>
        <w:t xml:space="preserve"> </w:t>
      </w:r>
      <w:r w:rsidRPr="006039AD">
        <w:rPr>
          <w:rFonts w:ascii="Times New Roman" w:hAnsi="Times New Roman" w:cs="Times New Roman"/>
        </w:rPr>
        <w:t>on agricultural landscapes</w:t>
      </w:r>
      <w:r>
        <w:rPr>
          <w:rFonts w:ascii="Times New Roman" w:hAnsi="Times New Roman" w:cs="Times New Roman"/>
        </w:rPr>
        <w:t>,</w:t>
      </w:r>
      <w:r w:rsidRPr="006039AD">
        <w:rPr>
          <w:rFonts w:ascii="Times New Roman" w:hAnsi="Times New Roman" w:cs="Times New Roman"/>
        </w:rPr>
        <w:t xml:space="preserve"> which could provide the foundation for benefit cost analys</w:t>
      </w:r>
      <w:r>
        <w:rPr>
          <w:rFonts w:ascii="Times New Roman" w:hAnsi="Times New Roman" w:cs="Times New Roman"/>
        </w:rPr>
        <w:t>es</w:t>
      </w:r>
      <w:r w:rsidRPr="006039AD">
        <w:rPr>
          <w:rFonts w:ascii="Times New Roman" w:hAnsi="Times New Roman" w:cs="Times New Roman"/>
        </w:rPr>
        <w:t xml:space="preserve"> </w:t>
      </w:r>
      <w:r>
        <w:rPr>
          <w:rFonts w:ascii="Times New Roman" w:hAnsi="Times New Roman" w:cs="Times New Roman"/>
        </w:rPr>
        <w:t xml:space="preserve">of </w:t>
      </w:r>
      <w:ins w:id="30" w:author="Belcher, Kenneth" w:date="2021-09-27T13:53:00Z">
        <w:r w:rsidR="00A54072">
          <w:rPr>
            <w:rFonts w:ascii="Times New Roman" w:hAnsi="Times New Roman" w:cs="Times New Roman"/>
          </w:rPr>
          <w:t xml:space="preserve">land use policies and other initiatives to conserve wetlands and wetland </w:t>
        </w:r>
      </w:ins>
      <w:ins w:id="31" w:author="Belcher, Kenneth" w:date="2021-09-27T13:54:00Z">
        <w:r w:rsidR="00A54072">
          <w:rPr>
            <w:rFonts w:ascii="Times New Roman" w:hAnsi="Times New Roman" w:cs="Times New Roman"/>
          </w:rPr>
          <w:t>function</w:t>
        </w:r>
      </w:ins>
      <w:ins w:id="32" w:author="Belcher, Kenneth" w:date="2021-09-27T13:53:00Z">
        <w:r w:rsidR="00A54072">
          <w:rPr>
            <w:rFonts w:ascii="Times New Roman" w:hAnsi="Times New Roman" w:cs="Times New Roman"/>
          </w:rPr>
          <w:t>.</w:t>
        </w:r>
      </w:ins>
      <w:ins w:id="33" w:author="Belcher, Kenneth" w:date="2021-09-27T13:54:00Z">
        <w:r w:rsidR="00A54072">
          <w:rPr>
            <w:rFonts w:ascii="Times New Roman" w:hAnsi="Times New Roman" w:cs="Times New Roman"/>
          </w:rPr>
          <w:t xml:space="preserve"> </w:t>
        </w:r>
      </w:ins>
      <w:del w:id="34" w:author="Belcher, Kenneth" w:date="2021-09-27T13:54:00Z">
        <w:r w:rsidDel="00A54072">
          <w:rPr>
            <w:rFonts w:ascii="Times New Roman" w:hAnsi="Times New Roman" w:cs="Times New Roman"/>
          </w:rPr>
          <w:delText xml:space="preserve">wetland conservation </w:delText>
        </w:r>
        <w:r w:rsidR="0028634D" w:rsidDel="00A54072">
          <w:rPr>
            <w:rFonts w:ascii="Times New Roman" w:hAnsi="Times New Roman" w:cs="Times New Roman"/>
          </w:rPr>
          <w:delText xml:space="preserve">and </w:delText>
        </w:r>
        <w:r w:rsidDel="00A54072">
          <w:rPr>
            <w:rFonts w:ascii="Times New Roman" w:hAnsi="Times New Roman" w:cs="Times New Roman"/>
          </w:rPr>
          <w:delText xml:space="preserve">land use </w:delText>
        </w:r>
        <w:r w:rsidRPr="0049215F" w:rsidDel="00A54072">
          <w:rPr>
            <w:rFonts w:ascii="Times New Roman" w:hAnsi="Times New Roman" w:cs="Times New Roman"/>
          </w:rPr>
          <w:delText>policies on agricultural landscapes</w:delText>
        </w:r>
        <w:r w:rsidR="0028634D" w:rsidDel="00A54072">
          <w:rPr>
            <w:rFonts w:ascii="Times New Roman" w:hAnsi="Times New Roman" w:cs="Times New Roman"/>
          </w:rPr>
          <w:delText xml:space="preserve"> to conserve wetlands</w:delText>
        </w:r>
        <w:r w:rsidDel="00A54072">
          <w:rPr>
            <w:rFonts w:ascii="Times New Roman" w:hAnsi="Times New Roman" w:cs="Times New Roman"/>
          </w:rPr>
          <w:delText>.</w:delText>
        </w:r>
      </w:del>
      <w:bookmarkStart w:id="35" w:name="_GoBack"/>
      <w:bookmarkEnd w:id="35"/>
      <w:r>
        <w:rPr>
          <w:rFonts w:ascii="Times New Roman" w:hAnsi="Times New Roman" w:cs="Times New Roman"/>
        </w:rPr>
        <w:t xml:space="preserve"> </w:t>
      </w:r>
    </w:p>
    <w:p w14:paraId="0B4625A2" w14:textId="77777777" w:rsidR="00E41974" w:rsidRDefault="00E41974" w:rsidP="00AA7FA2">
      <w:pPr>
        <w:pStyle w:val="NoSpacing"/>
        <w:spacing w:line="360" w:lineRule="auto"/>
        <w:rPr>
          <w:rFonts w:ascii="Times New Roman" w:hAnsi="Times New Roman" w:cs="Times New Roman"/>
        </w:rPr>
      </w:pPr>
    </w:p>
    <w:p w14:paraId="302456D2" w14:textId="306719E9" w:rsidR="00560F9C" w:rsidRPr="0049215F" w:rsidRDefault="00560F9C" w:rsidP="00AA7FA2">
      <w:pPr>
        <w:pStyle w:val="NoSpacing"/>
        <w:spacing w:line="360" w:lineRule="auto"/>
        <w:rPr>
          <w:rFonts w:ascii="Times New Roman" w:hAnsi="Times New Roman" w:cs="Times New Roman"/>
        </w:rPr>
      </w:pPr>
      <w:r w:rsidRPr="0049215F">
        <w:rPr>
          <w:rFonts w:ascii="Times New Roman" w:hAnsi="Times New Roman" w:cs="Times New Roman"/>
        </w:rPr>
        <w:t>We confirm that this manuscript has not been published elsewhere and is not under consideration by another journal. We have no conflict of interest to disclose. If you feel that the manuscript is appropriate for your journal, we suggest the following reviewers:</w:t>
      </w:r>
    </w:p>
    <w:p w14:paraId="7D238F60" w14:textId="77777777" w:rsidR="00560F9C" w:rsidRPr="0049215F" w:rsidRDefault="00560F9C" w:rsidP="00560F9C">
      <w:pPr>
        <w:pStyle w:val="NoSpacing"/>
        <w:numPr>
          <w:ilvl w:val="1"/>
          <w:numId w:val="1"/>
        </w:numPr>
        <w:spacing w:line="360" w:lineRule="auto"/>
        <w:rPr>
          <w:rFonts w:ascii="Times New Roman" w:hAnsi="Times New Roman" w:cs="Times New Roman"/>
        </w:rPr>
      </w:pPr>
      <w:r w:rsidRPr="0049215F">
        <w:rPr>
          <w:rFonts w:ascii="Times New Roman" w:hAnsi="Times New Roman" w:cs="Times New Roman"/>
        </w:rPr>
        <w:t>Spence Chris, email: chris.spence@canada.ca</w:t>
      </w:r>
    </w:p>
    <w:p w14:paraId="4CF4D458" w14:textId="1ECD9870" w:rsidR="00517E3E" w:rsidRPr="00AA7FA2" w:rsidRDefault="00560F9C" w:rsidP="00560F9C">
      <w:pPr>
        <w:pStyle w:val="NoSpacing"/>
        <w:numPr>
          <w:ilvl w:val="1"/>
          <w:numId w:val="1"/>
        </w:numPr>
        <w:spacing w:line="360" w:lineRule="auto"/>
        <w:rPr>
          <w:rFonts w:ascii="Times New Roman" w:hAnsi="Times New Roman" w:cs="Times New Roman"/>
        </w:rPr>
      </w:pPr>
      <w:r w:rsidRPr="0049215F">
        <w:rPr>
          <w:rFonts w:ascii="Times New Roman" w:hAnsi="Times New Roman" w:cs="Times New Roman"/>
        </w:rPr>
        <w:t>Minnes Sarah, email: sam880@mail.usask.ca</w:t>
      </w:r>
    </w:p>
    <w:p w14:paraId="46B0B238" w14:textId="7EDBAFD1" w:rsidR="00560F9C" w:rsidRPr="0049215F" w:rsidRDefault="00560F9C" w:rsidP="00AA7FA2">
      <w:pPr>
        <w:pStyle w:val="NoSpacing"/>
        <w:spacing w:line="360" w:lineRule="auto"/>
        <w:rPr>
          <w:rFonts w:ascii="Times New Roman" w:hAnsi="Times New Roman" w:cs="Times New Roman"/>
        </w:rPr>
      </w:pPr>
      <w:r w:rsidRPr="0049215F">
        <w:rPr>
          <w:rFonts w:ascii="Times New Roman" w:hAnsi="Times New Roman" w:cs="Times New Roman"/>
        </w:rPr>
        <w:t>Thank you for your consideration!</w:t>
      </w:r>
    </w:p>
    <w:p w14:paraId="03B1D6F4" w14:textId="77777777" w:rsidR="00560F9C" w:rsidRPr="0049215F" w:rsidRDefault="00560F9C" w:rsidP="00560F9C">
      <w:pPr>
        <w:pStyle w:val="NoSpacing"/>
        <w:spacing w:line="360" w:lineRule="auto"/>
        <w:rPr>
          <w:rFonts w:ascii="Times New Roman" w:hAnsi="Times New Roman" w:cs="Times New Roman"/>
        </w:rPr>
      </w:pPr>
    </w:p>
    <w:p w14:paraId="5890027D" w14:textId="77777777" w:rsidR="00560F9C" w:rsidRPr="0049215F" w:rsidRDefault="00560F9C" w:rsidP="00560F9C">
      <w:pPr>
        <w:pStyle w:val="NoSpacing"/>
        <w:spacing w:line="360" w:lineRule="auto"/>
        <w:rPr>
          <w:rFonts w:ascii="Times New Roman" w:hAnsi="Times New Roman" w:cs="Times New Roman"/>
        </w:rPr>
      </w:pPr>
      <w:r w:rsidRPr="0049215F">
        <w:rPr>
          <w:rFonts w:ascii="Times New Roman" w:hAnsi="Times New Roman" w:cs="Times New Roman"/>
        </w:rPr>
        <w:t>Sincerely,</w:t>
      </w:r>
    </w:p>
    <w:p w14:paraId="27BC69ED" w14:textId="77777777" w:rsidR="00560F9C" w:rsidRPr="0038262B" w:rsidRDefault="00560F9C" w:rsidP="00560F9C">
      <w:pPr>
        <w:spacing w:line="360" w:lineRule="auto"/>
        <w:rPr>
          <w:rFonts w:ascii="Times New Roman" w:hAnsi="Times New Roman" w:cs="Times New Roman"/>
        </w:rPr>
      </w:pPr>
    </w:p>
    <w:p w14:paraId="55BF5023" w14:textId="52CF4480" w:rsidR="00587738" w:rsidRPr="00560F9C" w:rsidRDefault="00560F9C">
      <w:pPr>
        <w:rPr>
          <w:rFonts w:ascii="Times New Roman" w:hAnsi="Times New Roman" w:cs="Times New Roman"/>
        </w:rPr>
      </w:pPr>
      <w:r w:rsidRPr="00560F9C">
        <w:rPr>
          <w:rFonts w:ascii="Times New Roman" w:hAnsi="Times New Roman" w:cs="Times New Roman"/>
        </w:rPr>
        <w:t>Eric Asare, Ph.D.</w:t>
      </w:r>
    </w:p>
    <w:p w14:paraId="78D08D8A" w14:textId="60405755" w:rsidR="00560F9C" w:rsidRPr="00560F9C" w:rsidRDefault="00560F9C">
      <w:pPr>
        <w:rPr>
          <w:rFonts w:ascii="Times New Roman" w:hAnsi="Times New Roman" w:cs="Times New Roman"/>
        </w:rPr>
      </w:pPr>
      <w:r w:rsidRPr="00560F9C">
        <w:rPr>
          <w:rFonts w:ascii="Times New Roman" w:hAnsi="Times New Roman" w:cs="Times New Roman"/>
        </w:rPr>
        <w:t>Postdoctoral Fellow,</w:t>
      </w:r>
    </w:p>
    <w:p w14:paraId="1F633C36" w14:textId="7483BD76" w:rsidR="00560F9C" w:rsidRPr="00560F9C" w:rsidRDefault="00560F9C">
      <w:pPr>
        <w:rPr>
          <w:rFonts w:ascii="Times New Roman" w:hAnsi="Times New Roman" w:cs="Times New Roman"/>
        </w:rPr>
      </w:pPr>
      <w:r w:rsidRPr="00560F9C">
        <w:rPr>
          <w:rFonts w:ascii="Times New Roman" w:hAnsi="Times New Roman" w:cs="Times New Roman"/>
        </w:rPr>
        <w:t>University of Saskatchewan.</w:t>
      </w:r>
    </w:p>
    <w:sectPr w:rsidR="00560F9C" w:rsidRPr="00560F9C" w:rsidSect="00593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53131"/>
    <w:multiLevelType w:val="multilevel"/>
    <w:tmpl w:val="6B6A32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cher, Kenneth">
    <w15:presenceInfo w15:providerId="AD" w15:userId="S-1-5-21-1060284298-436374069-1708537768-2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9C"/>
    <w:rsid w:val="00085F78"/>
    <w:rsid w:val="000C7B49"/>
    <w:rsid w:val="000F723A"/>
    <w:rsid w:val="001F2358"/>
    <w:rsid w:val="0028634D"/>
    <w:rsid w:val="003016B4"/>
    <w:rsid w:val="003C7029"/>
    <w:rsid w:val="004F3252"/>
    <w:rsid w:val="00517E3E"/>
    <w:rsid w:val="00524654"/>
    <w:rsid w:val="0053030E"/>
    <w:rsid w:val="00560F9C"/>
    <w:rsid w:val="00593AFE"/>
    <w:rsid w:val="00804BAD"/>
    <w:rsid w:val="008C4763"/>
    <w:rsid w:val="009C03CF"/>
    <w:rsid w:val="00A54072"/>
    <w:rsid w:val="00A7329A"/>
    <w:rsid w:val="00AA7FA2"/>
    <w:rsid w:val="00B4233B"/>
    <w:rsid w:val="00B8569C"/>
    <w:rsid w:val="00CA5622"/>
    <w:rsid w:val="00E00315"/>
    <w:rsid w:val="00E24882"/>
    <w:rsid w:val="00E41974"/>
    <w:rsid w:val="00EB15B5"/>
    <w:rsid w:val="00EC4418"/>
    <w:rsid w:val="00F9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A35F"/>
  <w14:defaultImageDpi w14:val="32767"/>
  <w15:chartTrackingRefBased/>
  <w15:docId w15:val="{BF5BC7DA-077A-8942-A58E-1E63380B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F9C"/>
  </w:style>
  <w:style w:type="paragraph" w:styleId="BalloonText">
    <w:name w:val="Balloon Text"/>
    <w:basedOn w:val="Normal"/>
    <w:link w:val="BalloonTextChar"/>
    <w:uiPriority w:val="99"/>
    <w:semiHidden/>
    <w:unhideWhenUsed/>
    <w:rsid w:val="00F915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Belcher, Kenneth</cp:lastModifiedBy>
  <cp:revision>2</cp:revision>
  <dcterms:created xsi:type="dcterms:W3CDTF">2021-09-27T19:55:00Z</dcterms:created>
  <dcterms:modified xsi:type="dcterms:W3CDTF">2021-09-27T19:55:00Z</dcterms:modified>
</cp:coreProperties>
</file>