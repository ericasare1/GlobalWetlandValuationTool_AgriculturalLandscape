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t>Introduction</w:t>
      </w:r>
    </w:p>
    <w:p w14:paraId="2625E9BC" w14:textId="0ED2B0F8" w:rsidR="00FB662C" w:rsidRDefault="00FB662C" w:rsidP="00FB662C">
      <w:pPr>
        <w:spacing w:line="480" w:lineRule="auto"/>
        <w:ind w:firstLine="720"/>
      </w:pPr>
      <w:r>
        <w:t xml:space="preserve">The global extent of inland wetlands has declined almost 70% during the 20th century mainly due to land cover change for agricultural production (Davidson </w:t>
      </w:r>
      <w:commentRangeStart w:id="0"/>
      <w:r>
        <w:t>2014</w:t>
      </w:r>
      <w:commentRangeEnd w:id="0"/>
      <w:r w:rsidR="00C16CEF">
        <w:rPr>
          <w:rStyle w:val="CommentReference"/>
          <w:rFonts w:ascii="Liberation Serif" w:eastAsia="SimSun" w:hAnsi="Liberation Serif" w:cs="Mangal"/>
          <w:kern w:val="3"/>
          <w:lang w:eastAsia="zh-CN" w:bidi="hi-IN"/>
        </w:rPr>
        <w:commentReference w:id="0"/>
      </w:r>
      <w:r>
        <w:t xml:space="preserve">). This rate of wetland conversion has continued into the 21st century (Gardner et al. </w:t>
      </w:r>
      <w:commentRangeStart w:id="1"/>
      <w:r>
        <w:t>2015</w:t>
      </w:r>
      <w:commentRangeEnd w:id="1"/>
      <w:r w:rsidR="00C16CEF">
        <w:rPr>
          <w:rStyle w:val="CommentReference"/>
          <w:rFonts w:ascii="Liberation Serif" w:eastAsia="SimSun" w:hAnsi="Liberation Serif" w:cs="Mangal"/>
          <w:kern w:val="3"/>
          <w:lang w:eastAsia="zh-CN" w:bidi="hi-IN"/>
        </w:rPr>
        <w:commentReference w:id="1"/>
      </w:r>
      <w:r>
        <w:t>) resulting in the loss of many important ecosystem services (</w:t>
      </w:r>
      <w:proofErr w:type="spellStart"/>
      <w:r>
        <w:t>Leemans</w:t>
      </w:r>
      <w:proofErr w:type="spellEnd"/>
      <w:r>
        <w:t xml:space="preserve"> and De Groot 2003). Wetlands play an essential role in </w:t>
      </w:r>
      <w:r w:rsidR="00921D8B">
        <w:t xml:space="preserve">maintaining </w:t>
      </w:r>
      <w:r>
        <w:t>water quality by removing excess nutrients and pesticides, especially on agricultural landscapes, that can degrade downstream water quality (</w:t>
      </w:r>
      <w:proofErr w:type="spellStart"/>
      <w:r>
        <w:t>Vymazal</w:t>
      </w:r>
      <w:proofErr w:type="spellEnd"/>
      <w:r>
        <w:t xml:space="preserve"> 2017). Wetlands also </w:t>
      </w:r>
      <w:commentRangeStart w:id="2"/>
      <w:r>
        <w:t xml:space="preserve">manage </w:t>
      </w:r>
      <w:commentRangeEnd w:id="2"/>
      <w:r w:rsidR="008951C1">
        <w:rPr>
          <w:rStyle w:val="CommentReference"/>
          <w:rFonts w:ascii="Liberation Serif" w:eastAsia="SimSun" w:hAnsi="Liberation Serif" w:cs="Mangal"/>
          <w:kern w:val="3"/>
          <w:lang w:eastAsia="zh-CN" w:bidi="hi-IN"/>
        </w:rPr>
        <w:commentReference w:id="2"/>
      </w:r>
      <w:r>
        <w:t>water quantity by storing water, regulating and recharging aquifers during wet seasons and thereby mitigat</w:t>
      </w:r>
      <w:ins w:id="3" w:author="Clark,Bob [Sas]" w:date="2021-03-31T14:11:00Z">
        <w:r w:rsidR="008951C1">
          <w:t>e</w:t>
        </w:r>
      </w:ins>
      <w:del w:id="4" w:author="Clark,Bob [Sas]" w:date="2021-03-31T14:11:00Z">
        <w:r w:rsidDel="008951C1">
          <w:delText>ing</w:delText>
        </w:r>
      </w:del>
      <w:r>
        <w:t xml:space="preserve"> flooding in wet periods and support</w:t>
      </w:r>
      <w:del w:id="5" w:author="Clark,Bob [Sas]" w:date="2021-03-31T14:11:00Z">
        <w:r w:rsidDel="008951C1">
          <w:delText>ing</w:delText>
        </w:r>
      </w:del>
      <w:r>
        <w:t xml:space="preserve"> agricultural production during drier periods (Dixon and Wood 2003). The role of water regulation is particularly crucial for conserving freshwater, a critical </w:t>
      </w:r>
      <w:del w:id="6" w:author="Clark,Bob [Sas]" w:date="2021-03-31T14:19:00Z">
        <w:r w:rsidDel="00786DAC">
          <w:delText xml:space="preserve">input </w:delText>
        </w:r>
      </w:del>
      <w:ins w:id="7" w:author="Clark,Bob [Sas]" w:date="2021-03-31T14:19:00Z">
        <w:r w:rsidR="00786DAC">
          <w:t xml:space="preserve">resource </w:t>
        </w:r>
      </w:ins>
      <w:r>
        <w:t xml:space="preserve">for community welfare and agricultural production across the globe. Other identified wetland ecosystem services include carbon sequestration, recreation, tourism, human and livestock foods, and habitat to support diverse biotic communities (e.g., Davies et al. 2008; </w:t>
      </w:r>
      <w:proofErr w:type="spellStart"/>
      <w:r>
        <w:t>Badiou</w:t>
      </w:r>
      <w:proofErr w:type="spellEnd"/>
      <w:r>
        <w:t xml:space="preserve"> et al. 2011; Gleason et al. 2011; De Groot et al. 2012).  </w:t>
      </w:r>
    </w:p>
    <w:p w14:paraId="17848D2B" w14:textId="1030392B" w:rsidR="00FB662C" w:rsidRDefault="00FB662C" w:rsidP="00FB662C">
      <w:pPr>
        <w:spacing w:line="480" w:lineRule="auto"/>
      </w:pPr>
      <w:r>
        <w:t xml:space="preserve">           Wetland ecosystem services have many of the characteristics of public goods and are not traded in markets (e.g., habitat for biodiversity, water quality) and there is an incomplete understanding of the link between changes in ecosystem structure and function</w:t>
      </w:r>
      <w:del w:id="8" w:author="Clark,Bob [Sas]" w:date="2021-03-31T14:20:00Z">
        <w:r w:rsidDel="00786DAC">
          <w:delText>s</w:delText>
        </w:r>
      </w:del>
      <w:r>
        <w:t>, and the goods and services that are produced for society (</w:t>
      </w:r>
      <w:proofErr w:type="spellStart"/>
      <w:r>
        <w:t>Mitsch</w:t>
      </w:r>
      <w:proofErr w:type="spellEnd"/>
      <w:r>
        <w:t xml:space="preserve"> and </w:t>
      </w:r>
      <w:proofErr w:type="spellStart"/>
      <w:r>
        <w:t>Goesselink</w:t>
      </w:r>
      <w:proofErr w:type="spellEnd"/>
      <w:r>
        <w:t xml:space="preserve"> 2000; Brander et al. 2006). As a result, it is often challenging to quantify a monetary value for many wetland </w:t>
      </w:r>
      <w:r w:rsidR="009008F4">
        <w:t>ecosystems</w:t>
      </w:r>
      <w:r>
        <w:t xml:space="preserve"> services that could be used in cost-benefit analysis, tradeoff analysis and wetland conservation policy development. To overcome this hurdle, a range of methods have been tested and adapted </w:t>
      </w:r>
      <w:r>
        <w:lastRenderedPageBreak/>
        <w:t xml:space="preserve">to estimate the monetary value of wetland ecosystem services, hereafter referred to as wetland values (Brander et al. 2016). </w:t>
      </w:r>
    </w:p>
    <w:p w14:paraId="53287181" w14:textId="26030DDB" w:rsidR="00FB662C" w:rsidRDefault="00FB662C" w:rsidP="00786DAC">
      <w:pPr>
        <w:spacing w:line="480" w:lineRule="auto"/>
        <w:ind w:firstLine="720"/>
      </w:pPr>
      <w:r>
        <w:t>However, due to time and budget constraints, it is not always possible or efficient to conduct site-specific studies to estimate wetland values. In these cases, benefit transfer methods can be used to supply information on ecosystem service values for policy decision-making in comparable jurisdictions. Richardson et al. (2015) identified three main benefit transfer methods</w:t>
      </w:r>
      <w:ins w:id="9" w:author="Clark,Bob [Sas]" w:date="2021-03-31T14:21:00Z">
        <w:r w:rsidR="00786DAC">
          <w:t xml:space="preserve">: </w:t>
        </w:r>
      </w:ins>
      <w:r>
        <w:t xml:space="preserve"> </w:t>
      </w:r>
      <w:del w:id="10" w:author="Clark,Bob [Sas]" w:date="2021-03-31T14:21:00Z">
        <w:r w:rsidR="00810CA5" w:rsidDel="00786DAC">
          <w:delText>including</w:delText>
        </w:r>
        <w:r w:rsidDel="00786DAC">
          <w:delText xml:space="preserve"> </w:delText>
        </w:r>
      </w:del>
      <w:r>
        <w:t xml:space="preserve">(1) </w:t>
      </w:r>
      <w:r w:rsidR="00810CA5">
        <w:t xml:space="preserve">a </w:t>
      </w:r>
      <w:r>
        <w:t xml:space="preserve">unit transfer function, (2) </w:t>
      </w:r>
      <w:r w:rsidR="00810CA5">
        <w:t xml:space="preserve">a </w:t>
      </w:r>
      <w:r>
        <w:t xml:space="preserve">benefit transfer function, and (3) </w:t>
      </w:r>
      <w:r w:rsidR="00810CA5">
        <w:t xml:space="preserve">a </w:t>
      </w:r>
      <w:r>
        <w:t xml:space="preserve">meta-analysis transfer function. A meta-analysis, which uses rigorous quantitative methods to analyze </w:t>
      </w:r>
      <w:r w:rsidR="00810CA5">
        <w:t xml:space="preserve">multiple </w:t>
      </w:r>
      <w:r>
        <w:t xml:space="preserve">empirical studies, is often considered to produce the most reliable benefit transfer values of the three (Richardson et al. 2015). </w:t>
      </w:r>
      <w:r w:rsidR="00921D8B">
        <w:t>Several</w:t>
      </w:r>
      <w:r>
        <w:t xml:space="preserve"> studies have conducted meta-regression analysis on the value of wetland ecosystem services (</w:t>
      </w:r>
      <w:proofErr w:type="spellStart"/>
      <w:r>
        <w:t>Brouwer</w:t>
      </w:r>
      <w:proofErr w:type="spellEnd"/>
      <w:r>
        <w:t xml:space="preserve"> et al. 1999; Woodward and </w:t>
      </w:r>
      <w:proofErr w:type="spellStart"/>
      <w:r>
        <w:t>Wui</w:t>
      </w:r>
      <w:proofErr w:type="spellEnd"/>
      <w:r>
        <w:t xml:space="preserve">, 2001; Brander et al. 2007; </w:t>
      </w:r>
      <w:proofErr w:type="spellStart"/>
      <w:r>
        <w:t>Ghermandi</w:t>
      </w:r>
      <w:proofErr w:type="spellEnd"/>
      <w:r>
        <w:t xml:space="preserve"> et al. 2010; </w:t>
      </w:r>
      <w:proofErr w:type="spellStart"/>
      <w:r>
        <w:t>Mitsch</w:t>
      </w:r>
      <w:proofErr w:type="spellEnd"/>
      <w:r>
        <w:t xml:space="preserve"> and </w:t>
      </w:r>
      <w:proofErr w:type="spellStart"/>
      <w:r>
        <w:t>Gosselink</w:t>
      </w:r>
      <w:proofErr w:type="spellEnd"/>
      <w:r>
        <w:t xml:space="preserve">, 2000; Brander et al. 2006; </w:t>
      </w:r>
      <w:proofErr w:type="spellStart"/>
      <w:r>
        <w:t>Chaikumbung</w:t>
      </w:r>
      <w:proofErr w:type="spellEnd"/>
      <w:r>
        <w:t xml:space="preserve"> et al. 2019</w:t>
      </w:r>
      <w:r w:rsidRPr="00151E30">
        <w:t xml:space="preserve">). </w:t>
      </w:r>
      <w:r w:rsidR="00810CA5" w:rsidRPr="00151E30">
        <w:t>Yet, a</w:t>
      </w:r>
      <w:r w:rsidRPr="00151E30">
        <w:t xml:space="preserve"> characteristic </w:t>
      </w:r>
      <w:r w:rsidR="00810CA5" w:rsidRPr="00151E30">
        <w:t>lacking from</w:t>
      </w:r>
      <w:r w:rsidRPr="00151E30">
        <w:t xml:space="preserve"> these studies is that they were </w:t>
      </w:r>
      <w:commentRangeStart w:id="11"/>
      <w:commentRangeStart w:id="12"/>
      <w:r w:rsidRPr="00151E30">
        <w:t>not</w:t>
      </w:r>
      <w:commentRangeEnd w:id="11"/>
      <w:r w:rsidR="00786DAC">
        <w:rPr>
          <w:rStyle w:val="CommentReference"/>
          <w:rFonts w:ascii="Liberation Serif" w:eastAsia="SimSun" w:hAnsi="Liberation Serif" w:cs="Mangal"/>
          <w:kern w:val="3"/>
          <w:lang w:eastAsia="zh-CN" w:bidi="hi-IN"/>
        </w:rPr>
        <w:commentReference w:id="11"/>
      </w:r>
      <w:commentRangeEnd w:id="12"/>
      <w:r w:rsidR="009538A5">
        <w:rPr>
          <w:rStyle w:val="CommentReference"/>
          <w:rFonts w:ascii="Liberation Serif" w:eastAsia="SimSun" w:hAnsi="Liberation Serif" w:cs="Mangal"/>
          <w:kern w:val="3"/>
          <w:lang w:eastAsia="zh-CN" w:bidi="hi-IN"/>
        </w:rPr>
        <w:commentReference w:id="12"/>
      </w:r>
      <w:r w:rsidRPr="00151E30">
        <w:t xml:space="preserve"> restricted to wetlands on agricultural landscapes</w:t>
      </w:r>
      <w:r w:rsidR="00151E30" w:rsidRPr="00151E30">
        <w:t>.</w:t>
      </w:r>
      <w:r w:rsidRPr="00151E30">
        <w:t xml:space="preserve"> </w:t>
      </w:r>
    </w:p>
    <w:p w14:paraId="51973542" w14:textId="7CDFF4EF" w:rsidR="00FB662C" w:rsidRDefault="00FB662C" w:rsidP="00FB662C">
      <w:pPr>
        <w:spacing w:line="480" w:lineRule="auto"/>
        <w:ind w:firstLine="720"/>
      </w:pPr>
      <w:r>
        <w:t>Research has shown that agricultural production is an important driver for the loss and degradation of wetlands (</w:t>
      </w:r>
      <w:commentRangeStart w:id="13"/>
      <w:proofErr w:type="spellStart"/>
      <w:r>
        <w:t>Watmough</w:t>
      </w:r>
      <w:proofErr w:type="spellEnd"/>
      <w:r>
        <w:t xml:space="preserve"> and </w:t>
      </w:r>
      <w:proofErr w:type="spellStart"/>
      <w:r>
        <w:t>Schmoll</w:t>
      </w:r>
      <w:proofErr w:type="spellEnd"/>
      <w:r>
        <w:t xml:space="preserve"> 2007</w:t>
      </w:r>
      <w:commentRangeEnd w:id="13"/>
      <w:r w:rsidR="00F347DD">
        <w:rPr>
          <w:rStyle w:val="CommentReference"/>
          <w:rFonts w:ascii="Liberation Serif" w:eastAsia="SimSun" w:hAnsi="Liberation Serif" w:cs="Mangal"/>
          <w:kern w:val="3"/>
          <w:lang w:eastAsia="zh-CN" w:bidi="hi-IN"/>
        </w:rPr>
        <w:commentReference w:id="13"/>
      </w:r>
      <w:r>
        <w:t xml:space="preserve">; </w:t>
      </w:r>
      <w:proofErr w:type="spellStart"/>
      <w:r>
        <w:t>Peimer</w:t>
      </w:r>
      <w:proofErr w:type="spellEnd"/>
      <w:r>
        <w:t xml:space="preserve"> et al. 2017). The incentive to drain wetlands for agricultural production, mainly in developed countries, has been driven by factors such as the increased cost of field obstructions with the increasing size of agricultural equipment, and the decreased cost of wetland drainage with </w:t>
      </w:r>
      <w:r w:rsidR="00921D8B">
        <w:t xml:space="preserve">tools </w:t>
      </w:r>
      <w:r>
        <w:t>such as Global Positioning System (GPS) technology (</w:t>
      </w:r>
      <w:proofErr w:type="spellStart"/>
      <w:r>
        <w:t>Cortus</w:t>
      </w:r>
      <w:proofErr w:type="spellEnd"/>
      <w:r>
        <w:t xml:space="preserve"> et al. 2011; De </w:t>
      </w:r>
      <w:proofErr w:type="spellStart"/>
      <w:r>
        <w:t>Laporte</w:t>
      </w:r>
      <w:proofErr w:type="spellEnd"/>
      <w:r>
        <w:t xml:space="preserve"> 2014). In developing countries, increasing human population pressures and </w:t>
      </w:r>
      <w:commentRangeStart w:id="14"/>
      <w:r>
        <w:t xml:space="preserve">climate change (causing drier conditions) </w:t>
      </w:r>
      <w:commentRangeEnd w:id="14"/>
      <w:r w:rsidR="00586833">
        <w:rPr>
          <w:rStyle w:val="CommentReference"/>
          <w:rFonts w:ascii="Liberation Serif" w:eastAsia="SimSun" w:hAnsi="Liberation Serif" w:cs="Mangal"/>
          <w:kern w:val="3"/>
          <w:lang w:eastAsia="zh-CN" w:bidi="hi-IN"/>
        </w:rPr>
        <w:commentReference w:id="14"/>
      </w:r>
      <w:r>
        <w:t xml:space="preserve">are also motivating land managers to convert wetlands to agricultural lands (Dixon and Wood 2003). However, few studies have focused on estimating wetland values on agricultural landscapes. A </w:t>
      </w:r>
      <w:r>
        <w:lastRenderedPageBreak/>
        <w:t>notable exception is Brander et al. (2013) who conducted a meta-analysis on ecosystem services provided by wetlands in agricultural landscapes with an emphasis on three regulating ecosystem services</w:t>
      </w:r>
      <w:ins w:id="15" w:author="Clark,Bob [Sas]" w:date="2021-03-31T14:28:00Z">
        <w:r w:rsidR="001E5C3D">
          <w:t>:</w:t>
        </w:r>
      </w:ins>
      <w:del w:id="16" w:author="Clark,Bob [Sas]" w:date="2021-03-31T14:28:00Z">
        <w:r w:rsidDel="001E5C3D">
          <w:delText>, namely</w:delText>
        </w:r>
      </w:del>
      <w:r>
        <w:t xml:space="preserve"> flood control, water supply</w:t>
      </w:r>
      <w:ins w:id="17" w:author="Clark,Bob [Sas]" w:date="2021-03-31T14:28:00Z">
        <w:r w:rsidR="001E5C3D">
          <w:t>,</w:t>
        </w:r>
      </w:ins>
      <w:r>
        <w:t xml:space="preserve"> and nutrient </w:t>
      </w:r>
      <w:commentRangeStart w:id="18"/>
      <w:r>
        <w:t>recycling</w:t>
      </w:r>
      <w:commentRangeEnd w:id="18"/>
      <w:r w:rsidR="004E22D1">
        <w:rPr>
          <w:rStyle w:val="CommentReference"/>
          <w:rFonts w:ascii="Liberation Serif" w:eastAsia="SimSun" w:hAnsi="Liberation Serif" w:cs="Mangal"/>
          <w:kern w:val="3"/>
          <w:lang w:eastAsia="zh-CN" w:bidi="hi-IN"/>
        </w:rPr>
        <w:commentReference w:id="18"/>
      </w:r>
      <w:r w:rsidR="006F0C1C">
        <w:t>.</w:t>
      </w:r>
    </w:p>
    <w:p w14:paraId="30E30530" w14:textId="29B590EF" w:rsidR="00FB662C" w:rsidRDefault="00E32358" w:rsidP="000F76C0">
      <w:pPr>
        <w:spacing w:line="480" w:lineRule="auto"/>
        <w:ind w:firstLine="720"/>
      </w:pPr>
      <w:r>
        <w:t>The main objectives of this study are</w:t>
      </w:r>
      <w:ins w:id="19" w:author="Chrystal Mantyka-Pringle" w:date="2021-04-01T11:34:00Z">
        <w:r w:rsidR="00586833">
          <w:t>, therefore,</w:t>
        </w:r>
      </w:ins>
      <w:r>
        <w:t xml:space="preserve"> to estimate wetland meta-regression value functions </w:t>
      </w:r>
      <w:del w:id="20" w:author="Clark,Bob [Sas]" w:date="2021-03-31T14:30:00Z">
        <w:r w:rsidDel="001E5C3D">
          <w:delText>that identify the effects of the</w:delText>
        </w:r>
      </w:del>
      <w:ins w:id="21" w:author="Clark,Bob [Sas]" w:date="2021-03-31T14:30:00Z">
        <w:r w:rsidR="001E5C3D">
          <w:t>for</w:t>
        </w:r>
      </w:ins>
      <w:r>
        <w:t xml:space="preserve"> factors that drive the value of wetland regulating services and wetland provisioning services on agricultural landscapes, and to examine the potential for using </w:t>
      </w:r>
      <w:del w:id="22" w:author="Clark,Bob [Sas]" w:date="2021-03-31T14:30:00Z">
        <w:r w:rsidDel="001E5C3D">
          <w:delText>the resulting</w:delText>
        </w:r>
      </w:del>
      <w:ins w:id="23" w:author="Clark,Bob [Sas]" w:date="2021-03-31T14:30:00Z">
        <w:r w:rsidR="001E5C3D">
          <w:t>these</w:t>
        </w:r>
      </w:ins>
      <w:r>
        <w:t xml:space="preserve"> value functions to guide the benefit transfer of wetland values in </w:t>
      </w:r>
      <w:commentRangeStart w:id="24"/>
      <w:r>
        <w:t>agricultural landscapes</w:t>
      </w:r>
      <w:commentRangeEnd w:id="24"/>
      <w:r w:rsidR="00586833">
        <w:rPr>
          <w:rStyle w:val="CommentReference"/>
          <w:rFonts w:ascii="Liberation Serif" w:eastAsia="SimSun" w:hAnsi="Liberation Serif" w:cs="Mangal"/>
          <w:kern w:val="3"/>
          <w:lang w:eastAsia="zh-CN" w:bidi="hi-IN"/>
        </w:rPr>
        <w:commentReference w:id="24"/>
      </w:r>
      <w:r>
        <w:t xml:space="preserve">. </w:t>
      </w:r>
      <w:r w:rsidR="00C85628">
        <w:t>Our</w:t>
      </w:r>
      <w:r w:rsidR="00FB662C">
        <w:t xml:space="preserve"> study builds on the work of Brander et al. (2013) </w:t>
      </w:r>
      <w:del w:id="25" w:author="Chrystal Mantyka-Pringle" w:date="2021-04-01T13:58:00Z">
        <w:r w:rsidR="00FB662C" w:rsidDel="007663B2">
          <w:delText>in two ways. First, we</w:delText>
        </w:r>
      </w:del>
      <w:ins w:id="26" w:author="Chrystal Mantyka-Pringle" w:date="2021-04-01T13:58:00Z">
        <w:r w:rsidR="007663B2">
          <w:t>by</w:t>
        </w:r>
      </w:ins>
      <w:r w:rsidR="00FB662C">
        <w:t xml:space="preserve"> extend</w:t>
      </w:r>
      <w:ins w:id="27" w:author="Chrystal Mantyka-Pringle" w:date="2021-04-01T13:58:00Z">
        <w:r w:rsidR="007663B2">
          <w:t>ing</w:t>
        </w:r>
      </w:ins>
      <w:r w:rsidR="00FB662C">
        <w:t xml:space="preserve"> </w:t>
      </w:r>
      <w:ins w:id="28" w:author="Chrystal Mantyka-Pringle" w:date="2021-04-01T13:59:00Z">
        <w:r w:rsidR="007663B2">
          <w:t>their</w:t>
        </w:r>
      </w:ins>
      <w:del w:id="29" w:author="Chrystal Mantyka-Pringle" w:date="2021-04-01T13:59:00Z">
        <w:r w:rsidR="00FB662C" w:rsidDel="007663B2">
          <w:delText>the</w:delText>
        </w:r>
      </w:del>
      <w:r w:rsidR="00FB662C">
        <w:t xml:space="preserve"> three regulating ecosystem services studied </w:t>
      </w:r>
      <w:del w:id="30" w:author="Chrystal Mantyka-Pringle" w:date="2021-04-01T13:59:00Z">
        <w:r w:rsidR="00FB662C" w:rsidDel="007663B2">
          <w:delText xml:space="preserve">in Brander et al. (2013) </w:delText>
        </w:r>
      </w:del>
      <w:r w:rsidR="00FB662C">
        <w:t xml:space="preserve">to include other </w:t>
      </w:r>
      <w:r w:rsidR="00C07115">
        <w:t xml:space="preserve">wetland ecosystem </w:t>
      </w:r>
      <w:r w:rsidR="00FB662C">
        <w:t>regulating services</w:t>
      </w:r>
      <w:r w:rsidR="00FB621F">
        <w:t xml:space="preserve"> (</w:t>
      </w:r>
      <w:r w:rsidR="00FB621F" w:rsidRPr="00FB662C">
        <w:rPr>
          <w:color w:val="000000"/>
        </w:rPr>
        <w:t>Morris &amp; Camino</w:t>
      </w:r>
      <w:r w:rsidR="00FB621F">
        <w:rPr>
          <w:color w:val="000000"/>
        </w:rPr>
        <w:t xml:space="preserve">, </w:t>
      </w:r>
      <w:r w:rsidR="00FB621F" w:rsidRPr="00FB662C">
        <w:rPr>
          <w:color w:val="000000"/>
        </w:rPr>
        <w:t>2011)</w:t>
      </w:r>
      <w:commentRangeStart w:id="31"/>
      <w:r w:rsidR="00A612D6">
        <w:rPr>
          <w:rStyle w:val="FootnoteReference"/>
        </w:rPr>
        <w:footnoteReference w:id="1"/>
      </w:r>
      <w:commentRangeEnd w:id="31"/>
      <w:r w:rsidR="007663B2">
        <w:rPr>
          <w:rStyle w:val="CommentReference"/>
          <w:rFonts w:ascii="Liberation Serif" w:eastAsia="SimSun" w:hAnsi="Liberation Serif" w:cs="Mangal"/>
          <w:kern w:val="3"/>
          <w:lang w:eastAsia="zh-CN" w:bidi="hi-IN"/>
        </w:rPr>
        <w:commentReference w:id="31"/>
      </w:r>
      <w:r w:rsidR="00FB662C">
        <w:t>.</w:t>
      </w:r>
      <w:r w:rsidR="00C07115">
        <w:t xml:space="preserve"> </w:t>
      </w:r>
      <w:del w:id="32" w:author="Chrystal Mantyka-Pringle" w:date="2021-04-01T14:01:00Z">
        <w:r w:rsidR="00FB662C" w:rsidDel="007663B2">
          <w:delText xml:space="preserve">Second, </w:delText>
        </w:r>
      </w:del>
      <w:ins w:id="33" w:author="Chrystal Mantyka-Pringle" w:date="2021-04-01T14:01:00Z">
        <w:r w:rsidR="007663B2">
          <w:t>W</w:t>
        </w:r>
      </w:ins>
      <w:del w:id="34" w:author="Chrystal Mantyka-Pringle" w:date="2021-04-01T14:01:00Z">
        <w:r w:rsidR="00FB662C" w:rsidDel="007663B2">
          <w:delText>w</w:delText>
        </w:r>
      </w:del>
      <w:r w:rsidR="00FB662C">
        <w:t xml:space="preserve">e </w:t>
      </w:r>
      <w:r w:rsidR="00C85628">
        <w:t xml:space="preserve">also </w:t>
      </w:r>
      <w:r w:rsidR="00FB662C">
        <w:t xml:space="preserve">conduct a </w:t>
      </w:r>
      <w:commentRangeStart w:id="35"/>
      <w:r w:rsidR="00FB662C">
        <w:t>meta-regression on provisioning wetland ecosystem service values</w:t>
      </w:r>
      <w:r w:rsidR="00AE26F3">
        <w:t xml:space="preserve"> (</w:t>
      </w:r>
      <w:r w:rsidR="00AE26F3" w:rsidRPr="00FB662C">
        <w:rPr>
          <w:color w:val="000000"/>
        </w:rPr>
        <w:t>Morris &amp; Camino</w:t>
      </w:r>
      <w:r w:rsidR="00AE26F3">
        <w:rPr>
          <w:color w:val="000000"/>
        </w:rPr>
        <w:t xml:space="preserve">, </w:t>
      </w:r>
      <w:r w:rsidR="00AE26F3" w:rsidRPr="00FB662C">
        <w:rPr>
          <w:color w:val="000000"/>
        </w:rPr>
        <w:t>2011)</w:t>
      </w:r>
      <w:r w:rsidR="00632008">
        <w:rPr>
          <w:rStyle w:val="FootnoteReference"/>
        </w:rPr>
        <w:footnoteReference w:id="2"/>
      </w:r>
      <w:r w:rsidR="00FB662C">
        <w:t xml:space="preserve">. </w:t>
      </w:r>
      <w:commentRangeEnd w:id="35"/>
      <w:r w:rsidR="00586833">
        <w:rPr>
          <w:rStyle w:val="CommentReference"/>
          <w:rFonts w:ascii="Liberation Serif" w:eastAsia="SimSun" w:hAnsi="Liberation Serif" w:cs="Mangal"/>
          <w:kern w:val="3"/>
          <w:lang w:eastAsia="zh-CN" w:bidi="hi-IN"/>
        </w:rPr>
        <w:commentReference w:id="35"/>
      </w:r>
      <w:r w:rsidR="002E5349">
        <w:t>Since the ecosystem services</w:t>
      </w:r>
      <w:del w:id="36" w:author="Chrystal Mantyka-Pringle" w:date="2021-04-01T14:02:00Z">
        <w:r w:rsidR="00AE26F3" w:rsidDel="007663B2">
          <w:delText>,</w:delText>
        </w:r>
      </w:del>
      <w:r w:rsidR="00AE26F3">
        <w:t xml:space="preserve"> in the separate </w:t>
      </w:r>
      <w:r w:rsidR="00853DAE">
        <w:t>meta-regressions</w:t>
      </w:r>
      <w:del w:id="37" w:author="Chrystal Mantyka-Pringle" w:date="2021-04-01T14:02:00Z">
        <w:r w:rsidR="00E056FC" w:rsidDel="007663B2">
          <w:delText>,</w:delText>
        </w:r>
      </w:del>
      <w:r w:rsidR="00E056FC">
        <w:t xml:space="preserve"> will be </w:t>
      </w:r>
      <w:r w:rsidR="002E5349">
        <w:t xml:space="preserve">comparable in the way they regulate environmental processes or </w:t>
      </w:r>
      <w:r w:rsidR="00817442">
        <w:t xml:space="preserve">provide </w:t>
      </w:r>
      <w:r w:rsidR="00817442" w:rsidRPr="00FB621F">
        <w:t xml:space="preserve">goods and services to society, </w:t>
      </w:r>
      <w:r w:rsidR="002E5349" w:rsidRPr="00FB621F">
        <w:t xml:space="preserve">and do not overlap, we are able to avoid </w:t>
      </w:r>
      <w:del w:id="38" w:author="Chrystal Mantyka-Pringle" w:date="2021-04-01T14:08:00Z">
        <w:r w:rsidR="002E5349" w:rsidRPr="00FB621F" w:rsidDel="007663B2">
          <w:delText xml:space="preserve">the </w:delText>
        </w:r>
      </w:del>
      <w:r w:rsidR="002E5349" w:rsidRPr="00FB621F">
        <w:t>commodity inconsistency</w:t>
      </w:r>
      <w:del w:id="39" w:author="Chrystal Mantyka-Pringle" w:date="2021-04-01T14:08:00Z">
        <w:r w:rsidR="002E5349" w:rsidRPr="00FB621F" w:rsidDel="007663B2">
          <w:delText xml:space="preserve"> problem</w:delText>
        </w:r>
      </w:del>
      <w:r w:rsidR="002E5349" w:rsidRPr="00FB621F">
        <w:t>.</w:t>
      </w:r>
      <w:r w:rsidR="00B62732" w:rsidRPr="00FB621F">
        <w:t xml:space="preserve"> </w:t>
      </w:r>
      <w:r w:rsidR="003F0650" w:rsidRPr="00FB621F">
        <w:t xml:space="preserve">Commodity inconsistency occurs when total ecosystem values in meta-regression analyses incorporate a broad range of wetland ecosystem services which often overlap and are difficult to compare due to their different impacts on society (Brander et al. 2013). </w:t>
      </w:r>
      <w:r w:rsidR="00163201" w:rsidRPr="00FB621F">
        <w:t>C</w:t>
      </w:r>
      <w:r w:rsidR="00B62732" w:rsidRPr="00FB621F">
        <w:t>ommodity inconsistency</w:t>
      </w:r>
      <w:r w:rsidR="00163201" w:rsidRPr="00FB621F">
        <w:t xml:space="preserve">, which could </w:t>
      </w:r>
      <w:r w:rsidR="00EE5A3A" w:rsidRPr="00FB621F">
        <w:t xml:space="preserve">cause </w:t>
      </w:r>
      <w:r w:rsidR="00163201" w:rsidRPr="00FB621F">
        <w:t xml:space="preserve">biased meta-regression estimates and incorrect inferences or benefit transfers, </w:t>
      </w:r>
      <w:r w:rsidR="00B62732" w:rsidRPr="00FB621F">
        <w:t xml:space="preserve">has been a problem in previous wetland ecosystem value studies (Brander et al. 2013; </w:t>
      </w:r>
      <w:proofErr w:type="spellStart"/>
      <w:r w:rsidR="00B62732" w:rsidRPr="00FB621F">
        <w:t>Vedogbeton</w:t>
      </w:r>
      <w:proofErr w:type="spellEnd"/>
      <w:r w:rsidR="00B62732" w:rsidRPr="00FB621F">
        <w:t xml:space="preserve"> and Johnston, 2020). </w:t>
      </w:r>
    </w:p>
    <w:p w14:paraId="05F9CCE0" w14:textId="77777777" w:rsidR="00FB621F" w:rsidRDefault="00FB621F" w:rsidP="00985F5F">
      <w:pPr>
        <w:spacing w:line="480" w:lineRule="auto"/>
        <w:rPr>
          <w:b/>
        </w:rPr>
      </w:pPr>
    </w:p>
    <w:p w14:paraId="5FBF487F" w14:textId="77777777" w:rsidR="00FB621F" w:rsidRDefault="00FB621F" w:rsidP="00985F5F">
      <w:pPr>
        <w:spacing w:line="480" w:lineRule="auto"/>
        <w:rPr>
          <w:b/>
        </w:rPr>
      </w:pPr>
    </w:p>
    <w:p w14:paraId="5611E121" w14:textId="77777777" w:rsidR="00FB621F" w:rsidRDefault="00FB621F" w:rsidP="00985F5F">
      <w:pPr>
        <w:spacing w:line="480" w:lineRule="auto"/>
        <w:rPr>
          <w:b/>
        </w:rPr>
      </w:pPr>
    </w:p>
    <w:p w14:paraId="7B1AE788" w14:textId="50EAAD94"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458E918A" w14:textId="1AB576FC" w:rsidR="00C04BD6" w:rsidRDefault="00FB662C" w:rsidP="0044079D">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del w:id="40" w:author="Clark,Bob [Sas]" w:date="2021-03-31T14:37:00Z">
        <w:r w:rsidDel="001E5C3D">
          <w:rPr>
            <w:color w:val="0E101A"/>
          </w:rPr>
          <w:delText xml:space="preserve">548 </w:delText>
        </w:r>
      </w:del>
      <w:ins w:id="41" w:author="Clark,Bob [Sas]" w:date="2021-03-31T14:37:00Z">
        <w:r w:rsidR="001E5C3D">
          <w:rPr>
            <w:color w:val="0E101A"/>
          </w:rPr>
          <w:t xml:space="preserve">608 </w:t>
        </w:r>
      </w:ins>
      <w:r>
        <w:rPr>
          <w:color w:val="0E101A"/>
        </w:rPr>
        <w:t xml:space="preserve">research articles published across ‘all years’ </w:t>
      </w:r>
      <w:ins w:id="42" w:author="Clark,Bob [Sas]" w:date="2021-03-31T14:37:00Z">
        <w:r w:rsidR="001E5C3D">
          <w:rPr>
            <w:color w:val="0E101A"/>
          </w:rPr>
          <w:t xml:space="preserve">prior to </w:t>
        </w:r>
      </w:ins>
      <w:ins w:id="43" w:author="Clark,Bob [Sas]" w:date="2021-03-31T14:38:00Z">
        <w:r w:rsidR="001E5C3D">
          <w:rPr>
            <w:color w:val="0E101A"/>
          </w:rPr>
          <w:t>May</w:t>
        </w:r>
      </w:ins>
      <w:ins w:id="44" w:author="Clark,Bob [Sas]" w:date="2021-03-31T14:37:00Z">
        <w:r w:rsidR="001E5C3D">
          <w:rPr>
            <w:color w:val="0E101A"/>
          </w:rPr>
          <w:t xml:space="preserve"> </w:t>
        </w:r>
        <w:commentRangeStart w:id="45"/>
        <w:r w:rsidR="001E5C3D">
          <w:rPr>
            <w:color w:val="0E101A"/>
          </w:rPr>
          <w:t>2020</w:t>
        </w:r>
        <w:commentRangeEnd w:id="45"/>
        <w:r w:rsidR="001E5C3D">
          <w:rPr>
            <w:rStyle w:val="CommentReference"/>
            <w:rFonts w:ascii="Liberation Serif" w:eastAsia="SimSun" w:hAnsi="Liberation Serif" w:cs="Mangal"/>
            <w:kern w:val="3"/>
            <w:lang w:eastAsia="zh-CN" w:bidi="hi-IN"/>
          </w:rPr>
          <w:commentReference w:id="45"/>
        </w:r>
        <w:r w:rsidR="001E5C3D">
          <w:rPr>
            <w:color w:val="0E101A"/>
          </w:rPr>
          <w:t xml:space="preserve"> </w:t>
        </w:r>
      </w:ins>
      <w:r>
        <w:rPr>
          <w:color w:val="0E101A"/>
        </w:rPr>
        <w:t xml:space="preserve">was generated </w:t>
      </w:r>
      <w:del w:id="46" w:author="Clark,Bob [Sas]" w:date="2021-03-31T14:37:00Z">
        <w:r w:rsidDel="001E5C3D">
          <w:rPr>
            <w:color w:val="0E101A"/>
          </w:rPr>
          <w:delText xml:space="preserve">in 2017 </w:delText>
        </w:r>
      </w:del>
      <w:r>
        <w:rPr>
          <w:color w:val="0E101A"/>
        </w:rPr>
        <w:t xml:space="preserve">using the keywords ‘ecosystem service OR economic’ AND ‘agricultural wetlands OR agriculture AND wetlands’ in the database of ISI Web of Science and with the Environmental Valuation Reference Inventory. </w:t>
      </w:r>
    </w:p>
    <w:p w14:paraId="26469E21" w14:textId="30648FCF" w:rsidR="00C04BD6" w:rsidRDefault="00FB662C" w:rsidP="00C04BD6">
      <w:pPr>
        <w:pStyle w:val="NormalWeb"/>
        <w:spacing w:before="0" w:beforeAutospacing="0" w:after="0" w:afterAutospacing="0" w:line="480" w:lineRule="auto"/>
        <w:rPr>
          <w:color w:val="0E101A"/>
        </w:rPr>
      </w:pPr>
      <w:commentRangeStart w:id="47"/>
      <w:commentRangeStart w:id="48"/>
      <w:r>
        <w:rPr>
          <w:color w:val="0E101A"/>
        </w:rPr>
        <w:t xml:space="preserve">A second quantitative review was conducted using the same search </w:t>
      </w:r>
      <w:r w:rsidR="00C04BD6">
        <w:rPr>
          <w:color w:val="0E101A"/>
        </w:rPr>
        <w:t>keywords</w:t>
      </w:r>
      <w:r>
        <w:rPr>
          <w:color w:val="0E101A"/>
        </w:rPr>
        <w:t xml:space="preserve"> on Google Scholar</w:t>
      </w:r>
      <w:r w:rsidR="006A3ACA">
        <w:rPr>
          <w:color w:val="0E101A"/>
        </w:rPr>
        <w:t xml:space="preserve"> to update the list of published studies to </w:t>
      </w:r>
      <w:r>
        <w:rPr>
          <w:color w:val="0E101A"/>
        </w:rPr>
        <w:t>2020</w:t>
      </w:r>
      <w:r w:rsidR="00985F5F">
        <w:rPr>
          <w:color w:val="0E101A"/>
        </w:rPr>
        <w:t xml:space="preserve"> </w:t>
      </w:r>
      <w:r>
        <w:rPr>
          <w:color w:val="0E101A"/>
        </w:rPr>
        <w:t xml:space="preserve">which resulted in 60 additional papers. </w:t>
      </w:r>
      <w:commentRangeEnd w:id="47"/>
      <w:r w:rsidR="001E5C3D">
        <w:rPr>
          <w:rStyle w:val="CommentReference"/>
          <w:rFonts w:ascii="Liberation Serif" w:eastAsia="SimSun" w:hAnsi="Liberation Serif" w:cs="Mangal"/>
          <w:kern w:val="3"/>
          <w:lang w:eastAsia="zh-CN" w:bidi="hi-IN"/>
        </w:rPr>
        <w:commentReference w:id="47"/>
      </w:r>
      <w:commentRangeEnd w:id="48"/>
      <w:r w:rsidR="0035405B">
        <w:rPr>
          <w:rStyle w:val="CommentReference"/>
          <w:rFonts w:ascii="Liberation Serif" w:eastAsia="SimSun" w:hAnsi="Liberation Serif" w:cs="Mangal"/>
          <w:kern w:val="3"/>
          <w:lang w:eastAsia="zh-CN" w:bidi="hi-IN"/>
        </w:rPr>
        <w:commentReference w:id="48"/>
      </w:r>
    </w:p>
    <w:p w14:paraId="1E03E1B8" w14:textId="113A2E3F" w:rsidR="00FB662C" w:rsidRDefault="00FB662C" w:rsidP="00DE5A2A">
      <w:pPr>
        <w:pStyle w:val="NormalWeb"/>
        <w:spacing w:before="0" w:beforeAutospacing="0" w:after="0" w:afterAutospacing="0" w:line="480" w:lineRule="auto"/>
        <w:ind w:firstLine="720"/>
        <w:rPr>
          <w:color w:val="0E101A"/>
        </w:rPr>
      </w:pPr>
      <w:r>
        <w:rPr>
          <w:color w:val="0E101A"/>
        </w:rPr>
        <w:t xml:space="preserve">From these 608 papers, we examined each title and abstract to determine whether </w:t>
      </w:r>
      <w:r w:rsidR="007621A7">
        <w:rPr>
          <w:color w:val="0E101A"/>
        </w:rPr>
        <w:t xml:space="preserve">papers </w:t>
      </w:r>
      <w:r>
        <w:rPr>
          <w:color w:val="0E101A"/>
        </w:rPr>
        <w:t>met the following criteria for inclusion in the meta-analysis: (</w:t>
      </w:r>
      <w:proofErr w:type="spellStart"/>
      <w:r>
        <w:rPr>
          <w:color w:val="0E101A"/>
        </w:rPr>
        <w:t>i</w:t>
      </w:r>
      <w:proofErr w:type="spellEnd"/>
      <w:r>
        <w:rPr>
          <w:color w:val="0E101A"/>
        </w:rPr>
        <w:t xml:space="preserve">) measured quantifiable effects, </w:t>
      </w:r>
      <w:ins w:id="49" w:author="Clark,Bob [Sas]" w:date="2021-03-31T14:38:00Z">
        <w:r w:rsidR="001E5C3D">
          <w:rPr>
            <w:color w:val="0E101A"/>
          </w:rPr>
          <w:t>(</w:t>
        </w:r>
      </w:ins>
      <w:r w:rsidR="006A3ACA">
        <w:rPr>
          <w:color w:val="0E101A"/>
        </w:rPr>
        <w:t xml:space="preserve">ii) provided the extent of wetland acreage change, </w:t>
      </w:r>
      <w:r>
        <w:rPr>
          <w:color w:val="0E101A"/>
        </w:rPr>
        <w:t>(</w:t>
      </w:r>
      <w:r w:rsidR="006A3ACA">
        <w:rPr>
          <w:color w:val="0E101A"/>
        </w:rPr>
        <w:t>i</w:t>
      </w:r>
      <w:r>
        <w:rPr>
          <w:color w:val="0E101A"/>
        </w:rPr>
        <w:t xml:space="preserve">ii) listed a study location, </w:t>
      </w:r>
      <w:r w:rsidR="006A3ACA">
        <w:rPr>
          <w:color w:val="0E101A"/>
        </w:rPr>
        <w:t xml:space="preserve">and </w:t>
      </w:r>
      <w:r>
        <w:rPr>
          <w:color w:val="0E101A"/>
        </w:rPr>
        <w:t>(i</w:t>
      </w:r>
      <w:r w:rsidR="006A3ACA">
        <w:rPr>
          <w:color w:val="0E101A"/>
        </w:rPr>
        <w:t>v</w:t>
      </w:r>
      <w:r>
        <w:rPr>
          <w:color w:val="0E101A"/>
        </w:rPr>
        <w:t xml:space="preserve">) referred to wetlands in an agricultural context. This screening process identified 192 papers, which were reviewed in full to determine whether they contained relevant and usable data on </w:t>
      </w:r>
      <w:del w:id="50" w:author="Clark,Bob [Sas]" w:date="2021-03-31T14:38:00Z">
        <w:r w:rsidDel="00E93F7E">
          <w:rPr>
            <w:color w:val="0E101A"/>
          </w:rPr>
          <w:delText xml:space="preserve">freshwater </w:delText>
        </w:r>
      </w:del>
      <w:r>
        <w:rPr>
          <w:color w:val="0E101A"/>
        </w:rPr>
        <w:t xml:space="preserve">agricultural </w:t>
      </w:r>
      <w:ins w:id="51" w:author="Clark,Bob [Sas]" w:date="2021-03-31T14:38:00Z">
        <w:r w:rsidR="00E93F7E">
          <w:rPr>
            <w:color w:val="0E101A"/>
          </w:rPr>
          <w:t xml:space="preserve">freshwater </w:t>
        </w:r>
      </w:ins>
      <w:r>
        <w:rPr>
          <w:color w:val="0E101A"/>
        </w:rPr>
        <w:t xml:space="preserve">wetlands. </w:t>
      </w:r>
      <w:commentRangeStart w:id="52"/>
      <w:r>
        <w:rPr>
          <w:color w:val="0E101A"/>
        </w:rPr>
        <w:t>Papers were excluded if they measured coastal wetlands, peatlands or constructed artificial wetlands for waste management systems; described ecosystem services in terms of general trends without quantifying effect(s); did not provide specific examples, and</w:t>
      </w:r>
      <w:r w:rsidR="009B2133">
        <w:rPr>
          <w:color w:val="0E101A"/>
        </w:rPr>
        <w:t>/or</w:t>
      </w:r>
      <w:r>
        <w:rPr>
          <w:color w:val="0E101A"/>
        </w:rPr>
        <w:t xml:space="preserve"> failed to clearly describe overall methodology or effect (size). </w:t>
      </w:r>
      <w:r w:rsidR="007621A7">
        <w:rPr>
          <w:color w:val="0E101A"/>
        </w:rPr>
        <w:t xml:space="preserve">Papers </w:t>
      </w:r>
      <w:ins w:id="53" w:author="Clark,Bob [Sas]" w:date="2021-03-31T14:39:00Z">
        <w:r w:rsidR="00E93F7E">
          <w:rPr>
            <w:color w:val="0E101A"/>
          </w:rPr>
          <w:t xml:space="preserve">were excluded </w:t>
        </w:r>
      </w:ins>
      <w:r w:rsidR="007621A7">
        <w:rPr>
          <w:color w:val="0E101A"/>
        </w:rPr>
        <w:t xml:space="preserve">that did not provide </w:t>
      </w:r>
      <w:ins w:id="54" w:author="Clark,Bob [Sas]" w:date="2021-03-31T14:40:00Z">
        <w:r w:rsidR="00E93F7E">
          <w:rPr>
            <w:color w:val="0E101A"/>
          </w:rPr>
          <w:t>(</w:t>
        </w:r>
        <w:proofErr w:type="spellStart"/>
        <w:r w:rsidR="00E93F7E">
          <w:rPr>
            <w:color w:val="0E101A"/>
          </w:rPr>
          <w:t>i</w:t>
        </w:r>
        <w:proofErr w:type="spellEnd"/>
        <w:r w:rsidR="00E93F7E">
          <w:rPr>
            <w:color w:val="0E101A"/>
          </w:rPr>
          <w:t xml:space="preserve">) </w:t>
        </w:r>
      </w:ins>
      <w:r w:rsidR="007621A7">
        <w:rPr>
          <w:color w:val="0E101A"/>
        </w:rPr>
        <w:t xml:space="preserve">sufficient </w:t>
      </w:r>
      <w:r>
        <w:rPr>
          <w:color w:val="0E101A"/>
        </w:rPr>
        <w:t>data to indicate overall trends/patterns</w:t>
      </w:r>
      <w:ins w:id="55" w:author="Clark,Bob [Sas]" w:date="2021-03-31T14:40:00Z">
        <w:r w:rsidR="00E93F7E">
          <w:rPr>
            <w:color w:val="0E101A"/>
          </w:rPr>
          <w:t>, (ii)</w:t>
        </w:r>
      </w:ins>
      <w:del w:id="56" w:author="Clark,Bob [Sas]" w:date="2021-03-31T14:40:00Z">
        <w:r w:rsidDel="00E93F7E">
          <w:rPr>
            <w:color w:val="0E101A"/>
          </w:rPr>
          <w:delText xml:space="preserve"> or did not provide</w:delText>
        </w:r>
      </w:del>
      <w:r>
        <w:rPr>
          <w:color w:val="0E101A"/>
        </w:rPr>
        <w:t xml:space="preserve"> sufficient detail </w:t>
      </w:r>
      <w:r w:rsidR="007621A7">
        <w:rPr>
          <w:color w:val="0E101A"/>
        </w:rPr>
        <w:t xml:space="preserve">about wetland ecosystem service values </w:t>
      </w:r>
      <w:r w:rsidR="005A286E">
        <w:rPr>
          <w:color w:val="0E101A"/>
        </w:rPr>
        <w:t>or</w:t>
      </w:r>
      <w:ins w:id="57" w:author="Clark,Bob [Sas]" w:date="2021-03-31T14:40:00Z">
        <w:r w:rsidR="00E93F7E">
          <w:rPr>
            <w:color w:val="0E101A"/>
          </w:rPr>
          <w:t xml:space="preserve"> (iii)</w:t>
        </w:r>
      </w:ins>
      <w:del w:id="58" w:author="Clark,Bob [Sas]" w:date="2021-03-31T14:40:00Z">
        <w:r w:rsidR="005A286E" w:rsidDel="00E93F7E">
          <w:rPr>
            <w:color w:val="0E101A"/>
          </w:rPr>
          <w:delText xml:space="preserve"> did not provide</w:delText>
        </w:r>
      </w:del>
      <w:r w:rsidR="005A286E">
        <w:rPr>
          <w:color w:val="0E101A"/>
        </w:rPr>
        <w:t xml:space="preserve"> </w:t>
      </w:r>
      <w:r w:rsidR="00954745">
        <w:rPr>
          <w:color w:val="0E101A"/>
        </w:rPr>
        <w:t xml:space="preserve">acreage </w:t>
      </w:r>
      <w:r w:rsidR="00954745">
        <w:rPr>
          <w:color w:val="0E101A"/>
        </w:rPr>
        <w:lastRenderedPageBreak/>
        <w:t>of wetlands under valuation</w:t>
      </w:r>
      <w:r w:rsidR="00883B0B">
        <w:rPr>
          <w:color w:val="0E101A"/>
        </w:rPr>
        <w:t xml:space="preserve"> or relevant information that could allow us to obtain </w:t>
      </w:r>
      <w:r w:rsidR="000B4B16">
        <w:rPr>
          <w:color w:val="0E101A"/>
        </w:rPr>
        <w:t>wetland acreage information</w:t>
      </w:r>
      <w:commentRangeEnd w:id="52"/>
      <w:r w:rsidR="0035405B">
        <w:rPr>
          <w:rStyle w:val="CommentReference"/>
          <w:rFonts w:ascii="Liberation Serif" w:eastAsia="SimSun" w:hAnsi="Liberation Serif" w:cs="Mangal"/>
          <w:kern w:val="3"/>
          <w:lang w:eastAsia="zh-CN" w:bidi="hi-IN"/>
        </w:rPr>
        <w:commentReference w:id="52"/>
      </w:r>
      <w:ins w:id="59" w:author="Clark,Bob [Sas]" w:date="2021-03-31T14:40:00Z">
        <w:r w:rsidR="00E93F7E">
          <w:rPr>
            <w:color w:val="0E101A"/>
          </w:rPr>
          <w:t>.</w:t>
        </w:r>
      </w:ins>
      <w:del w:id="60" w:author="Clark,Bob [Sas]" w:date="2021-03-31T14:40:00Z">
        <w:r w:rsidR="000B4B16" w:rsidDel="00E93F7E">
          <w:rPr>
            <w:color w:val="0E101A"/>
          </w:rPr>
          <w:delText xml:space="preserve"> </w:delText>
        </w:r>
        <w:r w:rsidDel="00E93F7E">
          <w:rPr>
            <w:color w:val="0E101A"/>
          </w:rPr>
          <w:delText>were also excluded.</w:delText>
        </w:r>
      </w:del>
      <w:r w:rsidR="00C04BD6">
        <w:rPr>
          <w:color w:val="0E101A"/>
        </w:rPr>
        <w:t xml:space="preserve"> </w:t>
      </w:r>
      <w:del w:id="61" w:author="Clark,Bob [Sas]" w:date="2021-03-31T14:41:00Z">
        <w:r w:rsidR="00C04BD6" w:rsidDel="00E93F7E">
          <w:rPr>
            <w:color w:val="0E101A"/>
          </w:rPr>
          <w:delText xml:space="preserve">The </w:delText>
        </w:r>
      </w:del>
      <w:ins w:id="62" w:author="Clark,Bob [Sas]" w:date="2021-03-31T14:41:00Z">
        <w:r w:rsidR="00E93F7E">
          <w:rPr>
            <w:color w:val="0E101A"/>
          </w:rPr>
          <w:t>(</w:t>
        </w:r>
      </w:ins>
      <w:r w:rsidR="00C04BD6">
        <w:rPr>
          <w:color w:val="0E101A"/>
        </w:rPr>
        <w:t>review and coding process</w:t>
      </w:r>
      <w:r w:rsidR="007621A7">
        <w:rPr>
          <w:color w:val="0E101A"/>
        </w:rPr>
        <w:t>es</w:t>
      </w:r>
      <w:r w:rsidR="00C04BD6">
        <w:rPr>
          <w:color w:val="0E101A"/>
        </w:rPr>
        <w:t xml:space="preserve"> were conducted by </w:t>
      </w:r>
      <w:del w:id="63" w:author="Clark,Bob [Sas]" w:date="2021-03-31T14:41:00Z">
        <w:r w:rsidR="00C04BD6" w:rsidDel="00E93F7E">
          <w:rPr>
            <w:color w:val="0E101A"/>
          </w:rPr>
          <w:delText>two people who are authors of this paper.</w:delText>
        </w:r>
      </w:del>
      <w:ins w:id="64" w:author="Clark,Bob [Sas]" w:date="2021-03-31T14:41:00Z">
        <w:r w:rsidR="00E93F7E">
          <w:rPr>
            <w:color w:val="0E101A"/>
          </w:rPr>
          <w:t xml:space="preserve"> </w:t>
        </w:r>
        <w:commentRangeStart w:id="65"/>
        <w:r w:rsidR="00E93F7E">
          <w:rPr>
            <w:color w:val="0E101A"/>
          </w:rPr>
          <w:t>EA and EA</w:t>
        </w:r>
      </w:ins>
      <w:commentRangeEnd w:id="65"/>
      <w:ins w:id="66" w:author="Clark,Bob [Sas]" w:date="2021-03-31T14:42:00Z">
        <w:r w:rsidR="00E93F7E">
          <w:rPr>
            <w:rStyle w:val="CommentReference"/>
            <w:rFonts w:ascii="Liberation Serif" w:eastAsia="SimSun" w:hAnsi="Liberation Serif" w:cs="Mangal"/>
            <w:kern w:val="3"/>
            <w:lang w:eastAsia="zh-CN" w:bidi="hi-IN"/>
          </w:rPr>
          <w:commentReference w:id="65"/>
        </w:r>
      </w:ins>
      <w:ins w:id="67" w:author="Clark,Bob [Sas]" w:date="2021-03-31T14:41:00Z">
        <w:r w:rsidR="00E93F7E">
          <w:rPr>
            <w:color w:val="0E101A"/>
          </w:rPr>
          <w:t>)</w:t>
        </w:r>
      </w:ins>
      <w:r w:rsidR="000B4B16">
        <w:rPr>
          <w:color w:val="0E101A"/>
        </w:rPr>
        <w:t xml:space="preserve"> </w:t>
      </w:r>
    </w:p>
    <w:p w14:paraId="01C01E62" w14:textId="34E03976" w:rsidR="00FB662C" w:rsidRDefault="00FB662C" w:rsidP="00631B6A">
      <w:pPr>
        <w:pStyle w:val="NormalWeb"/>
        <w:spacing w:before="240" w:beforeAutospacing="0" w:after="0" w:afterAutospacing="0" w:line="480" w:lineRule="auto"/>
        <w:ind w:firstLine="720"/>
        <w:rPr>
          <w:color w:val="0E101A"/>
        </w:rPr>
      </w:pPr>
      <w:del w:id="68" w:author="Clark,Bob [Sas]" w:date="2021-03-31T14:42:00Z">
        <w:r w:rsidRPr="009C7A34" w:rsidDel="00E93F7E">
          <w:rPr>
            <w:color w:val="0E101A"/>
          </w:rPr>
          <w:delText xml:space="preserve">We compiled a </w:delText>
        </w:r>
      </w:del>
      <w:ins w:id="69" w:author="Clark,Bob [Sas]" w:date="2021-03-31T14:42:00Z">
        <w:r w:rsidR="00E93F7E">
          <w:rPr>
            <w:color w:val="0E101A"/>
          </w:rPr>
          <w:t xml:space="preserve">The final </w:t>
        </w:r>
      </w:ins>
      <w:r w:rsidRPr="009C7A34">
        <w:rPr>
          <w:color w:val="0E101A"/>
        </w:rPr>
        <w:t xml:space="preserve">database </w:t>
      </w:r>
      <w:del w:id="70" w:author="Clark,Bob [Sas]" w:date="2021-03-31T14:42:00Z">
        <w:r w:rsidRPr="009C7A34" w:rsidDel="00E93F7E">
          <w:rPr>
            <w:color w:val="0E101A"/>
          </w:rPr>
          <w:delText>to index the remaining</w:delText>
        </w:r>
      </w:del>
      <w:ins w:id="71" w:author="Clark,Bob [Sas]" w:date="2021-03-31T14:42:00Z">
        <w:r w:rsidR="00E93F7E">
          <w:rPr>
            <w:color w:val="0E101A"/>
          </w:rPr>
          <w:t>consisted of</w:t>
        </w:r>
      </w:ins>
      <w:r w:rsidRPr="009C7A34">
        <w:rPr>
          <w:color w:val="0E101A"/>
        </w:rPr>
        <w:t xml:space="preserve"> </w:t>
      </w:r>
      <w:r w:rsidR="00D258EF" w:rsidRPr="009C7A34">
        <w:rPr>
          <w:color w:val="0E101A"/>
        </w:rPr>
        <w:t>45</w:t>
      </w:r>
      <w:r w:rsidRPr="009C7A34">
        <w:rPr>
          <w:color w:val="0E101A"/>
        </w:rPr>
        <w:t xml:space="preserve"> papers. </w:t>
      </w:r>
      <w:r w:rsidR="004F6883">
        <w:rPr>
          <w:color w:val="0E101A"/>
        </w:rPr>
        <w:t>Five</w:t>
      </w:r>
      <w:r w:rsidR="00AF4FE8" w:rsidRPr="009C7A34">
        <w:rPr>
          <w:color w:val="0E101A"/>
        </w:rPr>
        <w:t xml:space="preserve"> papers </w:t>
      </w:r>
      <w:r w:rsidRPr="009C7A34">
        <w:rPr>
          <w:color w:val="0E101A"/>
        </w:rPr>
        <w:t xml:space="preserve">were split into multiple entries since they reported multiple study locations across </w:t>
      </w:r>
      <w:r w:rsidR="003C4D57" w:rsidRPr="009C7A34">
        <w:rPr>
          <w:color w:val="0E101A"/>
        </w:rPr>
        <w:t>1</w:t>
      </w:r>
      <w:r w:rsidR="005F0219">
        <w:rPr>
          <w:color w:val="0E101A"/>
        </w:rPr>
        <w:t>0</w:t>
      </w:r>
      <w:r w:rsidRPr="009C7A34">
        <w:rPr>
          <w:color w:val="0E101A"/>
        </w:rPr>
        <w:t xml:space="preserve"> countries. Based on this set of </w:t>
      </w:r>
      <w:r w:rsidR="00631B6A" w:rsidRPr="009C7A34">
        <w:rPr>
          <w:color w:val="0E101A"/>
        </w:rPr>
        <w:t xml:space="preserve">45 </w:t>
      </w:r>
      <w:r w:rsidRPr="009C7A34">
        <w:rPr>
          <w:color w:val="0E101A"/>
        </w:rPr>
        <w:t xml:space="preserve">papers, we recorded </w:t>
      </w:r>
      <w:del w:id="72" w:author="Clark,Bob [Sas]" w:date="2021-03-31T14:43:00Z">
        <w:r w:rsidRPr="009C7A34" w:rsidDel="00E93F7E">
          <w:rPr>
            <w:color w:val="0E101A"/>
          </w:rPr>
          <w:delText xml:space="preserve">study </w:delText>
        </w:r>
      </w:del>
      <w:ins w:id="73" w:author="Clark,Bob [Sas]" w:date="2021-03-31T14:43:00Z">
        <w:r w:rsidR="00E93F7E">
          <w:rPr>
            <w:color w:val="0E101A"/>
          </w:rPr>
          <w:t>geographic</w:t>
        </w:r>
        <w:r w:rsidR="00E93F7E" w:rsidRPr="009C7A34">
          <w:rPr>
            <w:color w:val="0E101A"/>
          </w:rPr>
          <w:t xml:space="preserve"> </w:t>
        </w:r>
      </w:ins>
      <w:r w:rsidRPr="009C7A34">
        <w:rPr>
          <w:color w:val="0E101A"/>
        </w:rPr>
        <w:t>location</w:t>
      </w:r>
      <w:r w:rsidR="00CA6C64" w:rsidRPr="009C7A34">
        <w:rPr>
          <w:color w:val="0E101A"/>
        </w:rPr>
        <w:t>s</w:t>
      </w:r>
      <w:r w:rsidRPr="009C7A34">
        <w:rPr>
          <w:color w:val="0E101A"/>
        </w:rPr>
        <w:t xml:space="preserve">, study coordinates (if not reported, Google Earth was used to identify the coordinates), study year(s) (if study year was not reported, publication year was used), </w:t>
      </w:r>
      <w:r w:rsidR="005C6D78" w:rsidRPr="009C7A34">
        <w:rPr>
          <w:color w:val="0E101A"/>
        </w:rPr>
        <w:t xml:space="preserve">wetland acreage, </w:t>
      </w:r>
      <w:r w:rsidRPr="009C7A34">
        <w:rPr>
          <w:color w:val="0E101A"/>
        </w:rPr>
        <w:t>the method used to value ecosystem services, the ecosystem services measured, and quantifiable effects of wetlands and their economic value</w:t>
      </w:r>
      <w:r w:rsidR="007C6663" w:rsidRPr="009C7A34">
        <w:rPr>
          <w:color w:val="0E101A"/>
        </w:rPr>
        <w:t xml:space="preserve"> </w:t>
      </w:r>
      <w:del w:id="74" w:author="Clark,Bob [Sas]" w:date="2021-03-31T14:43:00Z">
        <w:r w:rsidR="007C6663" w:rsidRPr="009C7A34" w:rsidDel="00E93F7E">
          <w:rPr>
            <w:color w:val="0E101A"/>
          </w:rPr>
          <w:delText>if they were</w:delText>
        </w:r>
      </w:del>
      <w:ins w:id="75" w:author="Clark,Bob [Sas]" w:date="2021-03-31T14:43:00Z">
        <w:r w:rsidR="00E93F7E">
          <w:rPr>
            <w:color w:val="0E101A"/>
          </w:rPr>
          <w:t>when</w:t>
        </w:r>
      </w:ins>
      <w:r w:rsidR="007C6663" w:rsidRPr="009C7A34">
        <w:rPr>
          <w:color w:val="0E101A"/>
        </w:rPr>
        <w:t xml:space="preserve"> provided</w:t>
      </w:r>
      <w:r w:rsidR="00627B63" w:rsidRPr="009C7A34">
        <w:rPr>
          <w:color w:val="0E101A"/>
        </w:rPr>
        <w:t>.</w:t>
      </w:r>
      <w:r w:rsidRPr="009C7A34">
        <w:rPr>
          <w:color w:val="0E101A"/>
        </w:rPr>
        <w:t xml:space="preserve"> Ecosystem services were classified into </w:t>
      </w:r>
      <w:del w:id="76" w:author="Clark,Bob [Sas]" w:date="2021-03-31T14:43:00Z">
        <w:r w:rsidRPr="009C7A34" w:rsidDel="00E93F7E">
          <w:rPr>
            <w:color w:val="0E101A"/>
          </w:rPr>
          <w:delText>two groups</w:delText>
        </w:r>
        <w:r w:rsidR="00860498" w:rsidRPr="009C7A34" w:rsidDel="00E93F7E">
          <w:rPr>
            <w:color w:val="0E101A"/>
          </w:rPr>
          <w:delText xml:space="preserve">, </w:delText>
        </w:r>
      </w:del>
      <w:r w:rsidR="00860498" w:rsidRPr="009C7A34">
        <w:rPr>
          <w:color w:val="0E101A"/>
        </w:rPr>
        <w:t>regulating and provisioning ecosystem services,</w:t>
      </w:r>
      <w:r w:rsidRPr="009C7A34">
        <w:rPr>
          <w:color w:val="0E101A"/>
        </w:rPr>
        <w:t xml:space="preserve"> </w:t>
      </w:r>
      <w:ins w:id="77" w:author="Clark,Bob [Sas]" w:date="2021-03-31T14:44:00Z">
        <w:r w:rsidR="00E93F7E">
          <w:rPr>
            <w:color w:val="0E101A"/>
          </w:rPr>
          <w:t>following</w:t>
        </w:r>
      </w:ins>
      <w:del w:id="78" w:author="Clark,Bob [Sas]" w:date="2021-03-31T14:44:00Z">
        <w:r w:rsidRPr="009C7A34" w:rsidDel="00E93F7E">
          <w:rPr>
            <w:color w:val="0E101A"/>
          </w:rPr>
          <w:delText>defined by</w:delText>
        </w:r>
      </w:del>
      <w:r w:rsidRPr="009C7A34">
        <w:rPr>
          <w:color w:val="0E101A"/>
        </w:rPr>
        <w:t xml:space="preserve"> Morris and Camino (2011). We converted all wetland values </w:t>
      </w:r>
      <w:del w:id="79" w:author="Chrystal Mantyka-Pringle" w:date="2021-04-01T14:16:00Z">
        <w:r w:rsidRPr="009C7A34" w:rsidDel="00F91570">
          <w:rPr>
            <w:color w:val="0E101A"/>
          </w:rPr>
          <w:delText xml:space="preserve">in other non-US dollar denominations </w:delText>
        </w:r>
      </w:del>
      <w:r w:rsidRPr="009C7A34">
        <w:rPr>
          <w:color w:val="0E101A"/>
        </w:rPr>
        <w:t>to US dollar</w:t>
      </w:r>
      <w:r w:rsidR="007F6B9B" w:rsidRPr="009C7A34">
        <w:rPr>
          <w:color w:val="0E101A"/>
        </w:rPr>
        <w:t>s</w:t>
      </w:r>
      <w:r w:rsidRPr="009C7A34">
        <w:rPr>
          <w:color w:val="0E101A"/>
        </w:rPr>
        <w:t xml:space="preserve"> using the respective country’s exchange rate to the US$ at the time the study was conducted. </w:t>
      </w:r>
      <w:r w:rsidR="007F6B9B" w:rsidRPr="009C7A34">
        <w:rPr>
          <w:color w:val="0E101A"/>
        </w:rPr>
        <w:t>A</w:t>
      </w:r>
      <w:r w:rsidRPr="009C7A34">
        <w:rPr>
          <w:color w:val="0E101A"/>
        </w:rPr>
        <w:t>ll wetland values in US$/ha w</w:t>
      </w:r>
      <w:r w:rsidR="007F6B9B" w:rsidRPr="009C7A34">
        <w:rPr>
          <w:color w:val="0E101A"/>
        </w:rPr>
        <w:t>ere</w:t>
      </w:r>
      <w:r w:rsidRPr="009C7A34">
        <w:rPr>
          <w:color w:val="0E101A"/>
        </w:rPr>
        <w:t xml:space="preserve"> converted to US$/ha/year by multiplying them by </w:t>
      </w:r>
      <w:commentRangeStart w:id="80"/>
      <w:r w:rsidRPr="009C7A34">
        <w:rPr>
          <w:color w:val="0E101A"/>
        </w:rPr>
        <w:t>365</w:t>
      </w:r>
      <w:commentRangeEnd w:id="80"/>
      <w:r w:rsidR="00E93F7E">
        <w:rPr>
          <w:rStyle w:val="CommentReference"/>
          <w:rFonts w:ascii="Liberation Serif" w:eastAsia="SimSun" w:hAnsi="Liberation Serif" w:cs="Mangal"/>
          <w:kern w:val="3"/>
          <w:lang w:eastAsia="zh-CN" w:bidi="hi-IN"/>
        </w:rPr>
        <w:commentReference w:id="80"/>
      </w:r>
      <w:r w:rsidRPr="009C7A34">
        <w:rPr>
          <w:color w:val="0E101A"/>
        </w:rPr>
        <w:t>. Finally, we multiplied the wetland values by the ratio of the consumer price index of 2018 to the consumer price index of the year the study was conducted to convert all values to US$2018/ha/year.</w:t>
      </w:r>
    </w:p>
    <w:p w14:paraId="385563C4" w14:textId="2B91D936" w:rsidR="00FC03F9" w:rsidRDefault="00FC03F9" w:rsidP="009036E0">
      <w:pPr>
        <w:pStyle w:val="NormalWeb"/>
        <w:spacing w:before="0" w:beforeAutospacing="0" w:after="0" w:afterAutospacing="0" w:line="480" w:lineRule="auto"/>
        <w:ind w:firstLine="720"/>
        <w:rPr>
          <w:color w:val="0E101A"/>
        </w:rPr>
      </w:pPr>
      <w:commentRangeStart w:id="81"/>
      <w:commentRangeStart w:id="82"/>
      <w:commentRangeStart w:id="83"/>
      <w:commentRangeStart w:id="84"/>
      <w:r w:rsidRPr="00E23D9D">
        <w:rPr>
          <w:color w:val="0E101A"/>
          <w:highlight w:val="yellow"/>
        </w:rPr>
        <w:t>Carbon</w:t>
      </w:r>
      <w:commentRangeEnd w:id="81"/>
      <w:r w:rsidRPr="00E23D9D">
        <w:rPr>
          <w:rStyle w:val="CommentReference"/>
          <w:rFonts w:ascii="Liberation Serif" w:eastAsia="SimSun" w:hAnsi="Liberation Serif" w:cs="Mangal"/>
          <w:kern w:val="3"/>
          <w:highlight w:val="yellow"/>
          <w:lang w:eastAsia="zh-CN" w:bidi="hi-IN"/>
        </w:rPr>
        <w:commentReference w:id="81"/>
      </w:r>
      <w:r w:rsidRPr="00E23D9D">
        <w:rPr>
          <w:color w:val="0E101A"/>
          <w:highlight w:val="yellow"/>
        </w:rPr>
        <w:t xml:space="preserve"> sequestration was estimated in </w:t>
      </w:r>
      <w:proofErr w:type="spellStart"/>
      <w:r w:rsidRPr="00E23D9D">
        <w:rPr>
          <w:color w:val="0E101A"/>
          <w:highlight w:val="yellow"/>
        </w:rPr>
        <w:t>tonnes</w:t>
      </w:r>
      <w:proofErr w:type="spellEnd"/>
      <w:r w:rsidRPr="00E23D9D">
        <w:rPr>
          <w:color w:val="0E101A"/>
          <w:highlight w:val="yellow"/>
        </w:rPr>
        <w:t xml:space="preserve"> C0</w:t>
      </w:r>
      <w:r w:rsidRPr="00E93F7E">
        <w:rPr>
          <w:color w:val="0E101A"/>
          <w:highlight w:val="yellow"/>
          <w:vertAlign w:val="subscript"/>
          <w:rPrChange w:id="85" w:author="Clark,Bob [Sas]" w:date="2021-03-31T14:48:00Z">
            <w:rPr>
              <w:color w:val="0E101A"/>
              <w:highlight w:val="yellow"/>
            </w:rPr>
          </w:rPrChange>
        </w:rPr>
        <w:t>2</w:t>
      </w:r>
      <w:r w:rsidRPr="00E23D9D">
        <w:rPr>
          <w:color w:val="0E101A"/>
          <w:highlight w:val="yellow"/>
        </w:rPr>
        <w:t xml:space="preserve">/ha, and sequestration potential was then compared to values as determined by </w:t>
      </w:r>
      <w:proofErr w:type="spellStart"/>
      <w:r w:rsidRPr="00E23D9D">
        <w:rPr>
          <w:color w:val="0E101A"/>
          <w:highlight w:val="yellow"/>
        </w:rPr>
        <w:t>Canu</w:t>
      </w:r>
      <w:proofErr w:type="spellEnd"/>
      <w:r w:rsidRPr="00E23D9D">
        <w:rPr>
          <w:color w:val="0E101A"/>
          <w:highlight w:val="yellow"/>
        </w:rPr>
        <w:t xml:space="preserve"> et al. (2015). Local economic values (or geographically and economically similar ones) were used to determine the local monetary value of carbon sequestration. </w:t>
      </w:r>
      <w:commentRangeEnd w:id="82"/>
      <w:r w:rsidRPr="00E23D9D">
        <w:rPr>
          <w:rStyle w:val="CommentReference"/>
          <w:rFonts w:ascii="Liberation Serif" w:eastAsia="SimSun" w:hAnsi="Liberation Serif" w:cs="Mangal"/>
          <w:kern w:val="3"/>
          <w:highlight w:val="yellow"/>
          <w:lang w:eastAsia="zh-CN" w:bidi="hi-IN"/>
        </w:rPr>
        <w:commentReference w:id="82"/>
      </w:r>
      <w:commentRangeEnd w:id="83"/>
      <w:r w:rsidRPr="00E23D9D">
        <w:rPr>
          <w:rStyle w:val="CommentReference"/>
          <w:rFonts w:ascii="Liberation Serif" w:eastAsia="SimSun" w:hAnsi="Liberation Serif" w:cs="Mangal"/>
          <w:kern w:val="3"/>
          <w:highlight w:val="yellow"/>
          <w:lang w:eastAsia="zh-CN" w:bidi="hi-IN"/>
        </w:rPr>
        <w:commentReference w:id="83"/>
      </w:r>
      <w:del w:id="86" w:author="Chrystal Mantyka-Pringle" w:date="2021-04-01T14:21:00Z">
        <w:r w:rsidR="00520CC1" w:rsidRPr="00E23D9D" w:rsidDel="00D52D49">
          <w:rPr>
            <w:highlight w:val="yellow"/>
          </w:rPr>
          <w:delText xml:space="preserve"> </w:delText>
        </w:r>
      </w:del>
      <w:r w:rsidR="008208FF" w:rsidRPr="00E23D9D">
        <w:rPr>
          <w:highlight w:val="yellow"/>
        </w:rPr>
        <w:t>W</w:t>
      </w:r>
      <w:r w:rsidR="00520CC1" w:rsidRPr="00E23D9D">
        <w:rPr>
          <w:highlight w:val="yellow"/>
        </w:rPr>
        <w:t xml:space="preserve">e are measuring possible benefits </w:t>
      </w:r>
      <w:r w:rsidR="008208FF" w:rsidRPr="00E23D9D">
        <w:rPr>
          <w:highlight w:val="yellow"/>
        </w:rPr>
        <w:t xml:space="preserve">from carbon sequestration </w:t>
      </w:r>
      <w:r w:rsidR="00520CC1" w:rsidRPr="00E23D9D">
        <w:rPr>
          <w:highlight w:val="yellow"/>
        </w:rPr>
        <w:t xml:space="preserve">and acknowledge that these are maxima and would need to be offset by variable production of greenhouse gases. Converting wetlands to cropland may still be negative (i.e., produce even </w:t>
      </w:r>
      <w:r w:rsidR="00520CC1" w:rsidRPr="00E23D9D">
        <w:rPr>
          <w:highlight w:val="yellow"/>
        </w:rPr>
        <w:lastRenderedPageBreak/>
        <w:t>more GH gases) depending on the production system.</w:t>
      </w:r>
      <w:r w:rsidR="008208FF" w:rsidRPr="00E23D9D">
        <w:rPr>
          <w:highlight w:val="yellow"/>
        </w:rPr>
        <w:t xml:space="preserve"> </w:t>
      </w:r>
      <w:r w:rsidR="00D11978" w:rsidRPr="00E23D9D">
        <w:rPr>
          <w:highlight w:val="yellow"/>
        </w:rPr>
        <w:t xml:space="preserve">Also, we did not include peatlands as we were focused on agricultural lands </w:t>
      </w:r>
      <w:del w:id="87" w:author="Clark,Bob [Sas]" w:date="2021-03-31T14:48:00Z">
        <w:r w:rsidR="00D11978" w:rsidRPr="00E23D9D" w:rsidDel="00064DFA">
          <w:rPr>
            <w:highlight w:val="yellow"/>
          </w:rPr>
          <w:delText>and not intact</w:delText>
        </w:r>
      </w:del>
      <w:ins w:id="88" w:author="Clark,Bob [Sas]" w:date="2021-03-31T14:48:00Z">
        <w:r w:rsidR="00064DFA">
          <w:rPr>
            <w:highlight w:val="yellow"/>
          </w:rPr>
          <w:t>rather than</w:t>
        </w:r>
      </w:ins>
      <w:r w:rsidR="00D11978" w:rsidRPr="00E23D9D">
        <w:rPr>
          <w:highlight w:val="yellow"/>
        </w:rPr>
        <w:t xml:space="preserve"> forests. </w:t>
      </w:r>
      <w:r w:rsidR="00E23D9D" w:rsidRPr="00E23D9D">
        <w:rPr>
          <w:highlight w:val="yellow"/>
        </w:rPr>
        <w:t>Again, w</w:t>
      </w:r>
      <w:r w:rsidR="00D11978" w:rsidRPr="00E23D9D">
        <w:rPr>
          <w:highlight w:val="yellow"/>
        </w:rPr>
        <w:t>e also di</w:t>
      </w:r>
      <w:r w:rsidR="00E23D9D" w:rsidRPr="00E23D9D">
        <w:rPr>
          <w:highlight w:val="yellow"/>
        </w:rPr>
        <w:t xml:space="preserve">d not </w:t>
      </w:r>
      <w:r w:rsidR="00D11978" w:rsidRPr="00E23D9D">
        <w:rPr>
          <w:highlight w:val="yellow"/>
        </w:rPr>
        <w:t>report emissions in each study location because we were solely extracting the sequestration data calculated by the original study</w:t>
      </w:r>
      <w:r w:rsidR="00E23D9D" w:rsidRPr="00E23D9D">
        <w:rPr>
          <w:highlight w:val="yellow"/>
        </w:rPr>
        <w:t>.</w:t>
      </w:r>
      <w:commentRangeEnd w:id="84"/>
      <w:r w:rsidR="00327FF2">
        <w:rPr>
          <w:rStyle w:val="CommentReference"/>
          <w:rFonts w:ascii="Liberation Serif" w:eastAsia="SimSun" w:hAnsi="Liberation Serif" w:cs="Mangal"/>
          <w:kern w:val="3"/>
          <w:lang w:eastAsia="zh-CN" w:bidi="hi-IN"/>
        </w:rPr>
        <w:commentReference w:id="84"/>
      </w:r>
    </w:p>
    <w:p w14:paraId="425A59DD" w14:textId="0BAAF3BD" w:rsidR="00FB662C" w:rsidRDefault="00FB662C" w:rsidP="009036E0">
      <w:pPr>
        <w:pStyle w:val="NormalWeb"/>
        <w:spacing w:before="0" w:beforeAutospacing="0" w:after="0" w:afterAutospacing="0" w:line="480" w:lineRule="auto"/>
        <w:ind w:firstLine="720"/>
        <w:rPr>
          <w:color w:val="0E101A"/>
        </w:rPr>
      </w:pPr>
      <w:r>
        <w:rPr>
          <w:color w:val="0E101A"/>
        </w:rPr>
        <w:t>Wetland water storage was estimated by the storage capacity of m</w:t>
      </w:r>
      <w:r w:rsidRPr="00DE5A2A">
        <w:rPr>
          <w:color w:val="0E101A"/>
          <w:vertAlign w:val="superscript"/>
        </w:rPr>
        <w:t>3</w:t>
      </w:r>
      <w:r>
        <w:rPr>
          <w:color w:val="0E101A"/>
        </w:rPr>
        <w:t xml:space="preserve"> of water/ha. In some studies, the total surface area was provided, and the volume was calculated from the area and average depth if mentioned 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3153532E" w:rsidR="00FB662C" w:rsidRDefault="00FB662C" w:rsidP="00130859">
      <w:pPr>
        <w:pStyle w:val="NormalWeb"/>
        <w:spacing w:before="0" w:beforeAutospacing="0" w:after="0" w:afterAutospacing="0" w:line="480" w:lineRule="auto"/>
        <w:ind w:firstLine="720"/>
        <w:rPr>
          <w:color w:val="0E101A"/>
        </w:rPr>
      </w:pPr>
      <w:r>
        <w:rPr>
          <w:color w:val="0E101A"/>
        </w:rPr>
        <w:t xml:space="preserve">Provisioning services were valued by amalgamating services that included food, building materials, crafting materials, or firewood. Because of the considerable variation in the types of provisioning goods and services, the overall value of each </w:t>
      </w:r>
      <w:commentRangeStart w:id="89"/>
      <w:r>
        <w:rPr>
          <w:color w:val="0E101A"/>
        </w:rPr>
        <w:t xml:space="preserve">material </w:t>
      </w:r>
      <w:del w:id="90" w:author="Chrystal Mantyka-Pringle" w:date="2021-04-01T14:25:00Z">
        <w:r w:rsidDel="00D52D49">
          <w:rPr>
            <w:color w:val="0E101A"/>
          </w:rPr>
          <w:delText>type</w:delText>
        </w:r>
        <w:commentRangeEnd w:id="89"/>
        <w:r w:rsidR="00064DFA" w:rsidDel="00D52D49">
          <w:rPr>
            <w:rStyle w:val="CommentReference"/>
            <w:rFonts w:ascii="Liberation Serif" w:eastAsia="SimSun" w:hAnsi="Liberation Serif" w:cs="Mangal"/>
            <w:kern w:val="3"/>
            <w:lang w:eastAsia="zh-CN" w:bidi="hi-IN"/>
          </w:rPr>
          <w:commentReference w:id="89"/>
        </w:r>
        <w:r w:rsidDel="00D52D49">
          <w:rPr>
            <w:color w:val="0E101A"/>
          </w:rPr>
          <w:delText xml:space="preserve"> </w:delText>
        </w:r>
      </w:del>
      <w:r>
        <w:rPr>
          <w:color w:val="0E101A"/>
        </w:rPr>
        <w:t>was converted into monetary terms (2018 US$</w:t>
      </w:r>
      <w:r w:rsidR="00130859">
        <w:rPr>
          <w:color w:val="0E101A"/>
        </w:rPr>
        <w:t>/ha/year</w:t>
      </w:r>
      <w:r>
        <w:rPr>
          <w:color w:val="0E101A"/>
        </w:rPr>
        <w:t xml:space="preserve">). </w:t>
      </w:r>
      <w:del w:id="91" w:author="Clark,Bob [Sas]" w:date="2021-03-31T14:52:00Z">
        <w:r w:rsidDel="00064DFA">
          <w:rPr>
            <w:color w:val="0E101A"/>
          </w:rPr>
          <w:delText xml:space="preserve">The geographic </w:delText>
        </w:r>
      </w:del>
      <w:del w:id="92" w:author="Clark,Bob [Sas]" w:date="2021-03-31T14:51:00Z">
        <w:r w:rsidDel="00064DFA">
          <w:rPr>
            <w:color w:val="0E101A"/>
          </w:rPr>
          <w:delText>distributions of the sites</w:delText>
        </w:r>
      </w:del>
      <w:del w:id="93" w:author="Clark,Bob [Sas]" w:date="2021-03-31T14:52:00Z">
        <w:r w:rsidDel="00064DFA">
          <w:rPr>
            <w:color w:val="0E101A"/>
          </w:rPr>
          <w:delText xml:space="preserve"> where the studies were conducted are shown in Figure 1. </w:delText>
        </w:r>
      </w:del>
      <w:r w:rsidR="00421F8F">
        <w:rPr>
          <w:color w:val="0E101A"/>
        </w:rPr>
        <w:t>P</w:t>
      </w:r>
      <w:r w:rsidR="009036E0">
        <w:rPr>
          <w:color w:val="0E101A"/>
        </w:rPr>
        <w:t xml:space="preserve">rovisioning wetland ecosystem service studies were conducted </w:t>
      </w:r>
      <w:r w:rsidR="00421F8F">
        <w:rPr>
          <w:color w:val="0E101A"/>
        </w:rPr>
        <w:t xml:space="preserve">mainly </w:t>
      </w:r>
      <w:r w:rsidR="009036E0">
        <w:rPr>
          <w:color w:val="0E101A"/>
        </w:rPr>
        <w:t>in developing countries</w:t>
      </w:r>
      <w:r w:rsidR="00421F8F">
        <w:rPr>
          <w:color w:val="0E101A"/>
        </w:rPr>
        <w:t xml:space="preserve"> (i.e., Africa; see Figure 1a)</w:t>
      </w:r>
      <w:r w:rsidR="009036E0">
        <w:rPr>
          <w:color w:val="0E101A"/>
        </w:rPr>
        <w:t xml:space="preserve">, while regulating 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1b)</w:t>
      </w:r>
      <w:r w:rsidR="009036E0">
        <w:rPr>
          <w:color w:val="0E101A"/>
        </w:rPr>
        <w:t xml:space="preserve">. </w:t>
      </w:r>
      <w:ins w:id="94" w:author="Chrystal Mantyka-Pringle" w:date="2021-04-01T14:26:00Z">
        <w:r w:rsidR="00D52D49">
          <w:rPr>
            <w:color w:val="0E101A"/>
          </w:rPr>
          <w:t xml:space="preserve">See </w:t>
        </w:r>
      </w:ins>
      <w:r>
        <w:rPr>
          <w:color w:val="0E101A"/>
        </w:rPr>
        <w:t xml:space="preserve">Table </w:t>
      </w:r>
      <w:r w:rsidR="008F71A3">
        <w:rPr>
          <w:color w:val="0E101A"/>
        </w:rPr>
        <w:t>A</w:t>
      </w:r>
      <w:r w:rsidR="00C74766">
        <w:rPr>
          <w:color w:val="0E101A"/>
        </w:rPr>
        <w:t xml:space="preserve">1, in </w:t>
      </w:r>
      <w:del w:id="95" w:author="Clark,Bob [Sas]" w:date="2021-03-31T14:52:00Z">
        <w:r w:rsidR="00C74766" w:rsidDel="00064DFA">
          <w:rPr>
            <w:color w:val="0E101A"/>
          </w:rPr>
          <w:delText>a</w:delText>
        </w:r>
      </w:del>
      <w:ins w:id="96" w:author="Clark,Bob [Sas]" w:date="2021-03-31T14:52:00Z">
        <w:r w:rsidR="00064DFA">
          <w:rPr>
            <w:color w:val="0E101A"/>
          </w:rPr>
          <w:t>A</w:t>
        </w:r>
      </w:ins>
      <w:r w:rsidR="00C74766">
        <w:rPr>
          <w:color w:val="0E101A"/>
        </w:rPr>
        <w:t xml:space="preserve">ppendix 1, </w:t>
      </w:r>
      <w:ins w:id="97" w:author="Chrystal Mantyka-Pringle" w:date="2021-04-01T14:26:00Z">
        <w:r w:rsidR="00D52D49">
          <w:rPr>
            <w:color w:val="0E101A"/>
          </w:rPr>
          <w:t>for a list of</w:t>
        </w:r>
      </w:ins>
      <w:del w:id="98" w:author="Chrystal Mantyka-Pringle" w:date="2021-04-01T14:26:00Z">
        <w:r w:rsidDel="00D52D49">
          <w:rPr>
            <w:color w:val="0E101A"/>
          </w:rPr>
          <w:delText>lists</w:delText>
        </w:r>
      </w:del>
      <w:r>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3CBD83DC" w:rsidR="00015FC4" w:rsidRDefault="00015FC4" w:rsidP="00CC4C62">
      <w:pPr>
        <w:rPr>
          <w:b/>
        </w:rPr>
      </w:pPr>
    </w:p>
    <w:p w14:paraId="4D786D08" w14:textId="6C61D034" w:rsidR="00015FC4" w:rsidRDefault="00015FC4" w:rsidP="00CC4C62">
      <w:pPr>
        <w:rPr>
          <w:b/>
        </w:rPr>
      </w:pPr>
    </w:p>
    <w:p w14:paraId="7F7D4A61" w14:textId="2CB2DF7A" w:rsidR="00015FC4" w:rsidRDefault="00015FC4" w:rsidP="00CC4C62">
      <w:pPr>
        <w:rPr>
          <w:b/>
        </w:rPr>
      </w:pPr>
    </w:p>
    <w:p w14:paraId="653415F2" w14:textId="77777777" w:rsidR="00015FC4" w:rsidRDefault="00015FC4" w:rsidP="00CC4C62">
      <w:pPr>
        <w:rPr>
          <w:b/>
        </w:rPr>
      </w:pPr>
    </w:p>
    <w:p w14:paraId="70FC6476" w14:textId="33055623" w:rsidR="00A43157" w:rsidRDefault="00A43157" w:rsidP="00CC4C62">
      <w:pPr>
        <w:rPr>
          <w:b/>
        </w:rPr>
      </w:pPr>
      <w:commentRangeStart w:id="99"/>
      <w:commentRangeStart w:id="100"/>
      <w:r>
        <w:rPr>
          <w:b/>
        </w:rPr>
        <w:t xml:space="preserve">Figure 1. Geographic Distribution of Study Sites for </w:t>
      </w:r>
      <w:r w:rsidR="00421F8F">
        <w:rPr>
          <w:b/>
        </w:rPr>
        <w:t xml:space="preserve">the (a) </w:t>
      </w:r>
      <w:r>
        <w:rPr>
          <w:b/>
        </w:rPr>
        <w:t xml:space="preserve">Regulating Wetland Ecosystem </w:t>
      </w:r>
      <w:commentRangeStart w:id="101"/>
      <w:r>
        <w:rPr>
          <w:b/>
        </w:rPr>
        <w:t>Services</w:t>
      </w:r>
      <w:commentRangeEnd w:id="101"/>
      <w:r w:rsidR="004E4FB1">
        <w:rPr>
          <w:rStyle w:val="CommentReference"/>
          <w:rFonts w:ascii="Liberation Serif" w:eastAsia="SimSun" w:hAnsi="Liberation Serif" w:cs="Mangal"/>
          <w:kern w:val="3"/>
          <w:lang w:eastAsia="zh-CN" w:bidi="hi-IN"/>
        </w:rPr>
        <w:commentReference w:id="101"/>
      </w:r>
      <w:r w:rsidR="00421F8F">
        <w:rPr>
          <w:b/>
        </w:rPr>
        <w:t xml:space="preserve"> and (b) Provisioning Ecosystem Wetland Services</w:t>
      </w:r>
      <w:commentRangeEnd w:id="99"/>
      <w:r w:rsidR="00327FF2">
        <w:rPr>
          <w:rStyle w:val="CommentReference"/>
          <w:rFonts w:ascii="Liberation Serif" w:eastAsia="SimSun" w:hAnsi="Liberation Serif" w:cs="Mangal"/>
          <w:kern w:val="3"/>
          <w:lang w:eastAsia="zh-CN" w:bidi="hi-IN"/>
        </w:rPr>
        <w:commentReference w:id="99"/>
      </w:r>
      <w:commentRangeEnd w:id="100"/>
      <w:r w:rsidR="001052F7">
        <w:rPr>
          <w:rStyle w:val="CommentReference"/>
          <w:rFonts w:ascii="Liberation Serif" w:eastAsia="SimSun" w:hAnsi="Liberation Serif" w:cs="Mangal"/>
          <w:kern w:val="3"/>
          <w:lang w:eastAsia="zh-CN" w:bidi="hi-IN"/>
        </w:rPr>
        <w:commentReference w:id="100"/>
      </w:r>
    </w:p>
    <w:p w14:paraId="6EC64924" w14:textId="659F92EB" w:rsidR="00327FF2" w:rsidRDefault="00327FF2" w:rsidP="00CC4C62">
      <w:pPr>
        <w:rPr>
          <w:b/>
        </w:rPr>
      </w:pPr>
    </w:p>
    <w:p w14:paraId="35D439BF" w14:textId="1C55B7B5" w:rsidR="00327FF2" w:rsidRDefault="00327FF2" w:rsidP="00CC4C62">
      <w:pPr>
        <w:rPr>
          <w:b/>
        </w:rPr>
      </w:pPr>
    </w:p>
    <w:p w14:paraId="1F75532D" w14:textId="77777777" w:rsidR="00327FF2" w:rsidRDefault="00327FF2" w:rsidP="00CC4C62">
      <w:pPr>
        <w:rPr>
          <w:b/>
        </w:rPr>
      </w:pPr>
    </w:p>
    <w:p w14:paraId="12A6DB65" w14:textId="5DE18C7A" w:rsidR="00CC4C62" w:rsidRDefault="00CC4C62" w:rsidP="00CC4C62">
      <w:pPr>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3C4EC37A" w:rsidR="00AB047A" w:rsidRDefault="007F3033" w:rsidP="00BE52B1">
      <w:pPr>
        <w:spacing w:line="480" w:lineRule="auto"/>
        <w:ind w:firstLine="720"/>
      </w:pPr>
      <w:commentRangeStart w:id="102"/>
      <w:r w:rsidRPr="00BE52B1">
        <w:t>Meta</w:t>
      </w:r>
      <w:commentRangeEnd w:id="102"/>
      <w:r w:rsidR="00DD4CF0">
        <w:rPr>
          <w:rStyle w:val="CommentReference"/>
          <w:rFonts w:ascii="Liberation Serif" w:eastAsia="SimSun" w:hAnsi="Liberation Serif" w:cs="Mangal"/>
          <w:kern w:val="3"/>
          <w:lang w:eastAsia="zh-CN" w:bidi="hi-IN"/>
        </w:rPr>
        <w:commentReference w:id="102"/>
      </w:r>
      <w:r w:rsidRPr="00BE52B1">
        <w:t>-regression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used a </w:t>
      </w:r>
      <w:r w:rsidR="0028350D">
        <w:t xml:space="preserve">random </w:t>
      </w:r>
      <w:r w:rsidR="009C62BF">
        <w:t>intercep</w:t>
      </w:r>
      <w:r w:rsidR="0028350D">
        <w:t xml:space="preserve">t </w:t>
      </w:r>
      <w:r w:rsidR="00044942">
        <w:t xml:space="preserve">mixed effect model </w:t>
      </w:r>
      <w:r w:rsidR="002B4B63" w:rsidRPr="00BE52B1">
        <w:t xml:space="preserve">to </w:t>
      </w:r>
      <w:r w:rsidRPr="00BE52B1">
        <w:t>regress</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/ha</w:t>
      </w:r>
      <w:r w:rsidR="00BE52B1">
        <w:t>/year</w:t>
      </w:r>
      <w:r w:rsidR="00A51E15" w:rsidRPr="00BE52B1">
        <w:t xml:space="preserve">) </w:t>
      </w:r>
      <w:r w:rsidR="006E148F" w:rsidRPr="00BE52B1">
        <w:t xml:space="preserve">extracted from the systematic </w:t>
      </w:r>
      <w:r w:rsidR="007D1A5C" w:rsidRPr="00BE52B1">
        <w:t xml:space="preserve">literature </w:t>
      </w:r>
      <w:r w:rsidR="006E148F" w:rsidRPr="00BE52B1">
        <w:t>review</w:t>
      </w:r>
      <w:r w:rsidR="00B61159" w:rsidRPr="00BE52B1">
        <w:t xml:space="preserve"> </w:t>
      </w:r>
      <w:r w:rsidR="004D657D" w:rsidRPr="00BE52B1">
        <w:t xml:space="preserve">on </w:t>
      </w:r>
      <w:r w:rsidR="00B61159" w:rsidRPr="00BE52B1">
        <w:t xml:space="preserve">a vector of covariates </w:t>
      </w:r>
      <w:r w:rsidR="00D32093" w:rsidRPr="00BE52B1">
        <w:t xml:space="preserve">representing </w:t>
      </w:r>
      <w:del w:id="103" w:author="Clark,Bob [Sas]" w:date="2021-03-31T14:53:00Z">
        <w:r w:rsidR="00D32093" w:rsidRPr="00BE52B1" w:rsidDel="00064DFA">
          <w:delText>regional characteristics including</w:delText>
        </w:r>
        <w:r w:rsidR="00B61159" w:rsidRPr="00BE52B1" w:rsidDel="00064DFA">
          <w:delText xml:space="preserve"> </w:delText>
        </w:r>
      </w:del>
      <w:r w:rsidR="0072113D" w:rsidRPr="00BE52B1">
        <w:t xml:space="preserve">national wetland policies, economic indicators, biodiversity </w:t>
      </w:r>
      <w:r w:rsidR="00D70693" w:rsidRPr="00BE52B1">
        <w:t xml:space="preserve">richness </w:t>
      </w:r>
      <w:r w:rsidR="0072113D" w:rsidRPr="00BE52B1">
        <w:t>indicators, and study characteristics</w:t>
      </w:r>
      <w:r w:rsidR="00B61159" w:rsidRPr="00BE52B1">
        <w:t>.</w:t>
      </w:r>
      <w:r w:rsidR="0072113D" w:rsidRPr="00BE52B1">
        <w:t xml:space="preserve"> </w:t>
      </w:r>
      <w:commentRangeStart w:id="104"/>
      <w:commentRangeStart w:id="105"/>
      <w:r w:rsidR="00DF6BD3">
        <w:t>We cho</w:t>
      </w:r>
      <w:del w:id="106" w:author="Chrystal Mantyka-Pringle" w:date="2021-04-01T14:29:00Z">
        <w:r w:rsidR="00DF6BD3" w:rsidDel="00C33BAB">
          <w:delText>o</w:delText>
        </w:r>
      </w:del>
      <w:r w:rsidR="00DF6BD3">
        <w:t xml:space="preserve">se a mixed effect model </w:t>
      </w:r>
      <w:r w:rsidR="00FE1DB6">
        <w:t xml:space="preserve">to account for potential interclass correlation </w:t>
      </w:r>
      <w:r w:rsidR="001C0711">
        <w:t>within cluster</w:t>
      </w:r>
      <w:r w:rsidR="00327FF2">
        <w:t xml:space="preserve">s </w:t>
      </w:r>
      <w:r w:rsidR="001C0711">
        <w:t xml:space="preserve">of </w:t>
      </w:r>
      <w:r w:rsidR="001B6E37">
        <w:t xml:space="preserve">multiple observations that were </w:t>
      </w:r>
      <w:r w:rsidR="00881339">
        <w:t xml:space="preserve">reported </w:t>
      </w:r>
      <w:r w:rsidR="001C0711">
        <w:t>in some of the papers.</w:t>
      </w:r>
      <w:r w:rsidR="00466B51">
        <w:t xml:space="preserve"> </w:t>
      </w:r>
      <w:r w:rsidR="007858F5">
        <w:t xml:space="preserve">However, </w:t>
      </w:r>
      <w:r w:rsidR="00D264B7">
        <w:t xml:space="preserve">if the null hypothesis </w:t>
      </w:r>
      <w:r w:rsidR="00D4742C">
        <w:t xml:space="preserve">that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 xml:space="preserve">=0 </m:t>
        </m:r>
      </m:oMath>
      <w:r w:rsidR="001D49F4">
        <w:t>in equat</w:t>
      </w:r>
      <w:r w:rsidR="0018110B">
        <w:t>ion 1 is rejected at the 10% significance level</w:t>
      </w:r>
      <w:r w:rsidR="001C0711">
        <w:t xml:space="preserve"> (using a likelihood ratio test)</w:t>
      </w:r>
      <w:r w:rsidR="0018110B">
        <w:t xml:space="preserve">, it will </w:t>
      </w:r>
      <w:r w:rsidR="001C0711">
        <w:t xml:space="preserve">mean that </w:t>
      </w:r>
      <w:r w:rsidR="00640B6C">
        <w:t xml:space="preserve">the random intercept model is not appropriate for our study; in that case a </w:t>
      </w:r>
      <w:r w:rsidR="00B518FD">
        <w:t xml:space="preserve">fixed effect model will </w:t>
      </w:r>
      <w:r w:rsidR="00327FF2">
        <w:t xml:space="preserve">use a fixed effect ordinary least square model provided the key assumptions underlying that model are validated. </w:t>
      </w:r>
      <w:commentRangeEnd w:id="104"/>
      <w:r w:rsidR="00DD4CF0">
        <w:rPr>
          <w:rStyle w:val="CommentReference"/>
          <w:rFonts w:ascii="Liberation Serif" w:eastAsia="SimSun" w:hAnsi="Liberation Serif" w:cs="Mangal"/>
          <w:kern w:val="3"/>
          <w:lang w:eastAsia="zh-CN" w:bidi="hi-IN"/>
        </w:rPr>
        <w:commentReference w:id="104"/>
      </w:r>
      <w:commentRangeEnd w:id="105"/>
      <w:r w:rsidR="00C33BAB">
        <w:rPr>
          <w:rStyle w:val="CommentReference"/>
          <w:rFonts w:ascii="Liberation Serif" w:eastAsia="SimSun" w:hAnsi="Liberation Serif" w:cs="Mangal"/>
          <w:kern w:val="3"/>
          <w:lang w:eastAsia="zh-CN" w:bidi="hi-IN"/>
        </w:rPr>
        <w:commentReference w:id="105"/>
      </w:r>
    </w:p>
    <w:p w14:paraId="4388FA35" w14:textId="5A0A2481" w:rsidR="005C39EE" w:rsidRPr="00BE52B1" w:rsidRDefault="000748BD" w:rsidP="00BE52B1">
      <w:pPr>
        <w:spacing w:line="480" w:lineRule="auto"/>
        <w:ind w:firstLine="720"/>
      </w:pPr>
      <w:r>
        <w:t xml:space="preserve">We used a log-log functional form, where we took the logarithms of the dependent variable and continuous </w:t>
      </w:r>
      <w:del w:id="107" w:author="Clark,Bob [Sas]" w:date="2021-03-31T14:55:00Z">
        <w:r w:rsidDel="00064DFA">
          <w:delText xml:space="preserve">independent </w:delText>
        </w:r>
      </w:del>
      <w:ins w:id="108" w:author="Clark,Bob [Sas]" w:date="2021-03-31T14:55:00Z">
        <w:r w:rsidR="00064DFA">
          <w:t xml:space="preserve">explanatory </w:t>
        </w:r>
      </w:ins>
      <w:r>
        <w:t xml:space="preserve">variables to improve model fit and prevent heteroscedasticity (Brander et al. 2013). </w:t>
      </w:r>
      <w:r w:rsidR="00DB38D3">
        <w:t>For the log-log functional form</w:t>
      </w:r>
      <w:r w:rsidR="00327FF2">
        <w:t>,</w:t>
      </w:r>
      <w:r w:rsidR="00DB38D3">
        <w:t xml:space="preserve"> the coefficients of </w:t>
      </w:r>
      <w:del w:id="109" w:author="Clark,Bob [Sas]" w:date="2021-03-31T14:55:00Z">
        <w:r w:rsidR="009C7415" w:rsidDel="00064DFA">
          <w:delText xml:space="preserve">independent </w:delText>
        </w:r>
      </w:del>
      <w:ins w:id="110" w:author="Clark,Bob [Sas]" w:date="2021-03-31T14:55:00Z">
        <w:r w:rsidR="00064DFA">
          <w:t xml:space="preserve">explanatory </w:t>
        </w:r>
      </w:ins>
      <w:r w:rsidR="009C7415">
        <w:t>variables are interpreted as elasticities, which shows that for</w:t>
      </w:r>
      <w:r w:rsidR="00327FF2">
        <w:t xml:space="preserve">, continuous </w:t>
      </w:r>
      <w:del w:id="111" w:author="Clark,Bob [Sas]" w:date="2021-03-31T14:55:00Z">
        <w:r w:rsidR="00327FF2" w:rsidDel="00064DFA">
          <w:delText xml:space="preserve">independent </w:delText>
        </w:r>
      </w:del>
      <w:ins w:id="112" w:author="Clark,Bob [Sas]" w:date="2021-03-31T14:55:00Z">
        <w:r w:rsidR="00064DFA">
          <w:t xml:space="preserve">explanatory </w:t>
        </w:r>
      </w:ins>
      <w:r w:rsidR="00327FF2">
        <w:t xml:space="preserve">variables, a </w:t>
      </w:r>
      <w:r w:rsidR="00E66197">
        <w:t xml:space="preserve">1% </w:t>
      </w:r>
      <w:r w:rsidR="00327FF2">
        <w:t>change</w:t>
      </w:r>
      <w:r w:rsidR="00E66197">
        <w:t xml:space="preserve"> in the variable </w:t>
      </w:r>
      <w:r w:rsidR="00AE15E7">
        <w:t xml:space="preserve">will result in </w:t>
      </w:r>
      <w:del w:id="113" w:author="Clark,Bob [Sas]" w:date="2021-03-31T14:55:00Z">
        <w:r w:rsidR="00327FF2" w:rsidDel="00064DFA">
          <w:delText xml:space="preserve">a </w:delText>
        </w:r>
      </w:del>
      <w:r w:rsidR="00327FF2">
        <w:t xml:space="preserve">more than a 1% change in the </w:t>
      </w:r>
      <w:r w:rsidR="00AE15E7">
        <w:t>dependent variable</w:t>
      </w:r>
      <w:r w:rsidR="00327FF2">
        <w:t xml:space="preserve"> (for elastic effect) or </w:t>
      </w:r>
      <w:del w:id="114" w:author="Clark,Bob [Sas]" w:date="2021-03-31T14:56:00Z">
        <w:r w:rsidR="00327FF2" w:rsidDel="00064DFA">
          <w:delText xml:space="preserve">a </w:delText>
        </w:r>
      </w:del>
      <w:r w:rsidR="00327FF2">
        <w:t>less than</w:t>
      </w:r>
      <w:ins w:id="115" w:author="Clark,Bob [Sas]" w:date="2021-03-31T14:56:00Z">
        <w:r w:rsidR="00064DFA">
          <w:t xml:space="preserve"> a</w:t>
        </w:r>
      </w:ins>
      <w:r w:rsidR="00327FF2">
        <w:t xml:space="preserve"> 1% change in the dependent variable (for inelastic effect). W</w:t>
      </w:r>
      <w:r w:rsidR="00862EBD">
        <w:t>he</w:t>
      </w:r>
      <w:ins w:id="116" w:author="Clark,Bob [Sas]" w:date="2021-03-31T14:56:00Z">
        <w:r w:rsidR="00064DFA">
          <w:t>n</w:t>
        </w:r>
      </w:ins>
      <w:del w:id="117" w:author="Clark,Bob [Sas]" w:date="2021-03-31T14:56:00Z">
        <w:r w:rsidR="00862EBD" w:rsidDel="00064DFA">
          <w:delText>re</w:delText>
        </w:r>
      </w:del>
      <w:r w:rsidR="00862EBD">
        <w:t xml:space="preserve"> the </w:t>
      </w:r>
      <w:proofErr w:type="spellStart"/>
      <w:r w:rsidR="00862EBD">
        <w:t>regressor</w:t>
      </w:r>
      <w:proofErr w:type="spellEnd"/>
      <w:r w:rsidR="00862EBD">
        <w:t xml:space="preserve"> is a </w:t>
      </w:r>
      <w:r w:rsidR="00AB047A">
        <w:t xml:space="preserve">binary variable, the effect is </w:t>
      </w:r>
      <w:r w:rsidR="00AB047A">
        <w:lastRenderedPageBreak/>
        <w:t xml:space="preserve">compared to its reference group. </w:t>
      </w:r>
      <w:r w:rsidR="004E3216" w:rsidRPr="00BE52B1">
        <w:t xml:space="preserve">A general specification of the </w:t>
      </w:r>
      <w:r w:rsidR="009F08E7">
        <w:t xml:space="preserve">mixed effect </w:t>
      </w:r>
      <w:r w:rsidR="0015729D">
        <w:t xml:space="preserve">model </w:t>
      </w:r>
      <w:r w:rsidR="00A51E15" w:rsidRPr="00BE52B1">
        <w:t xml:space="preserve">used to explain </w:t>
      </w:r>
      <w:r w:rsidR="004C71B9" w:rsidRPr="00BE52B1">
        <w:t xml:space="preserve">heterogeneity </w:t>
      </w:r>
      <w:r w:rsidR="008C4840" w:rsidRPr="00BE52B1">
        <w:t>in</w:t>
      </w:r>
      <w:r w:rsidR="00A51E15" w:rsidRPr="00BE52B1">
        <w:t xml:space="preserve"> wetland </w:t>
      </w:r>
      <w:r w:rsidR="00E4214C" w:rsidRPr="00BE52B1">
        <w:t xml:space="preserve">ecosystem </w:t>
      </w:r>
      <w:r w:rsidR="00A51E15" w:rsidRPr="00BE52B1">
        <w:t>service</w:t>
      </w:r>
      <w:r w:rsidR="008C4840" w:rsidRPr="00BE52B1">
        <w:t xml:space="preserve"> value</w:t>
      </w:r>
      <w:r w:rsidR="00A51E15" w:rsidRPr="00BE52B1">
        <w:t>s (</w:t>
      </w:r>
      <w:proofErr w:type="spellStart"/>
      <w:r w:rsidR="00A51E15" w:rsidRPr="00BE52B1">
        <w:t>Y</w:t>
      </w:r>
      <w:r w:rsidR="00A51E15" w:rsidRPr="00BE52B1">
        <w:rPr>
          <w:vertAlign w:val="subscript"/>
        </w:rPr>
        <w:t>w</w:t>
      </w:r>
      <w:proofErr w:type="spellEnd"/>
      <w:r w:rsidR="00A51E15" w:rsidRPr="00BE52B1">
        <w:t xml:space="preserve">) </w:t>
      </w:r>
      <w:r w:rsidR="006E148F" w:rsidRPr="00BE52B1">
        <w:t>was</w:t>
      </w:r>
      <w:r w:rsidR="00A51E15" w:rsidRPr="00BE52B1">
        <w:t xml:space="preserve"> given as:</w:t>
      </w:r>
    </w:p>
    <w:p w14:paraId="78F3ADE0" w14:textId="2B4FB71F" w:rsidR="00D93B21" w:rsidRPr="00BE52B1" w:rsidRDefault="00F347DD"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w,i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 xml:space="preserve"> + , </m:t>
          </m:r>
          <m:sSub>
            <m:sSubPr>
              <m:ctrlPr>
                <w:rPr>
                  <w:rFonts w:ascii="Cambria Math" w:hAnsi="Cambria Math"/>
                  <w:i/>
                </w:rPr>
              </m:ctrlPr>
            </m:sSubPr>
            <m:e>
              <m:r>
                <w:rPr>
                  <w:rFonts w:ascii="Cambria Math" w:hAnsi="Cambria Math"/>
                </w:rPr>
                <m:t>α</m:t>
              </m:r>
            </m:e>
            <m:sub>
              <m:r>
                <w:rPr>
                  <w:rFonts w:ascii="Cambria Math" w:hAnsi="Cambria Math"/>
                </w:rPr>
                <m:t>e</m:t>
              </m:r>
            </m:sub>
          </m:sSub>
          <m:sSub>
            <m:sSubPr>
              <m:ctrlPr>
                <w:rPr>
                  <w:rFonts w:ascii="Cambria Math" w:hAnsi="Cambria Math"/>
                  <w:i/>
                </w:rPr>
              </m:ctrlPr>
            </m:sSubPr>
            <m:e>
              <m:r>
                <w:rPr>
                  <w:rFonts w:ascii="Cambria Math" w:hAnsi="Cambria Math"/>
                </w:rPr>
                <m:t>X</m:t>
              </m:r>
            </m:e>
            <m:sub>
              <m:r>
                <w:rPr>
                  <w:rFonts w:ascii="Cambria Math" w:hAnsi="Cambria Math"/>
                </w:rPr>
                <m:t>e,i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b,i</m:t>
                  </m:r>
                </m:sub>
              </m:sSub>
              <m:r>
                <w:rPr>
                  <w:rFonts w:ascii="Cambria Math" w:hAnsi="Cambria Math"/>
                </w:rPr>
                <m:t>+ α</m:t>
              </m:r>
            </m:e>
            <m:sub>
              <m:r>
                <w:rPr>
                  <w:rFonts w:ascii="Cambria Math" w:hAnsi="Cambria Math"/>
                </w:rPr>
                <m:t>sc</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sc,i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    i=1, …, N              </m:t>
          </m:r>
          <m:d>
            <m:dPr>
              <m:ctrlPr>
                <w:rPr>
                  <w:rFonts w:ascii="Cambria Math" w:hAnsi="Cambria Math"/>
                  <w:i/>
                </w:rPr>
              </m:ctrlPr>
            </m:dPr>
            <m:e>
              <m:r>
                <w:rPr>
                  <w:rFonts w:ascii="Cambria Math" w:hAnsi="Cambria Math"/>
                </w:rPr>
                <m:t>1</m:t>
              </m:r>
            </m:e>
          </m:d>
        </m:oMath>
      </m:oMathPara>
    </w:p>
    <w:p w14:paraId="529A4460" w14:textId="6BF63AD7" w:rsidR="00D93B21" w:rsidRPr="00BE52B1" w:rsidRDefault="007F3033" w:rsidP="005F60BB">
      <w:pPr>
        <w:spacing w:line="480" w:lineRule="auto"/>
        <w:jc w:val="both"/>
        <w:rPr>
          <w:rFonts w:eastAsiaTheme="minorEastAsia"/>
        </w:rPr>
      </w:pPr>
      <w:r w:rsidRPr="00BE52B1">
        <w:rPr>
          <w:rFonts w:eastAsiaTheme="minorEastAsia"/>
        </w:rPr>
        <w:t xml:space="preserve">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b)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oMath>
      <w:r w:rsidRPr="00BE52B1">
        <w:rPr>
          <w:rFonts w:eastAsiaTheme="minorEastAsia"/>
        </w:rPr>
        <w:tab/>
        <w:t xml:space="preserve"> </w:t>
      </w:r>
      <w:r w:rsidRPr="00BE52B1">
        <w:rPr>
          <w:rFonts w:eastAsiaTheme="minorEastAsia"/>
        </w:rPr>
        <w:tab/>
      </w:r>
      <w:r w:rsidR="00DD4CF0">
        <w:rPr>
          <w:rStyle w:val="CommentReference"/>
          <w:rFonts w:ascii="Liberation Serif" w:eastAsia="SimSun" w:hAnsi="Liberation Serif" w:cs="Mangal"/>
          <w:kern w:val="3"/>
          <w:lang w:eastAsia="zh-CN" w:bidi="hi-IN"/>
        </w:rPr>
        <w:commentReference w:id="118"/>
      </w:r>
    </w:p>
    <w:p w14:paraId="15B7B0CA" w14:textId="463FD91E" w:rsidR="00384111" w:rsidRDefault="007F3033" w:rsidP="003968AF">
      <w:pPr>
        <w:spacing w:after="120" w:line="480" w:lineRule="auto"/>
        <w:rPr>
          <w:rFonts w:eastAsiaTheme="minorEastAsia"/>
        </w:rPr>
      </w:pPr>
      <w:r w:rsidRPr="00BE52B1">
        <w:rPr>
          <w:rFonts w:eastAsiaTheme="minorEastAsia"/>
        </w:rPr>
        <w:t>where:</w:t>
      </w:r>
      <w:r w:rsidR="00B03A26" w:rsidRPr="00BE52B1">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w,i</m:t>
            </m:r>
          </m:sub>
        </m:sSub>
      </m:oMath>
      <w:r w:rsidR="00B03A26" w:rsidRPr="00BE52B1">
        <w:rPr>
          <w:rFonts w:eastAsiaTheme="minorEastAsia"/>
        </w:rPr>
        <w:t xml:space="preserve"> is the </w:t>
      </w:r>
      <w:r w:rsidR="00B71782" w:rsidRPr="00BE52B1">
        <w:rPr>
          <w:rFonts w:eastAsiaTheme="minorEastAsia"/>
        </w:rPr>
        <w:t>dependent variable</w:t>
      </w:r>
      <w:r w:rsidR="001E1274" w:rsidRPr="00BE52B1">
        <w:rPr>
          <w:rFonts w:eastAsiaTheme="minorEastAsia"/>
        </w:rPr>
        <w:t xml:space="preserve"> representing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 xml:space="preserve">) for the </w:t>
      </w:r>
      <w:proofErr w:type="spellStart"/>
      <w:r w:rsidR="00B03A26" w:rsidRPr="00941A0F">
        <w:rPr>
          <w:rFonts w:eastAsiaTheme="minorEastAsia"/>
        </w:rPr>
        <w:t>ith</w:t>
      </w:r>
      <w:proofErr w:type="spellEnd"/>
      <w:r w:rsidR="00B03A26" w:rsidRPr="00941A0F">
        <w:rPr>
          <w:rFonts w:eastAsiaTheme="minorEastAsia"/>
        </w:rPr>
        <w:t xml:space="preserve"> study, </w:t>
      </w:r>
      <m:oMath>
        <m:sSub>
          <m:sSubPr>
            <m:ctrlPr>
              <w:rPr>
                <w:rFonts w:ascii="Cambria Math" w:hAnsi="Cambria Math"/>
                <w:i/>
              </w:rPr>
            </m:ctrlPr>
          </m:sSubPr>
          <m:e>
            <m:r>
              <w:rPr>
                <w:rFonts w:ascii="Cambria Math" w:hAnsi="Cambria Math"/>
              </w:rPr>
              <m:t>X</m:t>
            </m:r>
          </m:e>
          <m:sub>
            <m:r>
              <w:rPr>
                <w:rFonts w:ascii="Cambria Math" w:hAnsi="Cambria Math"/>
              </w:rPr>
              <m:t>p,i</m:t>
            </m:r>
          </m:sub>
        </m:sSub>
      </m:oMath>
      <w:r w:rsidR="00B03A26" w:rsidRPr="00941A0F">
        <w:rPr>
          <w:rFonts w:eastAsiaTheme="minorEastAsia"/>
        </w:rPr>
        <w:t xml:space="preserve"> is a vector of wetland policy variables</w:t>
      </w:r>
      <w:r w:rsidR="00B71782" w:rsidRPr="00941A0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e,i</m:t>
            </m:r>
          </m:sub>
        </m:sSub>
        <m:r>
          <w:rPr>
            <w:rFonts w:ascii="Cambria Math" w:hAnsi="Cambria Math"/>
          </w:rPr>
          <m:t xml:space="preserve"> </m:t>
        </m:r>
      </m:oMath>
      <w:r w:rsidR="00B71782" w:rsidRPr="00941A0F">
        <w:rPr>
          <w:rFonts w:eastAsiaTheme="minorEastAsia"/>
        </w:rPr>
        <w:t xml:space="preserve">is a vector of </w:t>
      </w:r>
      <w:r w:rsidR="00594FFD">
        <w:rPr>
          <w:rFonts w:eastAsiaTheme="minorEastAsia"/>
        </w:rPr>
        <w:t xml:space="preserve">human </w:t>
      </w:r>
      <w:r w:rsidR="00B71782" w:rsidRPr="00941A0F">
        <w:rPr>
          <w:rFonts w:eastAsiaTheme="minorEastAsia"/>
        </w:rPr>
        <w:t>population and economic indicators</w:t>
      </w:r>
      <w:r w:rsidR="00E45EA2">
        <w:rPr>
          <w:rFonts w:eastAsiaTheme="minorEastAsia"/>
        </w:rPr>
        <w:t xml:space="preserve"> for the </w:t>
      </w:r>
      <w:proofErr w:type="spellStart"/>
      <w:r w:rsidR="00E45EA2">
        <w:rPr>
          <w:rFonts w:eastAsiaTheme="minorEastAsia"/>
        </w:rPr>
        <w:t>ith</w:t>
      </w:r>
      <w:proofErr w:type="spellEnd"/>
      <w:r w:rsidR="00E45EA2">
        <w:rPr>
          <w:rFonts w:eastAsiaTheme="minorEastAsia"/>
        </w:rPr>
        <w:t xml:space="preserve"> study</w:t>
      </w:r>
      <w:r w:rsidR="00B71782" w:rsidRPr="00941A0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b,i</m:t>
            </m:r>
          </m:sub>
        </m:sSub>
        <m:r>
          <w:rPr>
            <w:rFonts w:ascii="Cambria Math" w:hAnsi="Cambria Math"/>
          </w:rPr>
          <m:t xml:space="preserve"> </m:t>
        </m:r>
      </m:oMath>
      <w:r w:rsidR="00D70693" w:rsidRPr="00941A0F">
        <w:rPr>
          <w:rFonts w:eastAsiaTheme="minorEastAsia"/>
        </w:rPr>
        <w:t xml:space="preserve">is a vector of </w:t>
      </w:r>
      <w:r w:rsidR="00D70693">
        <w:rPr>
          <w:rFonts w:eastAsiaTheme="minorEastAsia"/>
        </w:rPr>
        <w:t>biodiversity richness</w:t>
      </w:r>
      <w:r w:rsidR="00D70693" w:rsidRPr="00941A0F">
        <w:rPr>
          <w:rFonts w:eastAsiaTheme="minorEastAsia"/>
        </w:rPr>
        <w:t xml:space="preserve"> indicators</w:t>
      </w:r>
      <w:r w:rsidR="00E45EA2">
        <w:rPr>
          <w:rFonts w:eastAsiaTheme="minorEastAsia"/>
        </w:rPr>
        <w:t xml:space="preserve"> for the </w:t>
      </w:r>
      <w:proofErr w:type="spellStart"/>
      <w:r w:rsidR="00E45EA2">
        <w:rPr>
          <w:rFonts w:eastAsiaTheme="minorEastAsia"/>
        </w:rPr>
        <w:t>ith</w:t>
      </w:r>
      <w:proofErr w:type="spellEnd"/>
      <w:r w:rsidR="00E45EA2">
        <w:rPr>
          <w:rFonts w:eastAsiaTheme="minorEastAsia"/>
        </w:rPr>
        <w:t xml:space="preserve"> study</w:t>
      </w:r>
      <w:r w:rsidR="00D70693" w:rsidRPr="00941A0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sc,i</m:t>
            </m:r>
          </m:sub>
        </m:sSub>
        <m:r>
          <w:rPr>
            <w:rFonts w:ascii="Cambria Math" w:hAnsi="Cambria Math"/>
          </w:rPr>
          <m:t xml:space="preserve"> </m:t>
        </m:r>
      </m:oMath>
      <w:r w:rsidR="00B71782" w:rsidRPr="00941A0F">
        <w:rPr>
          <w:rFonts w:eastAsiaTheme="minorEastAsia"/>
        </w:rPr>
        <w:t xml:space="preserve">is a vector of </w:t>
      </w:r>
      <w:r w:rsidR="004A53AD" w:rsidRPr="00941A0F">
        <w:rPr>
          <w:rFonts w:eastAsiaTheme="minorEastAsia"/>
        </w:rPr>
        <w:t>study characteristics</w:t>
      </w:r>
      <w:r w:rsidR="00E45EA2">
        <w:rPr>
          <w:rFonts w:eastAsiaTheme="minorEastAsia"/>
        </w:rPr>
        <w:t xml:space="preserve"> for the </w:t>
      </w:r>
      <w:proofErr w:type="spellStart"/>
      <w:r w:rsidR="00E45EA2">
        <w:rPr>
          <w:rFonts w:eastAsiaTheme="minorEastAsia"/>
        </w:rPr>
        <w:t>ith</w:t>
      </w:r>
      <w:proofErr w:type="spellEnd"/>
      <w:r w:rsidR="00E45EA2">
        <w:rPr>
          <w:rFonts w:eastAsiaTheme="minorEastAsia"/>
        </w:rPr>
        <w:t xml:space="preserve"> study</w:t>
      </w:r>
      <w:r w:rsidR="00B71782" w:rsidRPr="00941A0F">
        <w:rPr>
          <w:rFonts w:eastAsiaTheme="minorEastAsia"/>
        </w:rPr>
        <w:t>,</w:t>
      </w:r>
      <w:r w:rsidR="00B03A26" w:rsidRPr="00941A0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sidR="00B03A26" w:rsidRPr="00941A0F">
        <w:rPr>
          <w:rFonts w:eastAsiaTheme="minorEastAsia"/>
        </w:rPr>
        <w:t xml:space="preserve"> is the constant term parameter to be estimated, </w:t>
      </w:r>
      <m:oMath>
        <m:sSub>
          <m:sSubPr>
            <m:ctrlPr>
              <w:rPr>
                <w:rFonts w:ascii="Cambria Math" w:hAnsi="Cambria Math"/>
                <w:i/>
              </w:rPr>
            </m:ctrlPr>
          </m:sSubPr>
          <m:e>
            <m:r>
              <w:rPr>
                <w:rFonts w:ascii="Cambria Math" w:hAnsi="Cambria Math"/>
              </w:rPr>
              <m:t>α</m:t>
            </m:r>
          </m:e>
          <m:sub>
            <m:r>
              <w:rPr>
                <w:rFonts w:ascii="Cambria Math" w:hAnsi="Cambria Math"/>
              </w:rPr>
              <m:t>p</m:t>
            </m:r>
          </m:sub>
        </m:sSub>
      </m:oMath>
      <w:r w:rsidR="00B03A26" w:rsidRPr="00941A0F">
        <w:rPr>
          <w:rFonts w:eastAsiaTheme="minorEastAsia"/>
        </w:rPr>
        <w:t xml:space="preserve"> is a vector of parameters to be estimated that is associated with the policy variables,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B03A26" w:rsidRPr="00941A0F">
        <w:rPr>
          <w:rFonts w:eastAsiaTheme="minorEastAsia"/>
        </w:rPr>
        <w:t xml:space="preserve"> is a vector of parameters to be estimated t</w:t>
      </w:r>
      <w:r w:rsidR="00D70693">
        <w:rPr>
          <w:rFonts w:eastAsiaTheme="minorEastAsia"/>
        </w:rPr>
        <w:t xml:space="preserve">hat is associated with </w:t>
      </w:r>
      <w:r w:rsidR="001E1B18">
        <w:rPr>
          <w:rFonts w:eastAsiaTheme="minorEastAsia"/>
        </w:rPr>
        <w:t xml:space="preserve">human population and </w:t>
      </w:r>
      <w:r w:rsidR="00D70693">
        <w:rPr>
          <w:rFonts w:eastAsiaTheme="minorEastAsia"/>
        </w:rPr>
        <w:t xml:space="preserve">economic </w:t>
      </w:r>
      <w:r w:rsidR="00B03A26" w:rsidRPr="00941A0F">
        <w:rPr>
          <w:rFonts w:eastAsiaTheme="minorEastAsia"/>
        </w:rPr>
        <w:t xml:space="preserve">indicators,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sidR="00D70693" w:rsidRPr="00941A0F">
        <w:rPr>
          <w:rFonts w:eastAsiaTheme="minorEastAsia"/>
        </w:rPr>
        <w:t xml:space="preserve"> is a vector of parameters to be estimated </w:t>
      </w:r>
      <w:r w:rsidR="00D70693">
        <w:rPr>
          <w:rFonts w:eastAsiaTheme="minorEastAsia"/>
        </w:rPr>
        <w:t>that is associated with biodiversity</w:t>
      </w:r>
      <w:r w:rsidR="001E1B18">
        <w:rPr>
          <w:rFonts w:eastAsiaTheme="minorEastAsia"/>
        </w:rPr>
        <w:t xml:space="preserve"> richness</w:t>
      </w:r>
      <w:r w:rsidR="00D70693">
        <w:rPr>
          <w:rFonts w:eastAsiaTheme="minorEastAsia"/>
        </w:rPr>
        <w:t xml:space="preserve"> indicators, </w:t>
      </w:r>
      <m:oMath>
        <m:sSub>
          <m:sSubPr>
            <m:ctrlPr>
              <w:rPr>
                <w:rFonts w:ascii="Cambria Math" w:hAnsi="Cambria Math"/>
                <w:i/>
              </w:rPr>
            </m:ctrlPr>
          </m:sSubPr>
          <m:e>
            <m:r>
              <w:rPr>
                <w:rFonts w:ascii="Cambria Math" w:hAnsi="Cambria Math"/>
              </w:rPr>
              <m:t>α</m:t>
            </m:r>
          </m:e>
          <m:sub>
            <m:r>
              <w:rPr>
                <w:rFonts w:ascii="Cambria Math" w:hAnsi="Cambria Math"/>
              </w:rPr>
              <m:t>sc</m:t>
            </m:r>
          </m:sub>
        </m:sSub>
      </m:oMath>
      <w:r w:rsidR="00B03A26" w:rsidRPr="00941A0F">
        <w:rPr>
          <w:rFonts w:eastAsiaTheme="minorEastAsia"/>
        </w:rPr>
        <w:t xml:space="preserve"> is a vector of parameters to be estimated that </w:t>
      </w:r>
      <w:r w:rsidR="001E1B18">
        <w:rPr>
          <w:rFonts w:eastAsiaTheme="minorEastAsia"/>
        </w:rPr>
        <w:t>are</w:t>
      </w:r>
      <w:r w:rsidR="001E1B18" w:rsidRPr="00941A0F">
        <w:rPr>
          <w:rFonts w:eastAsiaTheme="minorEastAsia"/>
        </w:rPr>
        <w:t xml:space="preserve"> </w:t>
      </w:r>
      <w:r w:rsidR="00B03A26" w:rsidRPr="00941A0F">
        <w:rPr>
          <w:rFonts w:eastAsiaTheme="minorEastAsia"/>
        </w:rPr>
        <w:t xml:space="preserve">associated with the </w:t>
      </w:r>
      <w:r w:rsidR="004A53AD" w:rsidRPr="00941A0F">
        <w:rPr>
          <w:rFonts w:eastAsiaTheme="minorEastAsia"/>
        </w:rPr>
        <w:t>study characteristics</w:t>
      </w:r>
      <w:r w:rsidR="00B03A26" w:rsidRPr="00941A0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00B03A26" w:rsidRPr="00941A0F">
        <w:rPr>
          <w:rFonts w:eastAsiaTheme="minorEastAsia"/>
        </w:rPr>
        <w:t xml:space="preserve"> stochastic error term for the ith study, which is assumed to be normally distributed with mean 0 and a constant </w:t>
      </w:r>
      <w:r w:rsidR="00B71782" w:rsidRPr="00941A0F">
        <w:rPr>
          <w:rFonts w:eastAsiaTheme="minorEastAsia"/>
        </w:rPr>
        <w:t>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rsidR="00B335BC">
        <w:rPr>
          <w:rFonts w:eastAsiaTheme="minorEastAsia"/>
        </w:rPr>
        <w:t xml:space="preserve"> which accounts for variation</w:t>
      </w:r>
      <w:r w:rsidR="00CF1F76">
        <w:rPr>
          <w:rFonts w:eastAsiaTheme="minorEastAsia"/>
        </w:rPr>
        <w:t xml:space="preserve"> in wetland values </w:t>
      </w:r>
      <w:r w:rsidR="00DA599E">
        <w:rPr>
          <w:rFonts w:eastAsiaTheme="minorEastAsia"/>
        </w:rPr>
        <w:t>due to differences between individual observations</w:t>
      </w:r>
      <w:r w:rsidR="00C31427">
        <w:rPr>
          <w:rFonts w:eastAsiaTheme="minorEastAsia"/>
        </w:rPr>
        <w:t>,</w:t>
      </w:r>
      <w:r w:rsidR="00B71782" w:rsidRPr="00941A0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BA4770" w:rsidRPr="00941A0F">
        <w:rPr>
          <w:rFonts w:eastAsiaTheme="minorEastAsia"/>
        </w:rPr>
        <w:t xml:space="preserve"> stochastic error term for the ith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11610C">
        <w:rPr>
          <w:rFonts w:eastAsiaTheme="minorEastAsia"/>
        </w:rPr>
        <w:t xml:space="preserve"> which accounts for variation in wetland values due to diffe</w:t>
      </w:r>
      <w:proofErr w:type="spellStart"/>
      <w:r w:rsidR="0011610C">
        <w:rPr>
          <w:rFonts w:eastAsiaTheme="minorEastAsia"/>
        </w:rPr>
        <w:t>rences</w:t>
      </w:r>
      <w:proofErr w:type="spellEnd"/>
      <w:r w:rsidR="0011610C">
        <w:rPr>
          <w:rFonts w:eastAsiaTheme="minorEastAsia"/>
        </w:rPr>
        <w:t xml:space="preserve"> </w:t>
      </w:r>
      <w:r w:rsidR="00B335BC">
        <w:rPr>
          <w:rFonts w:eastAsiaTheme="minorEastAsia"/>
        </w:rPr>
        <w:t>between study observations</w:t>
      </w:r>
      <w:r w:rsidR="00BA4770">
        <w:rPr>
          <w:rFonts w:eastAsiaTheme="minorEastAsia"/>
        </w:rPr>
        <w:t>,</w:t>
      </w:r>
      <w:r w:rsidR="00BA4770" w:rsidRPr="00941A0F">
        <w:rPr>
          <w:rFonts w:eastAsiaTheme="minorEastAsia"/>
        </w:rPr>
        <w:t xml:space="preserve"> </w:t>
      </w:r>
      <w:r w:rsidR="007457B5" w:rsidRPr="00941A0F">
        <w:rPr>
          <w:rFonts w:eastAsiaTheme="minorEastAsia"/>
        </w:rPr>
        <w:t xml:space="preserve">I is an N by N identity matrix, </w:t>
      </w:r>
      <w:r w:rsidR="004A53AD" w:rsidRPr="00941A0F">
        <w:rPr>
          <w:rFonts w:eastAsiaTheme="minorEastAsia"/>
        </w:rPr>
        <w:t xml:space="preserve">and </w:t>
      </w:r>
      <w:r w:rsidR="00B71782" w:rsidRPr="00941A0F">
        <w:rPr>
          <w:rFonts w:eastAsiaTheme="minorEastAsia"/>
        </w:rPr>
        <w:t>N is the number of observations.</w:t>
      </w:r>
      <w:r w:rsidR="00B03A26" w:rsidRPr="00941A0F">
        <w:rPr>
          <w:rFonts w:eastAsiaTheme="minorEastAsia"/>
        </w:rPr>
        <w:t xml:space="preserve"> </w:t>
      </w:r>
      <w:r w:rsidR="00922B56">
        <w:rPr>
          <w:rFonts w:eastAsiaTheme="minorEastAsia"/>
        </w:rPr>
        <w:t xml:space="preserve"> </w:t>
      </w:r>
    </w:p>
    <w:p w14:paraId="7CE41D14" w14:textId="40D068E1" w:rsidR="00AB047A" w:rsidRPr="00922B56" w:rsidRDefault="0073676C" w:rsidP="00922B56">
      <w:pPr>
        <w:spacing w:after="120" w:line="480" w:lineRule="auto"/>
        <w:ind w:firstLine="720"/>
        <w:rPr>
          <w:color w:val="0E101A"/>
        </w:rPr>
      </w:pPr>
      <w:r>
        <w:rPr>
          <w:color w:val="0E101A"/>
        </w:rPr>
        <w:t xml:space="preserve">Two </w:t>
      </w:r>
      <w:r w:rsidR="000748BD">
        <w:rPr>
          <w:color w:val="0E101A"/>
        </w:rPr>
        <w:t>separate</w:t>
      </w:r>
      <w:r>
        <w:rPr>
          <w:color w:val="0E101A"/>
        </w:rPr>
        <w:t xml:space="preserve"> provisioning and regulating models with the same functional form as equation (1) </w:t>
      </w:r>
      <w:r w:rsidR="00A1692C">
        <w:rPr>
          <w:color w:val="0E101A"/>
        </w:rPr>
        <w:t>were</w:t>
      </w:r>
      <w:r>
        <w:rPr>
          <w:color w:val="0E101A"/>
        </w:rPr>
        <w:t xml:space="preserve"> estimated</w:t>
      </w:r>
      <w:r w:rsidR="00906CA2">
        <w:rPr>
          <w:color w:val="0E101A"/>
        </w:rPr>
        <w:t xml:space="preserve"> using frequentist estimation procedure</w:t>
      </w:r>
      <w:r w:rsidR="0026598E">
        <w:rPr>
          <w:color w:val="0E101A"/>
        </w:rPr>
        <w:t>, with the “LM” and “LMER” R</w:t>
      </w:r>
      <w:r w:rsidR="007621EC">
        <w:rPr>
          <w:color w:val="0E101A"/>
        </w:rPr>
        <w:t xml:space="preserve"> statistical software</w:t>
      </w:r>
      <w:r w:rsidR="0026598E">
        <w:rPr>
          <w:color w:val="0E101A"/>
        </w:rPr>
        <w:t xml:space="preserve"> packages, for the </w:t>
      </w:r>
      <w:r w:rsidR="007E25EC">
        <w:rPr>
          <w:color w:val="0E101A"/>
        </w:rPr>
        <w:t>random intercept model and fixed effect model, respectively</w:t>
      </w:r>
      <w:r w:rsidR="003D5872">
        <w:rPr>
          <w:color w:val="0E101A"/>
        </w:rPr>
        <w:t xml:space="preserve">. </w:t>
      </w:r>
      <w:r>
        <w:rPr>
          <w:color w:val="0E101A"/>
        </w:rPr>
        <w:t xml:space="preserve">The dependent variable for the provisioning model was the logarithm of the total </w:t>
      </w:r>
      <w:r>
        <w:rPr>
          <w:color w:val="0E101A"/>
        </w:rPr>
        <w:lastRenderedPageBreak/>
        <w:t xml:space="preserve">value of provisioning ecosystem services, while the dependent variable for the regulating model was the logarithm of the total value of regulating ecosystem services. The sample sizes for the provisioning and regulating </w:t>
      </w:r>
      <w:r w:rsidRPr="004523B4">
        <w:rPr>
          <w:color w:val="0E101A"/>
        </w:rPr>
        <w:t xml:space="preserve">models </w:t>
      </w:r>
      <w:r w:rsidR="00A1692C" w:rsidRPr="004523B4">
        <w:rPr>
          <w:color w:val="0E101A"/>
        </w:rPr>
        <w:t>were</w:t>
      </w:r>
      <w:r w:rsidRPr="004523B4">
        <w:rPr>
          <w:color w:val="0E101A"/>
        </w:rPr>
        <w:t xml:space="preserve"> </w:t>
      </w:r>
      <w:r w:rsidR="004523B4" w:rsidRPr="004523B4">
        <w:rPr>
          <w:color w:val="0E101A"/>
        </w:rPr>
        <w:t>27</w:t>
      </w:r>
      <w:r w:rsidRPr="004523B4">
        <w:rPr>
          <w:color w:val="0E101A"/>
        </w:rPr>
        <w:t xml:space="preserve"> and 2</w:t>
      </w:r>
      <w:r w:rsidR="004523B4" w:rsidRPr="004523B4">
        <w:rPr>
          <w:color w:val="0E101A"/>
        </w:rPr>
        <w:t>2</w:t>
      </w:r>
      <w:r w:rsidRPr="004523B4">
        <w:rPr>
          <w:color w:val="0E101A"/>
        </w:rPr>
        <w:t>, respectively</w:t>
      </w:r>
      <w:r>
        <w:rPr>
          <w:color w:val="0E101A"/>
        </w:rPr>
        <w:t xml:space="preserve">. </w:t>
      </w:r>
    </w:p>
    <w:p w14:paraId="1945B450" w14:textId="075CB9CF" w:rsidR="003968AF" w:rsidRDefault="003968AF" w:rsidP="003968AF">
      <w:pPr>
        <w:pStyle w:val="NormalWeb"/>
        <w:spacing w:before="0" w:beforeAutospacing="0" w:after="0" w:afterAutospacing="0" w:line="480" w:lineRule="auto"/>
        <w:rPr>
          <w:color w:val="0E101A"/>
        </w:rPr>
      </w:pPr>
      <w:r>
        <w:rPr>
          <w:rStyle w:val="Emphasis"/>
          <w:color w:val="0E101A"/>
        </w:rPr>
        <w:t>2.2.1. Description of Variables and Effect</w:t>
      </w:r>
      <w:r w:rsidR="002B64C5">
        <w:rPr>
          <w:rStyle w:val="Emphasis"/>
          <w:color w:val="0E101A"/>
        </w:rPr>
        <w:t>s</w:t>
      </w:r>
      <w:r>
        <w:rPr>
          <w:rStyle w:val="Emphasis"/>
          <w:color w:val="0E101A"/>
        </w:rPr>
        <w:t xml:space="preserve"> on Wetland Ecosystem Services</w:t>
      </w:r>
    </w:p>
    <w:p w14:paraId="22232C84" w14:textId="77777777"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2933EF9B"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regulating </w:t>
      </w:r>
      <w:r w:rsidR="002B64C5">
        <w:rPr>
          <w:color w:val="0E101A"/>
        </w:rPr>
        <w:t xml:space="preserve">and provisioning </w:t>
      </w:r>
      <w:r>
        <w:rPr>
          <w:color w:val="0E101A"/>
        </w:rPr>
        <w:t>ecosystem services</w:t>
      </w:r>
      <w:del w:id="119" w:author="Chrystal Mantyka-Pringle" w:date="2021-04-01T14:32:00Z">
        <w:r w:rsidDel="00106F13">
          <w:rPr>
            <w:color w:val="0E101A"/>
          </w:rPr>
          <w:delText>.</w:delText>
        </w:r>
      </w:del>
      <w:r>
        <w:rPr>
          <w:color w:val="0E101A"/>
        </w:rPr>
        <w:t xml:space="preserve"> (Brander et al. 2013).</w:t>
      </w:r>
      <w:r w:rsidR="002B64C5">
        <w:rPr>
          <w:color w:val="0E101A"/>
        </w:rPr>
        <w:t xml:space="preserve"> </w:t>
      </w:r>
      <w:r>
        <w:rPr>
          <w:color w:val="0E101A"/>
        </w:rPr>
        <w:t xml:space="preserve">To calculate human population density, we used a </w:t>
      </w:r>
      <w:del w:id="120" w:author="Chrystal Mantyka-Pringle" w:date="2021-04-01T14:35:00Z">
        <w:r w:rsidDel="00106F13">
          <w:rPr>
            <w:color w:val="0E101A"/>
          </w:rPr>
          <w:delText xml:space="preserve">1 km resolution of </w:delText>
        </w:r>
      </w:del>
      <w:del w:id="121" w:author="Chrystal Mantyka-Pringle" w:date="2021-04-01T14:36:00Z">
        <w:r w:rsidDel="00106F13">
          <w:rPr>
            <w:color w:val="0E101A"/>
          </w:rPr>
          <w:delText xml:space="preserve">gridded </w:delText>
        </w:r>
      </w:del>
      <w:ins w:id="122" w:author="Chrystal Mantyka-Pringle" w:date="2021-04-01T14:35:00Z">
        <w:r w:rsidR="00106F13">
          <w:rPr>
            <w:color w:val="0E101A"/>
          </w:rPr>
          <w:t xml:space="preserve">global </w:t>
        </w:r>
      </w:ins>
      <w:ins w:id="123" w:author="Chrystal Mantyka-Pringle" w:date="2021-04-01T14:45:00Z">
        <w:r w:rsidR="00EE3CEC">
          <w:rPr>
            <w:color w:val="0E101A"/>
          </w:rPr>
          <w:t xml:space="preserve">gridded </w:t>
        </w:r>
      </w:ins>
      <w:r>
        <w:rPr>
          <w:color w:val="0E101A"/>
        </w:rPr>
        <w:t>human population layer</w:t>
      </w:r>
      <w:ins w:id="124" w:author="Chrystal Mantyka-Pringle" w:date="2021-04-01T14:35:00Z">
        <w:r w:rsidR="00106F13">
          <w:rPr>
            <w:color w:val="0E101A"/>
          </w:rPr>
          <w:t xml:space="preserve"> (</w:t>
        </w:r>
        <w:r w:rsidR="00106F13">
          <w:rPr>
            <w:color w:val="0E101A"/>
          </w:rPr>
          <w:t>1 km resolution</w:t>
        </w:r>
        <w:r w:rsidR="00106F13">
          <w:rPr>
            <w:color w:val="0E101A"/>
          </w:rPr>
          <w:t>)</w:t>
        </w:r>
      </w:ins>
      <w:r>
        <w:rPr>
          <w:color w:val="0E101A"/>
        </w:rPr>
        <w:t xml:space="preserve"> </w:t>
      </w:r>
      <w:del w:id="125" w:author="Chrystal Mantyka-Pringle" w:date="2021-04-01T14:35:00Z">
        <w:r w:rsidDel="00106F13">
          <w:rPr>
            <w:color w:val="0E101A"/>
          </w:rPr>
          <w:delText xml:space="preserve">of the world from </w:delText>
        </w:r>
      </w:del>
      <w:del w:id="126" w:author="Clark,Bob [Sas]" w:date="2021-03-31T15:06:00Z">
        <w:r w:rsidDel="00DD4CF0">
          <w:rPr>
            <w:color w:val="0E101A"/>
          </w:rPr>
          <w:delText xml:space="preserve">the year 2015 </w:delText>
        </w:r>
      </w:del>
      <w:r>
        <w:rPr>
          <w:color w:val="0E101A"/>
        </w:rPr>
        <w:t>that modeled the distribution of human population</w:t>
      </w:r>
      <w:del w:id="127" w:author="Chrystal Mantyka-Pringle" w:date="2021-04-01T14:36:00Z">
        <w:r w:rsidR="00C37063" w:rsidDel="00106F13">
          <w:rPr>
            <w:color w:val="0E101A"/>
          </w:rPr>
          <w:delText>s</w:delText>
        </w:r>
      </w:del>
      <w:r>
        <w:rPr>
          <w:color w:val="0E101A"/>
        </w:rPr>
        <w:t xml:space="preserve"> using counts and densities </w:t>
      </w:r>
      <w:ins w:id="128" w:author="Clark,Bob [Sas]" w:date="2021-03-31T15:07:00Z">
        <w:r w:rsidR="00DD4CF0">
          <w:rPr>
            <w:color w:val="0E101A"/>
          </w:rPr>
          <w:t xml:space="preserve">in 2015 </w:t>
        </w:r>
      </w:ins>
      <w:r>
        <w:rPr>
          <w:color w:val="0E101A"/>
        </w:rPr>
        <w:t>(CIESIN, 2017)</w:t>
      </w:r>
      <w:ins w:id="129" w:author="Clark,Bob [Sas]" w:date="2021-03-31T15:07:00Z">
        <w:r w:rsidR="00DD4CF0">
          <w:rPr>
            <w:color w:val="0E101A"/>
          </w:rPr>
          <w:t>,</w:t>
        </w:r>
      </w:ins>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664909E4" w:rsidR="003968AF" w:rsidRDefault="00077900" w:rsidP="00F72536">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w:t>
      </w:r>
      <w:del w:id="130" w:author="Clark,Bob [Sas]" w:date="2021-03-31T15:07:00Z">
        <w:r w:rsidR="003968AF" w:rsidDel="00DD4CF0">
          <w:rPr>
            <w:color w:val="0E101A"/>
          </w:rPr>
          <w:delText xml:space="preserve">wetland ecosystem services, </w:delText>
        </w:r>
      </w:del>
      <w:r w:rsidR="003968AF">
        <w:rPr>
          <w:color w:val="0E101A"/>
        </w:rPr>
        <w:t>both provisioning and regulating services (</w:t>
      </w:r>
      <w:proofErr w:type="spellStart"/>
      <w:r w:rsidR="003968AF">
        <w:rPr>
          <w:color w:val="0E101A"/>
        </w:rPr>
        <w:t>Brundtland</w:t>
      </w:r>
      <w:proofErr w:type="spellEnd"/>
      <w:r w:rsidR="003968AF">
        <w:rPr>
          <w:color w:val="0E101A"/>
        </w:rPr>
        <w:t xml:space="preserve"> 1987; Brander et al. 2006; De Groot et al. 2012; and </w:t>
      </w:r>
      <w:proofErr w:type="spellStart"/>
      <w:r w:rsidR="003968AF">
        <w:rPr>
          <w:color w:val="0E101A"/>
        </w:rPr>
        <w:t>Peimer</w:t>
      </w:r>
      <w:proofErr w:type="spellEnd"/>
      <w:r w:rsidR="003968AF">
        <w:rPr>
          <w:color w:val="0E101A"/>
        </w:rPr>
        <w:t xml:space="preserve"> et al. 2017) since higher levels of wealth are positively correlated with social willingness-to-pay.</w:t>
      </w:r>
      <w:r w:rsidR="003E061F">
        <w:rPr>
          <w:color w:val="0E101A"/>
        </w:rPr>
        <w:t xml:space="preserve"> </w:t>
      </w:r>
      <w:r w:rsidR="00DB7220">
        <w:rPr>
          <w:color w:val="0E101A"/>
        </w:rPr>
        <w:t xml:space="preserve">For this </w:t>
      </w:r>
      <w:ins w:id="131" w:author="Chrystal Mantyka-Pringle" w:date="2021-04-01T14:37:00Z">
        <w:r w:rsidR="00F15CAD">
          <w:rPr>
            <w:color w:val="0E101A"/>
          </w:rPr>
          <w:t>variable</w:t>
        </w:r>
      </w:ins>
      <w:del w:id="132" w:author="Chrystal Mantyka-Pringle" w:date="2021-04-01T14:37:00Z">
        <w:r w:rsidR="00DB7220" w:rsidDel="00F15CAD">
          <w:rPr>
            <w:color w:val="0E101A"/>
          </w:rPr>
          <w:delText>study</w:delText>
        </w:r>
      </w:del>
      <w:r w:rsidR="00D7735C">
        <w:rPr>
          <w:color w:val="0E101A"/>
        </w:rPr>
        <w:t xml:space="preserve">, we </w:t>
      </w:r>
      <w:r w:rsidR="00331DE7">
        <w:rPr>
          <w:color w:val="0E101A"/>
        </w:rPr>
        <w:t xml:space="preserve">used </w:t>
      </w:r>
      <w:ins w:id="133" w:author="Chrystal Mantyka-Pringle" w:date="2021-04-01T14:38:00Z">
        <w:r w:rsidR="00F15CAD">
          <w:rPr>
            <w:color w:val="0E101A"/>
          </w:rPr>
          <w:t>a</w:t>
        </w:r>
      </w:ins>
      <w:del w:id="134" w:author="Chrystal Mantyka-Pringle" w:date="2021-04-01T14:38:00Z">
        <w:r w:rsidR="00331DE7" w:rsidDel="00F15CAD">
          <w:rPr>
            <w:color w:val="0E101A"/>
          </w:rPr>
          <w:delText>binary variables</w:delText>
        </w:r>
      </w:del>
      <w:r w:rsidR="00331DE7">
        <w:rPr>
          <w:color w:val="0E101A"/>
        </w:rPr>
        <w:t xml:space="preserve"> high</w:t>
      </w:r>
      <w:r w:rsidR="00CF06D8">
        <w:rPr>
          <w:color w:val="0E101A"/>
        </w:rPr>
        <w:t>-</w:t>
      </w:r>
      <w:r w:rsidR="00331DE7">
        <w:rPr>
          <w:color w:val="0E101A"/>
        </w:rPr>
        <w:t>income and low</w:t>
      </w:r>
      <w:r w:rsidR="00CF06D8">
        <w:rPr>
          <w:color w:val="0E101A"/>
        </w:rPr>
        <w:t>-</w:t>
      </w:r>
      <w:r w:rsidR="00331DE7">
        <w:rPr>
          <w:color w:val="0E101A"/>
        </w:rPr>
        <w:t xml:space="preserve">income </w:t>
      </w:r>
      <w:ins w:id="135" w:author="Chrystal Mantyka-Pringle" w:date="2021-04-01T14:41:00Z">
        <w:r w:rsidR="00D63129">
          <w:rPr>
            <w:color w:val="0E101A"/>
          </w:rPr>
          <w:t xml:space="preserve">binary </w:t>
        </w:r>
      </w:ins>
      <w:ins w:id="136" w:author="Chrystal Mantyka-Pringle" w:date="2021-04-01T14:38:00Z">
        <w:r w:rsidR="00F15CAD">
          <w:rPr>
            <w:color w:val="0E101A"/>
          </w:rPr>
          <w:t xml:space="preserve">class </w:t>
        </w:r>
      </w:ins>
      <w:del w:id="137" w:author="Clark,Bob [Sas]" w:date="2021-03-31T15:08:00Z">
        <w:r w:rsidR="00331DE7" w:rsidDel="00DD4CF0">
          <w:rPr>
            <w:color w:val="0E101A"/>
          </w:rPr>
          <w:delText xml:space="preserve">as independent variables </w:delText>
        </w:r>
      </w:del>
      <w:r w:rsidR="00A41CE3">
        <w:rPr>
          <w:color w:val="0E101A"/>
        </w:rPr>
        <w:t xml:space="preserve">to group countries </w:t>
      </w:r>
      <w:del w:id="138" w:author="Clark,Bob [Sas]" w:date="2021-03-31T15:08:00Z">
        <w:r w:rsidR="00A41CE3" w:rsidDel="00DD4CF0">
          <w:rPr>
            <w:color w:val="0E101A"/>
          </w:rPr>
          <w:delText xml:space="preserve">in the study </w:delText>
        </w:r>
      </w:del>
      <w:r w:rsidR="00A41CE3">
        <w:rPr>
          <w:color w:val="0E101A"/>
        </w:rPr>
        <w:t xml:space="preserve">into </w:t>
      </w:r>
      <w:ins w:id="139" w:author="Chrystal Mantyka-Pringle" w:date="2021-04-01T14:39:00Z">
        <w:r w:rsidR="00D63129">
          <w:rPr>
            <w:color w:val="0E101A"/>
          </w:rPr>
          <w:t xml:space="preserve">two </w:t>
        </w:r>
      </w:ins>
      <w:r w:rsidR="00A41CE3">
        <w:rPr>
          <w:color w:val="0E101A"/>
        </w:rPr>
        <w:t xml:space="preserve">income groups. </w:t>
      </w:r>
      <w:r w:rsidR="00354E0D">
        <w:rPr>
          <w:color w:val="0E101A"/>
        </w:rPr>
        <w:t>The high</w:t>
      </w:r>
      <w:r w:rsidR="00CF06D8">
        <w:rPr>
          <w:color w:val="0E101A"/>
        </w:rPr>
        <w:t>-</w:t>
      </w:r>
      <w:r w:rsidR="00354E0D">
        <w:rPr>
          <w:color w:val="0E101A"/>
        </w:rPr>
        <w:t xml:space="preserve">income variable 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greater than </w:t>
      </w:r>
      <w:ins w:id="140" w:author="Clark,Bob [Sas]" w:date="2021-03-31T15:08:00Z">
        <w:r w:rsidR="00DD4CF0">
          <w:rPr>
            <w:color w:val="0E101A"/>
          </w:rPr>
          <w:t>$</w:t>
        </w:r>
      </w:ins>
      <w:r w:rsidR="00C61356">
        <w:rPr>
          <w:color w:val="0E101A"/>
        </w:rPr>
        <w:t>12,</w:t>
      </w:r>
      <w:r w:rsidR="00CF06D8">
        <w:rPr>
          <w:color w:val="0E101A"/>
        </w:rPr>
        <w:t>535 and 0 otherwise</w:t>
      </w:r>
      <w:r w:rsidR="007B4953">
        <w:rPr>
          <w:color w:val="0E101A"/>
        </w:rPr>
        <w:t xml:space="preserve"> (</w:t>
      </w:r>
      <w:proofErr w:type="spellStart"/>
      <w:r w:rsidR="009B7405">
        <w:rPr>
          <w:color w:val="0E101A"/>
        </w:rPr>
        <w:t>Serajuddin</w:t>
      </w:r>
      <w:proofErr w:type="spellEnd"/>
      <w:r w:rsidR="009B7405">
        <w:rPr>
          <w:color w:val="0E101A"/>
        </w:rPr>
        <w:t xml:space="preserve"> and </w:t>
      </w:r>
      <w:proofErr w:type="spellStart"/>
      <w:r w:rsidR="009B7405">
        <w:rPr>
          <w:color w:val="0E101A"/>
        </w:rPr>
        <w:t>Hamadeh</w:t>
      </w:r>
      <w:proofErr w:type="spellEnd"/>
      <w:r w:rsidR="009B7405">
        <w:rPr>
          <w:color w:val="0E101A"/>
        </w:rPr>
        <w:t>, 2021)</w:t>
      </w:r>
      <w:r w:rsidR="00CF06D8">
        <w:rPr>
          <w:color w:val="0E101A"/>
        </w:rPr>
        <w:t xml:space="preserve">. </w:t>
      </w:r>
      <w:r w:rsidR="007B4953">
        <w:rPr>
          <w:color w:val="0E101A"/>
        </w:rPr>
        <w:t>Similarly</w:t>
      </w:r>
      <w:r w:rsidR="00CF06D8">
        <w:rPr>
          <w:color w:val="0E101A"/>
        </w:rPr>
        <w:t xml:space="preserve">, the low-income </w:t>
      </w:r>
      <w:r w:rsidR="00054384">
        <w:rPr>
          <w:color w:val="0E101A"/>
        </w:rPr>
        <w:t xml:space="preserve">variable was given a value 1 if the </w:t>
      </w:r>
      <w:del w:id="141" w:author="Chrystal Mantyka-Pringle" w:date="2021-04-01T14:40:00Z">
        <w:r w:rsidR="00054384" w:rsidDel="00D63129">
          <w:rPr>
            <w:color w:val="0E101A"/>
          </w:rPr>
          <w:delText>gross national income (</w:delText>
        </w:r>
      </w:del>
      <w:r w:rsidR="00054384">
        <w:rPr>
          <w:color w:val="0E101A"/>
        </w:rPr>
        <w:t>GNI</w:t>
      </w:r>
      <w:del w:id="142" w:author="Chrystal Mantyka-Pringle" w:date="2021-04-01T14:40:00Z">
        <w:r w:rsidR="00054384" w:rsidDel="00D63129">
          <w:rPr>
            <w:color w:val="0E101A"/>
          </w:rPr>
          <w:delText>)</w:delText>
        </w:r>
      </w:del>
      <w:r w:rsidR="00054384">
        <w:rPr>
          <w:color w:val="0E101A"/>
        </w:rPr>
        <w:t xml:space="preserve"> in current 2019 USD </w:t>
      </w:r>
      <w:r w:rsidR="003237E1">
        <w:rPr>
          <w:color w:val="0E101A"/>
        </w:rPr>
        <w:t xml:space="preserve">was less than </w:t>
      </w:r>
      <w:ins w:id="143" w:author="Clark,Bob [Sas]" w:date="2021-03-31T15:08:00Z">
        <w:r w:rsidR="006E691A">
          <w:rPr>
            <w:color w:val="0E101A"/>
          </w:rPr>
          <w:t>$</w:t>
        </w:r>
      </w:ins>
      <w:r w:rsidR="003237E1">
        <w:rPr>
          <w:color w:val="0E101A"/>
        </w:rPr>
        <w:t>1,</w:t>
      </w:r>
      <w:commentRangeStart w:id="144"/>
      <w:r w:rsidR="003237E1">
        <w:rPr>
          <w:color w:val="0E101A"/>
        </w:rPr>
        <w:t>036</w:t>
      </w:r>
      <w:commentRangeEnd w:id="144"/>
      <w:r w:rsidR="006E691A">
        <w:rPr>
          <w:rStyle w:val="CommentReference"/>
          <w:rFonts w:ascii="Liberation Serif" w:eastAsia="SimSun" w:hAnsi="Liberation Serif" w:cs="Mangal"/>
          <w:kern w:val="3"/>
          <w:lang w:eastAsia="zh-CN" w:bidi="hi-IN"/>
        </w:rPr>
        <w:commentReference w:id="144"/>
      </w:r>
      <w:r w:rsidR="007B4953">
        <w:rPr>
          <w:color w:val="0E101A"/>
        </w:rPr>
        <w:t xml:space="preserve">. </w:t>
      </w:r>
      <w:r w:rsidR="00054384">
        <w:rPr>
          <w:color w:val="0E101A"/>
        </w:rPr>
        <w:t xml:space="preserve"> </w:t>
      </w:r>
    </w:p>
    <w:p w14:paraId="6E0AB32E" w14:textId="7A5E7876" w:rsidR="003968AF" w:rsidRDefault="003968AF" w:rsidP="001A6954">
      <w:pPr>
        <w:pStyle w:val="NormalWeb"/>
        <w:spacing w:before="0" w:beforeAutospacing="0" w:after="0" w:afterAutospacing="0" w:line="480" w:lineRule="auto"/>
        <w:ind w:firstLine="720"/>
        <w:rPr>
          <w:color w:val="0E101A"/>
        </w:rPr>
      </w:pPr>
      <w:r>
        <w:rPr>
          <w:color w:val="0E101A"/>
        </w:rPr>
        <w:lastRenderedPageBreak/>
        <w:t>Agricultural total factor productivity (</w:t>
      </w:r>
      <w:proofErr w:type="spellStart"/>
      <w:r>
        <w:rPr>
          <w:color w:val="0E101A"/>
        </w:rPr>
        <w:t>AgTFP</w:t>
      </w:r>
      <w:proofErr w:type="spellEnd"/>
      <w:r>
        <w:rPr>
          <w:color w:val="0E101A"/>
        </w:rPr>
        <w:t>) is a measure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w:t>
      </w:r>
      <w:proofErr w:type="spellStart"/>
      <w:r>
        <w:rPr>
          <w:color w:val="0E101A"/>
        </w:rPr>
        <w:t>AgTFP</w:t>
      </w:r>
      <w:proofErr w:type="spellEnd"/>
      <w:r>
        <w:rPr>
          <w:color w:val="0E101A"/>
        </w:rPr>
        <w:t xml:space="preserve"> is 2015 (</w:t>
      </w:r>
      <w:proofErr w:type="spellStart"/>
      <w:r>
        <w:rPr>
          <w:color w:val="0E101A"/>
        </w:rPr>
        <w:t>AgTFP</w:t>
      </w:r>
      <w:proofErr w:type="spellEnd"/>
      <w:r>
        <w:rPr>
          <w:color w:val="0E101A"/>
        </w:rPr>
        <w:t xml:space="preserve"> = 100) such that </w:t>
      </w:r>
      <w:proofErr w:type="spellStart"/>
      <w:r>
        <w:rPr>
          <w:color w:val="0E101A"/>
        </w:rPr>
        <w:t>AgTFP</w:t>
      </w:r>
      <w:proofErr w:type="spellEnd"/>
      <w:r>
        <w:rPr>
          <w:color w:val="0E101A"/>
        </w:rPr>
        <w:t xml:space="preserve"> value of 120 in 2016 shows that over the 1</w:t>
      </w:r>
      <w:r w:rsidR="001C0711">
        <w:rPr>
          <w:color w:val="0E101A"/>
        </w:rPr>
        <w:t>-</w:t>
      </w:r>
      <w:r>
        <w:rPr>
          <w:color w:val="0E101A"/>
        </w:rPr>
        <w:t>year</w:t>
      </w:r>
      <w:ins w:id="145" w:author="Chrystal Mantyka-Pringle" w:date="2021-04-01T14:42:00Z">
        <w:r w:rsidR="00EE3CEC">
          <w:rPr>
            <w:color w:val="0E101A"/>
          </w:rPr>
          <w:t>,</w:t>
        </w:r>
      </w:ins>
      <w:r>
        <w:rPr>
          <w:color w:val="0E101A"/>
        </w:rPr>
        <w:t xml:space="preserve"> </w:t>
      </w:r>
      <w:proofErr w:type="spellStart"/>
      <w:r>
        <w:rPr>
          <w:color w:val="0E101A"/>
        </w:rPr>
        <w:t>AgTFP</w:t>
      </w:r>
      <w:proofErr w:type="spellEnd"/>
      <w:r>
        <w:rPr>
          <w:color w:val="0E101A"/>
        </w:rPr>
        <w:t xml:space="preserve"> has increased by 20%. Higher values of </w:t>
      </w:r>
      <w:proofErr w:type="spellStart"/>
      <w:r>
        <w:rPr>
          <w:color w:val="0E101A"/>
        </w:rPr>
        <w:t>AgTFP</w:t>
      </w:r>
      <w:proofErr w:type="spellEnd"/>
      <w:r>
        <w:rPr>
          <w:color w:val="0E101A"/>
        </w:rPr>
        <w:t xml:space="preserve"> could mean a more profitable agricultural industry, which could pose a threat to </w:t>
      </w:r>
      <w:del w:id="146" w:author="Clark,Bob [Sas]" w:date="2021-03-31T15:10:00Z">
        <w:r w:rsidDel="006E691A">
          <w:rPr>
            <w:color w:val="0E101A"/>
          </w:rPr>
          <w:delText xml:space="preserve">the area covered by </w:delText>
        </w:r>
      </w:del>
      <w:r>
        <w:rPr>
          <w:color w:val="0E101A"/>
        </w:rPr>
        <w:t xml:space="preserve">wetlands </w:t>
      </w:r>
      <w:del w:id="147" w:author="Clark,Bob [Sas]" w:date="2021-03-31T15:11:00Z">
        <w:r w:rsidDel="006E691A">
          <w:rPr>
            <w:color w:val="0E101A"/>
          </w:rPr>
          <w:delText xml:space="preserve">on agricultural lands </w:delText>
        </w:r>
      </w:del>
      <w:r>
        <w:rPr>
          <w:color w:val="0E101A"/>
        </w:rPr>
        <w:t xml:space="preserve">(van </w:t>
      </w:r>
      <w:proofErr w:type="spellStart"/>
      <w:r>
        <w:rPr>
          <w:color w:val="0E101A"/>
        </w:rPr>
        <w:t>Asselen</w:t>
      </w:r>
      <w:proofErr w:type="spellEnd"/>
      <w:r>
        <w:rPr>
          <w:color w:val="0E101A"/>
        </w:rPr>
        <w:t xml:space="preserve"> et al. 2013) since land allocated to wetlands will impose a higher opportunity cost on land managers. Therefore, agricultural productivity </w:t>
      </w:r>
      <w:r w:rsidR="0093522A">
        <w:rPr>
          <w:color w:val="0E101A"/>
        </w:rPr>
        <w:t xml:space="preserve">is predicted to </w:t>
      </w:r>
      <w:r>
        <w:rPr>
          <w:color w:val="0E101A"/>
        </w:rPr>
        <w:t xml:space="preserve">have a negative effect on wetland ecosystem values (provisioning and regulating) through the </w:t>
      </w:r>
      <w:commentRangeStart w:id="148"/>
      <w:commentRangeStart w:id="149"/>
      <w:r>
        <w:rPr>
          <w:color w:val="0E101A"/>
        </w:rPr>
        <w:t>reduced quality transmission mechanism</w:t>
      </w:r>
      <w:commentRangeEnd w:id="148"/>
      <w:r w:rsidR="006E691A">
        <w:rPr>
          <w:rStyle w:val="CommentReference"/>
          <w:rFonts w:ascii="Liberation Serif" w:eastAsia="SimSun" w:hAnsi="Liberation Serif" w:cs="Mangal"/>
          <w:kern w:val="3"/>
          <w:lang w:eastAsia="zh-CN" w:bidi="hi-IN"/>
        </w:rPr>
        <w:commentReference w:id="148"/>
      </w:r>
      <w:commentRangeEnd w:id="149"/>
      <w:r w:rsidR="00EE3CEC">
        <w:rPr>
          <w:rStyle w:val="CommentReference"/>
          <w:rFonts w:ascii="Liberation Serif" w:eastAsia="SimSun" w:hAnsi="Liberation Serif" w:cs="Mangal"/>
          <w:kern w:val="3"/>
          <w:lang w:eastAsia="zh-CN" w:bidi="hi-IN"/>
        </w:rPr>
        <w:commentReference w:id="149"/>
      </w:r>
      <w:r>
        <w:rPr>
          <w:color w:val="0E101A"/>
        </w:rPr>
        <w:t>.</w:t>
      </w:r>
    </w:p>
    <w:p w14:paraId="2B88CF71" w14:textId="77777777"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247706B8"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the empirical literature as biodiversity is generally viewed as having a positive cultural and social value, but the economic valuation estimates are generally regarded as being limited and providing an incomplete perspective (</w:t>
      </w:r>
      <w:proofErr w:type="spellStart"/>
      <w:r>
        <w:rPr>
          <w:color w:val="0E101A"/>
        </w:rPr>
        <w:t>Nunes</w:t>
      </w:r>
      <w:proofErr w:type="spellEnd"/>
      <w:r>
        <w:rPr>
          <w:color w:val="0E101A"/>
        </w:rPr>
        <w:t xml:space="preserve"> et al. 2001).</w:t>
      </w:r>
    </w:p>
    <w:p w14:paraId="7F953B04" w14:textId="643DA014" w:rsidR="003968AF" w:rsidRDefault="003968AF" w:rsidP="001A6954">
      <w:pPr>
        <w:pStyle w:val="NormalWeb"/>
        <w:spacing w:before="0" w:beforeAutospacing="0" w:after="0" w:afterAutospacing="0" w:line="480" w:lineRule="auto"/>
        <w:ind w:firstLine="720"/>
        <w:rPr>
          <w:color w:val="0E101A"/>
        </w:rPr>
      </w:pPr>
      <w:r>
        <w:rPr>
          <w:color w:val="0E101A"/>
        </w:rPr>
        <w:t xml:space="preserve">Threatened biodiversity </w:t>
      </w:r>
      <w:r w:rsidR="00962D9F">
        <w:rPr>
          <w:color w:val="0E101A"/>
        </w:rPr>
        <w:t xml:space="preserve">can be used as proxy to measure a loss in ecosystem </w:t>
      </w:r>
      <w:r>
        <w:rPr>
          <w:color w:val="0E101A"/>
        </w:rPr>
        <w:t>value</w:t>
      </w:r>
      <w:r w:rsidR="00962D9F">
        <w:rPr>
          <w:color w:val="0E101A"/>
        </w:rPr>
        <w:t>s</w:t>
      </w:r>
      <w:r>
        <w:rPr>
          <w:color w:val="0E101A"/>
        </w:rPr>
        <w:t>, including wetlands (</w:t>
      </w:r>
      <w:proofErr w:type="spellStart"/>
      <w:r>
        <w:rPr>
          <w:color w:val="0E101A"/>
        </w:rPr>
        <w:t>Egoh</w:t>
      </w:r>
      <w:proofErr w:type="spellEnd"/>
      <w:r>
        <w:rPr>
          <w:color w:val="0E101A"/>
        </w:rPr>
        <w:t xml:space="preserve"> et al. 2009; Mace et al. 2012).</w:t>
      </w:r>
      <w:del w:id="150" w:author="Clark,Bob [Sas]" w:date="2021-03-31T15:12:00Z">
        <w:r w:rsidDel="006E691A">
          <w:rPr>
            <w:color w:val="0E101A"/>
          </w:rPr>
          <w:delText xml:space="preserve"> We, </w:delText>
        </w:r>
      </w:del>
      <w:ins w:id="151" w:author="Clark,Bob [Sas]" w:date="2021-03-31T15:12:00Z">
        <w:r w:rsidR="006E691A">
          <w:rPr>
            <w:color w:val="0E101A"/>
          </w:rPr>
          <w:t xml:space="preserve"> T</w:t>
        </w:r>
      </w:ins>
      <w:del w:id="152" w:author="Clark,Bob [Sas]" w:date="2021-03-31T15:12:00Z">
        <w:r w:rsidDel="006E691A">
          <w:rPr>
            <w:color w:val="0E101A"/>
          </w:rPr>
          <w:delText>t</w:delText>
        </w:r>
      </w:del>
      <w:r>
        <w:rPr>
          <w:color w:val="0E101A"/>
        </w:rPr>
        <w:t xml:space="preserve">herefore, </w:t>
      </w:r>
      <w:ins w:id="153" w:author="Clark,Bob [Sas]" w:date="2021-03-31T15:12:00Z">
        <w:r w:rsidR="006E691A">
          <w:rPr>
            <w:color w:val="0E101A"/>
          </w:rPr>
          <w:t xml:space="preserve">we </w:t>
        </w:r>
      </w:ins>
      <w:r>
        <w:rPr>
          <w:color w:val="0E101A"/>
        </w:rPr>
        <w:t>used gridded species distribution data for amphibians and birds as a standardized biodiversity index for all study sites. The global species richness of birds was compiled from species range maps (≈ 28</w:t>
      </w:r>
      <w:r w:rsidR="0093522A">
        <w:rPr>
          <w:color w:val="0E101A"/>
        </w:rPr>
        <w:t xml:space="preserve"> </w:t>
      </w:r>
      <w:r>
        <w:rPr>
          <w:color w:val="0E101A"/>
        </w:rPr>
        <w:t>x</w:t>
      </w:r>
      <w:r w:rsidR="0093522A">
        <w:rPr>
          <w:color w:val="0E101A"/>
        </w:rPr>
        <w:t xml:space="preserve"> </w:t>
      </w:r>
      <w:r>
        <w:rPr>
          <w:color w:val="0E101A"/>
        </w:rPr>
        <w:t>28 km) by Birdlife International (http://www.birdlife.org/). The global species richness of amphibians (≈ 1</w:t>
      </w:r>
      <w:r w:rsidR="0093522A">
        <w:rPr>
          <w:color w:val="0E101A"/>
        </w:rPr>
        <w:t xml:space="preserve"> </w:t>
      </w:r>
      <w:commentRangeStart w:id="154"/>
      <w:commentRangeStart w:id="155"/>
      <w:commentRangeStart w:id="156"/>
      <w:r>
        <w:rPr>
          <w:color w:val="0E101A"/>
        </w:rPr>
        <w:t>x</w:t>
      </w:r>
      <w:commentRangeEnd w:id="154"/>
      <w:r w:rsidR="0093522A">
        <w:rPr>
          <w:rStyle w:val="CommentReference"/>
          <w:rFonts w:ascii="Liberation Serif" w:eastAsia="SimSun" w:hAnsi="Liberation Serif" w:cs="Mangal"/>
          <w:kern w:val="3"/>
          <w:lang w:eastAsia="zh-CN" w:bidi="hi-IN"/>
        </w:rPr>
        <w:commentReference w:id="154"/>
      </w:r>
      <w:commentRangeEnd w:id="155"/>
      <w:r w:rsidR="00962D9F">
        <w:rPr>
          <w:rStyle w:val="CommentReference"/>
          <w:rFonts w:ascii="Liberation Serif" w:eastAsia="SimSun" w:hAnsi="Liberation Serif" w:cs="Mangal"/>
          <w:kern w:val="3"/>
          <w:lang w:eastAsia="zh-CN" w:bidi="hi-IN"/>
        </w:rPr>
        <w:commentReference w:id="155"/>
      </w:r>
      <w:commentRangeEnd w:id="156"/>
      <w:r w:rsidR="00EE3CEC">
        <w:rPr>
          <w:rStyle w:val="CommentReference"/>
          <w:rFonts w:ascii="Liberation Serif" w:eastAsia="SimSun" w:hAnsi="Liberation Serif" w:cs="Mangal"/>
          <w:kern w:val="3"/>
          <w:lang w:eastAsia="zh-CN" w:bidi="hi-IN"/>
        </w:rPr>
        <w:commentReference w:id="156"/>
      </w:r>
      <w:r w:rsidR="0093522A">
        <w:rPr>
          <w:color w:val="0E101A"/>
        </w:rPr>
        <w:t xml:space="preserve"> </w:t>
      </w:r>
      <w:r>
        <w:rPr>
          <w:color w:val="0E101A"/>
        </w:rPr>
        <w:t>1 km) w</w:t>
      </w:r>
      <w:r w:rsidR="007F0594">
        <w:rPr>
          <w:color w:val="0E101A"/>
        </w:rPr>
        <w:t>as</w:t>
      </w:r>
      <w:r>
        <w:rPr>
          <w:color w:val="0E101A"/>
        </w:rPr>
        <w:t xml:space="preserve"> compiled by the International Union for the Conservation of Nature </w:t>
      </w:r>
      <w:r>
        <w:rPr>
          <w:color w:val="0E101A"/>
        </w:rPr>
        <w:lastRenderedPageBreak/>
        <w:t>and the Columbia University Center for International Earth Science Information Network (IUCN &amp; CIESIN 2015a, 2015b). Study locations were overlaid with global species richness grids to calculate the total species richness and threatened species richness at each site using bilinear interpolation with ArcGIS 10.5. These indexes are expected to have positive impacts on wetland values (provisioning and regulating).</w:t>
      </w:r>
    </w:p>
    <w:p w14:paraId="1B060403" w14:textId="7777777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1DD2B9C9" w:rsidR="003968AF" w:rsidRDefault="003968AF" w:rsidP="003968AF">
      <w:pPr>
        <w:pStyle w:val="NormalWeb"/>
        <w:spacing w:before="0" w:beforeAutospacing="0" w:after="0" w:afterAutospacing="0" w:line="480" w:lineRule="auto"/>
        <w:rPr>
          <w:color w:val="0E101A"/>
        </w:rPr>
      </w:pPr>
      <w:r>
        <w:rPr>
          <w:color w:val="0E101A"/>
        </w:rPr>
        <w:t xml:space="preserve">           No net loss wetland policy seeks to maintain the total acreage of wetlands </w:t>
      </w:r>
      <w:del w:id="157" w:author="Clark,Bob [Sas]" w:date="2021-03-31T15:16:00Z">
        <w:r w:rsidDel="006E691A">
          <w:rPr>
            <w:color w:val="0E101A"/>
          </w:rPr>
          <w:delText>in a society with</w:delText>
        </w:r>
      </w:del>
      <w:ins w:id="158" w:author="Clark,Bob [Sas]" w:date="2021-03-31T15:16:00Z">
        <w:r w:rsidR="006E691A">
          <w:rPr>
            <w:color w:val="0E101A"/>
          </w:rPr>
          <w:t>via</w:t>
        </w:r>
      </w:ins>
      <w:r>
        <w:rPr>
          <w:color w:val="0E101A"/>
        </w:rPr>
        <w:t xml:space="preserve"> wetland reclamation, mitigation and restoration efforts</w:t>
      </w:r>
      <w:del w:id="159" w:author="Clark,Bob [Sas]" w:date="2021-03-31T15:16:00Z">
        <w:r w:rsidDel="006E691A">
          <w:rPr>
            <w:color w:val="0E101A"/>
          </w:rPr>
          <w:delText>,</w:delText>
        </w:r>
      </w:del>
      <w:r>
        <w:rPr>
          <w:color w:val="0E101A"/>
        </w:rPr>
        <w:t xml:space="preserve"> </w:t>
      </w:r>
      <w:r w:rsidR="0093522A">
        <w:rPr>
          <w:color w:val="0E101A"/>
        </w:rPr>
        <w:t xml:space="preserve">when </w:t>
      </w:r>
      <w:r>
        <w:rPr>
          <w:color w:val="0E101A"/>
        </w:rPr>
        <w:t xml:space="preserve">the original wetland has been drained. This policy is expected to help conserve wetlands, and hence increase their benefits to society. </w:t>
      </w:r>
      <w:del w:id="160" w:author="Clark,Bob [Sas]" w:date="2021-03-31T15:18:00Z">
        <w:r w:rsidDel="004B2B80">
          <w:rPr>
            <w:color w:val="0E101A"/>
          </w:rPr>
          <w:delText>It is a</w:delText>
        </w:r>
      </w:del>
      <w:ins w:id="161" w:author="Clark,Bob [Sas]" w:date="2021-03-31T15:18:00Z">
        <w:r w:rsidR="004B2B80">
          <w:rPr>
            <w:color w:val="0E101A"/>
          </w:rPr>
          <w:t>This</w:t>
        </w:r>
      </w:ins>
      <w:r>
        <w:rPr>
          <w:color w:val="0E101A"/>
        </w:rPr>
        <w:t xml:space="preserve"> </w:t>
      </w:r>
      <w:r w:rsidR="00CB1DD4">
        <w:rPr>
          <w:color w:val="0E101A"/>
        </w:rPr>
        <w:t>binary</w:t>
      </w:r>
      <w:r>
        <w:rPr>
          <w:color w:val="0E101A"/>
        </w:rPr>
        <w:t xml:space="preserve"> variable </w:t>
      </w:r>
      <w:del w:id="162" w:author="Clark,Bob [Sas]" w:date="2021-03-31T15:19:00Z">
        <w:r w:rsidDel="004B2B80">
          <w:rPr>
            <w:color w:val="0E101A"/>
          </w:rPr>
          <w:delText>which equals</w:delText>
        </w:r>
      </w:del>
      <w:ins w:id="163" w:author="Clark,Bob [Sas]" w:date="2021-03-31T15:19:00Z">
        <w:r w:rsidR="004B2B80">
          <w:rPr>
            <w:color w:val="0E101A"/>
          </w:rPr>
          <w:t>was</w:t>
        </w:r>
      </w:ins>
      <w:r>
        <w:rPr>
          <w:color w:val="0E101A"/>
        </w:rPr>
        <w:t xml:space="preserve"> 1 if </w:t>
      </w:r>
      <w:del w:id="164" w:author="Clark,Bob [Sas]" w:date="2021-03-31T15:19:00Z">
        <w:r w:rsidDel="004B2B80">
          <w:rPr>
            <w:color w:val="0E101A"/>
          </w:rPr>
          <w:delText xml:space="preserve">the </w:delText>
        </w:r>
      </w:del>
      <w:ins w:id="165" w:author="Clark,Bob [Sas]" w:date="2021-03-31T15:19:00Z">
        <w:r w:rsidR="004B2B80">
          <w:rPr>
            <w:color w:val="0E101A"/>
          </w:rPr>
          <w:t xml:space="preserve">a </w:t>
        </w:r>
      </w:ins>
      <w:r>
        <w:rPr>
          <w:color w:val="0E101A"/>
        </w:rPr>
        <w:t xml:space="preserve">country </w:t>
      </w:r>
      <w:del w:id="166" w:author="Clark,Bob [Sas]" w:date="2021-03-31T15:19:00Z">
        <w:r w:rsidDel="004B2B80">
          <w:rPr>
            <w:color w:val="0E101A"/>
          </w:rPr>
          <w:delText>where the study was conducted</w:delText>
        </w:r>
      </w:del>
      <w:r>
        <w:rPr>
          <w:color w:val="0E101A"/>
        </w:rPr>
        <w:t xml:space="preserve"> has this policy and 0 otherwise. </w:t>
      </w:r>
      <w:del w:id="167" w:author="Clark,Bob [Sas]" w:date="2021-03-31T15:17:00Z">
        <w:r w:rsidDel="006E691A">
          <w:rPr>
            <w:color w:val="0E101A"/>
          </w:rPr>
          <w:delText>Therefore, it is expected that this variable will have a positive impact on wetland values. </w:delText>
        </w:r>
        <w:r w:rsidR="004F36E4" w:rsidDel="006E691A">
          <w:delText xml:space="preserve"> </w:delText>
        </w:r>
      </w:del>
      <w:r w:rsidR="004F36E4">
        <w:t>Similarly,</w:t>
      </w:r>
      <w:r w:rsidR="00A23A61">
        <w:t xml:space="preserve"> </w:t>
      </w:r>
      <w:del w:id="168" w:author="Clark,Bob [Sas]" w:date="2021-03-31T15:18:00Z">
        <w:r w:rsidR="00A23A61" w:rsidDel="006E691A">
          <w:delText>the</w:delText>
        </w:r>
        <w:r w:rsidR="004F36E4" w:rsidDel="006E691A">
          <w:delText xml:space="preserve"> </w:delText>
        </w:r>
      </w:del>
      <w:r w:rsidR="001307A7">
        <w:t>binary variables</w:t>
      </w:r>
      <w:del w:id="169" w:author="Clark,Bob [Sas]" w:date="2021-03-31T15:18:00Z">
        <w:r w:rsidR="001307A7" w:rsidDel="006E691A">
          <w:delText>,</w:delText>
        </w:r>
      </w:del>
      <w:ins w:id="170" w:author="Clark,Bob [Sas]" w:date="2021-03-31T15:18:00Z">
        <w:r w:rsidR="006E691A">
          <w:t xml:space="preserve"> for</w:t>
        </w:r>
      </w:ins>
      <w:r w:rsidR="001307A7">
        <w:t xml:space="preserve"> national ecosystem policy and use penalt</w:t>
      </w:r>
      <w:r w:rsidR="00A23A61">
        <w:t>ies to conserve wetlands</w:t>
      </w:r>
      <w:del w:id="171" w:author="Clark,Bob [Sas]" w:date="2021-03-31T15:18:00Z">
        <w:r w:rsidR="00A23A61" w:rsidDel="006E691A">
          <w:delText>,</w:delText>
        </w:r>
      </w:del>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proofErr w:type="spellStart"/>
      <w:r w:rsidR="002A1CE5">
        <w:t>Peimer</w:t>
      </w:r>
      <w:proofErr w:type="spellEnd"/>
      <w:r w:rsidR="002A1CE5">
        <w:t xml:space="preserve"> et al. (2017).</w:t>
      </w:r>
    </w:p>
    <w:p w14:paraId="0A429B6F" w14:textId="77777777"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22FBDC84" w14:textId="77777777" w:rsidR="0036152E" w:rsidRDefault="003968AF" w:rsidP="00716130">
      <w:pPr>
        <w:pStyle w:val="NormalWeb"/>
        <w:spacing w:before="0" w:beforeAutospacing="0" w:after="0" w:afterAutospacing="0" w:line="480" w:lineRule="auto"/>
        <w:ind w:firstLine="720"/>
        <w:rPr>
          <w:ins w:id="172" w:author="Chrystal Mantyka-Pringle" w:date="2021-04-01T14:53:00Z"/>
          <w:color w:val="0E101A"/>
        </w:rPr>
      </w:pPr>
      <w:r>
        <w:rPr>
          <w:color w:val="0E101A"/>
        </w:rPr>
        <w:t xml:space="preserve">There could be study-specific nuances or characteristics that drive the heterogeneity in wetland values (both regulating and provisioning ecosystem services). </w:t>
      </w:r>
      <w:del w:id="173" w:author="Clark,Bob [Sas]" w:date="2021-03-31T15:19:00Z">
        <w:r w:rsidR="00D75E09" w:rsidDel="004B2B80">
          <w:rPr>
            <w:color w:val="0E101A"/>
          </w:rPr>
          <w:delText>The s</w:delText>
        </w:r>
      </w:del>
      <w:ins w:id="174" w:author="Clark,Bob [Sas]" w:date="2021-03-31T15:19:00Z">
        <w:r w:rsidR="004B2B80">
          <w:rPr>
            <w:color w:val="0E101A"/>
          </w:rPr>
          <w:t>S</w:t>
        </w:r>
      </w:ins>
      <w:r>
        <w:rPr>
          <w:color w:val="0E101A"/>
        </w:rPr>
        <w:t>tudy</w:t>
      </w:r>
      <w:r w:rsidR="008470C7">
        <w:rPr>
          <w:color w:val="0E101A"/>
        </w:rPr>
        <w:t>-specific variables</w:t>
      </w:r>
      <w:r>
        <w:rPr>
          <w:color w:val="0E101A"/>
        </w:rPr>
        <w:t xml:space="preserve"> </w:t>
      </w:r>
      <w:del w:id="175" w:author="Clark,Bob [Sas]" w:date="2021-03-31T15:20:00Z">
        <w:r w:rsidDel="004B2B80">
          <w:rPr>
            <w:color w:val="0E101A"/>
          </w:rPr>
          <w:delText xml:space="preserve">that were included in </w:delText>
        </w:r>
        <w:r w:rsidR="008470C7" w:rsidDel="004B2B80">
          <w:rPr>
            <w:color w:val="0E101A"/>
          </w:rPr>
          <w:delText>this study</w:delText>
        </w:r>
        <w:r w:rsidR="00D75E09" w:rsidDel="004B2B80">
          <w:rPr>
            <w:color w:val="0E101A"/>
          </w:rPr>
          <w:delText xml:space="preserve"> </w:delText>
        </w:r>
        <w:r w:rsidR="00DA079B" w:rsidDel="004B2B80">
          <w:rPr>
            <w:color w:val="0E101A"/>
          </w:rPr>
          <w:delText>are</w:delText>
        </w:r>
      </w:del>
      <w:ins w:id="176" w:author="Clark,Bob [Sas]" w:date="2021-03-31T15:20:00Z">
        <w:r w:rsidR="004B2B80">
          <w:rPr>
            <w:color w:val="0E101A"/>
          </w:rPr>
          <w:t>are</w:t>
        </w:r>
      </w:ins>
      <w:r>
        <w:rPr>
          <w:color w:val="0E101A"/>
        </w:rPr>
        <w:t xml:space="preserve"> </w:t>
      </w:r>
      <w:r w:rsidR="003D3344">
        <w:rPr>
          <w:color w:val="0E101A"/>
        </w:rPr>
        <w:t xml:space="preserve">wetland acreage, </w:t>
      </w:r>
      <w:r>
        <w:rPr>
          <w:color w:val="0E101A"/>
        </w:rPr>
        <w:t>year of publication, peer-review</w:t>
      </w:r>
      <w:r w:rsidR="00DA079B">
        <w:rPr>
          <w:color w:val="0E101A"/>
        </w:rPr>
        <w:t>,</w:t>
      </w:r>
      <w:r>
        <w:rPr>
          <w:color w:val="0E101A"/>
        </w:rPr>
        <w:t xml:space="preserve"> valuation method, </w:t>
      </w:r>
      <w:r w:rsidR="00540A36">
        <w:rPr>
          <w:color w:val="0E101A"/>
        </w:rPr>
        <w:t xml:space="preserve">and </w:t>
      </w:r>
      <w:r>
        <w:rPr>
          <w:color w:val="0E101A"/>
        </w:rPr>
        <w:t xml:space="preserve">geographic </w:t>
      </w:r>
      <w:del w:id="177" w:author="Clark,Bob [Sas]" w:date="2021-03-31T15:20:00Z">
        <w:r w:rsidDel="004B2B80">
          <w:rPr>
            <w:color w:val="0E101A"/>
          </w:rPr>
          <w:delText>information system</w:delText>
        </w:r>
      </w:del>
      <w:ins w:id="178" w:author="Clark,Bob [Sas]" w:date="2021-03-31T15:20:00Z">
        <w:r w:rsidR="004B2B80">
          <w:rPr>
            <w:color w:val="0E101A"/>
          </w:rPr>
          <w:t>location</w:t>
        </w:r>
      </w:ins>
      <w:r>
        <w:rPr>
          <w:color w:val="0E101A"/>
        </w:rPr>
        <w:t xml:space="preserve"> (latitude and longitude)</w:t>
      </w:r>
      <w:r w:rsidR="00540A36">
        <w:rPr>
          <w:color w:val="0E101A"/>
        </w:rPr>
        <w:t xml:space="preserve">. </w:t>
      </w:r>
      <w:r>
        <w:rPr>
          <w:color w:val="0E101A"/>
        </w:rPr>
        <w:t xml:space="preserve">These </w:t>
      </w:r>
      <w:del w:id="179" w:author="Clark,Bob [Sas]" w:date="2021-03-31T15:20:00Z">
        <w:r w:rsidDel="004B2B80">
          <w:rPr>
            <w:color w:val="0E101A"/>
          </w:rPr>
          <w:delText xml:space="preserve">are standard </w:delText>
        </w:r>
      </w:del>
      <w:r>
        <w:rPr>
          <w:color w:val="0E101A"/>
        </w:rPr>
        <w:t xml:space="preserve">variables </w:t>
      </w:r>
      <w:del w:id="180" w:author="Clark,Bob [Sas]" w:date="2021-03-31T15:20:00Z">
        <w:r w:rsidDel="004B2B80">
          <w:rPr>
            <w:color w:val="0E101A"/>
          </w:rPr>
          <w:delText xml:space="preserve">that </w:delText>
        </w:r>
      </w:del>
      <w:r>
        <w:rPr>
          <w:color w:val="0E101A"/>
        </w:rPr>
        <w:t xml:space="preserve">are routinely added to meta-analyses (Brander et al. 2013). </w:t>
      </w:r>
      <w:r w:rsidR="006A11F4">
        <w:rPr>
          <w:color w:val="0E101A"/>
        </w:rPr>
        <w:t xml:space="preserve">Wetland acreage, a continuous variable, is the size of the </w:t>
      </w:r>
      <w:r w:rsidR="00474352">
        <w:rPr>
          <w:color w:val="0E101A"/>
        </w:rPr>
        <w:t xml:space="preserve">wetland that is being evaluated in a </w:t>
      </w:r>
      <w:r w:rsidR="0099357F">
        <w:rPr>
          <w:color w:val="0E101A"/>
        </w:rPr>
        <w:t xml:space="preserve">specific study; </w:t>
      </w:r>
      <w:commentRangeStart w:id="181"/>
      <w:commentRangeStart w:id="182"/>
      <w:r w:rsidR="0099357F">
        <w:rPr>
          <w:color w:val="0E101A"/>
        </w:rPr>
        <w:t>we expect this variable to have a negative effect on wetland values</w:t>
      </w:r>
      <w:commentRangeEnd w:id="181"/>
      <w:r w:rsidR="0099357F">
        <w:rPr>
          <w:rStyle w:val="CommentReference"/>
          <w:rFonts w:ascii="Liberation Serif" w:eastAsia="SimSun" w:hAnsi="Liberation Serif" w:cs="Mangal"/>
          <w:kern w:val="3"/>
          <w:lang w:eastAsia="zh-CN" w:bidi="hi-IN"/>
        </w:rPr>
        <w:commentReference w:id="181"/>
      </w:r>
      <w:commentRangeEnd w:id="182"/>
      <w:r w:rsidR="0036152E">
        <w:rPr>
          <w:rStyle w:val="CommentReference"/>
          <w:rFonts w:ascii="Liberation Serif" w:eastAsia="SimSun" w:hAnsi="Liberation Serif" w:cs="Mangal"/>
          <w:kern w:val="3"/>
          <w:lang w:eastAsia="zh-CN" w:bidi="hi-IN"/>
        </w:rPr>
        <w:commentReference w:id="182"/>
      </w:r>
      <w:r w:rsidR="0099357F">
        <w:rPr>
          <w:color w:val="0E101A"/>
        </w:rPr>
        <w:t xml:space="preserve">. </w:t>
      </w:r>
      <w:r w:rsidR="00960E43">
        <w:rPr>
          <w:color w:val="0E101A"/>
        </w:rPr>
        <w:t xml:space="preserve">Following </w:t>
      </w:r>
      <w:proofErr w:type="spellStart"/>
      <w:r w:rsidR="00960E43">
        <w:rPr>
          <w:color w:val="0E101A"/>
        </w:rPr>
        <w:lastRenderedPageBreak/>
        <w:t>Moeltner</w:t>
      </w:r>
      <w:proofErr w:type="spellEnd"/>
      <w:r w:rsidR="00960E43">
        <w:rPr>
          <w:color w:val="0E101A"/>
        </w:rPr>
        <w:t xml:space="preserve"> et al. (2019)</w:t>
      </w:r>
      <w:r w:rsidR="00670A10">
        <w:rPr>
          <w:color w:val="0E101A"/>
        </w:rPr>
        <w:t>,</w:t>
      </w:r>
      <w:r w:rsidR="00DB6971">
        <w:rPr>
          <w:color w:val="0E101A"/>
        </w:rPr>
        <w:t xml:space="preserve"> for a specific </w:t>
      </w:r>
      <w:r w:rsidR="00CA068F">
        <w:rPr>
          <w:color w:val="0E101A"/>
        </w:rPr>
        <w:t xml:space="preserve">study (or observation), the study </w:t>
      </w:r>
      <w:r w:rsidR="00670A10">
        <w:rPr>
          <w:color w:val="0E101A"/>
        </w:rPr>
        <w:t xml:space="preserve">year was defined as the difference between the </w:t>
      </w:r>
      <w:r w:rsidR="007E0F33">
        <w:rPr>
          <w:color w:val="0E101A"/>
        </w:rPr>
        <w:t xml:space="preserve">year </w:t>
      </w:r>
      <w:r w:rsidR="008D5A77">
        <w:rPr>
          <w:color w:val="0E101A"/>
        </w:rPr>
        <w:t>study was conducted minus the oldest year</w:t>
      </w:r>
      <w:r w:rsidR="00CA068F">
        <w:rPr>
          <w:color w:val="0E101A"/>
        </w:rPr>
        <w:t xml:space="preserve"> </w:t>
      </w:r>
      <w:r w:rsidR="003E2E59">
        <w:rPr>
          <w:color w:val="0E101A"/>
        </w:rPr>
        <w:t xml:space="preserve">in the other studies (observations) </w:t>
      </w:r>
      <w:r w:rsidR="001A2E71">
        <w:rPr>
          <w:color w:val="0E101A"/>
        </w:rPr>
        <w:t xml:space="preserve">plus 1. </w:t>
      </w:r>
      <w:commentRangeStart w:id="183"/>
      <w:r w:rsidR="00492F7B">
        <w:rPr>
          <w:color w:val="0E101A"/>
        </w:rPr>
        <w:t xml:space="preserve">When the coefficient of this variable is positive, it will mean that </w:t>
      </w:r>
      <w:r w:rsidR="00CD5EE9">
        <w:rPr>
          <w:color w:val="0E101A"/>
        </w:rPr>
        <w:t xml:space="preserve">there </w:t>
      </w:r>
      <w:r w:rsidR="00931C8A">
        <w:rPr>
          <w:color w:val="0E101A"/>
        </w:rPr>
        <w:t>has</w:t>
      </w:r>
      <w:r w:rsidR="00CD5EE9">
        <w:rPr>
          <w:color w:val="0E101A"/>
        </w:rPr>
        <w:t xml:space="preserve"> been </w:t>
      </w:r>
      <w:r w:rsidR="003E2E59">
        <w:rPr>
          <w:color w:val="0E101A"/>
        </w:rPr>
        <w:t>a growth</w:t>
      </w:r>
      <w:r w:rsidR="00CD5EE9">
        <w:rPr>
          <w:color w:val="0E101A"/>
        </w:rPr>
        <w:t xml:space="preserve"> in wetland values over time.</w:t>
      </w:r>
      <w:commentRangeEnd w:id="183"/>
      <w:r w:rsidR="004B2B80">
        <w:rPr>
          <w:rStyle w:val="CommentReference"/>
          <w:rFonts w:ascii="Liberation Serif" w:eastAsia="SimSun" w:hAnsi="Liberation Serif" w:cs="Mangal"/>
          <w:kern w:val="3"/>
          <w:lang w:eastAsia="zh-CN" w:bidi="hi-IN"/>
        </w:rPr>
        <w:commentReference w:id="183"/>
      </w:r>
      <w:r w:rsidR="00CD5EE9">
        <w:rPr>
          <w:color w:val="0E101A"/>
        </w:rPr>
        <w:t xml:space="preserve"> </w:t>
      </w:r>
      <w:r>
        <w:rPr>
          <w:color w:val="0E101A"/>
        </w:rPr>
        <w:t xml:space="preserve">The valuation method is 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 xml:space="preserve">and contingent valuation. </w:t>
      </w:r>
      <w:r>
        <w:rPr>
          <w:color w:val="0E101A"/>
        </w:rPr>
        <w:t xml:space="preserve">The variable descriptions and their expected effects on wetland values are summarized in Table </w:t>
      </w:r>
      <w:r w:rsidR="00DD67C9">
        <w:rPr>
          <w:color w:val="0E101A"/>
        </w:rPr>
        <w:t>1</w:t>
      </w:r>
      <w:r>
        <w:rPr>
          <w:color w:val="0E101A"/>
        </w:rPr>
        <w:t>. </w:t>
      </w:r>
    </w:p>
    <w:p w14:paraId="3851A434" w14:textId="6C917329" w:rsidR="003968AF" w:rsidRDefault="003968AF" w:rsidP="00716130">
      <w:pPr>
        <w:pStyle w:val="NormalWeb"/>
        <w:spacing w:before="0" w:beforeAutospacing="0" w:after="0" w:afterAutospacing="0" w:line="480" w:lineRule="auto"/>
        <w:ind w:firstLine="720"/>
        <w:rPr>
          <w:color w:val="0E101A"/>
        </w:rPr>
      </w:pPr>
      <w:r>
        <w:rPr>
          <w:color w:val="0E101A"/>
        </w:rPr>
        <w:t> </w:t>
      </w:r>
    </w:p>
    <w:tbl>
      <w:tblPr>
        <w:tblpPr w:leftFromText="180" w:rightFromText="180" w:vertAnchor="text" w:horzAnchor="margin" w:tblpY="388"/>
        <w:tblW w:w="9951" w:type="dxa"/>
        <w:tblBorders>
          <w:top w:val="single" w:sz="4" w:space="0" w:color="auto"/>
          <w:bottom w:val="single" w:sz="4" w:space="0" w:color="auto"/>
        </w:tblBorders>
        <w:tblLayout w:type="fixed"/>
        <w:tblLook w:val="04A0" w:firstRow="1" w:lastRow="0" w:firstColumn="1" w:lastColumn="0" w:noHBand="0" w:noVBand="1"/>
      </w:tblPr>
      <w:tblGrid>
        <w:gridCol w:w="4950"/>
        <w:gridCol w:w="1260"/>
        <w:gridCol w:w="2295"/>
        <w:gridCol w:w="1446"/>
      </w:tblGrid>
      <w:tr w:rsidR="00DD286B" w:rsidRPr="00A76F51" w14:paraId="50A7FE54" w14:textId="77777777" w:rsidTr="008F76F3">
        <w:trPr>
          <w:trHeight w:val="972"/>
        </w:trPr>
        <w:tc>
          <w:tcPr>
            <w:tcW w:w="4950" w:type="dxa"/>
            <w:tcBorders>
              <w:top w:val="single" w:sz="4" w:space="0" w:color="auto"/>
              <w:bottom w:val="single" w:sz="4" w:space="0" w:color="auto"/>
            </w:tcBorders>
          </w:tcPr>
          <w:p w14:paraId="0B43D582" w14:textId="77777777" w:rsidR="00DD286B" w:rsidRPr="00A76F51" w:rsidRDefault="00DD286B" w:rsidP="00716130">
            <w:pPr>
              <w:rPr>
                <w:b/>
                <w:sz w:val="22"/>
                <w:szCs w:val="22"/>
              </w:rPr>
            </w:pPr>
            <w:r w:rsidRPr="00A76F51">
              <w:rPr>
                <w:b/>
                <w:sz w:val="22"/>
                <w:szCs w:val="22"/>
              </w:rPr>
              <w:t>Variable</w:t>
            </w:r>
          </w:p>
        </w:tc>
        <w:tc>
          <w:tcPr>
            <w:tcW w:w="1260" w:type="dxa"/>
            <w:tcBorders>
              <w:top w:val="single" w:sz="4" w:space="0" w:color="auto"/>
              <w:bottom w:val="single" w:sz="4" w:space="0" w:color="auto"/>
            </w:tcBorders>
          </w:tcPr>
          <w:p w14:paraId="26AA62A5" w14:textId="77777777" w:rsidR="00DD286B" w:rsidRPr="00A76F51" w:rsidRDefault="00DD286B" w:rsidP="00716130">
            <w:pPr>
              <w:rPr>
                <w:b/>
                <w:sz w:val="22"/>
                <w:szCs w:val="22"/>
              </w:rPr>
            </w:pPr>
            <w:r w:rsidRPr="00A76F51">
              <w:rPr>
                <w:b/>
                <w:sz w:val="22"/>
                <w:szCs w:val="22"/>
              </w:rPr>
              <w:t>Variable Type</w:t>
            </w:r>
          </w:p>
        </w:tc>
        <w:tc>
          <w:tcPr>
            <w:tcW w:w="2295" w:type="dxa"/>
            <w:tcBorders>
              <w:top w:val="single" w:sz="4" w:space="0" w:color="auto"/>
              <w:bottom w:val="single" w:sz="4" w:space="0" w:color="auto"/>
            </w:tcBorders>
          </w:tcPr>
          <w:p w14:paraId="719716ED" w14:textId="77777777" w:rsidR="00DD286B" w:rsidRPr="00A76F51" w:rsidRDefault="00DD286B" w:rsidP="00716130">
            <w:pPr>
              <w:rPr>
                <w:b/>
                <w:sz w:val="22"/>
                <w:szCs w:val="22"/>
              </w:rPr>
            </w:pPr>
            <w:r w:rsidRPr="00A76F51">
              <w:rPr>
                <w:b/>
                <w:sz w:val="22"/>
                <w:szCs w:val="22"/>
              </w:rPr>
              <w:t>Variable Unit</w:t>
            </w:r>
          </w:p>
        </w:tc>
        <w:tc>
          <w:tcPr>
            <w:tcW w:w="1446" w:type="dxa"/>
            <w:tcBorders>
              <w:top w:val="single" w:sz="4" w:space="0" w:color="auto"/>
              <w:bottom w:val="single" w:sz="4" w:space="0" w:color="auto"/>
            </w:tcBorders>
          </w:tcPr>
          <w:p w14:paraId="4C576AC6" w14:textId="77777777" w:rsidR="00DD286B" w:rsidRPr="00A76F51" w:rsidRDefault="00DD286B" w:rsidP="00716130">
            <w:pPr>
              <w:rPr>
                <w:b/>
                <w:sz w:val="22"/>
                <w:szCs w:val="22"/>
              </w:rPr>
            </w:pPr>
            <w:r w:rsidRPr="00A76F51">
              <w:rPr>
                <w:b/>
                <w:sz w:val="22"/>
                <w:szCs w:val="22"/>
              </w:rPr>
              <w:t>Expected Effect on Wetland Values</w:t>
            </w:r>
          </w:p>
        </w:tc>
      </w:tr>
      <w:tr w:rsidR="00DD286B" w:rsidRPr="00A76F51" w14:paraId="03AE4707" w14:textId="77777777" w:rsidTr="008F76F3">
        <w:trPr>
          <w:trHeight w:val="380"/>
        </w:trPr>
        <w:tc>
          <w:tcPr>
            <w:tcW w:w="4950" w:type="dxa"/>
            <w:tcBorders>
              <w:top w:val="single" w:sz="4" w:space="0" w:color="auto"/>
              <w:bottom w:val="nil"/>
            </w:tcBorders>
          </w:tcPr>
          <w:p w14:paraId="57D4B288" w14:textId="77777777" w:rsidR="00DD286B" w:rsidRPr="00A76F51" w:rsidRDefault="00DD286B" w:rsidP="00716130">
            <w:pPr>
              <w:rPr>
                <w:b/>
                <w:bCs/>
                <w:sz w:val="22"/>
                <w:szCs w:val="22"/>
              </w:rPr>
            </w:pPr>
            <w:r w:rsidRPr="00A76F51">
              <w:rPr>
                <w:b/>
                <w:bCs/>
                <w:sz w:val="22"/>
                <w:szCs w:val="22"/>
              </w:rPr>
              <w:t>Dependent Variables</w:t>
            </w:r>
          </w:p>
        </w:tc>
        <w:tc>
          <w:tcPr>
            <w:tcW w:w="1260" w:type="dxa"/>
            <w:tcBorders>
              <w:top w:val="single" w:sz="4" w:space="0" w:color="auto"/>
              <w:bottom w:val="nil"/>
            </w:tcBorders>
          </w:tcPr>
          <w:p w14:paraId="3356D0E6" w14:textId="77777777" w:rsidR="00DD286B" w:rsidRPr="00A76F51" w:rsidRDefault="00DD286B" w:rsidP="00716130">
            <w:pPr>
              <w:rPr>
                <w:sz w:val="22"/>
                <w:szCs w:val="22"/>
              </w:rPr>
            </w:pPr>
          </w:p>
        </w:tc>
        <w:tc>
          <w:tcPr>
            <w:tcW w:w="2295" w:type="dxa"/>
            <w:tcBorders>
              <w:top w:val="single" w:sz="4" w:space="0" w:color="auto"/>
              <w:bottom w:val="nil"/>
            </w:tcBorders>
          </w:tcPr>
          <w:p w14:paraId="2498E90A" w14:textId="77777777" w:rsidR="00DD286B" w:rsidRPr="00A76F51" w:rsidRDefault="00DD286B" w:rsidP="00716130">
            <w:pPr>
              <w:rPr>
                <w:sz w:val="22"/>
                <w:szCs w:val="22"/>
              </w:rPr>
            </w:pPr>
          </w:p>
        </w:tc>
        <w:tc>
          <w:tcPr>
            <w:tcW w:w="1446" w:type="dxa"/>
            <w:tcBorders>
              <w:top w:val="single" w:sz="4" w:space="0" w:color="auto"/>
              <w:bottom w:val="nil"/>
            </w:tcBorders>
          </w:tcPr>
          <w:p w14:paraId="1930E42D" w14:textId="77777777" w:rsidR="00DD286B" w:rsidRPr="00A76F51" w:rsidRDefault="00DD286B" w:rsidP="00716130">
            <w:pPr>
              <w:rPr>
                <w:sz w:val="22"/>
                <w:szCs w:val="22"/>
              </w:rPr>
            </w:pPr>
          </w:p>
        </w:tc>
      </w:tr>
      <w:tr w:rsidR="00DD286B" w:rsidRPr="00A76F51" w14:paraId="22B812E4" w14:textId="77777777" w:rsidTr="008F76F3">
        <w:trPr>
          <w:trHeight w:val="380"/>
        </w:trPr>
        <w:tc>
          <w:tcPr>
            <w:tcW w:w="4950" w:type="dxa"/>
            <w:tcBorders>
              <w:top w:val="nil"/>
              <w:bottom w:val="nil"/>
            </w:tcBorders>
          </w:tcPr>
          <w:p w14:paraId="4FE77F41" w14:textId="77777777" w:rsidR="00DD286B" w:rsidRPr="00A76F51" w:rsidRDefault="00DD286B" w:rsidP="00716130">
            <w:pPr>
              <w:rPr>
                <w:sz w:val="22"/>
                <w:szCs w:val="22"/>
              </w:rPr>
            </w:pPr>
            <w:r w:rsidRPr="00A76F51">
              <w:rPr>
                <w:sz w:val="22"/>
                <w:szCs w:val="22"/>
              </w:rPr>
              <w:t xml:space="preserve">Provisioning Model: Total Value of Wetland </w:t>
            </w:r>
          </w:p>
          <w:p w14:paraId="7F09C4CA" w14:textId="77777777" w:rsidR="00DD286B" w:rsidRPr="00A76F51" w:rsidRDefault="00DD286B" w:rsidP="00716130">
            <w:pPr>
              <w:rPr>
                <w:sz w:val="22"/>
                <w:szCs w:val="22"/>
              </w:rPr>
            </w:pPr>
            <w:r w:rsidRPr="00A76F51">
              <w:rPr>
                <w:sz w:val="22"/>
                <w:szCs w:val="22"/>
              </w:rPr>
              <w:t xml:space="preserve">                                   Regulating Ecosystem Services</w:t>
            </w:r>
          </w:p>
        </w:tc>
        <w:tc>
          <w:tcPr>
            <w:tcW w:w="1260" w:type="dxa"/>
            <w:tcBorders>
              <w:top w:val="nil"/>
              <w:bottom w:val="nil"/>
            </w:tcBorders>
          </w:tcPr>
          <w:p w14:paraId="4FC7BBD9"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3C7E4C53" w14:textId="54670EF4" w:rsidR="00DD286B" w:rsidRPr="00A76F51" w:rsidRDefault="000E1207" w:rsidP="00716130">
            <w:pPr>
              <w:rPr>
                <w:sz w:val="22"/>
                <w:szCs w:val="22"/>
              </w:rPr>
            </w:pPr>
            <w:r>
              <w:rPr>
                <w:sz w:val="22"/>
                <w:szCs w:val="22"/>
              </w:rPr>
              <w:t>2018US</w:t>
            </w:r>
            <w:r w:rsidR="00DC1578">
              <w:rPr>
                <w:sz w:val="22"/>
                <w:szCs w:val="22"/>
              </w:rPr>
              <w:t>$/Ha/Year</w:t>
            </w:r>
          </w:p>
        </w:tc>
        <w:tc>
          <w:tcPr>
            <w:tcW w:w="1446" w:type="dxa"/>
            <w:tcBorders>
              <w:top w:val="nil"/>
              <w:bottom w:val="nil"/>
            </w:tcBorders>
          </w:tcPr>
          <w:p w14:paraId="5442D37C" w14:textId="77777777" w:rsidR="00DD286B" w:rsidRPr="00A76F51" w:rsidRDefault="00DD286B" w:rsidP="00716130">
            <w:pPr>
              <w:rPr>
                <w:sz w:val="22"/>
                <w:szCs w:val="22"/>
              </w:rPr>
            </w:pPr>
          </w:p>
        </w:tc>
      </w:tr>
      <w:tr w:rsidR="00DD286B" w:rsidRPr="00A76F51" w14:paraId="5241E25E" w14:textId="77777777" w:rsidTr="008F76F3">
        <w:trPr>
          <w:trHeight w:val="380"/>
        </w:trPr>
        <w:tc>
          <w:tcPr>
            <w:tcW w:w="4950" w:type="dxa"/>
            <w:tcBorders>
              <w:top w:val="nil"/>
              <w:bottom w:val="nil"/>
            </w:tcBorders>
          </w:tcPr>
          <w:p w14:paraId="0AB97C50" w14:textId="77777777" w:rsidR="00DD286B" w:rsidRPr="00A76F51" w:rsidRDefault="00DD286B" w:rsidP="00716130">
            <w:pPr>
              <w:rPr>
                <w:sz w:val="22"/>
                <w:szCs w:val="22"/>
              </w:rPr>
            </w:pPr>
            <w:r w:rsidRPr="00A76F51">
              <w:rPr>
                <w:sz w:val="22"/>
                <w:szCs w:val="22"/>
              </w:rPr>
              <w:t xml:space="preserve">Regulating Model:     Total Value of Wetland </w:t>
            </w:r>
          </w:p>
          <w:p w14:paraId="08E2C77B" w14:textId="77777777" w:rsidR="00DD286B" w:rsidRPr="00A76F51" w:rsidRDefault="00DD286B" w:rsidP="00716130">
            <w:pPr>
              <w:rPr>
                <w:sz w:val="22"/>
                <w:szCs w:val="22"/>
              </w:rPr>
            </w:pPr>
            <w:r w:rsidRPr="00A76F51">
              <w:rPr>
                <w:sz w:val="22"/>
                <w:szCs w:val="22"/>
              </w:rPr>
              <w:t xml:space="preserve">                                   Regulating Ecosystem Services</w:t>
            </w:r>
          </w:p>
        </w:tc>
        <w:tc>
          <w:tcPr>
            <w:tcW w:w="1260" w:type="dxa"/>
            <w:tcBorders>
              <w:top w:val="nil"/>
              <w:bottom w:val="nil"/>
            </w:tcBorders>
          </w:tcPr>
          <w:p w14:paraId="652A77F9"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2949752F" w14:textId="52DF224F" w:rsidR="00DD286B" w:rsidRPr="00A76F51" w:rsidRDefault="00DC1578" w:rsidP="00716130">
            <w:pPr>
              <w:rPr>
                <w:sz w:val="22"/>
                <w:szCs w:val="22"/>
              </w:rPr>
            </w:pPr>
            <w:r>
              <w:rPr>
                <w:sz w:val="22"/>
                <w:szCs w:val="22"/>
              </w:rPr>
              <w:t>2018US$/Ha/Year</w:t>
            </w:r>
          </w:p>
        </w:tc>
        <w:tc>
          <w:tcPr>
            <w:tcW w:w="1446" w:type="dxa"/>
            <w:tcBorders>
              <w:top w:val="nil"/>
              <w:bottom w:val="nil"/>
            </w:tcBorders>
          </w:tcPr>
          <w:p w14:paraId="02214ADE" w14:textId="77777777" w:rsidR="00DD286B" w:rsidRPr="00A76F51" w:rsidRDefault="00DD286B" w:rsidP="00716130">
            <w:pPr>
              <w:rPr>
                <w:sz w:val="22"/>
                <w:szCs w:val="22"/>
              </w:rPr>
            </w:pPr>
          </w:p>
        </w:tc>
      </w:tr>
      <w:tr w:rsidR="00DD286B" w:rsidRPr="00A76F51" w14:paraId="5DE82CA4" w14:textId="77777777" w:rsidTr="008F76F3">
        <w:trPr>
          <w:trHeight w:val="380"/>
        </w:trPr>
        <w:tc>
          <w:tcPr>
            <w:tcW w:w="4950" w:type="dxa"/>
            <w:tcBorders>
              <w:top w:val="nil"/>
              <w:bottom w:val="nil"/>
            </w:tcBorders>
          </w:tcPr>
          <w:p w14:paraId="44960113" w14:textId="77777777" w:rsidR="00DD286B" w:rsidRPr="00A76F51" w:rsidRDefault="00DD286B" w:rsidP="00716130">
            <w:pPr>
              <w:rPr>
                <w:b/>
                <w:bCs/>
                <w:sz w:val="22"/>
                <w:szCs w:val="22"/>
              </w:rPr>
            </w:pPr>
            <w:r w:rsidRPr="00A76F51">
              <w:rPr>
                <w:b/>
                <w:bCs/>
                <w:sz w:val="22"/>
                <w:szCs w:val="22"/>
              </w:rPr>
              <w:t>Explanatory Variables</w:t>
            </w:r>
          </w:p>
        </w:tc>
        <w:tc>
          <w:tcPr>
            <w:tcW w:w="1260" w:type="dxa"/>
            <w:tcBorders>
              <w:top w:val="nil"/>
              <w:bottom w:val="nil"/>
            </w:tcBorders>
          </w:tcPr>
          <w:p w14:paraId="1A7C6CD4" w14:textId="77777777" w:rsidR="00DD286B" w:rsidRPr="00A76F51" w:rsidRDefault="00DD286B" w:rsidP="00716130">
            <w:pPr>
              <w:rPr>
                <w:sz w:val="22"/>
                <w:szCs w:val="22"/>
              </w:rPr>
            </w:pPr>
          </w:p>
        </w:tc>
        <w:tc>
          <w:tcPr>
            <w:tcW w:w="2295" w:type="dxa"/>
            <w:tcBorders>
              <w:top w:val="nil"/>
              <w:bottom w:val="nil"/>
            </w:tcBorders>
          </w:tcPr>
          <w:p w14:paraId="3267C9D9" w14:textId="77777777" w:rsidR="00DD286B" w:rsidRPr="00A76F51" w:rsidRDefault="00DD286B" w:rsidP="00716130">
            <w:pPr>
              <w:rPr>
                <w:sz w:val="22"/>
                <w:szCs w:val="22"/>
              </w:rPr>
            </w:pPr>
          </w:p>
        </w:tc>
        <w:tc>
          <w:tcPr>
            <w:tcW w:w="1446" w:type="dxa"/>
            <w:tcBorders>
              <w:top w:val="nil"/>
              <w:bottom w:val="nil"/>
            </w:tcBorders>
          </w:tcPr>
          <w:p w14:paraId="52B75296" w14:textId="77777777" w:rsidR="00DD286B" w:rsidRPr="00A76F51" w:rsidRDefault="00DD286B" w:rsidP="00716130">
            <w:pPr>
              <w:rPr>
                <w:sz w:val="22"/>
                <w:szCs w:val="22"/>
              </w:rPr>
            </w:pPr>
          </w:p>
        </w:tc>
      </w:tr>
      <w:tr w:rsidR="00DD286B" w:rsidRPr="00A76F51" w14:paraId="44821822" w14:textId="77777777" w:rsidTr="008F76F3">
        <w:trPr>
          <w:trHeight w:val="243"/>
        </w:trPr>
        <w:tc>
          <w:tcPr>
            <w:tcW w:w="4950" w:type="dxa"/>
            <w:tcBorders>
              <w:top w:val="nil"/>
              <w:bottom w:val="nil"/>
            </w:tcBorders>
          </w:tcPr>
          <w:p w14:paraId="2F057BDA" w14:textId="77777777" w:rsidR="00DD286B" w:rsidRPr="00A76F51" w:rsidRDefault="00DD286B" w:rsidP="00716130">
            <w:pPr>
              <w:rPr>
                <w:i/>
                <w:iCs/>
                <w:sz w:val="22"/>
                <w:szCs w:val="22"/>
              </w:rPr>
            </w:pPr>
            <w:r w:rsidRPr="00A76F51">
              <w:rPr>
                <w:i/>
                <w:iCs/>
                <w:sz w:val="22"/>
                <w:szCs w:val="22"/>
              </w:rPr>
              <w:t>Economic Variables</w:t>
            </w:r>
          </w:p>
        </w:tc>
        <w:tc>
          <w:tcPr>
            <w:tcW w:w="1260" w:type="dxa"/>
            <w:tcBorders>
              <w:top w:val="nil"/>
              <w:bottom w:val="nil"/>
            </w:tcBorders>
          </w:tcPr>
          <w:p w14:paraId="756711FC" w14:textId="77777777" w:rsidR="00DD286B" w:rsidRPr="00A76F51" w:rsidRDefault="00DD286B" w:rsidP="00716130">
            <w:pPr>
              <w:rPr>
                <w:sz w:val="22"/>
                <w:szCs w:val="22"/>
              </w:rPr>
            </w:pPr>
          </w:p>
        </w:tc>
        <w:tc>
          <w:tcPr>
            <w:tcW w:w="2295" w:type="dxa"/>
            <w:tcBorders>
              <w:top w:val="nil"/>
              <w:bottom w:val="nil"/>
            </w:tcBorders>
          </w:tcPr>
          <w:p w14:paraId="0E29F493" w14:textId="77777777" w:rsidR="00DD286B" w:rsidRPr="00A76F51" w:rsidRDefault="00DD286B" w:rsidP="00716130">
            <w:pPr>
              <w:rPr>
                <w:sz w:val="22"/>
                <w:szCs w:val="22"/>
              </w:rPr>
            </w:pPr>
          </w:p>
        </w:tc>
        <w:tc>
          <w:tcPr>
            <w:tcW w:w="1446" w:type="dxa"/>
            <w:tcBorders>
              <w:top w:val="nil"/>
              <w:bottom w:val="nil"/>
            </w:tcBorders>
          </w:tcPr>
          <w:p w14:paraId="7A986C5D" w14:textId="77777777" w:rsidR="00DD286B" w:rsidRPr="00A76F51" w:rsidRDefault="00DD286B" w:rsidP="00716130">
            <w:pPr>
              <w:rPr>
                <w:sz w:val="22"/>
                <w:szCs w:val="22"/>
              </w:rPr>
            </w:pPr>
          </w:p>
        </w:tc>
      </w:tr>
      <w:tr w:rsidR="00DD286B" w:rsidRPr="00A76F51" w14:paraId="3F0980D6" w14:textId="77777777" w:rsidTr="008F76F3">
        <w:trPr>
          <w:trHeight w:val="91"/>
        </w:trPr>
        <w:tc>
          <w:tcPr>
            <w:tcW w:w="4950" w:type="dxa"/>
            <w:tcBorders>
              <w:top w:val="nil"/>
              <w:bottom w:val="nil"/>
            </w:tcBorders>
          </w:tcPr>
          <w:p w14:paraId="4DE49D01" w14:textId="77777777" w:rsidR="00DD286B" w:rsidRPr="00A76F51" w:rsidRDefault="00DD286B" w:rsidP="00716130">
            <w:pPr>
              <w:rPr>
                <w:sz w:val="22"/>
                <w:szCs w:val="22"/>
              </w:rPr>
            </w:pPr>
            <w:r w:rsidRPr="00A76F51">
              <w:rPr>
                <w:sz w:val="22"/>
                <w:szCs w:val="22"/>
              </w:rPr>
              <w:t>Human Population Density</w:t>
            </w:r>
          </w:p>
        </w:tc>
        <w:tc>
          <w:tcPr>
            <w:tcW w:w="1260" w:type="dxa"/>
            <w:tcBorders>
              <w:top w:val="nil"/>
              <w:bottom w:val="nil"/>
            </w:tcBorders>
          </w:tcPr>
          <w:p w14:paraId="6F2A8D96"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4E86B2DF" w14:textId="77777777" w:rsidR="00DD286B" w:rsidRPr="00A76F51" w:rsidRDefault="00DD286B" w:rsidP="00716130">
            <w:pPr>
              <w:rPr>
                <w:sz w:val="22"/>
                <w:szCs w:val="22"/>
              </w:rPr>
            </w:pPr>
            <w:r w:rsidRPr="00A76F51">
              <w:rPr>
                <w:sz w:val="22"/>
                <w:szCs w:val="22"/>
              </w:rPr>
              <w:t>H/km</w:t>
            </w:r>
            <w:r w:rsidRPr="00A76F51">
              <w:rPr>
                <w:sz w:val="22"/>
                <w:szCs w:val="22"/>
                <w:vertAlign w:val="superscript"/>
              </w:rPr>
              <w:t>2</w:t>
            </w:r>
          </w:p>
        </w:tc>
        <w:tc>
          <w:tcPr>
            <w:tcW w:w="1446" w:type="dxa"/>
            <w:tcBorders>
              <w:top w:val="nil"/>
              <w:bottom w:val="nil"/>
            </w:tcBorders>
          </w:tcPr>
          <w:p w14:paraId="2088E6C3" w14:textId="77777777" w:rsidR="00DD286B" w:rsidRPr="00A76F51" w:rsidRDefault="00DD286B" w:rsidP="00716130">
            <w:pPr>
              <w:rPr>
                <w:sz w:val="22"/>
                <w:szCs w:val="22"/>
              </w:rPr>
            </w:pPr>
            <w:r w:rsidRPr="00A76F51">
              <w:rPr>
                <w:sz w:val="22"/>
                <w:szCs w:val="22"/>
              </w:rPr>
              <w:t>+</w:t>
            </w:r>
          </w:p>
        </w:tc>
      </w:tr>
      <w:tr w:rsidR="00DD286B" w:rsidRPr="00A76F51" w14:paraId="73441797" w14:textId="77777777" w:rsidTr="008F76F3">
        <w:trPr>
          <w:trHeight w:val="91"/>
        </w:trPr>
        <w:tc>
          <w:tcPr>
            <w:tcW w:w="4950" w:type="dxa"/>
            <w:tcBorders>
              <w:top w:val="nil"/>
              <w:bottom w:val="nil"/>
            </w:tcBorders>
          </w:tcPr>
          <w:p w14:paraId="6AA05BD8" w14:textId="6696AB33" w:rsidR="00DD286B" w:rsidRPr="00A76F51" w:rsidRDefault="00DD286B" w:rsidP="00716130">
            <w:pPr>
              <w:rPr>
                <w:sz w:val="22"/>
                <w:szCs w:val="22"/>
              </w:rPr>
            </w:pPr>
            <w:r w:rsidRPr="00A76F51">
              <w:rPr>
                <w:sz w:val="22"/>
                <w:szCs w:val="22"/>
              </w:rPr>
              <w:t>Agricultural Total Factor Productivity</w:t>
            </w:r>
            <w:r w:rsidR="001E38A8">
              <w:rPr>
                <w:sz w:val="22"/>
                <w:szCs w:val="22"/>
              </w:rPr>
              <w:t xml:space="preserve"> (</w:t>
            </w:r>
            <w:proofErr w:type="spellStart"/>
            <w:r w:rsidR="001E38A8">
              <w:rPr>
                <w:color w:val="0E101A"/>
              </w:rPr>
              <w:t>AgTFP</w:t>
            </w:r>
            <w:proofErr w:type="spellEnd"/>
            <w:r w:rsidR="001E38A8">
              <w:rPr>
                <w:color w:val="0E101A"/>
              </w:rPr>
              <w:t>)</w:t>
            </w:r>
          </w:p>
        </w:tc>
        <w:tc>
          <w:tcPr>
            <w:tcW w:w="1260" w:type="dxa"/>
            <w:tcBorders>
              <w:top w:val="nil"/>
              <w:bottom w:val="nil"/>
            </w:tcBorders>
          </w:tcPr>
          <w:p w14:paraId="349E28D3"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3290F2EE" w14:textId="7081F40D" w:rsidR="00DD286B" w:rsidRPr="00A76F51" w:rsidRDefault="00033D6B" w:rsidP="00716130">
            <w:pPr>
              <w:rPr>
                <w:sz w:val="22"/>
                <w:szCs w:val="22"/>
              </w:rPr>
            </w:pPr>
            <w:r>
              <w:rPr>
                <w:sz w:val="22"/>
                <w:szCs w:val="22"/>
              </w:rPr>
              <w:t>2015</w:t>
            </w:r>
            <w:r w:rsidR="001E38A8">
              <w:rPr>
                <w:sz w:val="22"/>
                <w:szCs w:val="22"/>
              </w:rPr>
              <w:t xml:space="preserve"> </w:t>
            </w:r>
            <w:proofErr w:type="spellStart"/>
            <w:r w:rsidR="001E38A8">
              <w:rPr>
                <w:color w:val="0E101A"/>
              </w:rPr>
              <w:t>AgTFP</w:t>
            </w:r>
            <w:proofErr w:type="spellEnd"/>
            <w:r w:rsidR="008F76F3">
              <w:rPr>
                <w:color w:val="0E101A"/>
              </w:rPr>
              <w:t xml:space="preserve"> = 100</w:t>
            </w:r>
          </w:p>
        </w:tc>
        <w:tc>
          <w:tcPr>
            <w:tcW w:w="1446" w:type="dxa"/>
            <w:tcBorders>
              <w:top w:val="nil"/>
              <w:bottom w:val="nil"/>
            </w:tcBorders>
          </w:tcPr>
          <w:p w14:paraId="7DC46ADA" w14:textId="44D7F98D" w:rsidR="00DD286B" w:rsidRPr="00A76F51" w:rsidRDefault="0078738B" w:rsidP="00716130">
            <w:pPr>
              <w:rPr>
                <w:sz w:val="22"/>
                <w:szCs w:val="22"/>
              </w:rPr>
            </w:pPr>
            <w:r>
              <w:rPr>
                <w:sz w:val="22"/>
                <w:szCs w:val="22"/>
              </w:rPr>
              <w:t>-</w:t>
            </w:r>
          </w:p>
        </w:tc>
      </w:tr>
      <w:tr w:rsidR="00DD286B" w:rsidRPr="00A76F51" w14:paraId="4E66C1A1" w14:textId="77777777" w:rsidTr="008F76F3">
        <w:trPr>
          <w:trHeight w:val="396"/>
        </w:trPr>
        <w:tc>
          <w:tcPr>
            <w:tcW w:w="4950" w:type="dxa"/>
            <w:tcBorders>
              <w:top w:val="nil"/>
              <w:bottom w:val="nil"/>
            </w:tcBorders>
          </w:tcPr>
          <w:p w14:paraId="1649F95D" w14:textId="15BE3EAE" w:rsidR="00DD286B" w:rsidRPr="00A76F51" w:rsidRDefault="00CE60F3" w:rsidP="00716130">
            <w:pPr>
              <w:rPr>
                <w:sz w:val="22"/>
                <w:szCs w:val="22"/>
              </w:rPr>
            </w:pPr>
            <w:r>
              <w:rPr>
                <w:sz w:val="22"/>
                <w:szCs w:val="22"/>
              </w:rPr>
              <w:t>High</w:t>
            </w:r>
            <w:r w:rsidR="008E209E">
              <w:rPr>
                <w:sz w:val="22"/>
                <w:szCs w:val="22"/>
              </w:rPr>
              <w:t>-Income</w:t>
            </w:r>
          </w:p>
        </w:tc>
        <w:tc>
          <w:tcPr>
            <w:tcW w:w="1260" w:type="dxa"/>
            <w:tcBorders>
              <w:top w:val="nil"/>
              <w:bottom w:val="nil"/>
            </w:tcBorders>
          </w:tcPr>
          <w:p w14:paraId="4D4F8375" w14:textId="5024879D" w:rsidR="00DD286B" w:rsidRPr="00A76F51" w:rsidRDefault="008E209E" w:rsidP="00716130">
            <w:pPr>
              <w:rPr>
                <w:sz w:val="22"/>
                <w:szCs w:val="22"/>
              </w:rPr>
            </w:pPr>
            <w:r>
              <w:rPr>
                <w:sz w:val="22"/>
                <w:szCs w:val="22"/>
              </w:rPr>
              <w:t>Binary</w:t>
            </w:r>
          </w:p>
        </w:tc>
        <w:tc>
          <w:tcPr>
            <w:tcW w:w="2295" w:type="dxa"/>
            <w:tcBorders>
              <w:top w:val="nil"/>
              <w:bottom w:val="nil"/>
            </w:tcBorders>
          </w:tcPr>
          <w:p w14:paraId="7E73027B" w14:textId="2F5DB9C2" w:rsidR="00DD286B" w:rsidRPr="00A76F51" w:rsidRDefault="008E209E" w:rsidP="00716130">
            <w:pPr>
              <w:rPr>
                <w:sz w:val="22"/>
                <w:szCs w:val="22"/>
              </w:rPr>
            </w:pPr>
            <w:r>
              <w:rPr>
                <w:sz w:val="22"/>
                <w:szCs w:val="22"/>
              </w:rPr>
              <w:t>1,0</w:t>
            </w:r>
            <w:r w:rsidR="00DD286B">
              <w:rPr>
                <w:sz w:val="22"/>
                <w:szCs w:val="22"/>
              </w:rPr>
              <w:t xml:space="preserve"> </w:t>
            </w:r>
          </w:p>
        </w:tc>
        <w:tc>
          <w:tcPr>
            <w:tcW w:w="1446" w:type="dxa"/>
            <w:tcBorders>
              <w:top w:val="nil"/>
              <w:bottom w:val="nil"/>
            </w:tcBorders>
          </w:tcPr>
          <w:p w14:paraId="1D3326DE" w14:textId="77777777" w:rsidR="00DD286B" w:rsidRPr="00A76F51" w:rsidRDefault="00DD286B" w:rsidP="00716130">
            <w:pPr>
              <w:rPr>
                <w:sz w:val="22"/>
                <w:szCs w:val="22"/>
              </w:rPr>
            </w:pPr>
            <w:r w:rsidRPr="00A76F51">
              <w:rPr>
                <w:sz w:val="22"/>
                <w:szCs w:val="22"/>
              </w:rPr>
              <w:t>+</w:t>
            </w:r>
          </w:p>
        </w:tc>
      </w:tr>
      <w:tr w:rsidR="008E209E" w:rsidRPr="00A76F51" w14:paraId="6286D795" w14:textId="77777777" w:rsidTr="008F76F3">
        <w:trPr>
          <w:trHeight w:val="396"/>
        </w:trPr>
        <w:tc>
          <w:tcPr>
            <w:tcW w:w="4950" w:type="dxa"/>
            <w:tcBorders>
              <w:top w:val="nil"/>
              <w:bottom w:val="nil"/>
            </w:tcBorders>
          </w:tcPr>
          <w:p w14:paraId="36B9507D" w14:textId="1ED0F537" w:rsidR="008E209E" w:rsidRDefault="008E209E" w:rsidP="008E209E">
            <w:pPr>
              <w:rPr>
                <w:sz w:val="22"/>
                <w:szCs w:val="22"/>
              </w:rPr>
            </w:pPr>
            <w:r>
              <w:rPr>
                <w:sz w:val="22"/>
                <w:szCs w:val="22"/>
              </w:rPr>
              <w:t>Low-Income</w:t>
            </w:r>
          </w:p>
        </w:tc>
        <w:tc>
          <w:tcPr>
            <w:tcW w:w="1260" w:type="dxa"/>
            <w:tcBorders>
              <w:top w:val="nil"/>
              <w:bottom w:val="nil"/>
            </w:tcBorders>
          </w:tcPr>
          <w:p w14:paraId="7E519A28" w14:textId="04A84A64" w:rsidR="008E209E" w:rsidRDefault="008E209E" w:rsidP="008E209E">
            <w:pPr>
              <w:rPr>
                <w:sz w:val="22"/>
                <w:szCs w:val="22"/>
              </w:rPr>
            </w:pPr>
            <w:r>
              <w:rPr>
                <w:sz w:val="22"/>
                <w:szCs w:val="22"/>
              </w:rPr>
              <w:t>Binary</w:t>
            </w:r>
          </w:p>
        </w:tc>
        <w:tc>
          <w:tcPr>
            <w:tcW w:w="2295" w:type="dxa"/>
            <w:tcBorders>
              <w:top w:val="nil"/>
              <w:bottom w:val="nil"/>
            </w:tcBorders>
          </w:tcPr>
          <w:p w14:paraId="1B93ED11" w14:textId="473A9434" w:rsidR="008E209E" w:rsidRDefault="008E209E" w:rsidP="008E209E">
            <w:pPr>
              <w:rPr>
                <w:sz w:val="22"/>
                <w:szCs w:val="22"/>
              </w:rPr>
            </w:pPr>
            <w:r>
              <w:rPr>
                <w:sz w:val="22"/>
                <w:szCs w:val="22"/>
              </w:rPr>
              <w:t xml:space="preserve">1,0 </w:t>
            </w:r>
          </w:p>
        </w:tc>
        <w:tc>
          <w:tcPr>
            <w:tcW w:w="1446" w:type="dxa"/>
            <w:tcBorders>
              <w:top w:val="nil"/>
              <w:bottom w:val="nil"/>
            </w:tcBorders>
          </w:tcPr>
          <w:p w14:paraId="14FA5475" w14:textId="54200540" w:rsidR="008E209E" w:rsidRPr="00A76F51" w:rsidRDefault="008E209E" w:rsidP="008E209E">
            <w:pPr>
              <w:rPr>
                <w:sz w:val="22"/>
                <w:szCs w:val="22"/>
              </w:rPr>
            </w:pPr>
            <w:r>
              <w:rPr>
                <w:sz w:val="22"/>
                <w:szCs w:val="22"/>
              </w:rPr>
              <w:t>-</w:t>
            </w:r>
          </w:p>
        </w:tc>
      </w:tr>
      <w:tr w:rsidR="008E209E" w:rsidRPr="00A76F51" w14:paraId="6A99581A" w14:textId="77777777" w:rsidTr="008F76F3">
        <w:trPr>
          <w:trHeight w:val="270"/>
        </w:trPr>
        <w:tc>
          <w:tcPr>
            <w:tcW w:w="4950" w:type="dxa"/>
            <w:tcBorders>
              <w:top w:val="nil"/>
              <w:bottom w:val="nil"/>
            </w:tcBorders>
          </w:tcPr>
          <w:p w14:paraId="571F130E" w14:textId="77777777" w:rsidR="008E209E" w:rsidRPr="00A76F51" w:rsidRDefault="008E209E" w:rsidP="008E209E">
            <w:pPr>
              <w:rPr>
                <w:i/>
                <w:iCs/>
                <w:sz w:val="22"/>
                <w:szCs w:val="22"/>
              </w:rPr>
            </w:pPr>
            <w:r w:rsidRPr="00A76F51">
              <w:rPr>
                <w:i/>
                <w:iCs/>
                <w:sz w:val="22"/>
                <w:szCs w:val="22"/>
              </w:rPr>
              <w:t>Biodiversity Variables</w:t>
            </w:r>
          </w:p>
        </w:tc>
        <w:tc>
          <w:tcPr>
            <w:tcW w:w="1260" w:type="dxa"/>
            <w:tcBorders>
              <w:top w:val="nil"/>
              <w:bottom w:val="nil"/>
            </w:tcBorders>
          </w:tcPr>
          <w:p w14:paraId="2F754E0F" w14:textId="77777777" w:rsidR="008E209E" w:rsidRPr="00A76F51" w:rsidRDefault="008E209E" w:rsidP="008E209E">
            <w:pPr>
              <w:rPr>
                <w:sz w:val="22"/>
                <w:szCs w:val="22"/>
              </w:rPr>
            </w:pPr>
          </w:p>
        </w:tc>
        <w:tc>
          <w:tcPr>
            <w:tcW w:w="2295" w:type="dxa"/>
            <w:tcBorders>
              <w:top w:val="nil"/>
              <w:bottom w:val="nil"/>
            </w:tcBorders>
          </w:tcPr>
          <w:p w14:paraId="424074AF" w14:textId="77777777" w:rsidR="008E209E" w:rsidRPr="00A76F51" w:rsidRDefault="008E209E" w:rsidP="008E209E">
            <w:pPr>
              <w:rPr>
                <w:sz w:val="22"/>
                <w:szCs w:val="22"/>
              </w:rPr>
            </w:pPr>
          </w:p>
        </w:tc>
        <w:tc>
          <w:tcPr>
            <w:tcW w:w="1446" w:type="dxa"/>
            <w:tcBorders>
              <w:top w:val="nil"/>
              <w:bottom w:val="nil"/>
            </w:tcBorders>
          </w:tcPr>
          <w:p w14:paraId="3DC9323E" w14:textId="77777777" w:rsidR="008E209E" w:rsidRPr="00A76F51" w:rsidRDefault="008E209E" w:rsidP="008E209E">
            <w:pPr>
              <w:rPr>
                <w:sz w:val="22"/>
                <w:szCs w:val="22"/>
              </w:rPr>
            </w:pPr>
          </w:p>
        </w:tc>
      </w:tr>
      <w:tr w:rsidR="008E209E" w:rsidRPr="00A76F51" w14:paraId="53DEA730" w14:textId="77777777" w:rsidTr="008F76F3">
        <w:trPr>
          <w:trHeight w:val="91"/>
        </w:trPr>
        <w:tc>
          <w:tcPr>
            <w:tcW w:w="4950" w:type="dxa"/>
            <w:tcBorders>
              <w:top w:val="nil"/>
              <w:bottom w:val="nil"/>
            </w:tcBorders>
            <w:vAlign w:val="bottom"/>
          </w:tcPr>
          <w:p w14:paraId="17D5C6A6" w14:textId="77777777" w:rsidR="008E209E" w:rsidRPr="00A76F51" w:rsidRDefault="008E209E" w:rsidP="008E209E">
            <w:pPr>
              <w:rPr>
                <w:sz w:val="22"/>
                <w:szCs w:val="22"/>
              </w:rPr>
            </w:pPr>
            <w:r w:rsidRPr="00A76F51">
              <w:rPr>
                <w:sz w:val="22"/>
                <w:szCs w:val="22"/>
              </w:rPr>
              <w:t>Birds Species Richness</w:t>
            </w:r>
          </w:p>
        </w:tc>
        <w:tc>
          <w:tcPr>
            <w:tcW w:w="1260" w:type="dxa"/>
            <w:tcBorders>
              <w:top w:val="nil"/>
              <w:bottom w:val="nil"/>
            </w:tcBorders>
          </w:tcPr>
          <w:p w14:paraId="4FCC25C7" w14:textId="77777777" w:rsidR="008E209E" w:rsidRPr="00A76F51" w:rsidRDefault="008E209E" w:rsidP="008E209E">
            <w:pPr>
              <w:rPr>
                <w:sz w:val="22"/>
                <w:szCs w:val="22"/>
              </w:rPr>
            </w:pPr>
            <w:r w:rsidRPr="00A76F51">
              <w:rPr>
                <w:sz w:val="22"/>
                <w:szCs w:val="22"/>
              </w:rPr>
              <w:t>Continuous</w:t>
            </w:r>
          </w:p>
        </w:tc>
        <w:tc>
          <w:tcPr>
            <w:tcW w:w="2295" w:type="dxa"/>
            <w:tcBorders>
              <w:top w:val="nil"/>
              <w:bottom w:val="nil"/>
            </w:tcBorders>
          </w:tcPr>
          <w:p w14:paraId="65D211BE" w14:textId="75CE1E15" w:rsidR="008E209E" w:rsidRPr="00A76F51" w:rsidRDefault="008E209E" w:rsidP="008E209E">
            <w:pPr>
              <w:rPr>
                <w:sz w:val="22"/>
                <w:szCs w:val="22"/>
              </w:rPr>
            </w:pPr>
            <w:r w:rsidRPr="00A76F51">
              <w:rPr>
                <w:sz w:val="22"/>
                <w:szCs w:val="22"/>
              </w:rPr>
              <w:t>Counts/</w:t>
            </w:r>
            <w:r w:rsidR="00EB49CD">
              <w:rPr>
                <w:sz w:val="22"/>
                <w:szCs w:val="22"/>
              </w:rPr>
              <w:t>H</w:t>
            </w:r>
            <w:r w:rsidRPr="00A76F51">
              <w:rPr>
                <w:sz w:val="22"/>
                <w:szCs w:val="22"/>
              </w:rPr>
              <w:t>a</w:t>
            </w:r>
          </w:p>
        </w:tc>
        <w:tc>
          <w:tcPr>
            <w:tcW w:w="1446" w:type="dxa"/>
            <w:tcBorders>
              <w:top w:val="nil"/>
              <w:bottom w:val="nil"/>
            </w:tcBorders>
          </w:tcPr>
          <w:p w14:paraId="46FF86AE" w14:textId="77777777" w:rsidR="008E209E" w:rsidRPr="00A76F51" w:rsidRDefault="008E209E" w:rsidP="008E209E">
            <w:pPr>
              <w:rPr>
                <w:sz w:val="22"/>
                <w:szCs w:val="22"/>
              </w:rPr>
            </w:pPr>
            <w:r w:rsidRPr="00A76F51">
              <w:rPr>
                <w:sz w:val="22"/>
                <w:szCs w:val="22"/>
              </w:rPr>
              <w:t>+</w:t>
            </w:r>
          </w:p>
        </w:tc>
      </w:tr>
      <w:tr w:rsidR="008E209E" w:rsidRPr="00A76F51" w14:paraId="076D558A" w14:textId="77777777" w:rsidTr="008F76F3">
        <w:trPr>
          <w:trHeight w:val="91"/>
        </w:trPr>
        <w:tc>
          <w:tcPr>
            <w:tcW w:w="4950" w:type="dxa"/>
            <w:tcBorders>
              <w:top w:val="nil"/>
              <w:bottom w:val="nil"/>
            </w:tcBorders>
            <w:vAlign w:val="bottom"/>
          </w:tcPr>
          <w:p w14:paraId="1FC0BE72" w14:textId="77777777" w:rsidR="008E209E" w:rsidRPr="00A76F51" w:rsidRDefault="008E209E" w:rsidP="008E209E">
            <w:pPr>
              <w:rPr>
                <w:sz w:val="22"/>
                <w:szCs w:val="22"/>
              </w:rPr>
            </w:pPr>
            <w:commentRangeStart w:id="184"/>
            <w:r w:rsidRPr="00A76F51">
              <w:rPr>
                <w:sz w:val="22"/>
                <w:szCs w:val="22"/>
              </w:rPr>
              <w:t>Amphibian Species Richness</w:t>
            </w:r>
            <w:commentRangeEnd w:id="184"/>
            <w:r w:rsidR="0036152E">
              <w:rPr>
                <w:rStyle w:val="CommentReference"/>
                <w:rFonts w:ascii="Liberation Serif" w:eastAsia="SimSun" w:hAnsi="Liberation Serif" w:cs="Mangal"/>
                <w:kern w:val="3"/>
                <w:lang w:eastAsia="zh-CN" w:bidi="hi-IN"/>
              </w:rPr>
              <w:commentReference w:id="184"/>
            </w:r>
          </w:p>
        </w:tc>
        <w:tc>
          <w:tcPr>
            <w:tcW w:w="1260" w:type="dxa"/>
            <w:tcBorders>
              <w:top w:val="nil"/>
              <w:bottom w:val="nil"/>
            </w:tcBorders>
          </w:tcPr>
          <w:p w14:paraId="60AA2BB3" w14:textId="77777777" w:rsidR="008E209E" w:rsidRPr="00A76F51" w:rsidRDefault="008E209E" w:rsidP="008E209E">
            <w:pPr>
              <w:rPr>
                <w:sz w:val="22"/>
                <w:szCs w:val="22"/>
              </w:rPr>
            </w:pPr>
            <w:r w:rsidRPr="00A76F51">
              <w:rPr>
                <w:sz w:val="22"/>
                <w:szCs w:val="22"/>
              </w:rPr>
              <w:t>Continuous</w:t>
            </w:r>
          </w:p>
        </w:tc>
        <w:tc>
          <w:tcPr>
            <w:tcW w:w="2295" w:type="dxa"/>
            <w:tcBorders>
              <w:top w:val="nil"/>
              <w:bottom w:val="nil"/>
            </w:tcBorders>
          </w:tcPr>
          <w:p w14:paraId="7B5B6916" w14:textId="5FC09BF0" w:rsidR="008E209E" w:rsidRPr="00A76F51" w:rsidRDefault="008E209E" w:rsidP="008E209E">
            <w:pPr>
              <w:rPr>
                <w:sz w:val="22"/>
                <w:szCs w:val="22"/>
              </w:rPr>
            </w:pPr>
            <w:r w:rsidRPr="00A76F51">
              <w:rPr>
                <w:sz w:val="22"/>
                <w:szCs w:val="22"/>
              </w:rPr>
              <w:t>Counts/</w:t>
            </w:r>
            <w:r w:rsidR="00EB49CD">
              <w:rPr>
                <w:sz w:val="22"/>
                <w:szCs w:val="22"/>
              </w:rPr>
              <w:t>H</w:t>
            </w:r>
            <w:r w:rsidRPr="00A76F51">
              <w:rPr>
                <w:sz w:val="22"/>
                <w:szCs w:val="22"/>
              </w:rPr>
              <w:t>a</w:t>
            </w:r>
          </w:p>
        </w:tc>
        <w:tc>
          <w:tcPr>
            <w:tcW w:w="1446" w:type="dxa"/>
            <w:tcBorders>
              <w:top w:val="nil"/>
              <w:bottom w:val="nil"/>
            </w:tcBorders>
          </w:tcPr>
          <w:p w14:paraId="7CDB62E1" w14:textId="77777777" w:rsidR="008E209E" w:rsidRPr="00A76F51" w:rsidRDefault="008E209E" w:rsidP="008E209E">
            <w:pPr>
              <w:rPr>
                <w:sz w:val="22"/>
                <w:szCs w:val="22"/>
              </w:rPr>
            </w:pPr>
            <w:r w:rsidRPr="00A76F51">
              <w:rPr>
                <w:sz w:val="22"/>
                <w:szCs w:val="22"/>
              </w:rPr>
              <w:t>+</w:t>
            </w:r>
          </w:p>
        </w:tc>
      </w:tr>
      <w:tr w:rsidR="008E209E" w:rsidRPr="00A76F51" w14:paraId="51B671A4" w14:textId="77777777" w:rsidTr="008F76F3">
        <w:trPr>
          <w:trHeight w:val="351"/>
        </w:trPr>
        <w:tc>
          <w:tcPr>
            <w:tcW w:w="4950" w:type="dxa"/>
            <w:tcBorders>
              <w:top w:val="nil"/>
              <w:bottom w:val="nil"/>
            </w:tcBorders>
          </w:tcPr>
          <w:p w14:paraId="08775618" w14:textId="77777777" w:rsidR="008E209E" w:rsidRPr="00A76F51" w:rsidRDefault="008E209E" w:rsidP="008E209E">
            <w:pPr>
              <w:rPr>
                <w:i/>
                <w:iCs/>
                <w:sz w:val="22"/>
                <w:szCs w:val="22"/>
              </w:rPr>
            </w:pPr>
          </w:p>
          <w:p w14:paraId="652E8AB8" w14:textId="77777777" w:rsidR="008E209E" w:rsidRPr="00A76F51" w:rsidRDefault="008E209E" w:rsidP="008E209E">
            <w:pPr>
              <w:rPr>
                <w:i/>
                <w:iCs/>
                <w:sz w:val="22"/>
                <w:szCs w:val="22"/>
              </w:rPr>
            </w:pPr>
            <w:r w:rsidRPr="00A76F51">
              <w:rPr>
                <w:i/>
                <w:iCs/>
                <w:sz w:val="22"/>
                <w:szCs w:val="22"/>
              </w:rPr>
              <w:t>National Wetland Policy</w:t>
            </w:r>
          </w:p>
        </w:tc>
        <w:tc>
          <w:tcPr>
            <w:tcW w:w="1260" w:type="dxa"/>
            <w:tcBorders>
              <w:top w:val="nil"/>
              <w:bottom w:val="nil"/>
            </w:tcBorders>
          </w:tcPr>
          <w:p w14:paraId="3CA0DD5E" w14:textId="77777777" w:rsidR="008E209E" w:rsidRPr="00A76F51" w:rsidRDefault="008E209E" w:rsidP="008E209E">
            <w:pPr>
              <w:rPr>
                <w:sz w:val="22"/>
                <w:szCs w:val="22"/>
              </w:rPr>
            </w:pPr>
          </w:p>
        </w:tc>
        <w:tc>
          <w:tcPr>
            <w:tcW w:w="2295" w:type="dxa"/>
            <w:tcBorders>
              <w:top w:val="nil"/>
              <w:bottom w:val="nil"/>
            </w:tcBorders>
          </w:tcPr>
          <w:p w14:paraId="02593000" w14:textId="77777777" w:rsidR="008E209E" w:rsidRPr="00A76F51" w:rsidRDefault="008E209E" w:rsidP="008E209E">
            <w:pPr>
              <w:rPr>
                <w:sz w:val="22"/>
                <w:szCs w:val="22"/>
              </w:rPr>
            </w:pPr>
          </w:p>
        </w:tc>
        <w:tc>
          <w:tcPr>
            <w:tcW w:w="1446" w:type="dxa"/>
            <w:tcBorders>
              <w:top w:val="nil"/>
              <w:bottom w:val="nil"/>
            </w:tcBorders>
          </w:tcPr>
          <w:p w14:paraId="3293231A" w14:textId="77777777" w:rsidR="008E209E" w:rsidRPr="00A76F51" w:rsidRDefault="008E209E" w:rsidP="008E209E">
            <w:pPr>
              <w:rPr>
                <w:sz w:val="22"/>
                <w:szCs w:val="22"/>
              </w:rPr>
            </w:pPr>
          </w:p>
        </w:tc>
      </w:tr>
      <w:tr w:rsidR="008E209E" w:rsidRPr="00A76F51" w14:paraId="0A489814" w14:textId="77777777" w:rsidTr="008F76F3">
        <w:trPr>
          <w:trHeight w:val="91"/>
        </w:trPr>
        <w:tc>
          <w:tcPr>
            <w:tcW w:w="4950" w:type="dxa"/>
            <w:tcBorders>
              <w:top w:val="nil"/>
              <w:bottom w:val="nil"/>
            </w:tcBorders>
          </w:tcPr>
          <w:p w14:paraId="5F327F36" w14:textId="2CD5E5B7" w:rsidR="008E209E" w:rsidRPr="00A76F51" w:rsidRDefault="008E209E" w:rsidP="008E209E">
            <w:pPr>
              <w:rPr>
                <w:sz w:val="22"/>
                <w:szCs w:val="22"/>
              </w:rPr>
            </w:pPr>
            <w:r w:rsidRPr="00A76F51">
              <w:rPr>
                <w:sz w:val="22"/>
                <w:szCs w:val="22"/>
              </w:rPr>
              <w:t>No Net Loss</w:t>
            </w:r>
            <w:r w:rsidR="004F6B46">
              <w:rPr>
                <w:sz w:val="22"/>
                <w:szCs w:val="22"/>
              </w:rPr>
              <w:t xml:space="preserve"> wetland policy</w:t>
            </w:r>
          </w:p>
        </w:tc>
        <w:tc>
          <w:tcPr>
            <w:tcW w:w="1260" w:type="dxa"/>
            <w:tcBorders>
              <w:top w:val="nil"/>
              <w:bottom w:val="nil"/>
            </w:tcBorders>
          </w:tcPr>
          <w:p w14:paraId="574722E3" w14:textId="77777777" w:rsidR="008E209E" w:rsidRPr="00A76F51" w:rsidRDefault="008E209E" w:rsidP="008E209E">
            <w:pPr>
              <w:rPr>
                <w:sz w:val="22"/>
                <w:szCs w:val="22"/>
              </w:rPr>
            </w:pPr>
            <w:r w:rsidRPr="00A76F51">
              <w:rPr>
                <w:sz w:val="22"/>
                <w:szCs w:val="22"/>
              </w:rPr>
              <w:t>Binary</w:t>
            </w:r>
          </w:p>
        </w:tc>
        <w:tc>
          <w:tcPr>
            <w:tcW w:w="2295" w:type="dxa"/>
            <w:tcBorders>
              <w:top w:val="nil"/>
              <w:bottom w:val="nil"/>
            </w:tcBorders>
          </w:tcPr>
          <w:p w14:paraId="5F1244AA" w14:textId="77777777" w:rsidR="008E209E" w:rsidRPr="00A76F51" w:rsidRDefault="008E209E" w:rsidP="008E209E">
            <w:pPr>
              <w:rPr>
                <w:sz w:val="22"/>
                <w:szCs w:val="22"/>
              </w:rPr>
            </w:pPr>
            <w:r w:rsidRPr="00A76F51">
              <w:rPr>
                <w:sz w:val="22"/>
                <w:szCs w:val="22"/>
              </w:rPr>
              <w:t>1,0</w:t>
            </w:r>
          </w:p>
        </w:tc>
        <w:tc>
          <w:tcPr>
            <w:tcW w:w="1446" w:type="dxa"/>
            <w:tcBorders>
              <w:top w:val="nil"/>
              <w:bottom w:val="nil"/>
            </w:tcBorders>
          </w:tcPr>
          <w:p w14:paraId="5AE124AB" w14:textId="77777777" w:rsidR="008E209E" w:rsidRPr="00A76F51" w:rsidRDefault="008E209E" w:rsidP="008E209E">
            <w:pPr>
              <w:rPr>
                <w:sz w:val="22"/>
                <w:szCs w:val="22"/>
              </w:rPr>
            </w:pPr>
            <w:r w:rsidRPr="00A76F51">
              <w:rPr>
                <w:sz w:val="22"/>
                <w:szCs w:val="22"/>
              </w:rPr>
              <w:t>+</w:t>
            </w:r>
          </w:p>
        </w:tc>
      </w:tr>
      <w:tr w:rsidR="000D3CC2" w:rsidRPr="00A76F51" w14:paraId="365B7697" w14:textId="77777777" w:rsidTr="008F76F3">
        <w:trPr>
          <w:trHeight w:val="91"/>
        </w:trPr>
        <w:tc>
          <w:tcPr>
            <w:tcW w:w="4950" w:type="dxa"/>
            <w:tcBorders>
              <w:top w:val="nil"/>
              <w:bottom w:val="nil"/>
            </w:tcBorders>
          </w:tcPr>
          <w:p w14:paraId="0BB40B6F" w14:textId="2265AD5B" w:rsidR="000D3CC2" w:rsidRPr="00A76F51" w:rsidRDefault="000D3CC2" w:rsidP="000D3CC2">
            <w:pPr>
              <w:rPr>
                <w:sz w:val="22"/>
                <w:szCs w:val="22"/>
              </w:rPr>
            </w:pPr>
            <w:r>
              <w:rPr>
                <w:sz w:val="22"/>
                <w:szCs w:val="22"/>
              </w:rPr>
              <w:t>National Ecosystem S</w:t>
            </w:r>
            <w:r w:rsidR="00E73D48">
              <w:rPr>
                <w:sz w:val="22"/>
                <w:szCs w:val="22"/>
              </w:rPr>
              <w:t>ervice Policy</w:t>
            </w:r>
          </w:p>
        </w:tc>
        <w:tc>
          <w:tcPr>
            <w:tcW w:w="1260" w:type="dxa"/>
            <w:tcBorders>
              <w:top w:val="nil"/>
              <w:bottom w:val="nil"/>
            </w:tcBorders>
          </w:tcPr>
          <w:p w14:paraId="152764B0" w14:textId="12307EA4" w:rsidR="000D3CC2" w:rsidRPr="00A76F51" w:rsidRDefault="000D3CC2" w:rsidP="000D3CC2">
            <w:pPr>
              <w:rPr>
                <w:sz w:val="22"/>
                <w:szCs w:val="22"/>
              </w:rPr>
            </w:pPr>
            <w:r w:rsidRPr="00A76F51">
              <w:rPr>
                <w:sz w:val="22"/>
                <w:szCs w:val="22"/>
              </w:rPr>
              <w:t>Binary</w:t>
            </w:r>
          </w:p>
        </w:tc>
        <w:tc>
          <w:tcPr>
            <w:tcW w:w="2295" w:type="dxa"/>
            <w:tcBorders>
              <w:top w:val="nil"/>
              <w:bottom w:val="nil"/>
            </w:tcBorders>
          </w:tcPr>
          <w:p w14:paraId="234E72BB" w14:textId="69771871" w:rsidR="000D3CC2" w:rsidRPr="00A76F51" w:rsidRDefault="000D3CC2" w:rsidP="000D3CC2">
            <w:pPr>
              <w:rPr>
                <w:sz w:val="22"/>
                <w:szCs w:val="22"/>
              </w:rPr>
            </w:pPr>
            <w:r w:rsidRPr="00A76F51">
              <w:rPr>
                <w:sz w:val="22"/>
                <w:szCs w:val="22"/>
              </w:rPr>
              <w:t>1,0</w:t>
            </w:r>
          </w:p>
        </w:tc>
        <w:tc>
          <w:tcPr>
            <w:tcW w:w="1446" w:type="dxa"/>
            <w:tcBorders>
              <w:top w:val="nil"/>
              <w:bottom w:val="nil"/>
            </w:tcBorders>
          </w:tcPr>
          <w:p w14:paraId="13942BA8" w14:textId="18F1901A" w:rsidR="000D3CC2" w:rsidRPr="00A76F51" w:rsidRDefault="000D3CC2" w:rsidP="000D3CC2">
            <w:pPr>
              <w:rPr>
                <w:sz w:val="22"/>
                <w:szCs w:val="22"/>
              </w:rPr>
            </w:pPr>
            <w:r w:rsidRPr="00A76F51">
              <w:rPr>
                <w:sz w:val="22"/>
                <w:szCs w:val="22"/>
              </w:rPr>
              <w:t>+</w:t>
            </w:r>
          </w:p>
        </w:tc>
      </w:tr>
      <w:tr w:rsidR="000D3CC2" w:rsidRPr="00A76F51" w14:paraId="6563A8F8" w14:textId="77777777" w:rsidTr="008F76F3">
        <w:trPr>
          <w:trHeight w:val="91"/>
        </w:trPr>
        <w:tc>
          <w:tcPr>
            <w:tcW w:w="4950" w:type="dxa"/>
            <w:tcBorders>
              <w:top w:val="nil"/>
              <w:bottom w:val="nil"/>
            </w:tcBorders>
          </w:tcPr>
          <w:p w14:paraId="747067FB" w14:textId="04CF9E4E" w:rsidR="000D3CC2" w:rsidRPr="00A76F51" w:rsidRDefault="00E73D48" w:rsidP="000D3CC2">
            <w:pPr>
              <w:rPr>
                <w:sz w:val="22"/>
                <w:szCs w:val="22"/>
              </w:rPr>
            </w:pPr>
            <w:r>
              <w:rPr>
                <w:sz w:val="22"/>
                <w:szCs w:val="22"/>
              </w:rPr>
              <w:t>Use Penalties to Conserve Wetlands</w:t>
            </w:r>
          </w:p>
        </w:tc>
        <w:tc>
          <w:tcPr>
            <w:tcW w:w="1260" w:type="dxa"/>
            <w:tcBorders>
              <w:top w:val="nil"/>
              <w:bottom w:val="nil"/>
            </w:tcBorders>
          </w:tcPr>
          <w:p w14:paraId="1751F150" w14:textId="5350C6CC" w:rsidR="000D3CC2" w:rsidRPr="00A76F51" w:rsidRDefault="000D3CC2" w:rsidP="000D3CC2">
            <w:pPr>
              <w:rPr>
                <w:sz w:val="22"/>
                <w:szCs w:val="22"/>
              </w:rPr>
            </w:pPr>
            <w:r w:rsidRPr="00A76F51">
              <w:rPr>
                <w:sz w:val="22"/>
                <w:szCs w:val="22"/>
              </w:rPr>
              <w:t>Binary</w:t>
            </w:r>
          </w:p>
        </w:tc>
        <w:tc>
          <w:tcPr>
            <w:tcW w:w="2295" w:type="dxa"/>
            <w:tcBorders>
              <w:top w:val="nil"/>
              <w:bottom w:val="nil"/>
            </w:tcBorders>
          </w:tcPr>
          <w:p w14:paraId="3DA3378B" w14:textId="5CE755C0" w:rsidR="000D3CC2" w:rsidRPr="00A76F51" w:rsidRDefault="000D3CC2" w:rsidP="000D3CC2">
            <w:pPr>
              <w:rPr>
                <w:sz w:val="22"/>
                <w:szCs w:val="22"/>
              </w:rPr>
            </w:pPr>
            <w:r w:rsidRPr="00A76F51">
              <w:rPr>
                <w:sz w:val="22"/>
                <w:szCs w:val="22"/>
              </w:rPr>
              <w:t>1,0</w:t>
            </w:r>
          </w:p>
        </w:tc>
        <w:tc>
          <w:tcPr>
            <w:tcW w:w="1446" w:type="dxa"/>
            <w:tcBorders>
              <w:top w:val="nil"/>
              <w:bottom w:val="nil"/>
            </w:tcBorders>
          </w:tcPr>
          <w:p w14:paraId="3996B327" w14:textId="31D19831" w:rsidR="000D3CC2" w:rsidRPr="00A76F51" w:rsidRDefault="000D3CC2" w:rsidP="000D3CC2">
            <w:pPr>
              <w:rPr>
                <w:sz w:val="22"/>
                <w:szCs w:val="22"/>
              </w:rPr>
            </w:pPr>
            <w:r w:rsidRPr="00A76F51">
              <w:rPr>
                <w:sz w:val="22"/>
                <w:szCs w:val="22"/>
              </w:rPr>
              <w:t>+</w:t>
            </w:r>
          </w:p>
        </w:tc>
      </w:tr>
      <w:tr w:rsidR="000D3CC2" w:rsidRPr="00A76F51" w14:paraId="6886A0DB" w14:textId="77777777" w:rsidTr="008F76F3">
        <w:trPr>
          <w:trHeight w:val="91"/>
        </w:trPr>
        <w:tc>
          <w:tcPr>
            <w:tcW w:w="4950" w:type="dxa"/>
            <w:tcBorders>
              <w:top w:val="nil"/>
              <w:bottom w:val="nil"/>
            </w:tcBorders>
          </w:tcPr>
          <w:p w14:paraId="1DFEF695" w14:textId="77777777" w:rsidR="000D3CC2" w:rsidRPr="00A76F51" w:rsidRDefault="000D3CC2" w:rsidP="000D3CC2">
            <w:pPr>
              <w:rPr>
                <w:i/>
                <w:iCs/>
                <w:sz w:val="22"/>
                <w:szCs w:val="22"/>
              </w:rPr>
            </w:pPr>
          </w:p>
          <w:p w14:paraId="59467843" w14:textId="77777777" w:rsidR="000D3CC2" w:rsidRPr="00A76F51" w:rsidRDefault="000D3CC2" w:rsidP="000D3CC2">
            <w:pPr>
              <w:rPr>
                <w:i/>
                <w:iCs/>
                <w:sz w:val="22"/>
                <w:szCs w:val="22"/>
              </w:rPr>
            </w:pPr>
            <w:r w:rsidRPr="00A76F51">
              <w:rPr>
                <w:i/>
                <w:iCs/>
                <w:sz w:val="22"/>
                <w:szCs w:val="22"/>
              </w:rPr>
              <w:t>Study Characteristics</w:t>
            </w:r>
          </w:p>
        </w:tc>
        <w:tc>
          <w:tcPr>
            <w:tcW w:w="1260" w:type="dxa"/>
            <w:tcBorders>
              <w:top w:val="nil"/>
              <w:bottom w:val="nil"/>
            </w:tcBorders>
          </w:tcPr>
          <w:p w14:paraId="7F3FC158" w14:textId="77777777" w:rsidR="000D3CC2" w:rsidRPr="00A76F51" w:rsidRDefault="000D3CC2" w:rsidP="000D3CC2">
            <w:pPr>
              <w:rPr>
                <w:sz w:val="22"/>
                <w:szCs w:val="22"/>
              </w:rPr>
            </w:pPr>
          </w:p>
        </w:tc>
        <w:tc>
          <w:tcPr>
            <w:tcW w:w="2295" w:type="dxa"/>
            <w:tcBorders>
              <w:top w:val="nil"/>
              <w:bottom w:val="nil"/>
            </w:tcBorders>
          </w:tcPr>
          <w:p w14:paraId="4BE95244" w14:textId="77777777" w:rsidR="000D3CC2" w:rsidRPr="00A76F51" w:rsidRDefault="000D3CC2" w:rsidP="000D3CC2">
            <w:pPr>
              <w:rPr>
                <w:sz w:val="22"/>
                <w:szCs w:val="22"/>
              </w:rPr>
            </w:pPr>
          </w:p>
        </w:tc>
        <w:tc>
          <w:tcPr>
            <w:tcW w:w="1446" w:type="dxa"/>
            <w:tcBorders>
              <w:top w:val="nil"/>
              <w:bottom w:val="nil"/>
            </w:tcBorders>
          </w:tcPr>
          <w:p w14:paraId="5105D9F0" w14:textId="77777777" w:rsidR="000D3CC2" w:rsidRPr="00A76F51" w:rsidRDefault="000D3CC2" w:rsidP="000D3CC2">
            <w:pPr>
              <w:rPr>
                <w:sz w:val="22"/>
                <w:szCs w:val="22"/>
              </w:rPr>
            </w:pPr>
          </w:p>
        </w:tc>
      </w:tr>
      <w:tr w:rsidR="00AB35A8" w:rsidRPr="00A76F51" w14:paraId="27D0A492" w14:textId="77777777" w:rsidTr="008F76F3">
        <w:trPr>
          <w:trHeight w:val="91"/>
        </w:trPr>
        <w:tc>
          <w:tcPr>
            <w:tcW w:w="4950" w:type="dxa"/>
            <w:tcBorders>
              <w:top w:val="nil"/>
              <w:bottom w:val="nil"/>
            </w:tcBorders>
          </w:tcPr>
          <w:p w14:paraId="032E4CA1" w14:textId="006C17AD" w:rsidR="00AB35A8" w:rsidRPr="00AB35A8" w:rsidRDefault="00AB35A8" w:rsidP="000D3CC2">
            <w:pPr>
              <w:rPr>
                <w:sz w:val="22"/>
                <w:szCs w:val="22"/>
              </w:rPr>
            </w:pPr>
            <w:r w:rsidRPr="00AB35A8">
              <w:rPr>
                <w:sz w:val="22"/>
                <w:szCs w:val="22"/>
              </w:rPr>
              <w:t>Wetland Acreages</w:t>
            </w:r>
          </w:p>
        </w:tc>
        <w:tc>
          <w:tcPr>
            <w:tcW w:w="1260" w:type="dxa"/>
            <w:tcBorders>
              <w:top w:val="nil"/>
              <w:bottom w:val="nil"/>
            </w:tcBorders>
          </w:tcPr>
          <w:p w14:paraId="223E5B96" w14:textId="61F648FA" w:rsidR="00AB35A8" w:rsidRPr="00A76F51" w:rsidRDefault="00AB35A8" w:rsidP="000D3CC2">
            <w:pPr>
              <w:rPr>
                <w:sz w:val="22"/>
                <w:szCs w:val="22"/>
              </w:rPr>
            </w:pPr>
            <w:r>
              <w:rPr>
                <w:sz w:val="22"/>
                <w:szCs w:val="22"/>
              </w:rPr>
              <w:t>Continuous</w:t>
            </w:r>
          </w:p>
        </w:tc>
        <w:tc>
          <w:tcPr>
            <w:tcW w:w="2295" w:type="dxa"/>
            <w:tcBorders>
              <w:top w:val="nil"/>
              <w:bottom w:val="nil"/>
            </w:tcBorders>
          </w:tcPr>
          <w:p w14:paraId="4D4C4B95" w14:textId="2D22D34F" w:rsidR="00AB35A8" w:rsidRPr="00A76F51" w:rsidRDefault="000E1207" w:rsidP="000D3CC2">
            <w:pPr>
              <w:rPr>
                <w:sz w:val="22"/>
                <w:szCs w:val="22"/>
              </w:rPr>
            </w:pPr>
            <w:r>
              <w:rPr>
                <w:sz w:val="22"/>
                <w:szCs w:val="22"/>
              </w:rPr>
              <w:t>Ha</w:t>
            </w:r>
          </w:p>
        </w:tc>
        <w:tc>
          <w:tcPr>
            <w:tcW w:w="1446" w:type="dxa"/>
            <w:tcBorders>
              <w:top w:val="nil"/>
              <w:bottom w:val="nil"/>
            </w:tcBorders>
          </w:tcPr>
          <w:p w14:paraId="02FC658E" w14:textId="2C1152D2" w:rsidR="00AB35A8" w:rsidRPr="00A76F51" w:rsidRDefault="000E1207" w:rsidP="000D3CC2">
            <w:pPr>
              <w:rPr>
                <w:sz w:val="22"/>
                <w:szCs w:val="22"/>
              </w:rPr>
            </w:pPr>
            <w:r>
              <w:rPr>
                <w:sz w:val="22"/>
                <w:szCs w:val="22"/>
              </w:rPr>
              <w:t>-</w:t>
            </w:r>
          </w:p>
        </w:tc>
      </w:tr>
      <w:tr w:rsidR="000D3CC2" w:rsidRPr="00A76F51" w14:paraId="70EA2445" w14:textId="77777777" w:rsidTr="008F76F3">
        <w:trPr>
          <w:trHeight w:val="91"/>
        </w:trPr>
        <w:tc>
          <w:tcPr>
            <w:tcW w:w="4950" w:type="dxa"/>
            <w:tcBorders>
              <w:top w:val="nil"/>
              <w:bottom w:val="nil"/>
            </w:tcBorders>
          </w:tcPr>
          <w:p w14:paraId="0FD5D524" w14:textId="77777777" w:rsidR="000D3CC2" w:rsidRPr="00A76F51" w:rsidRDefault="000D3CC2" w:rsidP="000D3CC2">
            <w:pPr>
              <w:rPr>
                <w:sz w:val="22"/>
                <w:szCs w:val="22"/>
              </w:rPr>
            </w:pPr>
            <w:r w:rsidRPr="00A76F51">
              <w:rPr>
                <w:sz w:val="22"/>
                <w:szCs w:val="22"/>
              </w:rPr>
              <w:t>Year of Publication</w:t>
            </w:r>
          </w:p>
        </w:tc>
        <w:tc>
          <w:tcPr>
            <w:tcW w:w="1260" w:type="dxa"/>
            <w:tcBorders>
              <w:top w:val="nil"/>
              <w:bottom w:val="nil"/>
            </w:tcBorders>
          </w:tcPr>
          <w:p w14:paraId="5AB753BF" w14:textId="282C6263" w:rsidR="000D3CC2" w:rsidRPr="00A76F51" w:rsidRDefault="000D3CC2" w:rsidP="000D3CC2">
            <w:pPr>
              <w:rPr>
                <w:sz w:val="22"/>
                <w:szCs w:val="22"/>
              </w:rPr>
            </w:pPr>
            <w:r>
              <w:rPr>
                <w:sz w:val="22"/>
                <w:szCs w:val="22"/>
              </w:rPr>
              <w:t>Continuous</w:t>
            </w:r>
          </w:p>
        </w:tc>
        <w:tc>
          <w:tcPr>
            <w:tcW w:w="2295" w:type="dxa"/>
            <w:tcBorders>
              <w:top w:val="nil"/>
              <w:bottom w:val="nil"/>
            </w:tcBorders>
          </w:tcPr>
          <w:p w14:paraId="46149EF4" w14:textId="529A7285" w:rsidR="000D3CC2" w:rsidRPr="00A76F51" w:rsidRDefault="000D3CC2" w:rsidP="000D3CC2">
            <w:pPr>
              <w:rPr>
                <w:sz w:val="22"/>
                <w:szCs w:val="22"/>
              </w:rPr>
            </w:pPr>
            <w:commentRangeStart w:id="185"/>
            <w:r>
              <w:rPr>
                <w:sz w:val="22"/>
                <w:szCs w:val="22"/>
              </w:rPr>
              <w:t>1,0</w:t>
            </w:r>
            <w:commentRangeEnd w:id="185"/>
            <w:r w:rsidR="004B2B80">
              <w:rPr>
                <w:rStyle w:val="CommentReference"/>
                <w:rFonts w:ascii="Liberation Serif" w:eastAsia="SimSun" w:hAnsi="Liberation Serif" w:cs="Mangal"/>
                <w:kern w:val="3"/>
                <w:lang w:eastAsia="zh-CN" w:bidi="hi-IN"/>
              </w:rPr>
              <w:commentReference w:id="185"/>
            </w:r>
          </w:p>
        </w:tc>
        <w:tc>
          <w:tcPr>
            <w:tcW w:w="1446" w:type="dxa"/>
            <w:tcBorders>
              <w:top w:val="nil"/>
              <w:bottom w:val="nil"/>
            </w:tcBorders>
          </w:tcPr>
          <w:p w14:paraId="2022C4F1" w14:textId="77777777" w:rsidR="000D3CC2" w:rsidRPr="00A76F51" w:rsidRDefault="000D3CC2" w:rsidP="000D3CC2">
            <w:pPr>
              <w:rPr>
                <w:sz w:val="22"/>
                <w:szCs w:val="22"/>
              </w:rPr>
            </w:pPr>
            <w:r w:rsidRPr="00A76F51">
              <w:rPr>
                <w:sz w:val="22"/>
                <w:szCs w:val="22"/>
              </w:rPr>
              <w:t>+/-</w:t>
            </w:r>
          </w:p>
        </w:tc>
      </w:tr>
      <w:tr w:rsidR="000D3CC2" w:rsidRPr="00A76F51" w14:paraId="0AD40DB6" w14:textId="77777777" w:rsidTr="008F76F3">
        <w:trPr>
          <w:trHeight w:val="91"/>
        </w:trPr>
        <w:tc>
          <w:tcPr>
            <w:tcW w:w="4950" w:type="dxa"/>
            <w:tcBorders>
              <w:top w:val="nil"/>
              <w:bottom w:val="single" w:sz="4" w:space="0" w:color="auto"/>
            </w:tcBorders>
          </w:tcPr>
          <w:p w14:paraId="617E5949" w14:textId="77777777" w:rsidR="000D3CC2" w:rsidRPr="00A76F51" w:rsidRDefault="000D3CC2" w:rsidP="000D3CC2">
            <w:pPr>
              <w:rPr>
                <w:sz w:val="22"/>
                <w:szCs w:val="22"/>
              </w:rPr>
            </w:pPr>
            <w:r w:rsidRPr="00A76F51">
              <w:rPr>
                <w:sz w:val="22"/>
                <w:szCs w:val="22"/>
              </w:rPr>
              <w:lastRenderedPageBreak/>
              <w:t>Economic Valuation Method</w:t>
            </w:r>
          </w:p>
        </w:tc>
        <w:tc>
          <w:tcPr>
            <w:tcW w:w="1260" w:type="dxa"/>
            <w:tcBorders>
              <w:top w:val="nil"/>
              <w:bottom w:val="single" w:sz="4" w:space="0" w:color="auto"/>
            </w:tcBorders>
          </w:tcPr>
          <w:p w14:paraId="36C35129" w14:textId="77777777" w:rsidR="000D3CC2" w:rsidRPr="00A76F51" w:rsidRDefault="000D3CC2" w:rsidP="000D3CC2">
            <w:pPr>
              <w:rPr>
                <w:sz w:val="22"/>
                <w:szCs w:val="22"/>
              </w:rPr>
            </w:pPr>
            <w:r w:rsidRPr="00A76F51">
              <w:rPr>
                <w:sz w:val="22"/>
                <w:szCs w:val="22"/>
              </w:rPr>
              <w:t>Binary</w:t>
            </w:r>
          </w:p>
        </w:tc>
        <w:tc>
          <w:tcPr>
            <w:tcW w:w="2295" w:type="dxa"/>
            <w:tcBorders>
              <w:top w:val="nil"/>
              <w:bottom w:val="single" w:sz="4" w:space="0" w:color="auto"/>
            </w:tcBorders>
          </w:tcPr>
          <w:p w14:paraId="7E0D752C" w14:textId="77777777" w:rsidR="000D3CC2" w:rsidRPr="00A76F51" w:rsidRDefault="000D3CC2" w:rsidP="000D3CC2">
            <w:pPr>
              <w:rPr>
                <w:sz w:val="22"/>
                <w:szCs w:val="22"/>
              </w:rPr>
            </w:pPr>
            <w:r w:rsidRPr="00A76F51">
              <w:rPr>
                <w:sz w:val="22"/>
                <w:szCs w:val="22"/>
              </w:rPr>
              <w:t>1,0</w:t>
            </w:r>
          </w:p>
        </w:tc>
        <w:tc>
          <w:tcPr>
            <w:tcW w:w="1446" w:type="dxa"/>
            <w:tcBorders>
              <w:top w:val="nil"/>
              <w:bottom w:val="single" w:sz="4" w:space="0" w:color="auto"/>
            </w:tcBorders>
          </w:tcPr>
          <w:p w14:paraId="65550CAC" w14:textId="77777777" w:rsidR="000D3CC2" w:rsidRPr="00A76F51" w:rsidRDefault="000D3CC2" w:rsidP="000D3CC2">
            <w:pPr>
              <w:rPr>
                <w:sz w:val="22"/>
                <w:szCs w:val="22"/>
              </w:rPr>
            </w:pPr>
            <w:r w:rsidRPr="00A76F51">
              <w:rPr>
                <w:sz w:val="22"/>
                <w:szCs w:val="22"/>
              </w:rPr>
              <w:t>+/-</w:t>
            </w:r>
          </w:p>
        </w:tc>
      </w:tr>
    </w:tbl>
    <w:p w14:paraId="557A7B29" w14:textId="575E4C19" w:rsidR="00AC11AC" w:rsidRPr="00AC11AC" w:rsidRDefault="00AC11AC" w:rsidP="00716130">
      <w:pPr>
        <w:spacing w:after="120" w:line="480" w:lineRule="auto"/>
        <w:rPr>
          <w:sz w:val="22"/>
          <w:szCs w:val="22"/>
        </w:rPr>
      </w:pPr>
      <w:commentRangeStart w:id="186"/>
      <w:r>
        <w:rPr>
          <w:b/>
        </w:rPr>
        <w:t xml:space="preserve">Table </w:t>
      </w:r>
      <w:r w:rsidR="00DD67C9">
        <w:rPr>
          <w:b/>
        </w:rPr>
        <w:t>1</w:t>
      </w:r>
      <w:r w:rsidRPr="00704B4F">
        <w:rPr>
          <w:b/>
        </w:rPr>
        <w:t xml:space="preserve">. </w:t>
      </w:r>
      <w:commentRangeEnd w:id="186"/>
      <w:r w:rsidR="006E7B6B">
        <w:rPr>
          <w:rStyle w:val="CommentReference"/>
          <w:rFonts w:ascii="Liberation Serif" w:eastAsia="SimSun" w:hAnsi="Liberation Serif" w:cs="Mangal"/>
          <w:kern w:val="3"/>
          <w:lang w:eastAsia="zh-CN" w:bidi="hi-IN"/>
        </w:rPr>
        <w:commentReference w:id="186"/>
      </w:r>
      <w:r w:rsidRPr="00704B4F">
        <w:rPr>
          <w:b/>
        </w:rPr>
        <w:t>Variable Descriptions and Expected Effects on Wetland Values</w:t>
      </w:r>
    </w:p>
    <w:p w14:paraId="01646468" w14:textId="3FFBDDCA" w:rsidR="00CF3B16" w:rsidRDefault="00CF3B16" w:rsidP="00704B4F">
      <w:pPr>
        <w:rPr>
          <w:sz w:val="22"/>
          <w:szCs w:val="22"/>
        </w:rPr>
      </w:pPr>
    </w:p>
    <w:p w14:paraId="768626F5" w14:textId="3BEE3B06" w:rsidR="0014442B" w:rsidRPr="00D375A4" w:rsidRDefault="007F3033" w:rsidP="007104B6">
      <w:pPr>
        <w:spacing w:line="480" w:lineRule="auto"/>
        <w:rPr>
          <w:b/>
        </w:rPr>
      </w:pPr>
      <w:r w:rsidRPr="006E7B6B">
        <w:rPr>
          <w:b/>
        </w:rPr>
        <w:t xml:space="preserve">3. </w:t>
      </w:r>
      <w:r w:rsidR="009008F4">
        <w:rPr>
          <w:b/>
        </w:rPr>
        <w:t>Summary Trends</w:t>
      </w:r>
    </w:p>
    <w:p w14:paraId="5F19CD4A" w14:textId="77777777" w:rsidR="0006404B" w:rsidRPr="006E77E9" w:rsidRDefault="007F3033" w:rsidP="0006404B">
      <w:pPr>
        <w:spacing w:line="480" w:lineRule="auto"/>
        <w:rPr>
          <w:i/>
        </w:rPr>
      </w:pPr>
      <w:r w:rsidRPr="006E77E9">
        <w:rPr>
          <w:i/>
        </w:rPr>
        <w:t>3.1. Descriptive Results</w:t>
      </w:r>
      <w:r>
        <w:rPr>
          <w:i/>
        </w:rPr>
        <w:t xml:space="preserve"> </w:t>
      </w:r>
    </w:p>
    <w:p w14:paraId="0775F63A" w14:textId="60B4C623" w:rsidR="00A41817" w:rsidRDefault="00DD286B" w:rsidP="00A41817">
      <w:pPr>
        <w:spacing w:line="480" w:lineRule="auto"/>
        <w:ind w:firstLine="720"/>
      </w:pPr>
      <w:r w:rsidRPr="00DD286B">
        <w:t xml:space="preserve">The mean statistic for wetland provisioning ecosystem service </w:t>
      </w:r>
      <w:r w:rsidR="000C5339">
        <w:t xml:space="preserve">value </w:t>
      </w:r>
      <w:r w:rsidRPr="00DD286B">
        <w:t>was US$</w:t>
      </w:r>
      <w:r w:rsidR="00A85C2E">
        <w:t>16</w:t>
      </w:r>
      <w:r w:rsidR="00B035E4">
        <w:t>45</w:t>
      </w:r>
      <w:r w:rsidRPr="00DD286B">
        <w:t xml:space="preserve">/ha/year (in 2018 US$) with a standard deviation of </w:t>
      </w:r>
      <w:r w:rsidR="009368AA">
        <w:t>USD</w:t>
      </w:r>
      <w:r w:rsidRPr="00DD286B">
        <w:t>$</w:t>
      </w:r>
      <w:r w:rsidR="00B035E4">
        <w:t>3168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 value across studies</w:t>
      </w:r>
      <w:ins w:id="187" w:author="Chrystal Mantyka-Pringle" w:date="2021-04-01T15:03:00Z">
        <w:r w:rsidR="00313145">
          <w:t xml:space="preserve"> (Table 2)</w:t>
        </w:r>
      </w:ins>
      <w:r w:rsidRPr="00DD286B">
        <w:t xml:space="preserve">. </w:t>
      </w:r>
      <w:r w:rsidR="00E00697">
        <w:t xml:space="preserve">Also, the </w:t>
      </w:r>
      <w:r w:rsidR="00B26ABB">
        <w:t>mean re</w:t>
      </w:r>
      <w:r w:rsidR="000C5339">
        <w:t xml:space="preserve">gulation ecosystem service value was </w:t>
      </w:r>
      <w:r w:rsidR="00C85F03">
        <w:t>US</w:t>
      </w:r>
      <w:r w:rsidR="00E57349">
        <w:t>$8711/ha/year with a standard deviation of</w:t>
      </w:r>
      <w:r w:rsidR="00E1797A">
        <w:t xml:space="preserve"> </w:t>
      </w:r>
      <w:r w:rsidR="009D1019">
        <w:t>US$22375/ha/year</w:t>
      </w:r>
      <w:r w:rsidR="00E1797A">
        <w:t xml:space="preserve">. </w:t>
      </w:r>
      <w:r w:rsidR="003E628D">
        <w:t>The mean</w:t>
      </w:r>
      <w:r w:rsidR="00AB4083">
        <w:t xml:space="preserve"> (standard deviation)</w:t>
      </w:r>
      <w:r w:rsidR="003E628D">
        <w:t xml:space="preserve"> </w:t>
      </w:r>
      <w:r w:rsidR="006801D1">
        <w:t xml:space="preserve">of the </w:t>
      </w:r>
      <w:r w:rsidR="003E628D">
        <w:t xml:space="preserve">wetland acreage </w:t>
      </w:r>
      <w:r w:rsidR="006801D1">
        <w:t xml:space="preserve">variable for the </w:t>
      </w:r>
      <w:r w:rsidR="008B2CC3">
        <w:t xml:space="preserve">provisioning </w:t>
      </w:r>
      <w:r w:rsidR="006801D1">
        <w:t>and regulation meta-regression models</w:t>
      </w:r>
      <w:r w:rsidR="00832A50">
        <w:t>, were 870</w:t>
      </w:r>
      <w:ins w:id="188" w:author="Chrystal Mantyka-Pringle" w:date="2021-04-01T14:58:00Z">
        <w:r w:rsidR="004256B2">
          <w:t>,</w:t>
        </w:r>
      </w:ins>
      <w:r w:rsidR="00832A50">
        <w:t>000 ha (</w:t>
      </w:r>
      <w:r w:rsidR="00DF26DD">
        <w:t>2</w:t>
      </w:r>
      <w:ins w:id="189" w:author="Chrystal Mantyka-Pringle" w:date="2021-04-01T14:58:00Z">
        <w:r w:rsidR="004256B2">
          <w:t>,</w:t>
        </w:r>
      </w:ins>
      <w:r w:rsidR="00DF26DD">
        <w:t>800</w:t>
      </w:r>
      <w:ins w:id="190" w:author="Chrystal Mantyka-Pringle" w:date="2021-04-01T14:58:00Z">
        <w:r w:rsidR="004256B2">
          <w:t>,</w:t>
        </w:r>
      </w:ins>
      <w:r w:rsidR="00DF26DD">
        <w:t>000</w:t>
      </w:r>
      <w:ins w:id="191" w:author="Clark,Bob [Sas]" w:date="2021-03-31T15:26:00Z">
        <w:r w:rsidR="004B2B80">
          <w:t xml:space="preserve"> </w:t>
        </w:r>
      </w:ins>
      <w:r w:rsidR="00DF26DD">
        <w:t xml:space="preserve">ha) and </w:t>
      </w:r>
      <w:r w:rsidR="00195072">
        <w:t>2</w:t>
      </w:r>
      <w:ins w:id="192" w:author="Chrystal Mantyka-Pringle" w:date="2021-04-01T14:58:00Z">
        <w:r w:rsidR="004256B2">
          <w:t>,</w:t>
        </w:r>
      </w:ins>
      <w:r w:rsidR="00195072">
        <w:t>730</w:t>
      </w:r>
      <w:ins w:id="193" w:author="Chrystal Mantyka-Pringle" w:date="2021-04-01T14:58:00Z">
        <w:r w:rsidR="004256B2">
          <w:t>,</w:t>
        </w:r>
      </w:ins>
      <w:r w:rsidR="00195072">
        <w:t>000</w:t>
      </w:r>
      <w:ins w:id="194" w:author="Chrystal Mantyka-Pringle" w:date="2021-04-01T14:57:00Z">
        <w:r w:rsidR="004256B2">
          <w:t xml:space="preserve"> </w:t>
        </w:r>
      </w:ins>
      <w:r w:rsidR="00195072">
        <w:t>ha (</w:t>
      </w:r>
      <w:r w:rsidR="00022F0E">
        <w:t>6600000</w:t>
      </w:r>
      <w:ins w:id="195" w:author="Clark,Bob [Sas]" w:date="2021-03-31T15:26:00Z">
        <w:r w:rsidR="004B2B80">
          <w:t xml:space="preserve"> </w:t>
        </w:r>
      </w:ins>
      <w:r w:rsidR="00022F0E">
        <w:t xml:space="preserve">ha), respectively. This shows that wetlands in </w:t>
      </w:r>
      <w:r w:rsidR="00BA3D53">
        <w:t xml:space="preserve">the regulation meta-regression model were relatively bigger and more </w:t>
      </w:r>
      <w:proofErr w:type="spellStart"/>
      <w:r w:rsidR="00BA3D53">
        <w:t>heter</w:t>
      </w:r>
      <w:r w:rsidR="00091130">
        <w:t>ogenous</w:t>
      </w:r>
      <w:proofErr w:type="spellEnd"/>
      <w:r w:rsidR="00091130">
        <w:t xml:space="preserve"> in size than in the provisioning model. </w:t>
      </w:r>
      <w:r w:rsidR="00A41817">
        <w:t xml:space="preserve">About 70% of the wetlands in the provisioning model were valued using an economic valuation method compared to 52% for the regulation model. However, </w:t>
      </w:r>
      <w:del w:id="196" w:author="Clark,Bob [Sas]" w:date="2021-03-31T15:26:00Z">
        <w:r w:rsidR="00A41817" w:rsidDel="004B2B80">
          <w:delText xml:space="preserve">about </w:delText>
        </w:r>
      </w:del>
      <w:r w:rsidR="00A41817">
        <w:t xml:space="preserve">more studies (65%) in the regulation model were published in peer-reviewed journals compared to studies in the provisioning model (52%). </w:t>
      </w:r>
    </w:p>
    <w:p w14:paraId="3229C053" w14:textId="619B364D" w:rsidR="004406F8" w:rsidRDefault="00A41817" w:rsidP="004406F8">
      <w:pPr>
        <w:spacing w:line="480" w:lineRule="auto"/>
        <w:ind w:firstLine="720"/>
      </w:pPr>
      <w:r>
        <w:t>In terms of the economic variables, t</w:t>
      </w:r>
      <w:r w:rsidR="00BB3970">
        <w:t xml:space="preserve">he mean agricultural factor productivity variable in both models </w:t>
      </w:r>
      <w:del w:id="197" w:author="Clark,Bob [Sas]" w:date="2021-03-31T15:27:00Z">
        <w:r w:rsidR="00BB3970" w:rsidDel="004B2B80">
          <w:delText xml:space="preserve">were </w:delText>
        </w:r>
      </w:del>
      <w:ins w:id="198" w:author="Clark,Bob [Sas]" w:date="2021-03-31T15:27:00Z">
        <w:r w:rsidR="004B2B80">
          <w:t xml:space="preserve">was </w:t>
        </w:r>
      </w:ins>
      <w:r w:rsidR="00BB3970">
        <w:t xml:space="preserve">the same at </w:t>
      </w:r>
      <w:r w:rsidR="0083632F">
        <w:t>114; however, the heterogeneity in the va</w:t>
      </w:r>
      <w:r w:rsidR="00A00F08">
        <w:t xml:space="preserve">lues was greater in the regulation model. </w:t>
      </w:r>
      <w:r w:rsidR="009008F4">
        <w:t>Considerably</w:t>
      </w:r>
      <w:r w:rsidR="006417CB">
        <w:t xml:space="preserve"> more studies (70%) were conducted in high-</w:t>
      </w:r>
      <w:ins w:id="199" w:author="Chrystal Mantyka-Pringle" w:date="2021-04-01T15:00:00Z">
        <w:r w:rsidR="00313145">
          <w:t>in</w:t>
        </w:r>
      </w:ins>
      <w:r w:rsidR="006417CB">
        <w:t xml:space="preserve">come countries in the </w:t>
      </w:r>
      <w:del w:id="200" w:author="Clark,Bob [Sas]" w:date="2021-03-31T15:27:00Z">
        <w:r w:rsidR="006417CB" w:rsidDel="004B2B80">
          <w:delText xml:space="preserve">case of </w:delText>
        </w:r>
      </w:del>
      <w:r w:rsidR="006417CB">
        <w:t>regulation model</w:t>
      </w:r>
      <w:del w:id="201" w:author="Clark,Bob [Sas]" w:date="2021-03-31T15:27:00Z">
        <w:r w:rsidR="006417CB" w:rsidDel="004B2B80">
          <w:delText>,</w:delText>
        </w:r>
      </w:del>
      <w:r w:rsidR="006417CB">
        <w:t xml:space="preserve"> than in the provisioning model (</w:t>
      </w:r>
      <w:del w:id="202" w:author="Clark,Bob [Sas]" w:date="2021-03-31T15:27:00Z">
        <w:r w:rsidR="006417CB" w:rsidDel="004B2B80">
          <w:delText xml:space="preserve">which was </w:delText>
        </w:r>
      </w:del>
      <w:r w:rsidR="006417CB">
        <w:t xml:space="preserve">37%). Conversely, about 22% of the studies in the provisioning model were conducted in low-income countries </w:t>
      </w:r>
      <w:del w:id="203" w:author="Clark,Bob [Sas]" w:date="2021-03-31T15:28:00Z">
        <w:r w:rsidR="006417CB" w:rsidDel="004B2B80">
          <w:delText>(than</w:delText>
        </w:r>
      </w:del>
      <w:ins w:id="204" w:author="Clark,Bob [Sas]" w:date="2021-03-31T15:28:00Z">
        <w:r w:rsidR="007326E0">
          <w:t>ver</w:t>
        </w:r>
        <w:r w:rsidR="004B2B80">
          <w:t>sus 9%</w:t>
        </w:r>
      </w:ins>
      <w:r w:rsidR="006417CB">
        <w:t xml:space="preserve"> in the regulation model</w:t>
      </w:r>
      <w:del w:id="205" w:author="Clark,Bob [Sas]" w:date="2021-03-31T15:28:00Z">
        <w:r w:rsidR="006417CB" w:rsidDel="004B2B80">
          <w:delText xml:space="preserve"> (which was 9%)</w:delText>
        </w:r>
      </w:del>
      <w:r w:rsidR="006417CB">
        <w:t>. Also, the mean population density was greater for wetlands in the regulation model (1003 humans/km</w:t>
      </w:r>
      <w:r w:rsidR="006417CB" w:rsidRPr="007326E0">
        <w:rPr>
          <w:vertAlign w:val="superscript"/>
          <w:rPrChange w:id="206" w:author="Clark,Bob [Sas]" w:date="2021-03-31T15:32:00Z">
            <w:rPr/>
          </w:rPrChange>
        </w:rPr>
        <w:t>2</w:t>
      </w:r>
      <w:r w:rsidR="006417CB">
        <w:t xml:space="preserve">) and more </w:t>
      </w:r>
      <w:proofErr w:type="spellStart"/>
      <w:r w:rsidR="006417CB">
        <w:t>heterogenous</w:t>
      </w:r>
      <w:proofErr w:type="spellEnd"/>
      <w:r w:rsidR="006417CB">
        <w:t xml:space="preserve"> (2467 </w:t>
      </w:r>
      <w:r w:rsidR="006417CB">
        <w:lastRenderedPageBreak/>
        <w:t>human population/km</w:t>
      </w:r>
      <w:r w:rsidR="006417CB" w:rsidRPr="007326E0">
        <w:rPr>
          <w:vertAlign w:val="superscript"/>
          <w:rPrChange w:id="207" w:author="Clark,Bob [Sas]" w:date="2021-03-31T15:32:00Z">
            <w:rPr/>
          </w:rPrChange>
        </w:rPr>
        <w:t>2</w:t>
      </w:r>
      <w:r w:rsidR="006417CB">
        <w:t>) than for wetlands in the provisioning model</w:t>
      </w:r>
      <w:r w:rsidR="00B036C8">
        <w:t xml:space="preserve"> with a mean and standard deviation of </w:t>
      </w:r>
      <w:r w:rsidR="006417CB">
        <w:t>755 human population/km</w:t>
      </w:r>
      <w:r w:rsidR="006417CB" w:rsidRPr="007326E0">
        <w:rPr>
          <w:vertAlign w:val="superscript"/>
          <w:rPrChange w:id="208" w:author="Clark,Bob [Sas]" w:date="2021-03-31T15:32:00Z">
            <w:rPr/>
          </w:rPrChange>
        </w:rPr>
        <w:t>2</w:t>
      </w:r>
      <w:r w:rsidR="006417CB">
        <w:t xml:space="preserve"> and 2223 human population/km</w:t>
      </w:r>
      <w:r w:rsidR="006417CB" w:rsidRPr="007326E0">
        <w:rPr>
          <w:vertAlign w:val="superscript"/>
          <w:rPrChange w:id="209" w:author="Clark,Bob [Sas]" w:date="2021-03-31T15:32:00Z">
            <w:rPr/>
          </w:rPrChange>
        </w:rPr>
        <w:t>2</w:t>
      </w:r>
      <w:r w:rsidR="006417CB">
        <w:t xml:space="preserve">, </w:t>
      </w:r>
      <w:r w:rsidR="00B036C8">
        <w:t xml:space="preserve">respectively. </w:t>
      </w:r>
    </w:p>
    <w:p w14:paraId="13BD27A4" w14:textId="08A7731B" w:rsidR="004406F8" w:rsidRDefault="00B036C8" w:rsidP="0094093F">
      <w:pPr>
        <w:spacing w:line="480" w:lineRule="auto"/>
        <w:ind w:firstLine="720"/>
      </w:pPr>
      <w:r>
        <w:t xml:space="preserve">Moreover, concerning the </w:t>
      </w:r>
      <w:r w:rsidR="004406F8">
        <w:t xml:space="preserve">wetland policy variables, </w:t>
      </w:r>
      <w:r w:rsidR="00977826">
        <w:t xml:space="preserve">more countries in the regulation model had </w:t>
      </w:r>
      <w:del w:id="210" w:author="Clark,Bob [Sas]" w:date="2021-03-31T15:36:00Z">
        <w:r w:rsidR="00977826" w:rsidDel="007326E0">
          <w:delText xml:space="preserve">more </w:delText>
        </w:r>
      </w:del>
      <w:ins w:id="211" w:author="Clark,Bob [Sas]" w:date="2021-03-31T15:36:00Z">
        <w:r w:rsidR="007326E0">
          <w:t xml:space="preserve">an </w:t>
        </w:r>
      </w:ins>
      <w:r w:rsidR="00977826">
        <w:t xml:space="preserve">ecosystem service goal (15% more), use of </w:t>
      </w:r>
      <w:ins w:id="212" w:author="Clark,Bob [Sas]" w:date="2021-03-31T15:38:00Z">
        <w:r w:rsidR="00EF2471">
          <w:t xml:space="preserve">an </w:t>
        </w:r>
      </w:ins>
      <w:r w:rsidR="00977826">
        <w:t>incentive policy to conserve wetlands (11% more), use of penalties to conserve wetlands (33% more) and no net loss wetland policy (</w:t>
      </w:r>
      <w:r w:rsidR="0094093F">
        <w:t>15</w:t>
      </w:r>
      <w:r w:rsidR="00977826">
        <w:t>%</w:t>
      </w:r>
      <w:r w:rsidR="0094093F">
        <w:t xml:space="preserve"> more</w:t>
      </w:r>
      <w:r w:rsidR="00977826">
        <w:t xml:space="preserve">) than countries in provisioning model. </w:t>
      </w:r>
      <w:r w:rsidR="0094093F">
        <w:t xml:space="preserve">This shows that wetlands in the regulation </w:t>
      </w:r>
      <w:del w:id="213" w:author="Clark,Bob [Sas]" w:date="2021-03-31T15:39:00Z">
        <w:r w:rsidR="0094093F" w:rsidDel="00EF2471">
          <w:delText xml:space="preserve">more </w:delText>
        </w:r>
      </w:del>
      <w:ins w:id="214" w:author="Clark,Bob [Sas]" w:date="2021-03-31T15:39:00Z">
        <w:r w:rsidR="00EF2471">
          <w:t xml:space="preserve">model </w:t>
        </w:r>
      </w:ins>
      <w:r w:rsidR="0094093F">
        <w:t xml:space="preserve">are expected to receive more protection </w:t>
      </w:r>
      <w:del w:id="215" w:author="Clark,Bob [Sas]" w:date="2021-03-31T15:39:00Z">
        <w:r w:rsidR="0094093F" w:rsidDel="00EF2471">
          <w:delText xml:space="preserve">that </w:delText>
        </w:r>
      </w:del>
      <w:ins w:id="216" w:author="Clark,Bob [Sas]" w:date="2021-03-31T15:39:00Z">
        <w:r w:rsidR="00EF2471">
          <w:t xml:space="preserve">than </w:t>
        </w:r>
      </w:ins>
      <w:r w:rsidR="0094093F">
        <w:t xml:space="preserve">wetlands in the provisioning model. </w:t>
      </w:r>
    </w:p>
    <w:p w14:paraId="1EF6376B" w14:textId="2F685717" w:rsidR="00B036C8" w:rsidRDefault="0094093F" w:rsidP="00B036C8">
      <w:pPr>
        <w:spacing w:line="480" w:lineRule="auto"/>
        <w:ind w:firstLine="720"/>
      </w:pPr>
      <w:r>
        <w:t xml:space="preserve">With the </w:t>
      </w:r>
      <w:r w:rsidR="00B036C8">
        <w:t>biodiversity variables, t</w:t>
      </w:r>
      <w:r w:rsidR="00D82E6E">
        <w:t xml:space="preserve">here were more amphibians associated </w:t>
      </w:r>
      <w:ins w:id="217" w:author="Chrystal Mantyka-Pringle" w:date="2021-04-01T15:06:00Z">
        <w:r w:rsidR="00313145">
          <w:t xml:space="preserve">on average </w:t>
        </w:r>
      </w:ins>
      <w:r w:rsidR="00D82E6E">
        <w:t>with wetlands in the provisioning model</w:t>
      </w:r>
      <w:r w:rsidR="00A41817">
        <w:t xml:space="preserve">, </w:t>
      </w:r>
      <w:del w:id="218" w:author="Chrystal Mantyka-Pringle" w:date="2021-04-01T15:06:00Z">
        <w:r w:rsidR="00A41817" w:rsidDel="00313145">
          <w:delText>on the average,</w:delText>
        </w:r>
        <w:r w:rsidR="00D82E6E" w:rsidDel="00313145">
          <w:delText xml:space="preserve"> </w:delText>
        </w:r>
      </w:del>
      <w:r w:rsidR="00D82E6E">
        <w:t xml:space="preserve">(16.2 </w:t>
      </w:r>
      <w:proofErr w:type="spellStart"/>
      <w:ins w:id="219" w:author="Chrystal Mantyka-Pringle" w:date="2021-04-01T15:07:00Z">
        <w:r w:rsidR="00313145">
          <w:t>species</w:t>
        </w:r>
      </w:ins>
      <w:commentRangeStart w:id="220"/>
      <w:del w:id="221" w:author="Chrystal Mantyka-Pringle" w:date="2021-04-01T15:07:00Z">
        <w:r w:rsidR="00D82E6E" w:rsidDel="00313145">
          <w:delText>count</w:delText>
        </w:r>
        <w:commentRangeEnd w:id="220"/>
        <w:r w:rsidR="00EF2471" w:rsidDel="00313145">
          <w:rPr>
            <w:rStyle w:val="CommentReference"/>
            <w:rFonts w:ascii="Liberation Serif" w:eastAsia="SimSun" w:hAnsi="Liberation Serif" w:cs="Mangal"/>
            <w:kern w:val="3"/>
            <w:lang w:eastAsia="zh-CN" w:bidi="hi-IN"/>
          </w:rPr>
          <w:commentReference w:id="220"/>
        </w:r>
        <w:r w:rsidR="00D82E6E" w:rsidDel="00313145">
          <w:delText>/</w:delText>
        </w:r>
      </w:del>
      <w:r w:rsidR="00D82E6E">
        <w:t>ha</w:t>
      </w:r>
      <w:proofErr w:type="spellEnd"/>
      <w:r w:rsidR="00D82E6E">
        <w:t xml:space="preserve">) </w:t>
      </w:r>
      <w:r w:rsidR="00A41817">
        <w:t xml:space="preserve">and more heterogeneity in the values of the variable (10.6 </w:t>
      </w:r>
      <w:proofErr w:type="spellStart"/>
      <w:ins w:id="222" w:author="Chrystal Mantyka-Pringle" w:date="2021-04-01T15:07:00Z">
        <w:r w:rsidR="00313145">
          <w:t>species</w:t>
        </w:r>
      </w:ins>
      <w:commentRangeStart w:id="223"/>
      <w:del w:id="224" w:author="Chrystal Mantyka-Pringle" w:date="2021-04-01T15:07:00Z">
        <w:r w:rsidR="00A41817" w:rsidDel="00313145">
          <w:delText>counts</w:delText>
        </w:r>
        <w:commentRangeEnd w:id="223"/>
        <w:r w:rsidR="00EF2471" w:rsidDel="00313145">
          <w:rPr>
            <w:rStyle w:val="CommentReference"/>
            <w:rFonts w:ascii="Liberation Serif" w:eastAsia="SimSun" w:hAnsi="Liberation Serif" w:cs="Mangal"/>
            <w:kern w:val="3"/>
            <w:lang w:eastAsia="zh-CN" w:bidi="hi-IN"/>
          </w:rPr>
          <w:commentReference w:id="223"/>
        </w:r>
        <w:r w:rsidR="00A41817" w:rsidDel="00313145">
          <w:delText>/</w:delText>
        </w:r>
      </w:del>
      <w:r w:rsidR="00A41817">
        <w:t>ha</w:t>
      </w:r>
      <w:proofErr w:type="spellEnd"/>
      <w:r w:rsidR="00A41817">
        <w:t xml:space="preserve">) </w:t>
      </w:r>
      <w:r w:rsidR="00D82E6E">
        <w:t>than in the regulation model</w:t>
      </w:r>
      <w:r w:rsidR="00A41817">
        <w:t xml:space="preserve"> (mean (standard deviation) </w:t>
      </w:r>
      <w:ins w:id="225" w:author="Chrystal Mantyka-Pringle" w:date="2021-04-01T15:07:00Z">
        <w:r w:rsidR="00313145">
          <w:t>species</w:t>
        </w:r>
      </w:ins>
      <w:del w:id="226" w:author="Chrystal Mantyka-Pringle" w:date="2021-04-01T15:07:00Z">
        <w:r w:rsidR="00A41817" w:rsidDel="00313145">
          <w:delText>count</w:delText>
        </w:r>
      </w:del>
      <w:r w:rsidR="00A41817">
        <w:t xml:space="preserve">/ha of 12.39 (9.3). </w:t>
      </w:r>
      <w:r>
        <w:t xml:space="preserve">Also, there were more bird </w:t>
      </w:r>
      <w:del w:id="227" w:author="Clark,Bob [Sas]" w:date="2021-03-31T15:40:00Z">
        <w:r w:rsidDel="00EF2471">
          <w:delText xml:space="preserve">counts </w:delText>
        </w:r>
      </w:del>
      <w:ins w:id="228" w:author="Clark,Bob [Sas]" w:date="2021-03-31T15:40:00Z">
        <w:r w:rsidR="00EF2471">
          <w:t xml:space="preserve">species </w:t>
        </w:r>
      </w:ins>
      <w:r>
        <w:t xml:space="preserve">associated with wetlands in the provisioning model (283 </w:t>
      </w:r>
      <w:del w:id="229" w:author="Clark,Bob [Sas]" w:date="2021-03-31T15:40:00Z">
        <w:r w:rsidDel="00EF2471">
          <w:delText>counts</w:delText>
        </w:r>
      </w:del>
      <w:r>
        <w:t xml:space="preserve">/ha) than wetlands in the regulation model (194 </w:t>
      </w:r>
      <w:del w:id="230" w:author="Clark,Bob [Sas]" w:date="2021-03-31T15:40:00Z">
        <w:r w:rsidDel="00EF2471">
          <w:delText>counts</w:delText>
        </w:r>
      </w:del>
      <w:r>
        <w:t>/ha).</w:t>
      </w:r>
      <w:r w:rsidR="00112E9C">
        <w:t xml:space="preserve"> </w:t>
      </w:r>
      <w:del w:id="231" w:author="Chrystal Mantyka-Pringle" w:date="2021-04-01T15:08:00Z">
        <w:r w:rsidR="00D7516D" w:rsidDel="00313145">
          <w:delText>The summary statistic results are provided in Table 2 below.</w:delText>
        </w:r>
      </w:del>
    </w:p>
    <w:p w14:paraId="3CC35A9A" w14:textId="6AE7A76D" w:rsidR="00B036C8" w:rsidRDefault="00B036C8" w:rsidP="00B036C8">
      <w:pPr>
        <w:spacing w:line="480" w:lineRule="auto"/>
        <w:ind w:firstLine="720"/>
      </w:pPr>
    </w:p>
    <w:p w14:paraId="540EFF60" w14:textId="559A3C01" w:rsidR="00D7516D" w:rsidRDefault="00D7516D" w:rsidP="00B036C8">
      <w:pPr>
        <w:spacing w:line="480" w:lineRule="auto"/>
        <w:ind w:firstLine="720"/>
      </w:pPr>
    </w:p>
    <w:p w14:paraId="18FCC5B0" w14:textId="31C45749" w:rsidR="00D7516D" w:rsidRDefault="00D7516D" w:rsidP="00B036C8">
      <w:pPr>
        <w:spacing w:line="480" w:lineRule="auto"/>
        <w:ind w:firstLine="720"/>
      </w:pPr>
    </w:p>
    <w:p w14:paraId="54554A4F" w14:textId="0FF8761F" w:rsidR="00D7516D" w:rsidRDefault="00D7516D" w:rsidP="00B036C8">
      <w:pPr>
        <w:spacing w:line="480" w:lineRule="auto"/>
        <w:ind w:firstLine="720"/>
      </w:pPr>
    </w:p>
    <w:p w14:paraId="49D844E6" w14:textId="5DB320F3" w:rsidR="00D7516D" w:rsidRDefault="00D7516D" w:rsidP="00B036C8">
      <w:pPr>
        <w:spacing w:line="480" w:lineRule="auto"/>
        <w:ind w:firstLine="720"/>
      </w:pPr>
    </w:p>
    <w:p w14:paraId="3C03E5EA" w14:textId="7F575BD8" w:rsidR="00D7516D" w:rsidRDefault="00D7516D" w:rsidP="00B036C8">
      <w:pPr>
        <w:spacing w:line="480" w:lineRule="auto"/>
        <w:ind w:firstLine="720"/>
      </w:pPr>
    </w:p>
    <w:p w14:paraId="04CE46CF" w14:textId="77777777" w:rsidR="00D7516D" w:rsidRDefault="00D7516D" w:rsidP="00B036C8">
      <w:pPr>
        <w:spacing w:line="480" w:lineRule="auto"/>
        <w:ind w:firstLine="720"/>
        <w:sectPr w:rsidR="00D7516D" w:rsidSect="00FD6374">
          <w:footerReference w:type="default" r:id="rId10"/>
          <w:pgSz w:w="12240" w:h="15840"/>
          <w:pgMar w:top="1440" w:right="1440" w:bottom="1440" w:left="1440" w:header="720" w:footer="720" w:gutter="0"/>
          <w:lnNumType w:countBy="1" w:restart="continuous"/>
          <w:cols w:space="720"/>
          <w:docGrid w:linePitch="360"/>
        </w:sectPr>
      </w:pPr>
    </w:p>
    <w:p w14:paraId="0CD23275" w14:textId="7659F0B5" w:rsidR="004F6B46" w:rsidRDefault="00D7516D" w:rsidP="00D7516D">
      <w:pPr>
        <w:spacing w:line="480" w:lineRule="auto"/>
        <w:rPr>
          <w:b/>
          <w:bCs/>
        </w:rPr>
      </w:pPr>
      <w:r w:rsidRPr="00D7516D">
        <w:rPr>
          <w:b/>
          <w:bCs/>
        </w:rPr>
        <w:lastRenderedPageBreak/>
        <w:t xml:space="preserve">Table 2. Summary </w:t>
      </w:r>
      <w:ins w:id="232" w:author="Chrystal Mantyka-Pringle" w:date="2021-04-01T15:04:00Z">
        <w:r w:rsidR="00313145">
          <w:rPr>
            <w:b/>
            <w:bCs/>
          </w:rPr>
          <w:t>s</w:t>
        </w:r>
      </w:ins>
      <w:del w:id="233" w:author="Chrystal Mantyka-Pringle" w:date="2021-04-01T15:04:00Z">
        <w:r w:rsidRPr="00D7516D" w:rsidDel="00313145">
          <w:rPr>
            <w:b/>
            <w:bCs/>
          </w:rPr>
          <w:delText>S</w:delText>
        </w:r>
      </w:del>
      <w:r w:rsidRPr="00D7516D">
        <w:rPr>
          <w:b/>
          <w:bCs/>
        </w:rPr>
        <w:t xml:space="preserve">tatistic </w:t>
      </w:r>
      <w:ins w:id="234" w:author="Chrystal Mantyka-Pringle" w:date="2021-04-01T15:05:00Z">
        <w:r w:rsidR="00313145">
          <w:rPr>
            <w:b/>
            <w:bCs/>
          </w:rPr>
          <w:t>r</w:t>
        </w:r>
      </w:ins>
      <w:del w:id="235" w:author="Chrystal Mantyka-Pringle" w:date="2021-04-01T15:05:00Z">
        <w:r w:rsidRPr="00D7516D" w:rsidDel="00313145">
          <w:rPr>
            <w:b/>
            <w:bCs/>
          </w:rPr>
          <w:delText>R</w:delText>
        </w:r>
      </w:del>
      <w:r w:rsidRPr="00D7516D">
        <w:rPr>
          <w:b/>
          <w:bCs/>
        </w:rPr>
        <w:t>esults</w:t>
      </w:r>
      <w:ins w:id="236" w:author="Chrystal Mantyka-Pringle" w:date="2021-04-01T15:04:00Z">
        <w:r w:rsidR="00313145">
          <w:rPr>
            <w:b/>
            <w:bCs/>
          </w:rPr>
          <w:t xml:space="preserve"> for each dependent and explanatory variable used in the modelling</w:t>
        </w:r>
      </w:ins>
      <w:ins w:id="237" w:author="Chrystal Mantyka-Pringle" w:date="2021-04-01T15:05:00Z">
        <w:r w:rsidR="00313145">
          <w:rPr>
            <w:b/>
            <w:bCs/>
          </w:rPr>
          <w:t>.</w:t>
        </w:r>
      </w:ins>
    </w:p>
    <w:tbl>
      <w:tblPr>
        <w:tblpPr w:leftFromText="180" w:rightFromText="180" w:vertAnchor="text" w:horzAnchor="margin" w:tblpY="67"/>
        <w:tblW w:w="13915" w:type="dxa"/>
        <w:tblLayout w:type="fixed"/>
        <w:tblLook w:val="04A0" w:firstRow="1" w:lastRow="0" w:firstColumn="1" w:lastColumn="0" w:noHBand="0" w:noVBand="1"/>
      </w:tblPr>
      <w:tblGrid>
        <w:gridCol w:w="2880"/>
        <w:gridCol w:w="4308"/>
        <w:gridCol w:w="1080"/>
        <w:gridCol w:w="1082"/>
        <w:gridCol w:w="1300"/>
        <w:gridCol w:w="1109"/>
        <w:gridCol w:w="1099"/>
        <w:gridCol w:w="1057"/>
      </w:tblGrid>
      <w:tr w:rsidR="004F6B46" w:rsidRPr="004F6B46" w14:paraId="076523FA" w14:textId="77777777" w:rsidTr="004F6B46">
        <w:trPr>
          <w:trHeight w:val="320"/>
        </w:trPr>
        <w:tc>
          <w:tcPr>
            <w:tcW w:w="2880" w:type="dxa"/>
            <w:tcBorders>
              <w:top w:val="single" w:sz="4" w:space="0" w:color="auto"/>
            </w:tcBorders>
            <w:shd w:val="clear" w:color="auto" w:fill="auto"/>
            <w:noWrap/>
            <w:vAlign w:val="bottom"/>
          </w:tcPr>
          <w:p w14:paraId="24F33B08" w14:textId="77777777" w:rsidR="004F6B46" w:rsidRPr="004F6B46" w:rsidRDefault="004F6B46" w:rsidP="004F6B46">
            <w:pPr>
              <w:rPr>
                <w:color w:val="000000"/>
                <w:sz w:val="20"/>
                <w:szCs w:val="20"/>
              </w:rPr>
            </w:pPr>
          </w:p>
        </w:tc>
        <w:tc>
          <w:tcPr>
            <w:tcW w:w="4308" w:type="dxa"/>
            <w:tcBorders>
              <w:top w:val="single" w:sz="4" w:space="0" w:color="auto"/>
            </w:tcBorders>
            <w:shd w:val="clear" w:color="auto" w:fill="auto"/>
            <w:noWrap/>
            <w:vAlign w:val="bottom"/>
          </w:tcPr>
          <w:p w14:paraId="222C7202" w14:textId="77777777" w:rsidR="004F6B46" w:rsidRPr="004F6B46" w:rsidRDefault="004F6B46" w:rsidP="004F6B46">
            <w:pPr>
              <w:rPr>
                <w:color w:val="000000"/>
                <w:sz w:val="20"/>
                <w:szCs w:val="20"/>
              </w:rPr>
            </w:pPr>
          </w:p>
        </w:tc>
        <w:tc>
          <w:tcPr>
            <w:tcW w:w="3462" w:type="dxa"/>
            <w:gridSpan w:val="3"/>
            <w:tcBorders>
              <w:top w:val="single" w:sz="4" w:space="0" w:color="auto"/>
              <w:bottom w:val="single" w:sz="4" w:space="0" w:color="auto"/>
            </w:tcBorders>
            <w:shd w:val="clear" w:color="auto" w:fill="auto"/>
            <w:noWrap/>
            <w:vAlign w:val="bottom"/>
          </w:tcPr>
          <w:p w14:paraId="1E1E70E0" w14:textId="77777777" w:rsidR="004F6B46" w:rsidRPr="004F6B46" w:rsidRDefault="004F6B46" w:rsidP="004F6B46">
            <w:pPr>
              <w:jc w:val="center"/>
              <w:rPr>
                <w:color w:val="000000"/>
                <w:sz w:val="20"/>
                <w:szCs w:val="20"/>
              </w:rPr>
            </w:pPr>
            <w:r w:rsidRPr="004F6B46">
              <w:rPr>
                <w:color w:val="000000"/>
                <w:sz w:val="20"/>
                <w:szCs w:val="20"/>
              </w:rPr>
              <w:t>Provisioning Model</w:t>
            </w:r>
          </w:p>
        </w:tc>
        <w:tc>
          <w:tcPr>
            <w:tcW w:w="3265" w:type="dxa"/>
            <w:gridSpan w:val="3"/>
            <w:tcBorders>
              <w:top w:val="single" w:sz="4" w:space="0" w:color="auto"/>
              <w:bottom w:val="single" w:sz="4" w:space="0" w:color="auto"/>
            </w:tcBorders>
            <w:shd w:val="clear" w:color="auto" w:fill="auto"/>
            <w:noWrap/>
            <w:vAlign w:val="bottom"/>
          </w:tcPr>
          <w:p w14:paraId="10DCF30E" w14:textId="77777777" w:rsidR="004F6B46" w:rsidRPr="004F6B46" w:rsidRDefault="004F6B46" w:rsidP="004F6B46">
            <w:pPr>
              <w:jc w:val="center"/>
              <w:rPr>
                <w:color w:val="000000"/>
                <w:sz w:val="20"/>
                <w:szCs w:val="20"/>
              </w:rPr>
            </w:pPr>
            <w:r w:rsidRPr="004F6B46">
              <w:rPr>
                <w:color w:val="000000"/>
                <w:sz w:val="20"/>
                <w:szCs w:val="20"/>
              </w:rPr>
              <w:t>Regulation Model</w:t>
            </w:r>
          </w:p>
        </w:tc>
      </w:tr>
      <w:tr w:rsidR="004F6B46" w:rsidRPr="004F6B46" w14:paraId="01309477" w14:textId="77777777" w:rsidTr="00962D9F">
        <w:trPr>
          <w:trHeight w:val="320"/>
        </w:trPr>
        <w:tc>
          <w:tcPr>
            <w:tcW w:w="2880" w:type="dxa"/>
            <w:tcBorders>
              <w:bottom w:val="single" w:sz="4" w:space="0" w:color="auto"/>
            </w:tcBorders>
            <w:shd w:val="clear" w:color="auto" w:fill="auto"/>
            <w:noWrap/>
            <w:vAlign w:val="bottom"/>
            <w:hideMark/>
          </w:tcPr>
          <w:p w14:paraId="4E21D0A9" w14:textId="77777777" w:rsidR="004F6B46" w:rsidRPr="004F6B46" w:rsidRDefault="004F6B46" w:rsidP="004F6B46">
            <w:pPr>
              <w:rPr>
                <w:color w:val="000000"/>
                <w:sz w:val="20"/>
                <w:szCs w:val="20"/>
              </w:rPr>
            </w:pPr>
            <w:r w:rsidRPr="004F6B46">
              <w:rPr>
                <w:color w:val="000000"/>
                <w:sz w:val="20"/>
                <w:szCs w:val="20"/>
              </w:rPr>
              <w:t>Model Variables</w:t>
            </w:r>
          </w:p>
        </w:tc>
        <w:tc>
          <w:tcPr>
            <w:tcW w:w="4308" w:type="dxa"/>
            <w:tcBorders>
              <w:bottom w:val="single" w:sz="4" w:space="0" w:color="auto"/>
            </w:tcBorders>
            <w:shd w:val="clear" w:color="auto" w:fill="auto"/>
            <w:noWrap/>
            <w:vAlign w:val="bottom"/>
            <w:hideMark/>
          </w:tcPr>
          <w:p w14:paraId="024ECEFF" w14:textId="77777777" w:rsidR="004F6B46" w:rsidRPr="004F6B46" w:rsidRDefault="004F6B46" w:rsidP="004F6B46">
            <w:pPr>
              <w:rPr>
                <w:color w:val="000000"/>
                <w:sz w:val="20"/>
                <w:szCs w:val="20"/>
              </w:rPr>
            </w:pPr>
            <w:r w:rsidRPr="004F6B46">
              <w:rPr>
                <w:color w:val="000000"/>
                <w:sz w:val="20"/>
                <w:szCs w:val="20"/>
              </w:rPr>
              <w:t>Variable Description</w:t>
            </w:r>
          </w:p>
        </w:tc>
        <w:tc>
          <w:tcPr>
            <w:tcW w:w="1080" w:type="dxa"/>
            <w:tcBorders>
              <w:top w:val="single" w:sz="4" w:space="0" w:color="auto"/>
              <w:bottom w:val="single" w:sz="4" w:space="0" w:color="auto"/>
            </w:tcBorders>
            <w:shd w:val="clear" w:color="auto" w:fill="auto"/>
            <w:noWrap/>
            <w:vAlign w:val="bottom"/>
            <w:hideMark/>
          </w:tcPr>
          <w:p w14:paraId="2467B9D2" w14:textId="77777777" w:rsidR="004F6B46" w:rsidRPr="004F6B46" w:rsidRDefault="004F6B46" w:rsidP="004F6B46">
            <w:pPr>
              <w:rPr>
                <w:color w:val="000000"/>
                <w:sz w:val="20"/>
                <w:szCs w:val="20"/>
              </w:rPr>
            </w:pPr>
            <w:r w:rsidRPr="004F6B46">
              <w:rPr>
                <w:color w:val="000000"/>
                <w:sz w:val="20"/>
                <w:szCs w:val="20"/>
              </w:rPr>
              <w:t>mean</w:t>
            </w:r>
          </w:p>
        </w:tc>
        <w:tc>
          <w:tcPr>
            <w:tcW w:w="1082" w:type="dxa"/>
            <w:tcBorders>
              <w:top w:val="single" w:sz="4" w:space="0" w:color="auto"/>
              <w:bottom w:val="single" w:sz="4" w:space="0" w:color="auto"/>
            </w:tcBorders>
            <w:shd w:val="clear" w:color="auto" w:fill="auto"/>
            <w:noWrap/>
            <w:vAlign w:val="bottom"/>
            <w:hideMark/>
          </w:tcPr>
          <w:p w14:paraId="3A507513" w14:textId="77777777" w:rsidR="004F6B46" w:rsidRPr="004F6B46" w:rsidRDefault="004F6B46" w:rsidP="004F6B46">
            <w:pPr>
              <w:rPr>
                <w:color w:val="000000"/>
                <w:sz w:val="20"/>
                <w:szCs w:val="20"/>
              </w:rPr>
            </w:pPr>
            <w:r w:rsidRPr="004F6B46">
              <w:rPr>
                <w:color w:val="000000"/>
                <w:sz w:val="20"/>
                <w:szCs w:val="20"/>
              </w:rPr>
              <w:t>min</w:t>
            </w:r>
          </w:p>
        </w:tc>
        <w:tc>
          <w:tcPr>
            <w:tcW w:w="1300" w:type="dxa"/>
            <w:tcBorders>
              <w:top w:val="single" w:sz="4" w:space="0" w:color="auto"/>
              <w:bottom w:val="single" w:sz="4" w:space="0" w:color="auto"/>
            </w:tcBorders>
            <w:shd w:val="clear" w:color="auto" w:fill="auto"/>
            <w:noWrap/>
            <w:vAlign w:val="bottom"/>
            <w:hideMark/>
          </w:tcPr>
          <w:p w14:paraId="3BA824D5" w14:textId="77777777" w:rsidR="004F6B46" w:rsidRPr="004F6B46" w:rsidRDefault="004F6B46" w:rsidP="004F6B46">
            <w:pPr>
              <w:rPr>
                <w:color w:val="000000"/>
                <w:sz w:val="20"/>
                <w:szCs w:val="20"/>
              </w:rPr>
            </w:pPr>
            <w:r w:rsidRPr="004F6B46">
              <w:rPr>
                <w:color w:val="000000"/>
                <w:sz w:val="20"/>
                <w:szCs w:val="20"/>
              </w:rPr>
              <w:t>max</w:t>
            </w:r>
          </w:p>
        </w:tc>
        <w:tc>
          <w:tcPr>
            <w:tcW w:w="1109" w:type="dxa"/>
            <w:tcBorders>
              <w:top w:val="single" w:sz="4" w:space="0" w:color="auto"/>
              <w:bottom w:val="single" w:sz="4" w:space="0" w:color="auto"/>
            </w:tcBorders>
            <w:shd w:val="clear" w:color="auto" w:fill="auto"/>
            <w:noWrap/>
            <w:vAlign w:val="bottom"/>
            <w:hideMark/>
          </w:tcPr>
          <w:p w14:paraId="3C99CB6F" w14:textId="77777777" w:rsidR="004F6B46" w:rsidRPr="004F6B46" w:rsidRDefault="004F6B46" w:rsidP="004F6B46">
            <w:pPr>
              <w:rPr>
                <w:color w:val="000000"/>
                <w:sz w:val="20"/>
                <w:szCs w:val="20"/>
              </w:rPr>
            </w:pPr>
            <w:r w:rsidRPr="004F6B46">
              <w:rPr>
                <w:color w:val="000000"/>
                <w:sz w:val="20"/>
                <w:szCs w:val="20"/>
              </w:rPr>
              <w:t>mean</w:t>
            </w:r>
          </w:p>
        </w:tc>
        <w:tc>
          <w:tcPr>
            <w:tcW w:w="1099" w:type="dxa"/>
            <w:tcBorders>
              <w:top w:val="single" w:sz="4" w:space="0" w:color="auto"/>
              <w:bottom w:val="single" w:sz="4" w:space="0" w:color="auto"/>
            </w:tcBorders>
            <w:shd w:val="clear" w:color="auto" w:fill="auto"/>
            <w:noWrap/>
            <w:vAlign w:val="bottom"/>
            <w:hideMark/>
          </w:tcPr>
          <w:p w14:paraId="731E22CF" w14:textId="77777777" w:rsidR="004F6B46" w:rsidRPr="004F6B46" w:rsidRDefault="004F6B46" w:rsidP="004F6B46">
            <w:pPr>
              <w:rPr>
                <w:color w:val="000000"/>
                <w:sz w:val="20"/>
                <w:szCs w:val="20"/>
              </w:rPr>
            </w:pPr>
            <w:r w:rsidRPr="004F6B46">
              <w:rPr>
                <w:color w:val="000000"/>
                <w:sz w:val="20"/>
                <w:szCs w:val="20"/>
              </w:rPr>
              <w:t>min</w:t>
            </w:r>
          </w:p>
        </w:tc>
        <w:tc>
          <w:tcPr>
            <w:tcW w:w="1057" w:type="dxa"/>
            <w:tcBorders>
              <w:top w:val="single" w:sz="4" w:space="0" w:color="auto"/>
              <w:bottom w:val="single" w:sz="4" w:space="0" w:color="auto"/>
            </w:tcBorders>
            <w:shd w:val="clear" w:color="auto" w:fill="auto"/>
            <w:noWrap/>
            <w:vAlign w:val="bottom"/>
            <w:hideMark/>
          </w:tcPr>
          <w:p w14:paraId="662A55F5" w14:textId="77777777" w:rsidR="004F6B46" w:rsidRPr="004F6B46" w:rsidRDefault="004F6B46" w:rsidP="004F6B46">
            <w:pPr>
              <w:rPr>
                <w:color w:val="000000"/>
                <w:sz w:val="20"/>
                <w:szCs w:val="20"/>
              </w:rPr>
            </w:pPr>
            <w:r w:rsidRPr="004F6B46">
              <w:rPr>
                <w:color w:val="000000"/>
                <w:sz w:val="20"/>
                <w:szCs w:val="20"/>
              </w:rPr>
              <w:t>max</w:t>
            </w:r>
          </w:p>
        </w:tc>
      </w:tr>
      <w:tr w:rsidR="00962D9F" w:rsidRPr="004F6B46" w14:paraId="77E85537" w14:textId="77777777" w:rsidTr="00962D9F">
        <w:trPr>
          <w:trHeight w:val="320"/>
        </w:trPr>
        <w:tc>
          <w:tcPr>
            <w:tcW w:w="2880" w:type="dxa"/>
            <w:tcBorders>
              <w:top w:val="single" w:sz="4" w:space="0" w:color="auto"/>
            </w:tcBorders>
            <w:shd w:val="clear" w:color="auto" w:fill="auto"/>
            <w:noWrap/>
            <w:vAlign w:val="bottom"/>
          </w:tcPr>
          <w:p w14:paraId="4F9A7836" w14:textId="5175125B" w:rsidR="00962D9F" w:rsidRPr="00962D9F" w:rsidRDefault="00962D9F" w:rsidP="004F6B46">
            <w:pPr>
              <w:rPr>
                <w:b/>
                <w:bCs/>
                <w:color w:val="000000"/>
                <w:sz w:val="20"/>
                <w:szCs w:val="20"/>
              </w:rPr>
            </w:pPr>
            <w:r w:rsidRPr="00962D9F">
              <w:rPr>
                <w:b/>
                <w:bCs/>
                <w:color w:val="000000"/>
                <w:sz w:val="20"/>
                <w:szCs w:val="20"/>
              </w:rPr>
              <w:t>Dependent Variable</w:t>
            </w:r>
          </w:p>
        </w:tc>
        <w:tc>
          <w:tcPr>
            <w:tcW w:w="4308" w:type="dxa"/>
            <w:tcBorders>
              <w:top w:val="single" w:sz="4" w:space="0" w:color="auto"/>
            </w:tcBorders>
            <w:shd w:val="clear" w:color="auto" w:fill="auto"/>
            <w:noWrap/>
            <w:vAlign w:val="bottom"/>
          </w:tcPr>
          <w:p w14:paraId="74027DC4" w14:textId="77777777" w:rsidR="00962D9F" w:rsidRPr="004F6B46" w:rsidRDefault="00962D9F" w:rsidP="004F6B46">
            <w:pPr>
              <w:rPr>
                <w:color w:val="000000"/>
                <w:sz w:val="20"/>
                <w:szCs w:val="20"/>
              </w:rPr>
            </w:pPr>
          </w:p>
        </w:tc>
        <w:tc>
          <w:tcPr>
            <w:tcW w:w="1080" w:type="dxa"/>
            <w:tcBorders>
              <w:top w:val="single" w:sz="4" w:space="0" w:color="auto"/>
            </w:tcBorders>
            <w:shd w:val="clear" w:color="auto" w:fill="auto"/>
            <w:noWrap/>
            <w:vAlign w:val="bottom"/>
          </w:tcPr>
          <w:p w14:paraId="1E9FB35A" w14:textId="77777777" w:rsidR="00962D9F" w:rsidRPr="004F6B46" w:rsidRDefault="00962D9F" w:rsidP="004F6B46">
            <w:pPr>
              <w:jc w:val="center"/>
              <w:rPr>
                <w:color w:val="000000"/>
                <w:sz w:val="20"/>
                <w:szCs w:val="20"/>
              </w:rPr>
            </w:pPr>
          </w:p>
        </w:tc>
        <w:tc>
          <w:tcPr>
            <w:tcW w:w="1082" w:type="dxa"/>
            <w:tcBorders>
              <w:top w:val="single" w:sz="4" w:space="0" w:color="auto"/>
            </w:tcBorders>
            <w:shd w:val="clear" w:color="auto" w:fill="auto"/>
            <w:noWrap/>
            <w:vAlign w:val="bottom"/>
          </w:tcPr>
          <w:p w14:paraId="6FB053F1" w14:textId="77777777" w:rsidR="00962D9F" w:rsidRPr="004F6B46" w:rsidRDefault="00962D9F" w:rsidP="004F6B46">
            <w:pPr>
              <w:jc w:val="center"/>
              <w:rPr>
                <w:color w:val="000000"/>
                <w:sz w:val="20"/>
                <w:szCs w:val="20"/>
              </w:rPr>
            </w:pPr>
          </w:p>
        </w:tc>
        <w:tc>
          <w:tcPr>
            <w:tcW w:w="1300" w:type="dxa"/>
            <w:tcBorders>
              <w:top w:val="single" w:sz="4" w:space="0" w:color="auto"/>
            </w:tcBorders>
            <w:shd w:val="clear" w:color="auto" w:fill="auto"/>
            <w:noWrap/>
            <w:vAlign w:val="bottom"/>
          </w:tcPr>
          <w:p w14:paraId="5A9132FE" w14:textId="77777777" w:rsidR="00962D9F" w:rsidRPr="004F6B46" w:rsidRDefault="00962D9F" w:rsidP="004F6B46">
            <w:pPr>
              <w:jc w:val="center"/>
              <w:rPr>
                <w:color w:val="000000"/>
                <w:sz w:val="20"/>
                <w:szCs w:val="20"/>
              </w:rPr>
            </w:pPr>
          </w:p>
        </w:tc>
        <w:tc>
          <w:tcPr>
            <w:tcW w:w="1109" w:type="dxa"/>
            <w:tcBorders>
              <w:top w:val="single" w:sz="4" w:space="0" w:color="auto"/>
            </w:tcBorders>
            <w:shd w:val="clear" w:color="auto" w:fill="auto"/>
            <w:noWrap/>
            <w:vAlign w:val="bottom"/>
          </w:tcPr>
          <w:p w14:paraId="0F5E3097" w14:textId="77777777" w:rsidR="00962D9F" w:rsidRPr="004F6B46" w:rsidRDefault="00962D9F" w:rsidP="004F6B46">
            <w:pPr>
              <w:jc w:val="center"/>
              <w:rPr>
                <w:color w:val="000000"/>
                <w:sz w:val="20"/>
                <w:szCs w:val="20"/>
              </w:rPr>
            </w:pPr>
          </w:p>
        </w:tc>
        <w:tc>
          <w:tcPr>
            <w:tcW w:w="1099" w:type="dxa"/>
            <w:tcBorders>
              <w:top w:val="single" w:sz="4" w:space="0" w:color="auto"/>
            </w:tcBorders>
            <w:shd w:val="clear" w:color="auto" w:fill="auto"/>
            <w:noWrap/>
            <w:vAlign w:val="bottom"/>
          </w:tcPr>
          <w:p w14:paraId="2B7ABD11" w14:textId="77777777" w:rsidR="00962D9F" w:rsidRPr="004F6B46" w:rsidRDefault="00962D9F" w:rsidP="004F6B46">
            <w:pPr>
              <w:jc w:val="center"/>
              <w:rPr>
                <w:color w:val="000000"/>
                <w:sz w:val="20"/>
                <w:szCs w:val="20"/>
              </w:rPr>
            </w:pPr>
          </w:p>
        </w:tc>
        <w:tc>
          <w:tcPr>
            <w:tcW w:w="1057" w:type="dxa"/>
            <w:tcBorders>
              <w:top w:val="single" w:sz="4" w:space="0" w:color="auto"/>
            </w:tcBorders>
            <w:shd w:val="clear" w:color="auto" w:fill="auto"/>
            <w:noWrap/>
            <w:vAlign w:val="bottom"/>
          </w:tcPr>
          <w:p w14:paraId="1EB3EF19" w14:textId="77777777" w:rsidR="00962D9F" w:rsidRPr="004F6B46" w:rsidRDefault="00962D9F" w:rsidP="004F6B46">
            <w:pPr>
              <w:jc w:val="center"/>
              <w:rPr>
                <w:color w:val="000000"/>
                <w:sz w:val="20"/>
                <w:szCs w:val="20"/>
              </w:rPr>
            </w:pPr>
          </w:p>
        </w:tc>
      </w:tr>
      <w:tr w:rsidR="004F6B46" w:rsidRPr="004F6B46" w14:paraId="233C866E" w14:textId="77777777" w:rsidTr="00962D9F">
        <w:trPr>
          <w:trHeight w:val="320"/>
        </w:trPr>
        <w:tc>
          <w:tcPr>
            <w:tcW w:w="2880" w:type="dxa"/>
            <w:shd w:val="clear" w:color="auto" w:fill="auto"/>
            <w:noWrap/>
            <w:vAlign w:val="bottom"/>
          </w:tcPr>
          <w:p w14:paraId="3FBC4164" w14:textId="77777777" w:rsidR="004F6B46" w:rsidRPr="004F6B46" w:rsidRDefault="004F6B46" w:rsidP="004F6B46">
            <w:pPr>
              <w:rPr>
                <w:color w:val="000000"/>
                <w:sz w:val="20"/>
                <w:szCs w:val="20"/>
              </w:rPr>
            </w:pPr>
            <w:r w:rsidRPr="004F6B46">
              <w:rPr>
                <w:color w:val="000000"/>
                <w:sz w:val="20"/>
                <w:szCs w:val="20"/>
              </w:rPr>
              <w:t xml:space="preserve">Provisioning ESS </w:t>
            </w:r>
          </w:p>
          <w:p w14:paraId="342580F5" w14:textId="77777777" w:rsidR="004F6B46" w:rsidRPr="004F6B46" w:rsidRDefault="004F6B46" w:rsidP="004F6B46">
            <w:pPr>
              <w:rPr>
                <w:color w:val="000000"/>
                <w:sz w:val="20"/>
                <w:szCs w:val="20"/>
              </w:rPr>
            </w:pPr>
          </w:p>
        </w:tc>
        <w:tc>
          <w:tcPr>
            <w:tcW w:w="4308" w:type="dxa"/>
            <w:shd w:val="clear" w:color="auto" w:fill="auto"/>
            <w:noWrap/>
            <w:vAlign w:val="bottom"/>
          </w:tcPr>
          <w:p w14:paraId="1DD0FDF7" w14:textId="77777777" w:rsidR="004F6B46" w:rsidRPr="004F6B46" w:rsidRDefault="004F6B46" w:rsidP="004F6B46">
            <w:pPr>
              <w:rPr>
                <w:color w:val="000000"/>
                <w:sz w:val="20"/>
                <w:szCs w:val="20"/>
              </w:rPr>
            </w:pPr>
            <w:r w:rsidRPr="004F6B46">
              <w:rPr>
                <w:color w:val="000000"/>
                <w:sz w:val="20"/>
                <w:szCs w:val="20"/>
              </w:rPr>
              <w:t>Provisioning wetland values ((2018USD/ha/year)</w:t>
            </w:r>
          </w:p>
        </w:tc>
        <w:tc>
          <w:tcPr>
            <w:tcW w:w="1080" w:type="dxa"/>
            <w:shd w:val="clear" w:color="auto" w:fill="auto"/>
            <w:noWrap/>
            <w:vAlign w:val="bottom"/>
          </w:tcPr>
          <w:p w14:paraId="75ABA0BA" w14:textId="77777777" w:rsidR="004F6B46" w:rsidRPr="004F6B46" w:rsidRDefault="004F6B46" w:rsidP="004F6B46">
            <w:pPr>
              <w:jc w:val="center"/>
              <w:rPr>
                <w:color w:val="000000"/>
                <w:sz w:val="20"/>
                <w:szCs w:val="20"/>
              </w:rPr>
            </w:pPr>
            <w:r w:rsidRPr="004F6B46">
              <w:rPr>
                <w:color w:val="000000"/>
                <w:sz w:val="20"/>
                <w:szCs w:val="20"/>
              </w:rPr>
              <w:t>1644.79</w:t>
            </w:r>
          </w:p>
          <w:p w14:paraId="54420205" w14:textId="77777777" w:rsidR="004F6B46" w:rsidRPr="004F6B46" w:rsidRDefault="004F6B46" w:rsidP="004F6B46">
            <w:pPr>
              <w:jc w:val="center"/>
              <w:rPr>
                <w:color w:val="000000"/>
                <w:sz w:val="20"/>
                <w:szCs w:val="20"/>
              </w:rPr>
            </w:pPr>
            <w:commentRangeStart w:id="238"/>
            <w:r w:rsidRPr="004F6B46">
              <w:rPr>
                <w:color w:val="000000"/>
                <w:sz w:val="20"/>
                <w:szCs w:val="20"/>
              </w:rPr>
              <w:t>(3167.5)</w:t>
            </w:r>
            <w:commentRangeEnd w:id="238"/>
            <w:r w:rsidR="00313145">
              <w:rPr>
                <w:rStyle w:val="CommentReference"/>
                <w:rFonts w:ascii="Liberation Serif" w:eastAsia="SimSun" w:hAnsi="Liberation Serif" w:cs="Mangal"/>
                <w:kern w:val="3"/>
                <w:lang w:eastAsia="zh-CN" w:bidi="hi-IN"/>
              </w:rPr>
              <w:commentReference w:id="238"/>
            </w:r>
          </w:p>
        </w:tc>
        <w:tc>
          <w:tcPr>
            <w:tcW w:w="1082" w:type="dxa"/>
            <w:shd w:val="clear" w:color="auto" w:fill="auto"/>
            <w:noWrap/>
            <w:vAlign w:val="bottom"/>
          </w:tcPr>
          <w:p w14:paraId="03545CCD" w14:textId="77777777" w:rsidR="004F6B46" w:rsidRPr="004F6B46" w:rsidRDefault="004F6B46" w:rsidP="004F6B46">
            <w:pPr>
              <w:jc w:val="center"/>
              <w:rPr>
                <w:color w:val="000000"/>
                <w:sz w:val="20"/>
                <w:szCs w:val="20"/>
              </w:rPr>
            </w:pPr>
            <w:r w:rsidRPr="004F6B46">
              <w:rPr>
                <w:color w:val="000000"/>
                <w:sz w:val="20"/>
                <w:szCs w:val="20"/>
              </w:rPr>
              <w:t>4.00E-04</w:t>
            </w:r>
          </w:p>
        </w:tc>
        <w:tc>
          <w:tcPr>
            <w:tcW w:w="1300" w:type="dxa"/>
            <w:shd w:val="clear" w:color="auto" w:fill="auto"/>
            <w:noWrap/>
            <w:vAlign w:val="bottom"/>
          </w:tcPr>
          <w:p w14:paraId="5678D5ED" w14:textId="77777777" w:rsidR="004F6B46" w:rsidRPr="004F6B46" w:rsidRDefault="004F6B46" w:rsidP="004F6B46">
            <w:pPr>
              <w:jc w:val="center"/>
              <w:rPr>
                <w:color w:val="000000"/>
                <w:sz w:val="20"/>
                <w:szCs w:val="20"/>
              </w:rPr>
            </w:pPr>
            <w:r w:rsidRPr="004F6B46">
              <w:rPr>
                <w:color w:val="000000"/>
                <w:sz w:val="20"/>
                <w:szCs w:val="20"/>
              </w:rPr>
              <w:t>12341.87</w:t>
            </w:r>
          </w:p>
        </w:tc>
        <w:tc>
          <w:tcPr>
            <w:tcW w:w="1109" w:type="dxa"/>
            <w:shd w:val="clear" w:color="auto" w:fill="auto"/>
            <w:noWrap/>
            <w:vAlign w:val="bottom"/>
          </w:tcPr>
          <w:p w14:paraId="74B3BA71" w14:textId="77777777" w:rsidR="004F6B46" w:rsidRPr="004F6B46" w:rsidRDefault="004F6B46" w:rsidP="004F6B46">
            <w:pPr>
              <w:jc w:val="center"/>
              <w:rPr>
                <w:color w:val="000000"/>
                <w:sz w:val="20"/>
                <w:szCs w:val="20"/>
              </w:rPr>
            </w:pPr>
          </w:p>
        </w:tc>
        <w:tc>
          <w:tcPr>
            <w:tcW w:w="1099" w:type="dxa"/>
            <w:shd w:val="clear" w:color="auto" w:fill="auto"/>
            <w:noWrap/>
            <w:vAlign w:val="bottom"/>
          </w:tcPr>
          <w:p w14:paraId="2E046DA0" w14:textId="77777777" w:rsidR="004F6B46" w:rsidRPr="004F6B46" w:rsidRDefault="004F6B46" w:rsidP="004F6B46">
            <w:pPr>
              <w:jc w:val="center"/>
              <w:rPr>
                <w:color w:val="000000"/>
                <w:sz w:val="20"/>
                <w:szCs w:val="20"/>
              </w:rPr>
            </w:pPr>
          </w:p>
        </w:tc>
        <w:tc>
          <w:tcPr>
            <w:tcW w:w="1057" w:type="dxa"/>
            <w:shd w:val="clear" w:color="auto" w:fill="auto"/>
            <w:noWrap/>
            <w:vAlign w:val="bottom"/>
          </w:tcPr>
          <w:p w14:paraId="7AEE4E3D" w14:textId="77777777" w:rsidR="004F6B46" w:rsidRPr="004F6B46" w:rsidRDefault="004F6B46" w:rsidP="004F6B46">
            <w:pPr>
              <w:jc w:val="center"/>
              <w:rPr>
                <w:color w:val="000000"/>
                <w:sz w:val="20"/>
                <w:szCs w:val="20"/>
              </w:rPr>
            </w:pPr>
          </w:p>
        </w:tc>
      </w:tr>
      <w:tr w:rsidR="004F6B46" w:rsidRPr="004F6B46" w14:paraId="021ABBF9" w14:textId="77777777" w:rsidTr="004F6B46">
        <w:trPr>
          <w:trHeight w:val="320"/>
        </w:trPr>
        <w:tc>
          <w:tcPr>
            <w:tcW w:w="2880" w:type="dxa"/>
            <w:shd w:val="clear" w:color="auto" w:fill="auto"/>
            <w:noWrap/>
            <w:vAlign w:val="bottom"/>
          </w:tcPr>
          <w:p w14:paraId="63FDDEA2" w14:textId="77777777" w:rsidR="004F6B46" w:rsidRPr="004F6B46" w:rsidRDefault="004F6B46" w:rsidP="004F6B46">
            <w:pPr>
              <w:rPr>
                <w:color w:val="000000"/>
                <w:sz w:val="20"/>
                <w:szCs w:val="20"/>
              </w:rPr>
            </w:pPr>
            <w:r w:rsidRPr="004F6B46">
              <w:rPr>
                <w:color w:val="000000"/>
                <w:sz w:val="20"/>
                <w:szCs w:val="20"/>
              </w:rPr>
              <w:t>Regulation ESS (2018USD/ha/year)</w:t>
            </w:r>
          </w:p>
        </w:tc>
        <w:tc>
          <w:tcPr>
            <w:tcW w:w="4308" w:type="dxa"/>
            <w:shd w:val="clear" w:color="auto" w:fill="auto"/>
            <w:noWrap/>
            <w:vAlign w:val="bottom"/>
          </w:tcPr>
          <w:p w14:paraId="1D52E14B" w14:textId="77777777" w:rsidR="004F6B46" w:rsidRPr="004F6B46" w:rsidRDefault="004F6B46" w:rsidP="004F6B46">
            <w:pPr>
              <w:rPr>
                <w:color w:val="000000"/>
                <w:sz w:val="20"/>
                <w:szCs w:val="20"/>
              </w:rPr>
            </w:pPr>
            <w:r w:rsidRPr="004F6B46">
              <w:rPr>
                <w:color w:val="000000"/>
                <w:sz w:val="20"/>
                <w:szCs w:val="20"/>
              </w:rPr>
              <w:t>Regulation wetland values ((2018USD/ha/year)</w:t>
            </w:r>
          </w:p>
        </w:tc>
        <w:tc>
          <w:tcPr>
            <w:tcW w:w="1080" w:type="dxa"/>
            <w:shd w:val="clear" w:color="auto" w:fill="auto"/>
            <w:noWrap/>
            <w:vAlign w:val="bottom"/>
          </w:tcPr>
          <w:p w14:paraId="0F99B811" w14:textId="77777777" w:rsidR="004F6B46" w:rsidRPr="004F6B46" w:rsidRDefault="004F6B46" w:rsidP="004F6B46">
            <w:pPr>
              <w:jc w:val="center"/>
              <w:rPr>
                <w:color w:val="000000"/>
                <w:sz w:val="20"/>
                <w:szCs w:val="20"/>
              </w:rPr>
            </w:pPr>
          </w:p>
        </w:tc>
        <w:tc>
          <w:tcPr>
            <w:tcW w:w="1082" w:type="dxa"/>
            <w:shd w:val="clear" w:color="auto" w:fill="auto"/>
            <w:noWrap/>
            <w:vAlign w:val="bottom"/>
          </w:tcPr>
          <w:p w14:paraId="17371209" w14:textId="77777777" w:rsidR="004F6B46" w:rsidRPr="004F6B46" w:rsidRDefault="004F6B46" w:rsidP="004F6B46">
            <w:pPr>
              <w:jc w:val="center"/>
              <w:rPr>
                <w:color w:val="000000"/>
                <w:sz w:val="20"/>
                <w:szCs w:val="20"/>
              </w:rPr>
            </w:pPr>
          </w:p>
        </w:tc>
        <w:tc>
          <w:tcPr>
            <w:tcW w:w="1300" w:type="dxa"/>
            <w:shd w:val="clear" w:color="auto" w:fill="auto"/>
            <w:noWrap/>
            <w:vAlign w:val="bottom"/>
          </w:tcPr>
          <w:p w14:paraId="36BB9D0A" w14:textId="77777777" w:rsidR="004F6B46" w:rsidRPr="004F6B46" w:rsidRDefault="004F6B46" w:rsidP="004F6B46">
            <w:pPr>
              <w:jc w:val="center"/>
              <w:rPr>
                <w:color w:val="000000"/>
                <w:sz w:val="20"/>
                <w:szCs w:val="20"/>
              </w:rPr>
            </w:pPr>
          </w:p>
        </w:tc>
        <w:tc>
          <w:tcPr>
            <w:tcW w:w="1109" w:type="dxa"/>
            <w:shd w:val="clear" w:color="auto" w:fill="auto"/>
            <w:noWrap/>
            <w:vAlign w:val="bottom"/>
          </w:tcPr>
          <w:p w14:paraId="56846432" w14:textId="77777777" w:rsidR="004F6B46" w:rsidRPr="004F6B46" w:rsidRDefault="004F6B46" w:rsidP="004F6B46">
            <w:pPr>
              <w:jc w:val="center"/>
              <w:rPr>
                <w:color w:val="000000"/>
                <w:sz w:val="20"/>
                <w:szCs w:val="20"/>
              </w:rPr>
            </w:pPr>
            <w:r w:rsidRPr="004F6B46">
              <w:rPr>
                <w:color w:val="000000"/>
                <w:sz w:val="20"/>
                <w:szCs w:val="20"/>
              </w:rPr>
              <w:t>8711.23</w:t>
            </w:r>
          </w:p>
          <w:p w14:paraId="3004AAA8" w14:textId="77777777" w:rsidR="004F6B46" w:rsidRPr="004F6B46" w:rsidRDefault="004F6B46" w:rsidP="004F6B46">
            <w:pPr>
              <w:jc w:val="center"/>
              <w:rPr>
                <w:color w:val="000000"/>
                <w:sz w:val="20"/>
                <w:szCs w:val="20"/>
              </w:rPr>
            </w:pPr>
            <w:r w:rsidRPr="004F6B46">
              <w:rPr>
                <w:color w:val="000000"/>
                <w:sz w:val="20"/>
                <w:szCs w:val="20"/>
              </w:rPr>
              <w:t>(22375)</w:t>
            </w:r>
          </w:p>
        </w:tc>
        <w:tc>
          <w:tcPr>
            <w:tcW w:w="1099" w:type="dxa"/>
            <w:shd w:val="clear" w:color="auto" w:fill="auto"/>
            <w:noWrap/>
            <w:vAlign w:val="bottom"/>
          </w:tcPr>
          <w:p w14:paraId="3E13B65D" w14:textId="77777777" w:rsidR="004F6B46" w:rsidRPr="004F6B46" w:rsidRDefault="004F6B46" w:rsidP="004F6B46">
            <w:pPr>
              <w:jc w:val="center"/>
              <w:rPr>
                <w:color w:val="000000"/>
                <w:sz w:val="20"/>
                <w:szCs w:val="20"/>
              </w:rPr>
            </w:pPr>
            <w:r w:rsidRPr="004F6B46">
              <w:rPr>
                <w:color w:val="000000"/>
                <w:sz w:val="20"/>
                <w:szCs w:val="20"/>
              </w:rPr>
              <w:t>6.00E-04</w:t>
            </w:r>
          </w:p>
        </w:tc>
        <w:tc>
          <w:tcPr>
            <w:tcW w:w="1057" w:type="dxa"/>
            <w:shd w:val="clear" w:color="auto" w:fill="auto"/>
            <w:noWrap/>
            <w:vAlign w:val="bottom"/>
          </w:tcPr>
          <w:p w14:paraId="1547E4A1" w14:textId="77777777" w:rsidR="004F6B46" w:rsidRPr="004F6B46" w:rsidRDefault="004F6B46" w:rsidP="004F6B46">
            <w:pPr>
              <w:jc w:val="center"/>
              <w:rPr>
                <w:color w:val="000000"/>
                <w:sz w:val="20"/>
                <w:szCs w:val="20"/>
              </w:rPr>
            </w:pPr>
            <w:r w:rsidRPr="004F6B46">
              <w:rPr>
                <w:color w:val="000000"/>
                <w:sz w:val="20"/>
                <w:szCs w:val="20"/>
              </w:rPr>
              <w:t>1.04E05</w:t>
            </w:r>
          </w:p>
        </w:tc>
      </w:tr>
      <w:tr w:rsidR="00962D9F" w:rsidRPr="004F6B46" w14:paraId="24C5E877" w14:textId="77777777" w:rsidTr="004F6B46">
        <w:trPr>
          <w:trHeight w:val="320"/>
        </w:trPr>
        <w:tc>
          <w:tcPr>
            <w:tcW w:w="2880" w:type="dxa"/>
            <w:shd w:val="clear" w:color="auto" w:fill="auto"/>
            <w:noWrap/>
            <w:vAlign w:val="bottom"/>
          </w:tcPr>
          <w:p w14:paraId="52404AC6" w14:textId="77777777" w:rsidR="00962D9F" w:rsidRDefault="00962D9F" w:rsidP="004F6B46">
            <w:pPr>
              <w:rPr>
                <w:color w:val="000000"/>
                <w:sz w:val="20"/>
                <w:szCs w:val="20"/>
              </w:rPr>
            </w:pPr>
          </w:p>
          <w:p w14:paraId="49561A93" w14:textId="372E6FB3" w:rsidR="00962D9F" w:rsidRPr="00962D9F" w:rsidRDefault="00962D9F" w:rsidP="004F6B46">
            <w:pPr>
              <w:rPr>
                <w:b/>
                <w:bCs/>
                <w:color w:val="000000"/>
                <w:sz w:val="20"/>
                <w:szCs w:val="20"/>
              </w:rPr>
            </w:pPr>
            <w:r w:rsidRPr="00962D9F">
              <w:rPr>
                <w:b/>
                <w:bCs/>
                <w:color w:val="000000"/>
                <w:sz w:val="20"/>
                <w:szCs w:val="20"/>
              </w:rPr>
              <w:t>Explanatory Variables</w:t>
            </w:r>
          </w:p>
        </w:tc>
        <w:tc>
          <w:tcPr>
            <w:tcW w:w="4308" w:type="dxa"/>
            <w:shd w:val="clear" w:color="auto" w:fill="auto"/>
            <w:noWrap/>
            <w:vAlign w:val="bottom"/>
          </w:tcPr>
          <w:p w14:paraId="07465BF0" w14:textId="77777777" w:rsidR="00962D9F" w:rsidRPr="004F6B46" w:rsidRDefault="00962D9F" w:rsidP="004F6B46">
            <w:pPr>
              <w:rPr>
                <w:color w:val="000000"/>
                <w:sz w:val="20"/>
                <w:szCs w:val="20"/>
              </w:rPr>
            </w:pPr>
          </w:p>
        </w:tc>
        <w:tc>
          <w:tcPr>
            <w:tcW w:w="1080" w:type="dxa"/>
            <w:shd w:val="clear" w:color="auto" w:fill="auto"/>
            <w:noWrap/>
            <w:vAlign w:val="bottom"/>
          </w:tcPr>
          <w:p w14:paraId="3141B432" w14:textId="77777777" w:rsidR="00962D9F" w:rsidRPr="004F6B46" w:rsidRDefault="00962D9F" w:rsidP="004F6B46">
            <w:pPr>
              <w:jc w:val="center"/>
              <w:rPr>
                <w:color w:val="000000"/>
                <w:sz w:val="20"/>
                <w:szCs w:val="20"/>
              </w:rPr>
            </w:pPr>
          </w:p>
        </w:tc>
        <w:tc>
          <w:tcPr>
            <w:tcW w:w="1082" w:type="dxa"/>
            <w:shd w:val="clear" w:color="auto" w:fill="auto"/>
            <w:noWrap/>
            <w:vAlign w:val="bottom"/>
          </w:tcPr>
          <w:p w14:paraId="40AAA9DF" w14:textId="77777777" w:rsidR="00962D9F" w:rsidRPr="004F6B46" w:rsidRDefault="00962D9F" w:rsidP="004F6B46">
            <w:pPr>
              <w:jc w:val="center"/>
              <w:rPr>
                <w:color w:val="000000"/>
                <w:sz w:val="20"/>
                <w:szCs w:val="20"/>
              </w:rPr>
            </w:pPr>
          </w:p>
        </w:tc>
        <w:tc>
          <w:tcPr>
            <w:tcW w:w="1300" w:type="dxa"/>
            <w:shd w:val="clear" w:color="auto" w:fill="auto"/>
            <w:noWrap/>
            <w:vAlign w:val="bottom"/>
          </w:tcPr>
          <w:p w14:paraId="6E43A354" w14:textId="77777777" w:rsidR="00962D9F" w:rsidRPr="004F6B46" w:rsidRDefault="00962D9F" w:rsidP="004F6B46">
            <w:pPr>
              <w:jc w:val="center"/>
              <w:rPr>
                <w:color w:val="000000"/>
                <w:sz w:val="20"/>
                <w:szCs w:val="20"/>
              </w:rPr>
            </w:pPr>
          </w:p>
        </w:tc>
        <w:tc>
          <w:tcPr>
            <w:tcW w:w="1109" w:type="dxa"/>
            <w:shd w:val="clear" w:color="auto" w:fill="auto"/>
            <w:noWrap/>
            <w:vAlign w:val="bottom"/>
          </w:tcPr>
          <w:p w14:paraId="33DDCD1F" w14:textId="77777777" w:rsidR="00962D9F" w:rsidRPr="004F6B46" w:rsidRDefault="00962D9F" w:rsidP="004F6B46">
            <w:pPr>
              <w:jc w:val="center"/>
              <w:rPr>
                <w:color w:val="000000"/>
                <w:sz w:val="20"/>
                <w:szCs w:val="20"/>
              </w:rPr>
            </w:pPr>
          </w:p>
        </w:tc>
        <w:tc>
          <w:tcPr>
            <w:tcW w:w="1099" w:type="dxa"/>
            <w:shd w:val="clear" w:color="auto" w:fill="auto"/>
            <w:noWrap/>
            <w:vAlign w:val="bottom"/>
          </w:tcPr>
          <w:p w14:paraId="5F12DEA0" w14:textId="77777777" w:rsidR="00962D9F" w:rsidRPr="004F6B46" w:rsidRDefault="00962D9F" w:rsidP="004F6B46">
            <w:pPr>
              <w:jc w:val="center"/>
              <w:rPr>
                <w:color w:val="000000"/>
                <w:sz w:val="20"/>
                <w:szCs w:val="20"/>
              </w:rPr>
            </w:pPr>
          </w:p>
        </w:tc>
        <w:tc>
          <w:tcPr>
            <w:tcW w:w="1057" w:type="dxa"/>
            <w:shd w:val="clear" w:color="auto" w:fill="auto"/>
            <w:noWrap/>
            <w:vAlign w:val="bottom"/>
          </w:tcPr>
          <w:p w14:paraId="71F37B16" w14:textId="77777777" w:rsidR="00962D9F" w:rsidRPr="004F6B46" w:rsidRDefault="00962D9F" w:rsidP="004F6B46">
            <w:pPr>
              <w:jc w:val="center"/>
              <w:rPr>
                <w:color w:val="000000"/>
                <w:sz w:val="20"/>
                <w:szCs w:val="20"/>
              </w:rPr>
            </w:pPr>
          </w:p>
        </w:tc>
      </w:tr>
      <w:tr w:rsidR="00962D9F" w:rsidRPr="004F6B46" w14:paraId="3C825044" w14:textId="77777777" w:rsidTr="004F6B46">
        <w:trPr>
          <w:trHeight w:val="320"/>
        </w:trPr>
        <w:tc>
          <w:tcPr>
            <w:tcW w:w="2880" w:type="dxa"/>
            <w:shd w:val="clear" w:color="auto" w:fill="auto"/>
            <w:noWrap/>
            <w:vAlign w:val="bottom"/>
          </w:tcPr>
          <w:p w14:paraId="6065B831" w14:textId="1FBB0CC2" w:rsidR="00962D9F" w:rsidRPr="00962D9F" w:rsidRDefault="00962D9F" w:rsidP="004F6B46">
            <w:pPr>
              <w:rPr>
                <w:i/>
                <w:iCs/>
                <w:color w:val="000000"/>
                <w:sz w:val="20"/>
                <w:szCs w:val="20"/>
              </w:rPr>
            </w:pPr>
            <w:r w:rsidRPr="00962D9F">
              <w:rPr>
                <w:i/>
                <w:iCs/>
                <w:color w:val="000000"/>
                <w:sz w:val="20"/>
                <w:szCs w:val="20"/>
              </w:rPr>
              <w:t>Economic Variables</w:t>
            </w:r>
          </w:p>
        </w:tc>
        <w:tc>
          <w:tcPr>
            <w:tcW w:w="4308" w:type="dxa"/>
            <w:shd w:val="clear" w:color="auto" w:fill="auto"/>
            <w:noWrap/>
            <w:vAlign w:val="bottom"/>
          </w:tcPr>
          <w:p w14:paraId="39580E5C" w14:textId="77777777" w:rsidR="00962D9F" w:rsidRPr="004F6B46" w:rsidRDefault="00962D9F" w:rsidP="004F6B46">
            <w:pPr>
              <w:rPr>
                <w:color w:val="000000"/>
                <w:sz w:val="20"/>
                <w:szCs w:val="20"/>
              </w:rPr>
            </w:pPr>
          </w:p>
        </w:tc>
        <w:tc>
          <w:tcPr>
            <w:tcW w:w="1080" w:type="dxa"/>
            <w:shd w:val="clear" w:color="auto" w:fill="auto"/>
            <w:noWrap/>
            <w:vAlign w:val="bottom"/>
          </w:tcPr>
          <w:p w14:paraId="022BC21B" w14:textId="77777777" w:rsidR="00962D9F" w:rsidRPr="004F6B46" w:rsidRDefault="00962D9F" w:rsidP="004F6B46">
            <w:pPr>
              <w:jc w:val="center"/>
              <w:rPr>
                <w:color w:val="000000"/>
                <w:sz w:val="20"/>
                <w:szCs w:val="20"/>
              </w:rPr>
            </w:pPr>
          </w:p>
        </w:tc>
        <w:tc>
          <w:tcPr>
            <w:tcW w:w="1082" w:type="dxa"/>
            <w:shd w:val="clear" w:color="auto" w:fill="auto"/>
            <w:noWrap/>
            <w:vAlign w:val="bottom"/>
          </w:tcPr>
          <w:p w14:paraId="63C241C0" w14:textId="77777777" w:rsidR="00962D9F" w:rsidRPr="004F6B46" w:rsidRDefault="00962D9F" w:rsidP="004F6B46">
            <w:pPr>
              <w:jc w:val="center"/>
              <w:rPr>
                <w:color w:val="000000"/>
                <w:sz w:val="20"/>
                <w:szCs w:val="20"/>
              </w:rPr>
            </w:pPr>
          </w:p>
        </w:tc>
        <w:tc>
          <w:tcPr>
            <w:tcW w:w="1300" w:type="dxa"/>
            <w:shd w:val="clear" w:color="auto" w:fill="auto"/>
            <w:noWrap/>
            <w:vAlign w:val="bottom"/>
          </w:tcPr>
          <w:p w14:paraId="2E614895" w14:textId="77777777" w:rsidR="00962D9F" w:rsidRPr="004F6B46" w:rsidRDefault="00962D9F" w:rsidP="004F6B46">
            <w:pPr>
              <w:jc w:val="center"/>
              <w:rPr>
                <w:color w:val="000000"/>
                <w:sz w:val="20"/>
                <w:szCs w:val="20"/>
              </w:rPr>
            </w:pPr>
          </w:p>
        </w:tc>
        <w:tc>
          <w:tcPr>
            <w:tcW w:w="1109" w:type="dxa"/>
            <w:shd w:val="clear" w:color="auto" w:fill="auto"/>
            <w:noWrap/>
            <w:vAlign w:val="bottom"/>
          </w:tcPr>
          <w:p w14:paraId="652A40D6" w14:textId="77777777" w:rsidR="00962D9F" w:rsidRPr="004F6B46" w:rsidRDefault="00962D9F" w:rsidP="004F6B46">
            <w:pPr>
              <w:jc w:val="center"/>
              <w:rPr>
                <w:color w:val="000000"/>
                <w:sz w:val="20"/>
                <w:szCs w:val="20"/>
              </w:rPr>
            </w:pPr>
          </w:p>
        </w:tc>
        <w:tc>
          <w:tcPr>
            <w:tcW w:w="1099" w:type="dxa"/>
            <w:shd w:val="clear" w:color="auto" w:fill="auto"/>
            <w:noWrap/>
            <w:vAlign w:val="bottom"/>
          </w:tcPr>
          <w:p w14:paraId="2106413D" w14:textId="77777777" w:rsidR="00962D9F" w:rsidRPr="004F6B46" w:rsidRDefault="00962D9F" w:rsidP="004F6B46">
            <w:pPr>
              <w:jc w:val="center"/>
              <w:rPr>
                <w:color w:val="000000"/>
                <w:sz w:val="20"/>
                <w:szCs w:val="20"/>
              </w:rPr>
            </w:pPr>
          </w:p>
        </w:tc>
        <w:tc>
          <w:tcPr>
            <w:tcW w:w="1057" w:type="dxa"/>
            <w:shd w:val="clear" w:color="auto" w:fill="auto"/>
            <w:noWrap/>
            <w:vAlign w:val="bottom"/>
          </w:tcPr>
          <w:p w14:paraId="08017F6E" w14:textId="77777777" w:rsidR="00962D9F" w:rsidRPr="004F6B46" w:rsidRDefault="00962D9F" w:rsidP="004F6B46">
            <w:pPr>
              <w:jc w:val="center"/>
              <w:rPr>
                <w:color w:val="000000"/>
                <w:sz w:val="20"/>
                <w:szCs w:val="20"/>
              </w:rPr>
            </w:pPr>
          </w:p>
        </w:tc>
      </w:tr>
      <w:tr w:rsidR="00063560" w:rsidRPr="004F6B46" w14:paraId="599CEB93" w14:textId="77777777" w:rsidTr="004F6B46">
        <w:trPr>
          <w:trHeight w:val="320"/>
        </w:trPr>
        <w:tc>
          <w:tcPr>
            <w:tcW w:w="2880" w:type="dxa"/>
            <w:shd w:val="clear" w:color="auto" w:fill="auto"/>
            <w:noWrap/>
            <w:vAlign w:val="bottom"/>
          </w:tcPr>
          <w:p w14:paraId="6E4E081B" w14:textId="19EDE070" w:rsidR="00063560" w:rsidRPr="004F6B46" w:rsidRDefault="00063560" w:rsidP="00063560">
            <w:pPr>
              <w:rPr>
                <w:color w:val="000000"/>
                <w:sz w:val="20"/>
                <w:szCs w:val="20"/>
              </w:rPr>
            </w:pPr>
            <w:r w:rsidRPr="004F6B46">
              <w:rPr>
                <w:color w:val="000000"/>
                <w:sz w:val="20"/>
                <w:szCs w:val="20"/>
              </w:rPr>
              <w:t>Pop Density</w:t>
            </w:r>
          </w:p>
        </w:tc>
        <w:tc>
          <w:tcPr>
            <w:tcW w:w="4308" w:type="dxa"/>
            <w:shd w:val="clear" w:color="auto" w:fill="auto"/>
            <w:noWrap/>
            <w:vAlign w:val="bottom"/>
          </w:tcPr>
          <w:p w14:paraId="4299F7FB" w14:textId="55C7D797" w:rsidR="00063560" w:rsidRPr="004F6B46" w:rsidRDefault="00063560" w:rsidP="00063560">
            <w:pPr>
              <w:rPr>
                <w:color w:val="000000"/>
                <w:sz w:val="20"/>
                <w:szCs w:val="20"/>
              </w:rPr>
            </w:pPr>
            <w:r w:rsidRPr="004F6B46">
              <w:rPr>
                <w:color w:val="000000"/>
                <w:sz w:val="20"/>
                <w:szCs w:val="20"/>
              </w:rPr>
              <w:t>Population density (human population/km2)</w:t>
            </w:r>
          </w:p>
        </w:tc>
        <w:tc>
          <w:tcPr>
            <w:tcW w:w="1080" w:type="dxa"/>
            <w:shd w:val="clear" w:color="auto" w:fill="auto"/>
            <w:noWrap/>
            <w:vAlign w:val="bottom"/>
          </w:tcPr>
          <w:p w14:paraId="6EA6B0D1" w14:textId="77777777" w:rsidR="00063560" w:rsidRPr="004F6B46" w:rsidRDefault="00063560" w:rsidP="00063560">
            <w:pPr>
              <w:jc w:val="center"/>
              <w:rPr>
                <w:color w:val="000000"/>
                <w:sz w:val="20"/>
                <w:szCs w:val="20"/>
              </w:rPr>
            </w:pPr>
            <w:r w:rsidRPr="004F6B46">
              <w:rPr>
                <w:color w:val="000000"/>
                <w:sz w:val="20"/>
                <w:szCs w:val="20"/>
              </w:rPr>
              <w:t>754.91</w:t>
            </w:r>
          </w:p>
          <w:p w14:paraId="27CB41E9" w14:textId="0BDA3086" w:rsidR="00063560" w:rsidRPr="004F6B46" w:rsidRDefault="00063560" w:rsidP="00063560">
            <w:pPr>
              <w:jc w:val="center"/>
              <w:rPr>
                <w:color w:val="000000"/>
                <w:sz w:val="20"/>
                <w:szCs w:val="20"/>
              </w:rPr>
            </w:pPr>
            <w:r w:rsidRPr="004F6B46">
              <w:rPr>
                <w:color w:val="000000"/>
                <w:sz w:val="20"/>
                <w:szCs w:val="20"/>
              </w:rPr>
              <w:t>(2223)</w:t>
            </w:r>
          </w:p>
        </w:tc>
        <w:tc>
          <w:tcPr>
            <w:tcW w:w="1082" w:type="dxa"/>
            <w:shd w:val="clear" w:color="auto" w:fill="auto"/>
            <w:noWrap/>
            <w:vAlign w:val="bottom"/>
          </w:tcPr>
          <w:p w14:paraId="3BAC466F" w14:textId="4C843C0D"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B16F267" w14:textId="0800A17B" w:rsidR="00063560" w:rsidRPr="004F6B46" w:rsidRDefault="00063560" w:rsidP="00063560">
            <w:pPr>
              <w:jc w:val="center"/>
              <w:rPr>
                <w:color w:val="000000"/>
                <w:sz w:val="20"/>
                <w:szCs w:val="20"/>
              </w:rPr>
            </w:pPr>
            <w:r w:rsidRPr="004F6B46">
              <w:rPr>
                <w:color w:val="000000"/>
                <w:sz w:val="20"/>
                <w:szCs w:val="20"/>
              </w:rPr>
              <w:t>10164.5</w:t>
            </w:r>
          </w:p>
        </w:tc>
        <w:tc>
          <w:tcPr>
            <w:tcW w:w="1109" w:type="dxa"/>
            <w:shd w:val="clear" w:color="auto" w:fill="auto"/>
            <w:noWrap/>
            <w:vAlign w:val="bottom"/>
          </w:tcPr>
          <w:p w14:paraId="1B3FAE99" w14:textId="77777777" w:rsidR="00063560" w:rsidRPr="004F6B46" w:rsidRDefault="00063560" w:rsidP="00063560">
            <w:pPr>
              <w:jc w:val="center"/>
              <w:rPr>
                <w:color w:val="000000"/>
                <w:sz w:val="20"/>
                <w:szCs w:val="20"/>
              </w:rPr>
            </w:pPr>
            <w:r w:rsidRPr="004F6B46">
              <w:rPr>
                <w:color w:val="000000"/>
                <w:sz w:val="20"/>
                <w:szCs w:val="20"/>
              </w:rPr>
              <w:t>1003.06</w:t>
            </w:r>
          </w:p>
          <w:p w14:paraId="1A5E50B5" w14:textId="7519DEEC" w:rsidR="00063560" w:rsidRPr="004F6B46" w:rsidRDefault="00063560" w:rsidP="00063560">
            <w:pPr>
              <w:jc w:val="center"/>
              <w:rPr>
                <w:color w:val="000000"/>
                <w:sz w:val="20"/>
                <w:szCs w:val="20"/>
              </w:rPr>
            </w:pPr>
            <w:r w:rsidRPr="004F6B46">
              <w:rPr>
                <w:color w:val="000000"/>
                <w:sz w:val="20"/>
                <w:szCs w:val="20"/>
              </w:rPr>
              <w:t>(2467)</w:t>
            </w:r>
          </w:p>
        </w:tc>
        <w:tc>
          <w:tcPr>
            <w:tcW w:w="1099" w:type="dxa"/>
            <w:shd w:val="clear" w:color="auto" w:fill="auto"/>
            <w:noWrap/>
            <w:vAlign w:val="bottom"/>
          </w:tcPr>
          <w:p w14:paraId="2F4AE9D3" w14:textId="7C89FE8A"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67F914B9" w14:textId="54F6E93F" w:rsidR="00063560" w:rsidRPr="004F6B46" w:rsidRDefault="00063560" w:rsidP="00063560">
            <w:pPr>
              <w:jc w:val="center"/>
              <w:rPr>
                <w:color w:val="000000"/>
                <w:sz w:val="20"/>
                <w:szCs w:val="20"/>
              </w:rPr>
            </w:pPr>
            <w:r w:rsidRPr="004F6B46">
              <w:rPr>
                <w:color w:val="000000"/>
                <w:sz w:val="20"/>
                <w:szCs w:val="20"/>
              </w:rPr>
              <w:t>1.01E04</w:t>
            </w:r>
          </w:p>
        </w:tc>
      </w:tr>
      <w:tr w:rsidR="00063560" w:rsidRPr="004F6B46" w14:paraId="2B7DBEB1" w14:textId="77777777" w:rsidTr="00063560">
        <w:trPr>
          <w:trHeight w:val="164"/>
        </w:trPr>
        <w:tc>
          <w:tcPr>
            <w:tcW w:w="2880" w:type="dxa"/>
            <w:shd w:val="clear" w:color="auto" w:fill="auto"/>
            <w:noWrap/>
            <w:vAlign w:val="bottom"/>
          </w:tcPr>
          <w:p w14:paraId="74065598" w14:textId="4453BA32" w:rsidR="00063560" w:rsidRPr="004F6B46" w:rsidRDefault="00063560" w:rsidP="00063560">
            <w:pPr>
              <w:rPr>
                <w:color w:val="000000"/>
                <w:sz w:val="20"/>
                <w:szCs w:val="20"/>
              </w:rPr>
            </w:pPr>
            <w:proofErr w:type="spellStart"/>
            <w:r w:rsidRPr="004F6B46">
              <w:rPr>
                <w:color w:val="000000"/>
                <w:sz w:val="20"/>
                <w:szCs w:val="20"/>
              </w:rPr>
              <w:t>AgTFP</w:t>
            </w:r>
            <w:proofErr w:type="spellEnd"/>
          </w:p>
        </w:tc>
        <w:tc>
          <w:tcPr>
            <w:tcW w:w="4308" w:type="dxa"/>
            <w:shd w:val="clear" w:color="auto" w:fill="auto"/>
            <w:noWrap/>
            <w:vAlign w:val="bottom"/>
          </w:tcPr>
          <w:p w14:paraId="320E9757" w14:textId="5B1AE5CE" w:rsidR="00063560" w:rsidRPr="004F6B46" w:rsidRDefault="00063560" w:rsidP="00063560">
            <w:pPr>
              <w:rPr>
                <w:color w:val="000000"/>
                <w:sz w:val="20"/>
                <w:szCs w:val="20"/>
              </w:rPr>
            </w:pPr>
            <w:r w:rsidRPr="004F6B46">
              <w:rPr>
                <w:color w:val="000000"/>
                <w:sz w:val="20"/>
                <w:szCs w:val="20"/>
              </w:rPr>
              <w:t>Agricultural factor productivity</w:t>
            </w:r>
          </w:p>
        </w:tc>
        <w:tc>
          <w:tcPr>
            <w:tcW w:w="1080" w:type="dxa"/>
            <w:shd w:val="clear" w:color="auto" w:fill="auto"/>
            <w:noWrap/>
            <w:vAlign w:val="bottom"/>
          </w:tcPr>
          <w:p w14:paraId="31EF0147" w14:textId="77777777" w:rsidR="00063560" w:rsidRPr="004F6B46" w:rsidRDefault="00063560" w:rsidP="00063560">
            <w:pPr>
              <w:jc w:val="center"/>
              <w:rPr>
                <w:color w:val="000000"/>
                <w:sz w:val="20"/>
                <w:szCs w:val="20"/>
              </w:rPr>
            </w:pPr>
            <w:r w:rsidRPr="004F6B46">
              <w:rPr>
                <w:color w:val="000000"/>
                <w:sz w:val="20"/>
                <w:szCs w:val="20"/>
              </w:rPr>
              <w:t>114.59</w:t>
            </w:r>
          </w:p>
          <w:p w14:paraId="74D0A677" w14:textId="3910DAC8" w:rsidR="00063560" w:rsidRPr="004F6B46" w:rsidRDefault="00063560" w:rsidP="00063560">
            <w:pPr>
              <w:jc w:val="center"/>
              <w:rPr>
                <w:color w:val="000000"/>
                <w:sz w:val="20"/>
                <w:szCs w:val="20"/>
              </w:rPr>
            </w:pPr>
            <w:r w:rsidRPr="004F6B46">
              <w:rPr>
                <w:color w:val="000000"/>
                <w:sz w:val="20"/>
                <w:szCs w:val="20"/>
              </w:rPr>
              <w:t>(29.35)</w:t>
            </w:r>
          </w:p>
        </w:tc>
        <w:tc>
          <w:tcPr>
            <w:tcW w:w="1082" w:type="dxa"/>
            <w:shd w:val="clear" w:color="auto" w:fill="auto"/>
            <w:noWrap/>
            <w:vAlign w:val="bottom"/>
          </w:tcPr>
          <w:p w14:paraId="038F1679" w14:textId="56A60A44" w:rsidR="00063560" w:rsidRPr="004F6B46" w:rsidRDefault="00063560" w:rsidP="00063560">
            <w:pPr>
              <w:jc w:val="center"/>
              <w:rPr>
                <w:color w:val="000000"/>
                <w:sz w:val="20"/>
                <w:szCs w:val="20"/>
              </w:rPr>
            </w:pPr>
            <w:r w:rsidRPr="004F6B46">
              <w:rPr>
                <w:color w:val="000000"/>
                <w:sz w:val="20"/>
                <w:szCs w:val="20"/>
              </w:rPr>
              <w:t>64</w:t>
            </w:r>
          </w:p>
        </w:tc>
        <w:tc>
          <w:tcPr>
            <w:tcW w:w="1300" w:type="dxa"/>
            <w:shd w:val="clear" w:color="auto" w:fill="auto"/>
            <w:noWrap/>
            <w:vAlign w:val="bottom"/>
          </w:tcPr>
          <w:p w14:paraId="235DE185" w14:textId="3AE4A3DA" w:rsidR="00063560" w:rsidRPr="004F6B46" w:rsidRDefault="00063560" w:rsidP="00063560">
            <w:pPr>
              <w:jc w:val="center"/>
              <w:rPr>
                <w:color w:val="000000"/>
                <w:sz w:val="20"/>
                <w:szCs w:val="20"/>
              </w:rPr>
            </w:pPr>
            <w:r w:rsidRPr="004F6B46">
              <w:rPr>
                <w:color w:val="000000"/>
                <w:sz w:val="20"/>
                <w:szCs w:val="20"/>
              </w:rPr>
              <w:t>181</w:t>
            </w:r>
          </w:p>
        </w:tc>
        <w:tc>
          <w:tcPr>
            <w:tcW w:w="1109" w:type="dxa"/>
            <w:shd w:val="clear" w:color="auto" w:fill="auto"/>
            <w:noWrap/>
            <w:vAlign w:val="bottom"/>
          </w:tcPr>
          <w:p w14:paraId="706EB12B" w14:textId="77777777" w:rsidR="00063560" w:rsidRPr="004F6B46" w:rsidRDefault="00063560" w:rsidP="00063560">
            <w:pPr>
              <w:jc w:val="center"/>
              <w:rPr>
                <w:color w:val="000000"/>
                <w:sz w:val="20"/>
                <w:szCs w:val="20"/>
              </w:rPr>
            </w:pPr>
            <w:r w:rsidRPr="004F6B46">
              <w:rPr>
                <w:color w:val="000000"/>
                <w:sz w:val="20"/>
                <w:szCs w:val="20"/>
              </w:rPr>
              <w:t>114.41</w:t>
            </w:r>
          </w:p>
          <w:p w14:paraId="63A182AE" w14:textId="618FA9B1" w:rsidR="00063560" w:rsidRPr="004F6B46" w:rsidRDefault="00063560" w:rsidP="00063560">
            <w:pPr>
              <w:jc w:val="center"/>
              <w:rPr>
                <w:color w:val="000000"/>
                <w:sz w:val="20"/>
                <w:szCs w:val="20"/>
              </w:rPr>
            </w:pPr>
            <w:r w:rsidRPr="004F6B46">
              <w:rPr>
                <w:color w:val="000000"/>
                <w:sz w:val="20"/>
                <w:szCs w:val="20"/>
              </w:rPr>
              <w:t>(918.35</w:t>
            </w:r>
          </w:p>
        </w:tc>
        <w:tc>
          <w:tcPr>
            <w:tcW w:w="1099" w:type="dxa"/>
            <w:shd w:val="clear" w:color="auto" w:fill="auto"/>
            <w:noWrap/>
            <w:vAlign w:val="bottom"/>
          </w:tcPr>
          <w:p w14:paraId="461F4579" w14:textId="5F6DDADE" w:rsidR="00063560" w:rsidRPr="004F6B46" w:rsidRDefault="00063560" w:rsidP="00063560">
            <w:pPr>
              <w:jc w:val="center"/>
              <w:rPr>
                <w:color w:val="000000"/>
                <w:sz w:val="20"/>
                <w:szCs w:val="20"/>
              </w:rPr>
            </w:pPr>
            <w:r w:rsidRPr="004F6B46">
              <w:rPr>
                <w:color w:val="000000"/>
                <w:sz w:val="20"/>
                <w:szCs w:val="20"/>
              </w:rPr>
              <w:t>64</w:t>
            </w:r>
          </w:p>
        </w:tc>
        <w:tc>
          <w:tcPr>
            <w:tcW w:w="1057" w:type="dxa"/>
            <w:shd w:val="clear" w:color="auto" w:fill="auto"/>
            <w:noWrap/>
            <w:vAlign w:val="bottom"/>
          </w:tcPr>
          <w:p w14:paraId="38B8FAE4" w14:textId="14726240" w:rsidR="00063560" w:rsidRPr="004F6B46" w:rsidRDefault="00063560" w:rsidP="00063560">
            <w:pPr>
              <w:jc w:val="center"/>
              <w:rPr>
                <w:color w:val="000000"/>
                <w:sz w:val="20"/>
                <w:szCs w:val="20"/>
              </w:rPr>
            </w:pPr>
            <w:r w:rsidRPr="004F6B46">
              <w:rPr>
                <w:color w:val="000000"/>
                <w:sz w:val="20"/>
                <w:szCs w:val="20"/>
              </w:rPr>
              <w:t>148</w:t>
            </w:r>
          </w:p>
        </w:tc>
      </w:tr>
      <w:tr w:rsidR="00063560" w:rsidRPr="004F6B46" w14:paraId="1BDF160B" w14:textId="77777777" w:rsidTr="004F6B46">
        <w:trPr>
          <w:trHeight w:val="320"/>
        </w:trPr>
        <w:tc>
          <w:tcPr>
            <w:tcW w:w="2880" w:type="dxa"/>
            <w:shd w:val="clear" w:color="auto" w:fill="auto"/>
            <w:noWrap/>
            <w:vAlign w:val="bottom"/>
          </w:tcPr>
          <w:p w14:paraId="1209592E" w14:textId="6CCE9A0B" w:rsidR="00063560" w:rsidRPr="004F6B46" w:rsidRDefault="00063560" w:rsidP="00063560">
            <w:pPr>
              <w:rPr>
                <w:color w:val="000000"/>
                <w:sz w:val="20"/>
                <w:szCs w:val="20"/>
              </w:rPr>
            </w:pPr>
            <w:r w:rsidRPr="004F6B46">
              <w:rPr>
                <w:color w:val="000000"/>
                <w:sz w:val="20"/>
                <w:szCs w:val="20"/>
              </w:rPr>
              <w:t>High Income</w:t>
            </w:r>
          </w:p>
        </w:tc>
        <w:tc>
          <w:tcPr>
            <w:tcW w:w="4308" w:type="dxa"/>
            <w:shd w:val="clear" w:color="auto" w:fill="auto"/>
            <w:noWrap/>
            <w:vAlign w:val="bottom"/>
          </w:tcPr>
          <w:p w14:paraId="0BAEFB20" w14:textId="4CF89C3F" w:rsidR="00063560" w:rsidRPr="004F6B46" w:rsidRDefault="00063560" w:rsidP="00063560">
            <w:pPr>
              <w:rPr>
                <w:color w:val="000000"/>
                <w:sz w:val="20"/>
                <w:szCs w:val="20"/>
              </w:rPr>
            </w:pPr>
            <w:r w:rsidRPr="004F6B46">
              <w:rPr>
                <w:color w:val="000000"/>
                <w:sz w:val="20"/>
                <w:szCs w:val="20"/>
              </w:rPr>
              <w:t>High-income country (binary)</w:t>
            </w:r>
          </w:p>
        </w:tc>
        <w:tc>
          <w:tcPr>
            <w:tcW w:w="1080" w:type="dxa"/>
            <w:shd w:val="clear" w:color="auto" w:fill="auto"/>
            <w:noWrap/>
            <w:vAlign w:val="bottom"/>
          </w:tcPr>
          <w:p w14:paraId="788EFE37" w14:textId="77777777" w:rsidR="00063560" w:rsidRPr="004F6B46" w:rsidRDefault="00063560" w:rsidP="00063560">
            <w:pPr>
              <w:jc w:val="center"/>
              <w:rPr>
                <w:color w:val="000000"/>
                <w:sz w:val="20"/>
                <w:szCs w:val="20"/>
              </w:rPr>
            </w:pPr>
            <w:r w:rsidRPr="004F6B46">
              <w:rPr>
                <w:color w:val="000000"/>
                <w:sz w:val="20"/>
                <w:szCs w:val="20"/>
              </w:rPr>
              <w:t>0.37</w:t>
            </w:r>
          </w:p>
          <w:p w14:paraId="52E4C40E" w14:textId="20BB8250" w:rsidR="00063560" w:rsidRPr="004F6B46" w:rsidRDefault="00063560" w:rsidP="00063560">
            <w:pPr>
              <w:jc w:val="center"/>
              <w:rPr>
                <w:color w:val="000000"/>
                <w:sz w:val="20"/>
                <w:szCs w:val="20"/>
              </w:rPr>
            </w:pPr>
            <w:r w:rsidRPr="004F6B46">
              <w:rPr>
                <w:color w:val="000000"/>
                <w:sz w:val="20"/>
                <w:szCs w:val="20"/>
              </w:rPr>
              <w:t>(0.49)</w:t>
            </w:r>
          </w:p>
        </w:tc>
        <w:tc>
          <w:tcPr>
            <w:tcW w:w="1082" w:type="dxa"/>
            <w:shd w:val="clear" w:color="auto" w:fill="auto"/>
            <w:noWrap/>
            <w:vAlign w:val="bottom"/>
          </w:tcPr>
          <w:p w14:paraId="2D42273A" w14:textId="5482F421"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DE7A340" w14:textId="3EDC7140"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29F1873B" w14:textId="77777777" w:rsidR="00063560" w:rsidRPr="004F6B46" w:rsidRDefault="00063560" w:rsidP="00063560">
            <w:pPr>
              <w:jc w:val="center"/>
              <w:rPr>
                <w:color w:val="000000"/>
                <w:sz w:val="20"/>
                <w:szCs w:val="20"/>
              </w:rPr>
            </w:pPr>
            <w:r w:rsidRPr="004F6B46">
              <w:rPr>
                <w:color w:val="000000"/>
                <w:sz w:val="20"/>
                <w:szCs w:val="20"/>
              </w:rPr>
              <w:t>0.70</w:t>
            </w:r>
          </w:p>
          <w:p w14:paraId="1A6EBD85" w14:textId="31DDBA40" w:rsidR="00063560" w:rsidRPr="004F6B46" w:rsidRDefault="00063560" w:rsidP="00063560">
            <w:pPr>
              <w:jc w:val="center"/>
              <w:rPr>
                <w:color w:val="000000"/>
                <w:sz w:val="20"/>
                <w:szCs w:val="20"/>
              </w:rPr>
            </w:pPr>
            <w:r w:rsidRPr="004F6B46">
              <w:rPr>
                <w:color w:val="000000"/>
                <w:sz w:val="20"/>
                <w:szCs w:val="20"/>
              </w:rPr>
              <w:t>(0.47)</w:t>
            </w:r>
          </w:p>
        </w:tc>
        <w:tc>
          <w:tcPr>
            <w:tcW w:w="1099" w:type="dxa"/>
            <w:shd w:val="clear" w:color="auto" w:fill="auto"/>
            <w:noWrap/>
            <w:vAlign w:val="bottom"/>
          </w:tcPr>
          <w:p w14:paraId="2569670B" w14:textId="223EFE98"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57A2CEA9" w14:textId="65B9E2C9"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4904044D" w14:textId="77777777" w:rsidTr="004F6B46">
        <w:trPr>
          <w:trHeight w:val="320"/>
        </w:trPr>
        <w:tc>
          <w:tcPr>
            <w:tcW w:w="2880" w:type="dxa"/>
            <w:shd w:val="clear" w:color="auto" w:fill="auto"/>
            <w:noWrap/>
            <w:vAlign w:val="bottom"/>
          </w:tcPr>
          <w:p w14:paraId="585D6602" w14:textId="273E237F" w:rsidR="00063560" w:rsidRPr="004F6B46" w:rsidRDefault="00063560" w:rsidP="00063560">
            <w:pPr>
              <w:rPr>
                <w:color w:val="000000"/>
                <w:sz w:val="20"/>
                <w:szCs w:val="20"/>
              </w:rPr>
            </w:pPr>
            <w:r w:rsidRPr="004F6B46">
              <w:rPr>
                <w:color w:val="000000"/>
                <w:sz w:val="20"/>
                <w:szCs w:val="20"/>
              </w:rPr>
              <w:t>Low Income</w:t>
            </w:r>
          </w:p>
        </w:tc>
        <w:tc>
          <w:tcPr>
            <w:tcW w:w="4308" w:type="dxa"/>
            <w:shd w:val="clear" w:color="auto" w:fill="auto"/>
            <w:noWrap/>
            <w:vAlign w:val="bottom"/>
          </w:tcPr>
          <w:p w14:paraId="121F358B" w14:textId="15E476E3" w:rsidR="00063560" w:rsidRPr="004F6B46" w:rsidRDefault="00063560" w:rsidP="00063560">
            <w:pPr>
              <w:rPr>
                <w:color w:val="000000"/>
                <w:sz w:val="20"/>
                <w:szCs w:val="20"/>
              </w:rPr>
            </w:pPr>
            <w:r w:rsidRPr="004F6B46">
              <w:rPr>
                <w:color w:val="000000"/>
                <w:sz w:val="20"/>
                <w:szCs w:val="20"/>
              </w:rPr>
              <w:t>Low-income country (binary)</w:t>
            </w:r>
          </w:p>
        </w:tc>
        <w:tc>
          <w:tcPr>
            <w:tcW w:w="1080" w:type="dxa"/>
            <w:shd w:val="clear" w:color="auto" w:fill="auto"/>
            <w:noWrap/>
            <w:vAlign w:val="bottom"/>
          </w:tcPr>
          <w:p w14:paraId="78B19B55" w14:textId="77777777" w:rsidR="00063560" w:rsidRPr="004F6B46" w:rsidRDefault="00063560" w:rsidP="00063560">
            <w:pPr>
              <w:jc w:val="center"/>
              <w:rPr>
                <w:color w:val="000000"/>
                <w:sz w:val="20"/>
                <w:szCs w:val="20"/>
              </w:rPr>
            </w:pPr>
            <w:r w:rsidRPr="004F6B46">
              <w:rPr>
                <w:color w:val="000000"/>
                <w:sz w:val="20"/>
                <w:szCs w:val="20"/>
              </w:rPr>
              <w:t>0.22</w:t>
            </w:r>
          </w:p>
          <w:p w14:paraId="5255CEAA" w14:textId="50A106E9" w:rsidR="00063560" w:rsidRPr="004F6B46" w:rsidRDefault="00063560" w:rsidP="00063560">
            <w:pPr>
              <w:jc w:val="center"/>
              <w:rPr>
                <w:color w:val="000000"/>
                <w:sz w:val="20"/>
                <w:szCs w:val="20"/>
              </w:rPr>
            </w:pPr>
            <w:r w:rsidRPr="004F6B46">
              <w:rPr>
                <w:color w:val="000000"/>
                <w:sz w:val="20"/>
                <w:szCs w:val="20"/>
              </w:rPr>
              <w:t>(0.42)</w:t>
            </w:r>
          </w:p>
        </w:tc>
        <w:tc>
          <w:tcPr>
            <w:tcW w:w="1082" w:type="dxa"/>
            <w:shd w:val="clear" w:color="auto" w:fill="auto"/>
            <w:noWrap/>
            <w:vAlign w:val="bottom"/>
          </w:tcPr>
          <w:p w14:paraId="40E6404D" w14:textId="4C92FC60"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C3D9D11" w14:textId="3DE8BFA6"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250D15CD" w14:textId="77777777" w:rsidR="00063560" w:rsidRPr="004F6B46" w:rsidRDefault="00063560" w:rsidP="00063560">
            <w:pPr>
              <w:jc w:val="center"/>
              <w:rPr>
                <w:color w:val="000000"/>
                <w:sz w:val="20"/>
                <w:szCs w:val="20"/>
              </w:rPr>
            </w:pPr>
            <w:r w:rsidRPr="004F6B46">
              <w:rPr>
                <w:color w:val="000000"/>
                <w:sz w:val="20"/>
                <w:szCs w:val="20"/>
              </w:rPr>
              <w:t>0.09</w:t>
            </w:r>
          </w:p>
          <w:p w14:paraId="020A32CB" w14:textId="77777777" w:rsidR="00063560" w:rsidRPr="004F6B46" w:rsidRDefault="00063560" w:rsidP="00063560">
            <w:pPr>
              <w:jc w:val="center"/>
              <w:rPr>
                <w:color w:val="000000"/>
                <w:sz w:val="20"/>
                <w:szCs w:val="20"/>
              </w:rPr>
            </w:pPr>
            <w:r w:rsidRPr="004F6B46">
              <w:rPr>
                <w:color w:val="000000"/>
                <w:sz w:val="20"/>
                <w:szCs w:val="20"/>
              </w:rPr>
              <w:t>(0.29)</w:t>
            </w:r>
          </w:p>
          <w:p w14:paraId="42BF7FE0"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47998107" w14:textId="5C4B36A3"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66F7BC69" w14:textId="4C7C0174"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0787885B" w14:textId="77777777" w:rsidTr="004F6B46">
        <w:trPr>
          <w:trHeight w:val="320"/>
        </w:trPr>
        <w:tc>
          <w:tcPr>
            <w:tcW w:w="2880" w:type="dxa"/>
            <w:shd w:val="clear" w:color="auto" w:fill="auto"/>
            <w:noWrap/>
            <w:vAlign w:val="bottom"/>
          </w:tcPr>
          <w:p w14:paraId="0C26208F" w14:textId="77777777" w:rsidR="00063560" w:rsidRPr="00063560" w:rsidRDefault="00063560" w:rsidP="00063560">
            <w:pPr>
              <w:rPr>
                <w:i/>
                <w:iCs/>
                <w:color w:val="000000"/>
                <w:sz w:val="20"/>
                <w:szCs w:val="20"/>
              </w:rPr>
            </w:pPr>
          </w:p>
          <w:p w14:paraId="3A25D6FD" w14:textId="00C2D7C0" w:rsidR="00063560" w:rsidRPr="00063560" w:rsidRDefault="00063560" w:rsidP="00063560">
            <w:pPr>
              <w:rPr>
                <w:i/>
                <w:iCs/>
                <w:color w:val="000000"/>
                <w:sz w:val="20"/>
                <w:szCs w:val="20"/>
              </w:rPr>
            </w:pPr>
            <w:r w:rsidRPr="00063560">
              <w:rPr>
                <w:i/>
                <w:iCs/>
                <w:color w:val="000000"/>
                <w:sz w:val="20"/>
                <w:szCs w:val="20"/>
              </w:rPr>
              <w:t>Biodiversity Variables</w:t>
            </w:r>
          </w:p>
        </w:tc>
        <w:tc>
          <w:tcPr>
            <w:tcW w:w="4308" w:type="dxa"/>
            <w:shd w:val="clear" w:color="auto" w:fill="auto"/>
            <w:noWrap/>
            <w:vAlign w:val="bottom"/>
          </w:tcPr>
          <w:p w14:paraId="58B579A8" w14:textId="77777777" w:rsidR="00063560" w:rsidRPr="004F6B46" w:rsidRDefault="00063560" w:rsidP="00063560">
            <w:pPr>
              <w:rPr>
                <w:color w:val="000000"/>
                <w:sz w:val="20"/>
                <w:szCs w:val="20"/>
              </w:rPr>
            </w:pPr>
          </w:p>
        </w:tc>
        <w:tc>
          <w:tcPr>
            <w:tcW w:w="1080" w:type="dxa"/>
            <w:shd w:val="clear" w:color="auto" w:fill="auto"/>
            <w:noWrap/>
            <w:vAlign w:val="bottom"/>
          </w:tcPr>
          <w:p w14:paraId="45090264" w14:textId="77777777" w:rsidR="00063560" w:rsidRPr="004F6B46" w:rsidRDefault="00063560" w:rsidP="00063560">
            <w:pPr>
              <w:jc w:val="center"/>
              <w:rPr>
                <w:color w:val="000000"/>
                <w:sz w:val="20"/>
                <w:szCs w:val="20"/>
              </w:rPr>
            </w:pPr>
          </w:p>
        </w:tc>
        <w:tc>
          <w:tcPr>
            <w:tcW w:w="1082" w:type="dxa"/>
            <w:shd w:val="clear" w:color="auto" w:fill="auto"/>
            <w:noWrap/>
            <w:vAlign w:val="bottom"/>
          </w:tcPr>
          <w:p w14:paraId="05AD8070" w14:textId="77777777" w:rsidR="00063560" w:rsidRPr="004F6B46" w:rsidRDefault="00063560" w:rsidP="00063560">
            <w:pPr>
              <w:jc w:val="center"/>
              <w:rPr>
                <w:color w:val="000000"/>
                <w:sz w:val="20"/>
                <w:szCs w:val="20"/>
              </w:rPr>
            </w:pPr>
          </w:p>
        </w:tc>
        <w:tc>
          <w:tcPr>
            <w:tcW w:w="1300" w:type="dxa"/>
            <w:shd w:val="clear" w:color="auto" w:fill="auto"/>
            <w:noWrap/>
            <w:vAlign w:val="bottom"/>
          </w:tcPr>
          <w:p w14:paraId="6C24EE73" w14:textId="77777777" w:rsidR="00063560" w:rsidRPr="004F6B46" w:rsidRDefault="00063560" w:rsidP="00063560">
            <w:pPr>
              <w:jc w:val="center"/>
              <w:rPr>
                <w:color w:val="000000"/>
                <w:sz w:val="20"/>
                <w:szCs w:val="20"/>
              </w:rPr>
            </w:pPr>
          </w:p>
        </w:tc>
        <w:tc>
          <w:tcPr>
            <w:tcW w:w="1109" w:type="dxa"/>
            <w:shd w:val="clear" w:color="auto" w:fill="auto"/>
            <w:noWrap/>
            <w:vAlign w:val="bottom"/>
          </w:tcPr>
          <w:p w14:paraId="5FDCA098"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2E09D9EF" w14:textId="77777777" w:rsidR="00063560" w:rsidRPr="004F6B46" w:rsidRDefault="00063560" w:rsidP="00063560">
            <w:pPr>
              <w:jc w:val="center"/>
              <w:rPr>
                <w:color w:val="000000"/>
                <w:sz w:val="20"/>
                <w:szCs w:val="20"/>
              </w:rPr>
            </w:pPr>
          </w:p>
        </w:tc>
        <w:tc>
          <w:tcPr>
            <w:tcW w:w="1057" w:type="dxa"/>
            <w:shd w:val="clear" w:color="auto" w:fill="auto"/>
            <w:noWrap/>
            <w:vAlign w:val="bottom"/>
          </w:tcPr>
          <w:p w14:paraId="4AFA832F" w14:textId="77777777" w:rsidR="00063560" w:rsidRPr="004F6B46" w:rsidRDefault="00063560" w:rsidP="00063560">
            <w:pPr>
              <w:jc w:val="center"/>
              <w:rPr>
                <w:color w:val="000000"/>
                <w:sz w:val="20"/>
                <w:szCs w:val="20"/>
              </w:rPr>
            </w:pPr>
          </w:p>
        </w:tc>
      </w:tr>
      <w:tr w:rsidR="00063560" w:rsidRPr="004F6B46" w14:paraId="2E115DA5" w14:textId="77777777" w:rsidTr="004F6B46">
        <w:trPr>
          <w:trHeight w:val="320"/>
        </w:trPr>
        <w:tc>
          <w:tcPr>
            <w:tcW w:w="2880" w:type="dxa"/>
            <w:shd w:val="clear" w:color="auto" w:fill="auto"/>
            <w:noWrap/>
            <w:vAlign w:val="bottom"/>
          </w:tcPr>
          <w:p w14:paraId="40056776" w14:textId="15B32B48" w:rsidR="00063560" w:rsidRPr="004F6B46" w:rsidRDefault="00063560" w:rsidP="00063560">
            <w:pPr>
              <w:rPr>
                <w:color w:val="000000"/>
                <w:sz w:val="20"/>
                <w:szCs w:val="20"/>
              </w:rPr>
            </w:pPr>
            <w:r w:rsidRPr="004F6B46">
              <w:rPr>
                <w:color w:val="000000"/>
                <w:sz w:val="20"/>
                <w:szCs w:val="20"/>
              </w:rPr>
              <w:t>Amphibians</w:t>
            </w:r>
          </w:p>
        </w:tc>
        <w:tc>
          <w:tcPr>
            <w:tcW w:w="4308" w:type="dxa"/>
            <w:shd w:val="clear" w:color="auto" w:fill="auto"/>
            <w:noWrap/>
            <w:vAlign w:val="bottom"/>
          </w:tcPr>
          <w:p w14:paraId="2A5F01F2" w14:textId="208BD7E0" w:rsidR="00063560" w:rsidRPr="004F6B46" w:rsidRDefault="00063560" w:rsidP="00063560">
            <w:pPr>
              <w:rPr>
                <w:color w:val="000000"/>
                <w:sz w:val="20"/>
                <w:szCs w:val="20"/>
              </w:rPr>
            </w:pPr>
            <w:r w:rsidRPr="004F6B46">
              <w:rPr>
                <w:color w:val="000000"/>
                <w:sz w:val="20"/>
                <w:szCs w:val="20"/>
              </w:rPr>
              <w:t>The number of amphibian</w:t>
            </w:r>
            <w:ins w:id="239" w:author="Clark,Bob [Sas]" w:date="2021-03-31T15:41:00Z">
              <w:r w:rsidR="00EF2471">
                <w:rPr>
                  <w:color w:val="000000"/>
                  <w:sz w:val="20"/>
                  <w:szCs w:val="20"/>
                </w:rPr>
                <w:t xml:space="preserve"> </w:t>
              </w:r>
            </w:ins>
            <w:r w:rsidRPr="004F6B46">
              <w:rPr>
                <w:color w:val="000000"/>
                <w:sz w:val="20"/>
                <w:szCs w:val="20"/>
              </w:rPr>
              <w:t>s</w:t>
            </w:r>
            <w:ins w:id="240" w:author="Clark,Bob [Sas]" w:date="2021-03-31T15:41:00Z">
              <w:r w:rsidR="00EF2471">
                <w:rPr>
                  <w:color w:val="000000"/>
                  <w:sz w:val="20"/>
                  <w:szCs w:val="20"/>
                </w:rPr>
                <w:t>pecies</w:t>
              </w:r>
            </w:ins>
            <w:r w:rsidRPr="004F6B46">
              <w:rPr>
                <w:color w:val="000000"/>
                <w:sz w:val="20"/>
                <w:szCs w:val="20"/>
              </w:rPr>
              <w:t xml:space="preserve"> associated with wetland (count/ha)</w:t>
            </w:r>
          </w:p>
        </w:tc>
        <w:tc>
          <w:tcPr>
            <w:tcW w:w="1080" w:type="dxa"/>
            <w:shd w:val="clear" w:color="auto" w:fill="auto"/>
            <w:noWrap/>
            <w:vAlign w:val="bottom"/>
          </w:tcPr>
          <w:p w14:paraId="589B1700" w14:textId="77777777" w:rsidR="00063560" w:rsidRPr="004F6B46" w:rsidRDefault="00063560" w:rsidP="00063560">
            <w:pPr>
              <w:jc w:val="center"/>
              <w:rPr>
                <w:color w:val="000000"/>
                <w:sz w:val="20"/>
                <w:szCs w:val="20"/>
              </w:rPr>
            </w:pPr>
            <w:r w:rsidRPr="004F6B46">
              <w:rPr>
                <w:color w:val="000000"/>
                <w:sz w:val="20"/>
                <w:szCs w:val="20"/>
              </w:rPr>
              <w:t>16.19</w:t>
            </w:r>
          </w:p>
          <w:p w14:paraId="19DA5FDB" w14:textId="50CE3B95" w:rsidR="00063560" w:rsidRPr="004F6B46" w:rsidRDefault="00063560" w:rsidP="00063560">
            <w:pPr>
              <w:jc w:val="center"/>
              <w:rPr>
                <w:color w:val="000000"/>
                <w:sz w:val="20"/>
                <w:szCs w:val="20"/>
              </w:rPr>
            </w:pPr>
            <w:r w:rsidRPr="004F6B46">
              <w:rPr>
                <w:color w:val="000000"/>
                <w:sz w:val="20"/>
                <w:szCs w:val="20"/>
              </w:rPr>
              <w:t>(10.60)</w:t>
            </w:r>
          </w:p>
        </w:tc>
        <w:tc>
          <w:tcPr>
            <w:tcW w:w="1082" w:type="dxa"/>
            <w:shd w:val="clear" w:color="auto" w:fill="auto"/>
            <w:noWrap/>
            <w:vAlign w:val="bottom"/>
          </w:tcPr>
          <w:p w14:paraId="699C1E36" w14:textId="12D0A224" w:rsidR="00063560" w:rsidRPr="004F6B46" w:rsidRDefault="00063560" w:rsidP="00063560">
            <w:pPr>
              <w:jc w:val="center"/>
              <w:rPr>
                <w:color w:val="000000"/>
                <w:sz w:val="20"/>
                <w:szCs w:val="20"/>
              </w:rPr>
            </w:pPr>
            <w:r w:rsidRPr="004F6B46">
              <w:rPr>
                <w:color w:val="000000"/>
                <w:sz w:val="20"/>
                <w:szCs w:val="20"/>
              </w:rPr>
              <w:t>2</w:t>
            </w:r>
          </w:p>
        </w:tc>
        <w:tc>
          <w:tcPr>
            <w:tcW w:w="1300" w:type="dxa"/>
            <w:shd w:val="clear" w:color="auto" w:fill="auto"/>
            <w:noWrap/>
            <w:vAlign w:val="bottom"/>
          </w:tcPr>
          <w:p w14:paraId="253FECAA" w14:textId="68E8FED7" w:rsidR="00063560" w:rsidRPr="004F6B46" w:rsidRDefault="00063560" w:rsidP="00063560">
            <w:pPr>
              <w:jc w:val="center"/>
              <w:rPr>
                <w:color w:val="000000"/>
                <w:sz w:val="20"/>
                <w:szCs w:val="20"/>
              </w:rPr>
            </w:pPr>
            <w:r w:rsidRPr="004F6B46">
              <w:rPr>
                <w:color w:val="000000"/>
                <w:sz w:val="20"/>
                <w:szCs w:val="20"/>
              </w:rPr>
              <w:t>44</w:t>
            </w:r>
          </w:p>
        </w:tc>
        <w:tc>
          <w:tcPr>
            <w:tcW w:w="1109" w:type="dxa"/>
            <w:shd w:val="clear" w:color="auto" w:fill="auto"/>
            <w:noWrap/>
            <w:vAlign w:val="bottom"/>
          </w:tcPr>
          <w:p w14:paraId="4D856E0C" w14:textId="77777777" w:rsidR="00063560" w:rsidRPr="004F6B46" w:rsidRDefault="00063560" w:rsidP="00063560">
            <w:pPr>
              <w:jc w:val="center"/>
              <w:rPr>
                <w:color w:val="000000"/>
                <w:sz w:val="20"/>
                <w:szCs w:val="20"/>
              </w:rPr>
            </w:pPr>
            <w:r w:rsidRPr="004F6B46">
              <w:rPr>
                <w:color w:val="000000"/>
                <w:sz w:val="20"/>
                <w:szCs w:val="20"/>
              </w:rPr>
              <w:t>12.39</w:t>
            </w:r>
          </w:p>
          <w:p w14:paraId="2066F094" w14:textId="12DBAA70" w:rsidR="00063560" w:rsidRPr="004F6B46" w:rsidRDefault="00063560" w:rsidP="00063560">
            <w:pPr>
              <w:jc w:val="center"/>
              <w:rPr>
                <w:color w:val="000000"/>
                <w:sz w:val="20"/>
                <w:szCs w:val="20"/>
              </w:rPr>
            </w:pPr>
            <w:r w:rsidRPr="004F6B46">
              <w:rPr>
                <w:color w:val="000000"/>
                <w:sz w:val="20"/>
                <w:szCs w:val="20"/>
              </w:rPr>
              <w:t>(9.30)</w:t>
            </w:r>
          </w:p>
        </w:tc>
        <w:tc>
          <w:tcPr>
            <w:tcW w:w="1099" w:type="dxa"/>
            <w:shd w:val="clear" w:color="auto" w:fill="auto"/>
            <w:noWrap/>
            <w:vAlign w:val="bottom"/>
          </w:tcPr>
          <w:p w14:paraId="282827CC" w14:textId="102649A1"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278B8245" w14:textId="27E36F25" w:rsidR="00063560" w:rsidRPr="004F6B46" w:rsidRDefault="00063560" w:rsidP="00063560">
            <w:pPr>
              <w:jc w:val="center"/>
              <w:rPr>
                <w:color w:val="000000"/>
                <w:sz w:val="20"/>
                <w:szCs w:val="20"/>
              </w:rPr>
            </w:pPr>
            <w:r w:rsidRPr="004F6B46">
              <w:rPr>
                <w:color w:val="000000"/>
                <w:sz w:val="20"/>
                <w:szCs w:val="20"/>
              </w:rPr>
              <w:t>40</w:t>
            </w:r>
          </w:p>
        </w:tc>
      </w:tr>
      <w:tr w:rsidR="00063560" w:rsidRPr="004F6B46" w14:paraId="2718E7D0" w14:textId="77777777" w:rsidTr="004F6B46">
        <w:trPr>
          <w:trHeight w:val="320"/>
        </w:trPr>
        <w:tc>
          <w:tcPr>
            <w:tcW w:w="2880" w:type="dxa"/>
            <w:shd w:val="clear" w:color="auto" w:fill="auto"/>
            <w:noWrap/>
            <w:vAlign w:val="bottom"/>
          </w:tcPr>
          <w:p w14:paraId="6B424ED7" w14:textId="5B2BA71F" w:rsidR="00063560" w:rsidRPr="004F6B46" w:rsidRDefault="00063560" w:rsidP="00063560">
            <w:pPr>
              <w:rPr>
                <w:color w:val="000000"/>
                <w:sz w:val="20"/>
                <w:szCs w:val="20"/>
              </w:rPr>
            </w:pPr>
            <w:r w:rsidRPr="00B943CB">
              <w:rPr>
                <w:color w:val="000000"/>
                <w:sz w:val="20"/>
                <w:szCs w:val="20"/>
              </w:rPr>
              <w:t>Birds</w:t>
            </w:r>
          </w:p>
        </w:tc>
        <w:tc>
          <w:tcPr>
            <w:tcW w:w="4308" w:type="dxa"/>
            <w:shd w:val="clear" w:color="auto" w:fill="auto"/>
            <w:noWrap/>
            <w:vAlign w:val="bottom"/>
          </w:tcPr>
          <w:p w14:paraId="69D78E61" w14:textId="3B551420" w:rsidR="00063560" w:rsidRPr="004F6B46" w:rsidRDefault="00063560" w:rsidP="00063560">
            <w:pPr>
              <w:rPr>
                <w:color w:val="000000"/>
                <w:sz w:val="20"/>
                <w:szCs w:val="20"/>
              </w:rPr>
            </w:pPr>
            <w:r w:rsidRPr="00B943CB">
              <w:rPr>
                <w:color w:val="000000"/>
                <w:sz w:val="20"/>
                <w:szCs w:val="20"/>
              </w:rPr>
              <w:t>The number of bird</w:t>
            </w:r>
            <w:ins w:id="241" w:author="Clark,Bob [Sas]" w:date="2021-03-31T15:41:00Z">
              <w:r w:rsidR="00EF2471">
                <w:rPr>
                  <w:color w:val="000000"/>
                  <w:sz w:val="20"/>
                  <w:szCs w:val="20"/>
                </w:rPr>
                <w:t xml:space="preserve"> specie</w:t>
              </w:r>
            </w:ins>
            <w:r w:rsidRPr="00B943CB">
              <w:rPr>
                <w:color w:val="000000"/>
                <w:sz w:val="20"/>
                <w:szCs w:val="20"/>
              </w:rPr>
              <w:t>s associated with wetland (count/ha)</w:t>
            </w:r>
          </w:p>
        </w:tc>
        <w:tc>
          <w:tcPr>
            <w:tcW w:w="1080" w:type="dxa"/>
            <w:shd w:val="clear" w:color="auto" w:fill="auto"/>
            <w:noWrap/>
            <w:vAlign w:val="bottom"/>
          </w:tcPr>
          <w:p w14:paraId="72F0AC71" w14:textId="77777777" w:rsidR="00063560" w:rsidRPr="00B943CB" w:rsidRDefault="00063560" w:rsidP="00063560">
            <w:pPr>
              <w:jc w:val="center"/>
              <w:rPr>
                <w:color w:val="000000"/>
                <w:sz w:val="20"/>
                <w:szCs w:val="20"/>
              </w:rPr>
            </w:pPr>
            <w:r w:rsidRPr="00B943CB">
              <w:rPr>
                <w:color w:val="000000"/>
                <w:sz w:val="20"/>
                <w:szCs w:val="20"/>
              </w:rPr>
              <w:t>283</w:t>
            </w:r>
          </w:p>
          <w:p w14:paraId="0D7E1E3F" w14:textId="16145693" w:rsidR="00063560" w:rsidRPr="004F6B46" w:rsidRDefault="00063560" w:rsidP="00063560">
            <w:pPr>
              <w:jc w:val="center"/>
              <w:rPr>
                <w:color w:val="000000"/>
                <w:sz w:val="20"/>
                <w:szCs w:val="20"/>
              </w:rPr>
            </w:pPr>
            <w:r w:rsidRPr="00B943CB">
              <w:rPr>
                <w:color w:val="000000"/>
                <w:sz w:val="20"/>
                <w:szCs w:val="20"/>
              </w:rPr>
              <w:t>(127.99)</w:t>
            </w:r>
          </w:p>
        </w:tc>
        <w:tc>
          <w:tcPr>
            <w:tcW w:w="1082" w:type="dxa"/>
            <w:shd w:val="clear" w:color="auto" w:fill="auto"/>
            <w:noWrap/>
            <w:vAlign w:val="bottom"/>
          </w:tcPr>
          <w:p w14:paraId="3A5B05CB" w14:textId="254A120E" w:rsidR="00063560" w:rsidRPr="004F6B46" w:rsidRDefault="00063560" w:rsidP="00063560">
            <w:pPr>
              <w:jc w:val="center"/>
              <w:rPr>
                <w:color w:val="000000"/>
                <w:sz w:val="20"/>
                <w:szCs w:val="20"/>
              </w:rPr>
            </w:pPr>
            <w:r w:rsidRPr="00B943CB">
              <w:rPr>
                <w:color w:val="000000"/>
                <w:sz w:val="20"/>
                <w:szCs w:val="20"/>
              </w:rPr>
              <w:t>97</w:t>
            </w:r>
          </w:p>
        </w:tc>
        <w:tc>
          <w:tcPr>
            <w:tcW w:w="1300" w:type="dxa"/>
            <w:shd w:val="clear" w:color="auto" w:fill="auto"/>
            <w:noWrap/>
            <w:vAlign w:val="bottom"/>
          </w:tcPr>
          <w:p w14:paraId="50FA0B58" w14:textId="25A375F5" w:rsidR="00063560" w:rsidRPr="004F6B46" w:rsidRDefault="00063560" w:rsidP="00063560">
            <w:pPr>
              <w:jc w:val="center"/>
              <w:rPr>
                <w:color w:val="000000"/>
                <w:sz w:val="20"/>
                <w:szCs w:val="20"/>
              </w:rPr>
            </w:pPr>
            <w:r w:rsidRPr="00B943CB">
              <w:rPr>
                <w:color w:val="000000"/>
                <w:sz w:val="20"/>
                <w:szCs w:val="20"/>
              </w:rPr>
              <w:t>544</w:t>
            </w:r>
          </w:p>
        </w:tc>
        <w:tc>
          <w:tcPr>
            <w:tcW w:w="1109" w:type="dxa"/>
            <w:shd w:val="clear" w:color="auto" w:fill="auto"/>
            <w:noWrap/>
            <w:vAlign w:val="bottom"/>
          </w:tcPr>
          <w:p w14:paraId="0AF10DCD" w14:textId="77777777" w:rsidR="00063560" w:rsidRPr="00B943CB" w:rsidRDefault="00063560" w:rsidP="00063560">
            <w:pPr>
              <w:jc w:val="center"/>
              <w:rPr>
                <w:color w:val="000000"/>
                <w:sz w:val="20"/>
                <w:szCs w:val="20"/>
              </w:rPr>
            </w:pPr>
            <w:r w:rsidRPr="00B943CB">
              <w:rPr>
                <w:color w:val="000000"/>
                <w:sz w:val="20"/>
                <w:szCs w:val="20"/>
              </w:rPr>
              <w:t>194</w:t>
            </w:r>
          </w:p>
          <w:p w14:paraId="23921D91" w14:textId="5CAB241F" w:rsidR="00063560" w:rsidRPr="004F6B46" w:rsidRDefault="00063560" w:rsidP="00063560">
            <w:pPr>
              <w:jc w:val="center"/>
              <w:rPr>
                <w:color w:val="000000"/>
                <w:sz w:val="20"/>
                <w:szCs w:val="20"/>
              </w:rPr>
            </w:pPr>
            <w:r w:rsidRPr="00B943CB">
              <w:rPr>
                <w:color w:val="000000"/>
                <w:sz w:val="20"/>
                <w:szCs w:val="20"/>
              </w:rPr>
              <w:t>(.80.45.)</w:t>
            </w:r>
          </w:p>
        </w:tc>
        <w:tc>
          <w:tcPr>
            <w:tcW w:w="1099" w:type="dxa"/>
            <w:shd w:val="clear" w:color="auto" w:fill="auto"/>
            <w:noWrap/>
            <w:vAlign w:val="bottom"/>
          </w:tcPr>
          <w:p w14:paraId="3784FB0C" w14:textId="2C95B160" w:rsidR="00063560" w:rsidRPr="004F6B46" w:rsidRDefault="00063560" w:rsidP="00063560">
            <w:pPr>
              <w:jc w:val="center"/>
              <w:rPr>
                <w:color w:val="000000"/>
                <w:sz w:val="20"/>
                <w:szCs w:val="20"/>
              </w:rPr>
            </w:pPr>
            <w:r w:rsidRPr="00B943CB">
              <w:rPr>
                <w:color w:val="000000"/>
                <w:sz w:val="20"/>
                <w:szCs w:val="20"/>
              </w:rPr>
              <w:t>8</w:t>
            </w:r>
          </w:p>
        </w:tc>
        <w:tc>
          <w:tcPr>
            <w:tcW w:w="1057" w:type="dxa"/>
            <w:shd w:val="clear" w:color="auto" w:fill="auto"/>
            <w:noWrap/>
            <w:vAlign w:val="bottom"/>
          </w:tcPr>
          <w:p w14:paraId="039FDE1E" w14:textId="05C269E0" w:rsidR="00063560" w:rsidRPr="004F6B46" w:rsidRDefault="00063560" w:rsidP="00063560">
            <w:pPr>
              <w:jc w:val="center"/>
              <w:rPr>
                <w:color w:val="000000"/>
                <w:sz w:val="20"/>
                <w:szCs w:val="20"/>
              </w:rPr>
            </w:pPr>
            <w:r w:rsidRPr="00B943CB">
              <w:rPr>
                <w:color w:val="000000"/>
                <w:sz w:val="20"/>
                <w:szCs w:val="20"/>
              </w:rPr>
              <w:t>408</w:t>
            </w:r>
          </w:p>
        </w:tc>
      </w:tr>
      <w:tr w:rsidR="00063560" w:rsidRPr="004F6B46" w14:paraId="1C7F4C24" w14:textId="77777777" w:rsidTr="004F6B46">
        <w:trPr>
          <w:trHeight w:val="320"/>
        </w:trPr>
        <w:tc>
          <w:tcPr>
            <w:tcW w:w="2880" w:type="dxa"/>
            <w:shd w:val="clear" w:color="auto" w:fill="auto"/>
            <w:noWrap/>
            <w:vAlign w:val="bottom"/>
          </w:tcPr>
          <w:p w14:paraId="0FA6D763" w14:textId="77777777" w:rsidR="00063560" w:rsidRPr="00063560" w:rsidRDefault="00063560" w:rsidP="00063560">
            <w:pPr>
              <w:rPr>
                <w:i/>
                <w:iCs/>
                <w:color w:val="000000"/>
                <w:sz w:val="20"/>
                <w:szCs w:val="20"/>
              </w:rPr>
            </w:pPr>
          </w:p>
          <w:p w14:paraId="0181D1E9" w14:textId="34772932" w:rsidR="00063560" w:rsidRPr="00063560" w:rsidRDefault="00063560" w:rsidP="00063560">
            <w:pPr>
              <w:rPr>
                <w:i/>
                <w:iCs/>
                <w:color w:val="000000"/>
                <w:sz w:val="20"/>
                <w:szCs w:val="20"/>
              </w:rPr>
            </w:pPr>
            <w:r w:rsidRPr="00063560">
              <w:rPr>
                <w:i/>
                <w:iCs/>
                <w:color w:val="000000"/>
                <w:sz w:val="20"/>
                <w:szCs w:val="20"/>
              </w:rPr>
              <w:t>Wetland Policies</w:t>
            </w:r>
          </w:p>
        </w:tc>
        <w:tc>
          <w:tcPr>
            <w:tcW w:w="4308" w:type="dxa"/>
            <w:shd w:val="clear" w:color="auto" w:fill="auto"/>
            <w:noWrap/>
            <w:vAlign w:val="bottom"/>
          </w:tcPr>
          <w:p w14:paraId="6C5E85B9" w14:textId="77777777" w:rsidR="00063560" w:rsidRPr="004F6B46" w:rsidRDefault="00063560" w:rsidP="00063560">
            <w:pPr>
              <w:rPr>
                <w:color w:val="000000"/>
                <w:sz w:val="20"/>
                <w:szCs w:val="20"/>
              </w:rPr>
            </w:pPr>
          </w:p>
        </w:tc>
        <w:tc>
          <w:tcPr>
            <w:tcW w:w="1080" w:type="dxa"/>
            <w:shd w:val="clear" w:color="auto" w:fill="auto"/>
            <w:noWrap/>
            <w:vAlign w:val="bottom"/>
          </w:tcPr>
          <w:p w14:paraId="013CFF40" w14:textId="77777777" w:rsidR="00063560" w:rsidRPr="004F6B46" w:rsidRDefault="00063560" w:rsidP="00063560">
            <w:pPr>
              <w:jc w:val="center"/>
              <w:rPr>
                <w:color w:val="000000"/>
                <w:sz w:val="20"/>
                <w:szCs w:val="20"/>
              </w:rPr>
            </w:pPr>
          </w:p>
        </w:tc>
        <w:tc>
          <w:tcPr>
            <w:tcW w:w="1082" w:type="dxa"/>
            <w:shd w:val="clear" w:color="auto" w:fill="auto"/>
            <w:noWrap/>
            <w:vAlign w:val="bottom"/>
          </w:tcPr>
          <w:p w14:paraId="1C18EEA1" w14:textId="77777777" w:rsidR="00063560" w:rsidRPr="004F6B46" w:rsidRDefault="00063560" w:rsidP="00063560">
            <w:pPr>
              <w:jc w:val="center"/>
              <w:rPr>
                <w:color w:val="000000"/>
                <w:sz w:val="20"/>
                <w:szCs w:val="20"/>
              </w:rPr>
            </w:pPr>
          </w:p>
        </w:tc>
        <w:tc>
          <w:tcPr>
            <w:tcW w:w="1300" w:type="dxa"/>
            <w:shd w:val="clear" w:color="auto" w:fill="auto"/>
            <w:noWrap/>
            <w:vAlign w:val="bottom"/>
          </w:tcPr>
          <w:p w14:paraId="038748B2" w14:textId="77777777" w:rsidR="00063560" w:rsidRPr="004F6B46" w:rsidRDefault="00063560" w:rsidP="00063560">
            <w:pPr>
              <w:jc w:val="center"/>
              <w:rPr>
                <w:color w:val="000000"/>
                <w:sz w:val="20"/>
                <w:szCs w:val="20"/>
              </w:rPr>
            </w:pPr>
          </w:p>
        </w:tc>
        <w:tc>
          <w:tcPr>
            <w:tcW w:w="1109" w:type="dxa"/>
            <w:shd w:val="clear" w:color="auto" w:fill="auto"/>
            <w:noWrap/>
            <w:vAlign w:val="bottom"/>
          </w:tcPr>
          <w:p w14:paraId="77FC8819"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2DFE2ED1" w14:textId="77777777" w:rsidR="00063560" w:rsidRPr="004F6B46" w:rsidRDefault="00063560" w:rsidP="00063560">
            <w:pPr>
              <w:jc w:val="center"/>
              <w:rPr>
                <w:color w:val="000000"/>
                <w:sz w:val="20"/>
                <w:szCs w:val="20"/>
              </w:rPr>
            </w:pPr>
          </w:p>
        </w:tc>
        <w:tc>
          <w:tcPr>
            <w:tcW w:w="1057" w:type="dxa"/>
            <w:shd w:val="clear" w:color="auto" w:fill="auto"/>
            <w:noWrap/>
            <w:vAlign w:val="bottom"/>
          </w:tcPr>
          <w:p w14:paraId="0B56D03C" w14:textId="77777777" w:rsidR="00063560" w:rsidRPr="004F6B46" w:rsidRDefault="00063560" w:rsidP="00063560">
            <w:pPr>
              <w:jc w:val="center"/>
              <w:rPr>
                <w:color w:val="000000"/>
                <w:sz w:val="20"/>
                <w:szCs w:val="20"/>
              </w:rPr>
            </w:pPr>
          </w:p>
        </w:tc>
      </w:tr>
      <w:tr w:rsidR="00063560" w:rsidRPr="004F6B46" w14:paraId="4F0394CA" w14:textId="77777777" w:rsidTr="00063560">
        <w:trPr>
          <w:trHeight w:val="320"/>
        </w:trPr>
        <w:tc>
          <w:tcPr>
            <w:tcW w:w="2880" w:type="dxa"/>
            <w:shd w:val="clear" w:color="auto" w:fill="auto"/>
            <w:noWrap/>
            <w:vAlign w:val="bottom"/>
          </w:tcPr>
          <w:p w14:paraId="5A98B959" w14:textId="673F8A7E" w:rsidR="00063560" w:rsidRPr="004F6B46" w:rsidRDefault="00063560" w:rsidP="00063560">
            <w:pPr>
              <w:rPr>
                <w:color w:val="000000"/>
                <w:sz w:val="20"/>
                <w:szCs w:val="20"/>
              </w:rPr>
            </w:pPr>
            <w:r w:rsidRPr="004F6B46">
              <w:rPr>
                <w:color w:val="000000"/>
                <w:sz w:val="20"/>
                <w:szCs w:val="20"/>
              </w:rPr>
              <w:t>ESS Goal WP</w:t>
            </w:r>
          </w:p>
        </w:tc>
        <w:tc>
          <w:tcPr>
            <w:tcW w:w="4308" w:type="dxa"/>
            <w:shd w:val="clear" w:color="auto" w:fill="auto"/>
            <w:noWrap/>
            <w:vAlign w:val="bottom"/>
          </w:tcPr>
          <w:p w14:paraId="300B74FB" w14:textId="0BB0E243" w:rsidR="00063560" w:rsidRPr="004F6B46" w:rsidRDefault="00063560" w:rsidP="00063560">
            <w:pPr>
              <w:rPr>
                <w:color w:val="000000"/>
                <w:sz w:val="20"/>
                <w:szCs w:val="20"/>
              </w:rPr>
            </w:pPr>
            <w:r w:rsidRPr="004F6B46">
              <w:rPr>
                <w:color w:val="000000"/>
                <w:sz w:val="20"/>
                <w:szCs w:val="20"/>
              </w:rPr>
              <w:t>Ecosystem service wetland policy (binary)</w:t>
            </w:r>
          </w:p>
        </w:tc>
        <w:tc>
          <w:tcPr>
            <w:tcW w:w="1080" w:type="dxa"/>
            <w:shd w:val="clear" w:color="auto" w:fill="auto"/>
            <w:noWrap/>
            <w:vAlign w:val="bottom"/>
          </w:tcPr>
          <w:p w14:paraId="1BE4D9B1" w14:textId="77777777" w:rsidR="00063560" w:rsidRPr="004F6B46" w:rsidRDefault="00063560" w:rsidP="00063560">
            <w:pPr>
              <w:jc w:val="center"/>
              <w:rPr>
                <w:color w:val="000000"/>
                <w:sz w:val="20"/>
                <w:szCs w:val="20"/>
              </w:rPr>
            </w:pPr>
            <w:r w:rsidRPr="004F6B46">
              <w:rPr>
                <w:color w:val="000000"/>
                <w:sz w:val="20"/>
                <w:szCs w:val="20"/>
              </w:rPr>
              <w:t>0.78</w:t>
            </w:r>
          </w:p>
          <w:p w14:paraId="42939F5E" w14:textId="35801B5E" w:rsidR="00063560" w:rsidRPr="004F6B46" w:rsidRDefault="00063560" w:rsidP="00063560">
            <w:pPr>
              <w:jc w:val="center"/>
              <w:rPr>
                <w:color w:val="000000"/>
                <w:sz w:val="20"/>
                <w:szCs w:val="20"/>
              </w:rPr>
            </w:pPr>
            <w:r w:rsidRPr="004F6B46">
              <w:rPr>
                <w:color w:val="000000"/>
                <w:sz w:val="20"/>
                <w:szCs w:val="20"/>
              </w:rPr>
              <w:t>(0.42)</w:t>
            </w:r>
          </w:p>
        </w:tc>
        <w:tc>
          <w:tcPr>
            <w:tcW w:w="1082" w:type="dxa"/>
            <w:shd w:val="clear" w:color="auto" w:fill="auto"/>
            <w:noWrap/>
            <w:vAlign w:val="bottom"/>
          </w:tcPr>
          <w:p w14:paraId="3455BF5A" w14:textId="0EA6A43E"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89AB03E" w14:textId="29F78FC1"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19529F8E" w14:textId="77777777" w:rsidR="00063560" w:rsidRPr="004F6B46" w:rsidRDefault="00063560" w:rsidP="00063560">
            <w:pPr>
              <w:jc w:val="center"/>
              <w:rPr>
                <w:color w:val="000000"/>
                <w:sz w:val="20"/>
                <w:szCs w:val="20"/>
              </w:rPr>
            </w:pPr>
            <w:r w:rsidRPr="004F6B46">
              <w:rPr>
                <w:color w:val="000000"/>
                <w:sz w:val="20"/>
                <w:szCs w:val="20"/>
              </w:rPr>
              <w:t>0.91</w:t>
            </w:r>
          </w:p>
          <w:p w14:paraId="41681E7A" w14:textId="11BFC628" w:rsidR="00063560" w:rsidRPr="004F6B46" w:rsidRDefault="00063560" w:rsidP="00063560">
            <w:pPr>
              <w:jc w:val="center"/>
              <w:rPr>
                <w:color w:val="000000"/>
                <w:sz w:val="20"/>
                <w:szCs w:val="20"/>
              </w:rPr>
            </w:pPr>
            <w:r w:rsidRPr="004F6B46">
              <w:rPr>
                <w:color w:val="000000"/>
                <w:sz w:val="20"/>
                <w:szCs w:val="20"/>
              </w:rPr>
              <w:t>(0.28)</w:t>
            </w:r>
          </w:p>
        </w:tc>
        <w:tc>
          <w:tcPr>
            <w:tcW w:w="1099" w:type="dxa"/>
            <w:shd w:val="clear" w:color="auto" w:fill="auto"/>
            <w:noWrap/>
            <w:vAlign w:val="bottom"/>
          </w:tcPr>
          <w:p w14:paraId="526613FF" w14:textId="0521AF85"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311A0A22" w14:textId="785743A0"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742CCCCF" w14:textId="77777777" w:rsidTr="00063560">
        <w:trPr>
          <w:trHeight w:val="864"/>
        </w:trPr>
        <w:tc>
          <w:tcPr>
            <w:tcW w:w="2880" w:type="dxa"/>
            <w:tcBorders>
              <w:bottom w:val="single" w:sz="4" w:space="0" w:color="auto"/>
            </w:tcBorders>
            <w:shd w:val="clear" w:color="auto" w:fill="auto"/>
            <w:noWrap/>
            <w:vAlign w:val="bottom"/>
          </w:tcPr>
          <w:p w14:paraId="576FEC70" w14:textId="0273FB9D" w:rsidR="00063560" w:rsidRPr="004F6B46" w:rsidRDefault="00063560" w:rsidP="00063560">
            <w:pPr>
              <w:rPr>
                <w:color w:val="000000"/>
                <w:sz w:val="20"/>
                <w:szCs w:val="20"/>
              </w:rPr>
            </w:pPr>
            <w:r w:rsidRPr="004F6B46">
              <w:rPr>
                <w:color w:val="000000"/>
                <w:sz w:val="20"/>
                <w:szCs w:val="20"/>
              </w:rPr>
              <w:t>Use Incentives</w:t>
            </w:r>
          </w:p>
        </w:tc>
        <w:tc>
          <w:tcPr>
            <w:tcW w:w="4308" w:type="dxa"/>
            <w:tcBorders>
              <w:bottom w:val="single" w:sz="4" w:space="0" w:color="auto"/>
            </w:tcBorders>
            <w:shd w:val="clear" w:color="auto" w:fill="auto"/>
            <w:noWrap/>
            <w:vAlign w:val="bottom"/>
          </w:tcPr>
          <w:p w14:paraId="7BCE6378" w14:textId="368858BA" w:rsidR="00063560" w:rsidRPr="004F6B46" w:rsidRDefault="00063560" w:rsidP="00063560">
            <w:pPr>
              <w:rPr>
                <w:color w:val="000000"/>
                <w:sz w:val="20"/>
                <w:szCs w:val="20"/>
              </w:rPr>
            </w:pPr>
            <w:r w:rsidRPr="004F6B46">
              <w:rPr>
                <w:color w:val="000000"/>
                <w:sz w:val="20"/>
                <w:szCs w:val="20"/>
              </w:rPr>
              <w:t>Use incentives to conserve wetlands (binary)</w:t>
            </w:r>
          </w:p>
        </w:tc>
        <w:tc>
          <w:tcPr>
            <w:tcW w:w="1080" w:type="dxa"/>
            <w:tcBorders>
              <w:bottom w:val="single" w:sz="4" w:space="0" w:color="auto"/>
            </w:tcBorders>
            <w:shd w:val="clear" w:color="auto" w:fill="auto"/>
            <w:noWrap/>
            <w:vAlign w:val="bottom"/>
          </w:tcPr>
          <w:p w14:paraId="27C0B53C" w14:textId="77777777" w:rsidR="00063560" w:rsidRPr="004F6B46" w:rsidRDefault="00063560" w:rsidP="00063560">
            <w:pPr>
              <w:jc w:val="center"/>
              <w:rPr>
                <w:color w:val="000000"/>
                <w:sz w:val="20"/>
                <w:szCs w:val="20"/>
              </w:rPr>
            </w:pPr>
            <w:r w:rsidRPr="004F6B46">
              <w:rPr>
                <w:color w:val="000000"/>
                <w:sz w:val="20"/>
                <w:szCs w:val="20"/>
              </w:rPr>
              <w:t>0.85</w:t>
            </w:r>
          </w:p>
          <w:p w14:paraId="26F58B3A" w14:textId="77777777" w:rsidR="00063560" w:rsidRPr="004F6B46" w:rsidRDefault="00063560" w:rsidP="00063560">
            <w:pPr>
              <w:jc w:val="center"/>
              <w:rPr>
                <w:color w:val="000000"/>
                <w:sz w:val="20"/>
                <w:szCs w:val="20"/>
              </w:rPr>
            </w:pPr>
            <w:r w:rsidRPr="004F6B46">
              <w:rPr>
                <w:color w:val="000000"/>
                <w:sz w:val="20"/>
                <w:szCs w:val="20"/>
              </w:rPr>
              <w:t>(0.36)</w:t>
            </w:r>
          </w:p>
          <w:p w14:paraId="37CAEA2E" w14:textId="77777777" w:rsidR="00063560" w:rsidRPr="004F6B46" w:rsidRDefault="00063560" w:rsidP="00063560">
            <w:pPr>
              <w:jc w:val="center"/>
              <w:rPr>
                <w:color w:val="000000"/>
                <w:sz w:val="20"/>
                <w:szCs w:val="20"/>
              </w:rPr>
            </w:pPr>
          </w:p>
        </w:tc>
        <w:tc>
          <w:tcPr>
            <w:tcW w:w="1082" w:type="dxa"/>
            <w:tcBorders>
              <w:bottom w:val="single" w:sz="4" w:space="0" w:color="auto"/>
            </w:tcBorders>
            <w:shd w:val="clear" w:color="auto" w:fill="auto"/>
            <w:noWrap/>
            <w:vAlign w:val="bottom"/>
          </w:tcPr>
          <w:p w14:paraId="7E86BCA6" w14:textId="34EAEE09" w:rsidR="00063560" w:rsidRPr="004F6B46" w:rsidRDefault="00063560" w:rsidP="00063560">
            <w:pPr>
              <w:jc w:val="center"/>
              <w:rPr>
                <w:color w:val="000000"/>
                <w:sz w:val="20"/>
                <w:szCs w:val="20"/>
              </w:rPr>
            </w:pPr>
            <w:r w:rsidRPr="004F6B46">
              <w:rPr>
                <w:color w:val="000000"/>
                <w:sz w:val="20"/>
                <w:szCs w:val="20"/>
              </w:rPr>
              <w:t>0</w:t>
            </w:r>
          </w:p>
        </w:tc>
        <w:tc>
          <w:tcPr>
            <w:tcW w:w="1300" w:type="dxa"/>
            <w:tcBorders>
              <w:bottom w:val="single" w:sz="4" w:space="0" w:color="auto"/>
            </w:tcBorders>
            <w:shd w:val="clear" w:color="auto" w:fill="auto"/>
            <w:noWrap/>
            <w:vAlign w:val="bottom"/>
          </w:tcPr>
          <w:p w14:paraId="1200399F" w14:textId="33BAB16D" w:rsidR="00063560" w:rsidRPr="004F6B46" w:rsidRDefault="00063560" w:rsidP="00063560">
            <w:pPr>
              <w:jc w:val="center"/>
              <w:rPr>
                <w:color w:val="000000"/>
                <w:sz w:val="20"/>
                <w:szCs w:val="20"/>
              </w:rPr>
            </w:pPr>
            <w:r w:rsidRPr="004F6B46">
              <w:rPr>
                <w:color w:val="000000"/>
                <w:sz w:val="20"/>
                <w:szCs w:val="20"/>
              </w:rPr>
              <w:t>1</w:t>
            </w:r>
          </w:p>
        </w:tc>
        <w:tc>
          <w:tcPr>
            <w:tcW w:w="1109" w:type="dxa"/>
            <w:tcBorders>
              <w:bottom w:val="single" w:sz="4" w:space="0" w:color="auto"/>
            </w:tcBorders>
            <w:shd w:val="clear" w:color="auto" w:fill="auto"/>
            <w:noWrap/>
            <w:vAlign w:val="bottom"/>
          </w:tcPr>
          <w:p w14:paraId="1C357A7E" w14:textId="77777777" w:rsidR="00063560" w:rsidRPr="004F6B46" w:rsidRDefault="00063560" w:rsidP="00063560">
            <w:pPr>
              <w:jc w:val="center"/>
              <w:rPr>
                <w:color w:val="000000"/>
                <w:sz w:val="20"/>
                <w:szCs w:val="20"/>
              </w:rPr>
            </w:pPr>
            <w:r w:rsidRPr="004F6B46">
              <w:rPr>
                <w:color w:val="000000"/>
                <w:sz w:val="20"/>
                <w:szCs w:val="20"/>
              </w:rPr>
              <w:t>0.96</w:t>
            </w:r>
          </w:p>
          <w:p w14:paraId="2DAF526B" w14:textId="4AA8E9B9" w:rsidR="00063560" w:rsidRPr="004F6B46" w:rsidRDefault="00063560" w:rsidP="00063560">
            <w:pPr>
              <w:jc w:val="center"/>
              <w:rPr>
                <w:color w:val="000000"/>
                <w:sz w:val="20"/>
                <w:szCs w:val="20"/>
              </w:rPr>
            </w:pPr>
            <w:r w:rsidRPr="004F6B46">
              <w:rPr>
                <w:color w:val="000000"/>
                <w:sz w:val="20"/>
                <w:szCs w:val="20"/>
              </w:rPr>
              <w:t>(0.21)</w:t>
            </w:r>
          </w:p>
        </w:tc>
        <w:tc>
          <w:tcPr>
            <w:tcW w:w="1099" w:type="dxa"/>
            <w:tcBorders>
              <w:bottom w:val="single" w:sz="4" w:space="0" w:color="auto"/>
            </w:tcBorders>
            <w:shd w:val="clear" w:color="auto" w:fill="auto"/>
            <w:noWrap/>
            <w:vAlign w:val="bottom"/>
          </w:tcPr>
          <w:p w14:paraId="39F99B8D" w14:textId="4D1B2FA7" w:rsidR="00063560" w:rsidRPr="004F6B46" w:rsidRDefault="00063560" w:rsidP="00063560">
            <w:pPr>
              <w:jc w:val="center"/>
              <w:rPr>
                <w:color w:val="000000"/>
                <w:sz w:val="20"/>
                <w:szCs w:val="20"/>
              </w:rPr>
            </w:pPr>
            <w:r w:rsidRPr="004F6B46">
              <w:rPr>
                <w:color w:val="000000"/>
                <w:sz w:val="20"/>
                <w:szCs w:val="20"/>
              </w:rPr>
              <w:t>0</w:t>
            </w:r>
          </w:p>
        </w:tc>
        <w:tc>
          <w:tcPr>
            <w:tcW w:w="1057" w:type="dxa"/>
            <w:tcBorders>
              <w:bottom w:val="single" w:sz="4" w:space="0" w:color="auto"/>
            </w:tcBorders>
            <w:shd w:val="clear" w:color="auto" w:fill="auto"/>
            <w:noWrap/>
            <w:vAlign w:val="bottom"/>
          </w:tcPr>
          <w:p w14:paraId="37D15168" w14:textId="27000484" w:rsidR="00063560" w:rsidRPr="004F6B46" w:rsidRDefault="00063560" w:rsidP="00063560">
            <w:pPr>
              <w:jc w:val="center"/>
              <w:rPr>
                <w:color w:val="000000"/>
                <w:sz w:val="20"/>
                <w:szCs w:val="20"/>
              </w:rPr>
            </w:pPr>
            <w:r w:rsidRPr="004F6B46">
              <w:rPr>
                <w:color w:val="000000"/>
                <w:sz w:val="20"/>
                <w:szCs w:val="20"/>
              </w:rPr>
              <w:t>1</w:t>
            </w:r>
          </w:p>
        </w:tc>
      </w:tr>
    </w:tbl>
    <w:p w14:paraId="358F6E27" w14:textId="4F561701" w:rsidR="00063560" w:rsidRDefault="00063560" w:rsidP="00B913BF">
      <w:pPr>
        <w:pStyle w:val="NoSpacing"/>
      </w:pPr>
    </w:p>
    <w:p w14:paraId="34BD60AC" w14:textId="13265DDB" w:rsidR="00063560" w:rsidRDefault="00063560">
      <w:r>
        <w:br w:type="page"/>
      </w:r>
    </w:p>
    <w:p w14:paraId="41EB45CB" w14:textId="15CFDFE1" w:rsidR="00063560" w:rsidRDefault="00063560">
      <w:r>
        <w:lastRenderedPageBreak/>
        <w:t xml:space="preserve">Table 2. Continued. </w:t>
      </w:r>
    </w:p>
    <w:tbl>
      <w:tblPr>
        <w:tblpPr w:leftFromText="180" w:rightFromText="180" w:vertAnchor="text" w:horzAnchor="margin" w:tblpY="67"/>
        <w:tblW w:w="13915" w:type="dxa"/>
        <w:tblLayout w:type="fixed"/>
        <w:tblLook w:val="04A0" w:firstRow="1" w:lastRow="0" w:firstColumn="1" w:lastColumn="0" w:noHBand="0" w:noVBand="1"/>
      </w:tblPr>
      <w:tblGrid>
        <w:gridCol w:w="2880"/>
        <w:gridCol w:w="4308"/>
        <w:gridCol w:w="1080"/>
        <w:gridCol w:w="1082"/>
        <w:gridCol w:w="1300"/>
        <w:gridCol w:w="1109"/>
        <w:gridCol w:w="1099"/>
        <w:gridCol w:w="1057"/>
      </w:tblGrid>
      <w:tr w:rsidR="00063560" w:rsidRPr="004F6B46" w14:paraId="56F68DB7" w14:textId="77777777" w:rsidTr="00063560">
        <w:trPr>
          <w:trHeight w:val="320"/>
        </w:trPr>
        <w:tc>
          <w:tcPr>
            <w:tcW w:w="2880" w:type="dxa"/>
            <w:tcBorders>
              <w:top w:val="single" w:sz="4" w:space="0" w:color="auto"/>
            </w:tcBorders>
            <w:shd w:val="clear" w:color="auto" w:fill="auto"/>
            <w:noWrap/>
            <w:vAlign w:val="bottom"/>
          </w:tcPr>
          <w:p w14:paraId="3A6D6316" w14:textId="77777777" w:rsidR="00063560" w:rsidRPr="004F6B46" w:rsidRDefault="00063560" w:rsidP="00063560">
            <w:pPr>
              <w:rPr>
                <w:color w:val="000000"/>
                <w:sz w:val="20"/>
                <w:szCs w:val="20"/>
              </w:rPr>
            </w:pPr>
          </w:p>
        </w:tc>
        <w:tc>
          <w:tcPr>
            <w:tcW w:w="4308" w:type="dxa"/>
            <w:tcBorders>
              <w:top w:val="single" w:sz="4" w:space="0" w:color="auto"/>
            </w:tcBorders>
            <w:shd w:val="clear" w:color="auto" w:fill="auto"/>
            <w:noWrap/>
            <w:vAlign w:val="bottom"/>
          </w:tcPr>
          <w:p w14:paraId="117F109F" w14:textId="77777777" w:rsidR="00063560" w:rsidRPr="004F6B46" w:rsidRDefault="00063560" w:rsidP="00063560">
            <w:pPr>
              <w:rPr>
                <w:color w:val="000000"/>
                <w:sz w:val="20"/>
                <w:szCs w:val="20"/>
              </w:rPr>
            </w:pPr>
          </w:p>
        </w:tc>
        <w:tc>
          <w:tcPr>
            <w:tcW w:w="3462" w:type="dxa"/>
            <w:gridSpan w:val="3"/>
            <w:tcBorders>
              <w:top w:val="single" w:sz="4" w:space="0" w:color="auto"/>
              <w:bottom w:val="single" w:sz="4" w:space="0" w:color="auto"/>
            </w:tcBorders>
            <w:shd w:val="clear" w:color="auto" w:fill="auto"/>
            <w:noWrap/>
            <w:vAlign w:val="bottom"/>
          </w:tcPr>
          <w:p w14:paraId="52AD6C84" w14:textId="77777777" w:rsidR="00063560" w:rsidRPr="004F6B46" w:rsidRDefault="00063560" w:rsidP="00063560">
            <w:pPr>
              <w:jc w:val="center"/>
              <w:rPr>
                <w:color w:val="000000"/>
                <w:sz w:val="20"/>
                <w:szCs w:val="20"/>
              </w:rPr>
            </w:pPr>
            <w:r w:rsidRPr="004F6B46">
              <w:rPr>
                <w:color w:val="000000"/>
                <w:sz w:val="20"/>
                <w:szCs w:val="20"/>
              </w:rPr>
              <w:t>Provisioning Model</w:t>
            </w:r>
          </w:p>
        </w:tc>
        <w:tc>
          <w:tcPr>
            <w:tcW w:w="3265" w:type="dxa"/>
            <w:gridSpan w:val="3"/>
            <w:tcBorders>
              <w:top w:val="single" w:sz="4" w:space="0" w:color="auto"/>
              <w:bottom w:val="single" w:sz="4" w:space="0" w:color="auto"/>
            </w:tcBorders>
            <w:shd w:val="clear" w:color="auto" w:fill="auto"/>
            <w:noWrap/>
            <w:vAlign w:val="bottom"/>
          </w:tcPr>
          <w:p w14:paraId="6228EC1A" w14:textId="77777777" w:rsidR="00063560" w:rsidRPr="004F6B46" w:rsidRDefault="00063560" w:rsidP="00063560">
            <w:pPr>
              <w:jc w:val="center"/>
              <w:rPr>
                <w:color w:val="000000"/>
                <w:sz w:val="20"/>
                <w:szCs w:val="20"/>
              </w:rPr>
            </w:pPr>
            <w:r w:rsidRPr="004F6B46">
              <w:rPr>
                <w:color w:val="000000"/>
                <w:sz w:val="20"/>
                <w:szCs w:val="20"/>
              </w:rPr>
              <w:t>Regulation Model</w:t>
            </w:r>
          </w:p>
        </w:tc>
      </w:tr>
      <w:tr w:rsidR="00063560" w:rsidRPr="004F6B46" w14:paraId="0791E217" w14:textId="77777777" w:rsidTr="00063560">
        <w:trPr>
          <w:trHeight w:val="320"/>
        </w:trPr>
        <w:tc>
          <w:tcPr>
            <w:tcW w:w="2880" w:type="dxa"/>
            <w:tcBorders>
              <w:bottom w:val="single" w:sz="4" w:space="0" w:color="auto"/>
            </w:tcBorders>
            <w:shd w:val="clear" w:color="auto" w:fill="auto"/>
            <w:noWrap/>
            <w:vAlign w:val="bottom"/>
            <w:hideMark/>
          </w:tcPr>
          <w:p w14:paraId="4BA79160" w14:textId="77777777" w:rsidR="00063560" w:rsidRPr="004F6B46" w:rsidRDefault="00063560" w:rsidP="00063560">
            <w:pPr>
              <w:rPr>
                <w:color w:val="000000"/>
                <w:sz w:val="20"/>
                <w:szCs w:val="20"/>
              </w:rPr>
            </w:pPr>
            <w:r w:rsidRPr="004F6B46">
              <w:rPr>
                <w:color w:val="000000"/>
                <w:sz w:val="20"/>
                <w:szCs w:val="20"/>
              </w:rPr>
              <w:t>Model Variables</w:t>
            </w:r>
          </w:p>
        </w:tc>
        <w:tc>
          <w:tcPr>
            <w:tcW w:w="4308" w:type="dxa"/>
            <w:tcBorders>
              <w:bottom w:val="single" w:sz="4" w:space="0" w:color="auto"/>
            </w:tcBorders>
            <w:shd w:val="clear" w:color="auto" w:fill="auto"/>
            <w:noWrap/>
            <w:vAlign w:val="bottom"/>
            <w:hideMark/>
          </w:tcPr>
          <w:p w14:paraId="7680FF4A" w14:textId="77777777" w:rsidR="00063560" w:rsidRPr="004F6B46" w:rsidRDefault="00063560" w:rsidP="00063560">
            <w:pPr>
              <w:rPr>
                <w:color w:val="000000"/>
                <w:sz w:val="20"/>
                <w:szCs w:val="20"/>
              </w:rPr>
            </w:pPr>
            <w:r w:rsidRPr="004F6B46">
              <w:rPr>
                <w:color w:val="000000"/>
                <w:sz w:val="20"/>
                <w:szCs w:val="20"/>
              </w:rPr>
              <w:t>Variable Description</w:t>
            </w:r>
          </w:p>
        </w:tc>
        <w:tc>
          <w:tcPr>
            <w:tcW w:w="1080" w:type="dxa"/>
            <w:tcBorders>
              <w:top w:val="single" w:sz="4" w:space="0" w:color="auto"/>
              <w:bottom w:val="single" w:sz="4" w:space="0" w:color="auto"/>
            </w:tcBorders>
            <w:shd w:val="clear" w:color="auto" w:fill="auto"/>
            <w:noWrap/>
            <w:vAlign w:val="bottom"/>
            <w:hideMark/>
          </w:tcPr>
          <w:p w14:paraId="4DCEBDE8" w14:textId="77777777" w:rsidR="00063560" w:rsidRPr="004F6B46" w:rsidRDefault="00063560" w:rsidP="00063560">
            <w:pPr>
              <w:rPr>
                <w:color w:val="000000"/>
                <w:sz w:val="20"/>
                <w:szCs w:val="20"/>
              </w:rPr>
            </w:pPr>
            <w:r w:rsidRPr="004F6B46">
              <w:rPr>
                <w:color w:val="000000"/>
                <w:sz w:val="20"/>
                <w:szCs w:val="20"/>
              </w:rPr>
              <w:t>mean</w:t>
            </w:r>
          </w:p>
        </w:tc>
        <w:tc>
          <w:tcPr>
            <w:tcW w:w="1082" w:type="dxa"/>
            <w:tcBorders>
              <w:top w:val="single" w:sz="4" w:space="0" w:color="auto"/>
              <w:bottom w:val="single" w:sz="4" w:space="0" w:color="auto"/>
            </w:tcBorders>
            <w:shd w:val="clear" w:color="auto" w:fill="auto"/>
            <w:noWrap/>
            <w:vAlign w:val="bottom"/>
            <w:hideMark/>
          </w:tcPr>
          <w:p w14:paraId="0F584939" w14:textId="77777777" w:rsidR="00063560" w:rsidRPr="004F6B46" w:rsidRDefault="00063560" w:rsidP="00063560">
            <w:pPr>
              <w:rPr>
                <w:color w:val="000000"/>
                <w:sz w:val="20"/>
                <w:szCs w:val="20"/>
              </w:rPr>
            </w:pPr>
            <w:r w:rsidRPr="004F6B46">
              <w:rPr>
                <w:color w:val="000000"/>
                <w:sz w:val="20"/>
                <w:szCs w:val="20"/>
              </w:rPr>
              <w:t>min</w:t>
            </w:r>
          </w:p>
        </w:tc>
        <w:tc>
          <w:tcPr>
            <w:tcW w:w="1300" w:type="dxa"/>
            <w:tcBorders>
              <w:top w:val="single" w:sz="4" w:space="0" w:color="auto"/>
              <w:bottom w:val="single" w:sz="4" w:space="0" w:color="auto"/>
            </w:tcBorders>
            <w:shd w:val="clear" w:color="auto" w:fill="auto"/>
            <w:noWrap/>
            <w:vAlign w:val="bottom"/>
            <w:hideMark/>
          </w:tcPr>
          <w:p w14:paraId="48FDBE50" w14:textId="77777777" w:rsidR="00063560" w:rsidRPr="004F6B46" w:rsidRDefault="00063560" w:rsidP="00063560">
            <w:pPr>
              <w:rPr>
                <w:color w:val="000000"/>
                <w:sz w:val="20"/>
                <w:szCs w:val="20"/>
              </w:rPr>
            </w:pPr>
            <w:r w:rsidRPr="004F6B46">
              <w:rPr>
                <w:color w:val="000000"/>
                <w:sz w:val="20"/>
                <w:szCs w:val="20"/>
              </w:rPr>
              <w:t>max</w:t>
            </w:r>
          </w:p>
        </w:tc>
        <w:tc>
          <w:tcPr>
            <w:tcW w:w="1109" w:type="dxa"/>
            <w:tcBorders>
              <w:top w:val="single" w:sz="4" w:space="0" w:color="auto"/>
              <w:bottom w:val="single" w:sz="4" w:space="0" w:color="auto"/>
            </w:tcBorders>
            <w:shd w:val="clear" w:color="auto" w:fill="auto"/>
            <w:noWrap/>
            <w:vAlign w:val="bottom"/>
            <w:hideMark/>
          </w:tcPr>
          <w:p w14:paraId="497ADC27" w14:textId="77777777" w:rsidR="00063560" w:rsidRPr="004F6B46" w:rsidRDefault="00063560" w:rsidP="00063560">
            <w:pPr>
              <w:rPr>
                <w:color w:val="000000"/>
                <w:sz w:val="20"/>
                <w:szCs w:val="20"/>
              </w:rPr>
            </w:pPr>
            <w:r w:rsidRPr="004F6B46">
              <w:rPr>
                <w:color w:val="000000"/>
                <w:sz w:val="20"/>
                <w:szCs w:val="20"/>
              </w:rPr>
              <w:t>mean</w:t>
            </w:r>
          </w:p>
        </w:tc>
        <w:tc>
          <w:tcPr>
            <w:tcW w:w="1099" w:type="dxa"/>
            <w:tcBorders>
              <w:top w:val="single" w:sz="4" w:space="0" w:color="auto"/>
              <w:bottom w:val="single" w:sz="4" w:space="0" w:color="auto"/>
            </w:tcBorders>
            <w:shd w:val="clear" w:color="auto" w:fill="auto"/>
            <w:noWrap/>
            <w:vAlign w:val="bottom"/>
            <w:hideMark/>
          </w:tcPr>
          <w:p w14:paraId="095C9CE3" w14:textId="77777777" w:rsidR="00063560" w:rsidRPr="004F6B46" w:rsidRDefault="00063560" w:rsidP="00063560">
            <w:pPr>
              <w:rPr>
                <w:color w:val="000000"/>
                <w:sz w:val="20"/>
                <w:szCs w:val="20"/>
              </w:rPr>
            </w:pPr>
            <w:r w:rsidRPr="004F6B46">
              <w:rPr>
                <w:color w:val="000000"/>
                <w:sz w:val="20"/>
                <w:szCs w:val="20"/>
              </w:rPr>
              <w:t>min</w:t>
            </w:r>
          </w:p>
        </w:tc>
        <w:tc>
          <w:tcPr>
            <w:tcW w:w="1057" w:type="dxa"/>
            <w:tcBorders>
              <w:top w:val="single" w:sz="4" w:space="0" w:color="auto"/>
              <w:bottom w:val="single" w:sz="4" w:space="0" w:color="auto"/>
            </w:tcBorders>
            <w:shd w:val="clear" w:color="auto" w:fill="auto"/>
            <w:noWrap/>
            <w:vAlign w:val="bottom"/>
            <w:hideMark/>
          </w:tcPr>
          <w:p w14:paraId="40FB6657" w14:textId="77777777" w:rsidR="00063560" w:rsidRPr="004F6B46" w:rsidRDefault="00063560" w:rsidP="00063560">
            <w:pPr>
              <w:rPr>
                <w:color w:val="000000"/>
                <w:sz w:val="20"/>
                <w:szCs w:val="20"/>
              </w:rPr>
            </w:pPr>
            <w:r w:rsidRPr="004F6B46">
              <w:rPr>
                <w:color w:val="000000"/>
                <w:sz w:val="20"/>
                <w:szCs w:val="20"/>
              </w:rPr>
              <w:t>max</w:t>
            </w:r>
          </w:p>
        </w:tc>
      </w:tr>
    </w:tbl>
    <w:p w14:paraId="51251B0C" w14:textId="77777777" w:rsidR="00063560" w:rsidRDefault="00063560"/>
    <w:tbl>
      <w:tblPr>
        <w:tblpPr w:leftFromText="180" w:rightFromText="180" w:vertAnchor="text" w:horzAnchor="margin" w:tblpY="67"/>
        <w:tblW w:w="13915" w:type="dxa"/>
        <w:tblLayout w:type="fixed"/>
        <w:tblLook w:val="04A0" w:firstRow="1" w:lastRow="0" w:firstColumn="1" w:lastColumn="0" w:noHBand="0" w:noVBand="1"/>
      </w:tblPr>
      <w:tblGrid>
        <w:gridCol w:w="2880"/>
        <w:gridCol w:w="4308"/>
        <w:gridCol w:w="1080"/>
        <w:gridCol w:w="1082"/>
        <w:gridCol w:w="1300"/>
        <w:gridCol w:w="1109"/>
        <w:gridCol w:w="1099"/>
        <w:gridCol w:w="1057"/>
      </w:tblGrid>
      <w:tr w:rsidR="00063560" w:rsidRPr="004F6B46" w14:paraId="3751F128" w14:textId="77777777" w:rsidTr="00063560">
        <w:trPr>
          <w:trHeight w:val="320"/>
        </w:trPr>
        <w:tc>
          <w:tcPr>
            <w:tcW w:w="2880" w:type="dxa"/>
            <w:shd w:val="clear" w:color="auto" w:fill="auto"/>
            <w:noWrap/>
            <w:vAlign w:val="bottom"/>
          </w:tcPr>
          <w:p w14:paraId="09592946" w14:textId="77777777" w:rsidR="00063560" w:rsidRPr="004F6B46" w:rsidRDefault="00063560" w:rsidP="00063560">
            <w:pPr>
              <w:rPr>
                <w:color w:val="000000"/>
                <w:sz w:val="20"/>
                <w:szCs w:val="20"/>
              </w:rPr>
            </w:pPr>
            <w:r w:rsidRPr="004F6B46">
              <w:rPr>
                <w:color w:val="000000"/>
                <w:sz w:val="20"/>
                <w:szCs w:val="20"/>
              </w:rPr>
              <w:t>Use Penalties</w:t>
            </w:r>
          </w:p>
        </w:tc>
        <w:tc>
          <w:tcPr>
            <w:tcW w:w="4308" w:type="dxa"/>
            <w:shd w:val="clear" w:color="auto" w:fill="auto"/>
            <w:noWrap/>
            <w:vAlign w:val="bottom"/>
          </w:tcPr>
          <w:p w14:paraId="3C910C2A" w14:textId="77777777" w:rsidR="00063560" w:rsidRPr="004F6B46" w:rsidRDefault="00063560" w:rsidP="00063560">
            <w:pPr>
              <w:rPr>
                <w:color w:val="000000"/>
                <w:sz w:val="20"/>
                <w:szCs w:val="20"/>
              </w:rPr>
            </w:pPr>
            <w:r w:rsidRPr="004F6B46">
              <w:rPr>
                <w:color w:val="000000"/>
                <w:sz w:val="20"/>
                <w:szCs w:val="20"/>
              </w:rPr>
              <w:t>Use penalties to conserve wetlands (binary)</w:t>
            </w:r>
          </w:p>
        </w:tc>
        <w:tc>
          <w:tcPr>
            <w:tcW w:w="1080" w:type="dxa"/>
            <w:shd w:val="clear" w:color="auto" w:fill="auto"/>
            <w:noWrap/>
            <w:vAlign w:val="bottom"/>
          </w:tcPr>
          <w:p w14:paraId="238C87C4" w14:textId="77777777" w:rsidR="00063560" w:rsidRPr="004F6B46" w:rsidRDefault="00063560" w:rsidP="00063560">
            <w:pPr>
              <w:jc w:val="center"/>
              <w:rPr>
                <w:color w:val="000000"/>
                <w:sz w:val="20"/>
                <w:szCs w:val="20"/>
              </w:rPr>
            </w:pPr>
            <w:r w:rsidRPr="004F6B46">
              <w:rPr>
                <w:color w:val="000000"/>
                <w:sz w:val="20"/>
                <w:szCs w:val="20"/>
              </w:rPr>
              <w:t>0.44</w:t>
            </w:r>
          </w:p>
          <w:p w14:paraId="6141423E" w14:textId="77777777" w:rsidR="00063560" w:rsidRPr="004F6B46" w:rsidRDefault="00063560" w:rsidP="00063560">
            <w:pPr>
              <w:jc w:val="center"/>
              <w:rPr>
                <w:color w:val="000000"/>
                <w:sz w:val="20"/>
                <w:szCs w:val="20"/>
              </w:rPr>
            </w:pPr>
            <w:r w:rsidRPr="004F6B46">
              <w:rPr>
                <w:color w:val="000000"/>
                <w:sz w:val="20"/>
                <w:szCs w:val="20"/>
              </w:rPr>
              <w:t>(0.51)</w:t>
            </w:r>
          </w:p>
        </w:tc>
        <w:tc>
          <w:tcPr>
            <w:tcW w:w="1082" w:type="dxa"/>
            <w:shd w:val="clear" w:color="auto" w:fill="auto"/>
            <w:noWrap/>
            <w:vAlign w:val="bottom"/>
          </w:tcPr>
          <w:p w14:paraId="1F972EC6" w14:textId="77777777"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05EA2B23" w14:textId="77777777"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0385A2F4" w14:textId="77777777" w:rsidR="00063560" w:rsidRPr="004F6B46" w:rsidRDefault="00063560" w:rsidP="00063560">
            <w:pPr>
              <w:jc w:val="center"/>
              <w:rPr>
                <w:color w:val="000000"/>
                <w:sz w:val="20"/>
                <w:szCs w:val="20"/>
              </w:rPr>
            </w:pPr>
            <w:r w:rsidRPr="004F6B46">
              <w:rPr>
                <w:color w:val="000000"/>
                <w:sz w:val="20"/>
                <w:szCs w:val="20"/>
              </w:rPr>
              <w:t>0.70</w:t>
            </w:r>
          </w:p>
          <w:p w14:paraId="38C917D3" w14:textId="77777777" w:rsidR="00063560" w:rsidRPr="004F6B46" w:rsidRDefault="00063560" w:rsidP="00063560">
            <w:pPr>
              <w:jc w:val="center"/>
              <w:rPr>
                <w:color w:val="000000"/>
                <w:sz w:val="20"/>
                <w:szCs w:val="20"/>
              </w:rPr>
            </w:pPr>
            <w:r w:rsidRPr="004F6B46">
              <w:rPr>
                <w:color w:val="000000"/>
                <w:sz w:val="20"/>
                <w:szCs w:val="20"/>
              </w:rPr>
              <w:t>(0.47)</w:t>
            </w:r>
          </w:p>
        </w:tc>
        <w:tc>
          <w:tcPr>
            <w:tcW w:w="1099" w:type="dxa"/>
            <w:shd w:val="clear" w:color="auto" w:fill="auto"/>
            <w:noWrap/>
            <w:vAlign w:val="bottom"/>
          </w:tcPr>
          <w:p w14:paraId="15A3C170" w14:textId="77777777"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4640999D" w14:textId="77777777"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211ED509" w14:textId="77777777" w:rsidTr="00063560">
        <w:trPr>
          <w:trHeight w:val="320"/>
        </w:trPr>
        <w:tc>
          <w:tcPr>
            <w:tcW w:w="2880" w:type="dxa"/>
            <w:shd w:val="clear" w:color="auto" w:fill="auto"/>
            <w:noWrap/>
            <w:vAlign w:val="bottom"/>
          </w:tcPr>
          <w:p w14:paraId="5D9D4C31" w14:textId="77777777" w:rsidR="00063560" w:rsidRPr="004F6B46" w:rsidRDefault="00063560" w:rsidP="00063560">
            <w:pPr>
              <w:rPr>
                <w:color w:val="000000"/>
                <w:sz w:val="20"/>
                <w:szCs w:val="20"/>
              </w:rPr>
            </w:pPr>
            <w:r w:rsidRPr="004F6B46">
              <w:rPr>
                <w:sz w:val="20"/>
                <w:szCs w:val="20"/>
              </w:rPr>
              <w:t>No Net Loss WP</w:t>
            </w:r>
          </w:p>
        </w:tc>
        <w:tc>
          <w:tcPr>
            <w:tcW w:w="4308" w:type="dxa"/>
            <w:shd w:val="clear" w:color="auto" w:fill="auto"/>
            <w:noWrap/>
            <w:vAlign w:val="bottom"/>
          </w:tcPr>
          <w:p w14:paraId="7680EAA2" w14:textId="77777777" w:rsidR="00063560" w:rsidRPr="004F6B46" w:rsidRDefault="00063560" w:rsidP="00063560">
            <w:pPr>
              <w:rPr>
                <w:color w:val="000000"/>
                <w:sz w:val="20"/>
                <w:szCs w:val="20"/>
              </w:rPr>
            </w:pPr>
            <w:r w:rsidRPr="004F6B46">
              <w:rPr>
                <w:sz w:val="20"/>
                <w:szCs w:val="20"/>
              </w:rPr>
              <w:t>No Net Loss wetland policy (binary)</w:t>
            </w:r>
          </w:p>
        </w:tc>
        <w:tc>
          <w:tcPr>
            <w:tcW w:w="1080" w:type="dxa"/>
            <w:shd w:val="clear" w:color="auto" w:fill="auto"/>
            <w:noWrap/>
            <w:vAlign w:val="bottom"/>
          </w:tcPr>
          <w:p w14:paraId="4AB64C33" w14:textId="77777777" w:rsidR="00063560" w:rsidRPr="004F6B46" w:rsidRDefault="00063560" w:rsidP="00063560">
            <w:pPr>
              <w:jc w:val="center"/>
              <w:rPr>
                <w:color w:val="000000"/>
                <w:sz w:val="20"/>
                <w:szCs w:val="20"/>
              </w:rPr>
            </w:pPr>
            <w:r w:rsidRPr="004F6B46">
              <w:rPr>
                <w:color w:val="000000"/>
                <w:sz w:val="20"/>
                <w:szCs w:val="20"/>
              </w:rPr>
              <w:t>0.63</w:t>
            </w:r>
          </w:p>
          <w:p w14:paraId="4E962A67" w14:textId="77777777" w:rsidR="00063560" w:rsidRPr="004F6B46" w:rsidRDefault="00063560" w:rsidP="00063560">
            <w:pPr>
              <w:jc w:val="center"/>
              <w:rPr>
                <w:color w:val="000000"/>
                <w:sz w:val="20"/>
                <w:szCs w:val="20"/>
              </w:rPr>
            </w:pPr>
            <w:r w:rsidRPr="004F6B46">
              <w:rPr>
                <w:color w:val="000000"/>
                <w:sz w:val="20"/>
                <w:szCs w:val="20"/>
              </w:rPr>
              <w:t>(0.49)</w:t>
            </w:r>
          </w:p>
        </w:tc>
        <w:tc>
          <w:tcPr>
            <w:tcW w:w="1082" w:type="dxa"/>
            <w:shd w:val="clear" w:color="auto" w:fill="auto"/>
            <w:noWrap/>
            <w:vAlign w:val="bottom"/>
          </w:tcPr>
          <w:p w14:paraId="71E57E24" w14:textId="77777777"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0C252B49" w14:textId="77777777"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08FA3AE8" w14:textId="77777777" w:rsidR="00063560" w:rsidRPr="004F6B46" w:rsidRDefault="00063560" w:rsidP="00063560">
            <w:pPr>
              <w:jc w:val="center"/>
              <w:rPr>
                <w:color w:val="000000"/>
                <w:sz w:val="20"/>
                <w:szCs w:val="20"/>
              </w:rPr>
            </w:pPr>
            <w:r w:rsidRPr="004F6B46">
              <w:rPr>
                <w:color w:val="000000"/>
                <w:sz w:val="20"/>
                <w:szCs w:val="20"/>
              </w:rPr>
              <w:t>0.78</w:t>
            </w:r>
          </w:p>
          <w:p w14:paraId="02B29048" w14:textId="77777777" w:rsidR="00063560" w:rsidRPr="004F6B46" w:rsidRDefault="00063560" w:rsidP="00063560">
            <w:pPr>
              <w:jc w:val="center"/>
              <w:rPr>
                <w:color w:val="000000"/>
                <w:sz w:val="20"/>
                <w:szCs w:val="20"/>
              </w:rPr>
            </w:pPr>
            <w:r w:rsidRPr="004F6B46">
              <w:rPr>
                <w:color w:val="000000"/>
                <w:sz w:val="20"/>
                <w:szCs w:val="20"/>
              </w:rPr>
              <w:t>(0.42)</w:t>
            </w:r>
          </w:p>
        </w:tc>
        <w:tc>
          <w:tcPr>
            <w:tcW w:w="1099" w:type="dxa"/>
            <w:shd w:val="clear" w:color="auto" w:fill="auto"/>
            <w:noWrap/>
            <w:vAlign w:val="bottom"/>
          </w:tcPr>
          <w:p w14:paraId="1755BDE6" w14:textId="77777777"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4F62ECAF" w14:textId="77777777"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470521D4" w14:textId="77777777" w:rsidTr="00063560">
        <w:trPr>
          <w:trHeight w:val="320"/>
        </w:trPr>
        <w:tc>
          <w:tcPr>
            <w:tcW w:w="2880" w:type="dxa"/>
            <w:shd w:val="clear" w:color="auto" w:fill="auto"/>
            <w:noWrap/>
            <w:vAlign w:val="bottom"/>
          </w:tcPr>
          <w:p w14:paraId="36DF7D7B" w14:textId="77777777" w:rsidR="00063560" w:rsidRPr="00063560" w:rsidRDefault="00063560" w:rsidP="00063560">
            <w:pPr>
              <w:rPr>
                <w:i/>
                <w:iCs/>
                <w:color w:val="000000"/>
                <w:sz w:val="20"/>
                <w:szCs w:val="20"/>
              </w:rPr>
            </w:pPr>
            <w:r w:rsidRPr="00063560">
              <w:rPr>
                <w:i/>
                <w:iCs/>
                <w:color w:val="000000"/>
                <w:sz w:val="20"/>
                <w:szCs w:val="20"/>
              </w:rPr>
              <w:t>Study Characteristics</w:t>
            </w:r>
          </w:p>
        </w:tc>
        <w:tc>
          <w:tcPr>
            <w:tcW w:w="4308" w:type="dxa"/>
            <w:shd w:val="clear" w:color="auto" w:fill="auto"/>
            <w:noWrap/>
            <w:vAlign w:val="bottom"/>
          </w:tcPr>
          <w:p w14:paraId="36DDAEE7" w14:textId="77777777" w:rsidR="00063560" w:rsidRPr="004F6B46" w:rsidRDefault="00063560" w:rsidP="00063560">
            <w:pPr>
              <w:rPr>
                <w:color w:val="000000"/>
                <w:sz w:val="20"/>
                <w:szCs w:val="20"/>
              </w:rPr>
            </w:pPr>
          </w:p>
        </w:tc>
        <w:tc>
          <w:tcPr>
            <w:tcW w:w="1080" w:type="dxa"/>
            <w:shd w:val="clear" w:color="auto" w:fill="auto"/>
            <w:noWrap/>
            <w:vAlign w:val="bottom"/>
          </w:tcPr>
          <w:p w14:paraId="718B97E0" w14:textId="77777777" w:rsidR="00063560" w:rsidRPr="004F6B46" w:rsidRDefault="00063560" w:rsidP="00063560">
            <w:pPr>
              <w:jc w:val="center"/>
              <w:rPr>
                <w:color w:val="000000"/>
                <w:sz w:val="20"/>
                <w:szCs w:val="20"/>
              </w:rPr>
            </w:pPr>
          </w:p>
        </w:tc>
        <w:tc>
          <w:tcPr>
            <w:tcW w:w="1082" w:type="dxa"/>
            <w:shd w:val="clear" w:color="auto" w:fill="auto"/>
            <w:noWrap/>
            <w:vAlign w:val="bottom"/>
          </w:tcPr>
          <w:p w14:paraId="134E62EA" w14:textId="77777777" w:rsidR="00063560" w:rsidRPr="004F6B46" w:rsidRDefault="00063560" w:rsidP="00063560">
            <w:pPr>
              <w:jc w:val="center"/>
              <w:rPr>
                <w:color w:val="000000"/>
                <w:sz w:val="20"/>
                <w:szCs w:val="20"/>
              </w:rPr>
            </w:pPr>
          </w:p>
        </w:tc>
        <w:tc>
          <w:tcPr>
            <w:tcW w:w="1300" w:type="dxa"/>
            <w:shd w:val="clear" w:color="auto" w:fill="auto"/>
            <w:noWrap/>
            <w:vAlign w:val="bottom"/>
          </w:tcPr>
          <w:p w14:paraId="41356C45" w14:textId="77777777" w:rsidR="00063560" w:rsidRPr="004F6B46" w:rsidRDefault="00063560" w:rsidP="00063560">
            <w:pPr>
              <w:jc w:val="center"/>
              <w:rPr>
                <w:color w:val="000000"/>
                <w:sz w:val="20"/>
                <w:szCs w:val="20"/>
              </w:rPr>
            </w:pPr>
          </w:p>
        </w:tc>
        <w:tc>
          <w:tcPr>
            <w:tcW w:w="1109" w:type="dxa"/>
            <w:shd w:val="clear" w:color="auto" w:fill="auto"/>
            <w:noWrap/>
            <w:vAlign w:val="bottom"/>
          </w:tcPr>
          <w:p w14:paraId="398774EC"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1C9D641E" w14:textId="77777777" w:rsidR="00063560" w:rsidRPr="004F6B46" w:rsidRDefault="00063560" w:rsidP="00063560">
            <w:pPr>
              <w:jc w:val="center"/>
              <w:rPr>
                <w:color w:val="000000"/>
                <w:sz w:val="20"/>
                <w:szCs w:val="20"/>
              </w:rPr>
            </w:pPr>
          </w:p>
        </w:tc>
        <w:tc>
          <w:tcPr>
            <w:tcW w:w="1057" w:type="dxa"/>
            <w:shd w:val="clear" w:color="auto" w:fill="auto"/>
            <w:noWrap/>
            <w:vAlign w:val="bottom"/>
          </w:tcPr>
          <w:p w14:paraId="5D169954" w14:textId="77777777" w:rsidR="00063560" w:rsidRPr="004F6B46" w:rsidRDefault="00063560" w:rsidP="00063560">
            <w:pPr>
              <w:jc w:val="center"/>
              <w:rPr>
                <w:color w:val="000000"/>
                <w:sz w:val="20"/>
                <w:szCs w:val="20"/>
              </w:rPr>
            </w:pPr>
          </w:p>
        </w:tc>
      </w:tr>
      <w:tr w:rsidR="00063560" w:rsidRPr="004F6B46" w14:paraId="7341DB3A" w14:textId="77777777" w:rsidTr="00063560">
        <w:trPr>
          <w:trHeight w:val="320"/>
        </w:trPr>
        <w:tc>
          <w:tcPr>
            <w:tcW w:w="2880" w:type="dxa"/>
            <w:shd w:val="clear" w:color="auto" w:fill="auto"/>
            <w:noWrap/>
            <w:vAlign w:val="bottom"/>
          </w:tcPr>
          <w:p w14:paraId="2AEF9497" w14:textId="77777777" w:rsidR="00063560" w:rsidRPr="004F6B46" w:rsidRDefault="00063560" w:rsidP="00063560">
            <w:pPr>
              <w:rPr>
                <w:color w:val="000000"/>
                <w:sz w:val="20"/>
                <w:szCs w:val="20"/>
              </w:rPr>
            </w:pPr>
            <w:r w:rsidRPr="004F6B46">
              <w:rPr>
                <w:color w:val="000000"/>
                <w:sz w:val="20"/>
                <w:szCs w:val="20"/>
              </w:rPr>
              <w:t>WL Acreage</w:t>
            </w:r>
          </w:p>
        </w:tc>
        <w:tc>
          <w:tcPr>
            <w:tcW w:w="4308" w:type="dxa"/>
            <w:shd w:val="clear" w:color="auto" w:fill="auto"/>
            <w:noWrap/>
            <w:vAlign w:val="bottom"/>
          </w:tcPr>
          <w:p w14:paraId="44241EC6" w14:textId="77777777" w:rsidR="00063560" w:rsidRPr="004F6B46" w:rsidRDefault="00063560" w:rsidP="00063560">
            <w:pPr>
              <w:rPr>
                <w:color w:val="000000"/>
                <w:sz w:val="20"/>
                <w:szCs w:val="20"/>
              </w:rPr>
            </w:pPr>
            <w:r w:rsidRPr="004F6B46">
              <w:rPr>
                <w:color w:val="000000"/>
                <w:sz w:val="20"/>
                <w:szCs w:val="20"/>
              </w:rPr>
              <w:t>Acreage of wetland under valuation (ha)</w:t>
            </w:r>
          </w:p>
        </w:tc>
        <w:tc>
          <w:tcPr>
            <w:tcW w:w="1080" w:type="dxa"/>
            <w:shd w:val="clear" w:color="auto" w:fill="auto"/>
            <w:noWrap/>
            <w:vAlign w:val="bottom"/>
          </w:tcPr>
          <w:p w14:paraId="38BD7B6E" w14:textId="77777777" w:rsidR="00063560" w:rsidRPr="004F6B46" w:rsidRDefault="00063560" w:rsidP="00063560">
            <w:pPr>
              <w:jc w:val="center"/>
              <w:rPr>
                <w:color w:val="000000"/>
                <w:sz w:val="20"/>
                <w:szCs w:val="20"/>
              </w:rPr>
            </w:pPr>
            <w:r w:rsidRPr="004F6B46">
              <w:rPr>
                <w:color w:val="000000"/>
                <w:sz w:val="20"/>
                <w:szCs w:val="20"/>
              </w:rPr>
              <w:t>8.7E05</w:t>
            </w:r>
          </w:p>
          <w:p w14:paraId="5834FB35" w14:textId="77777777" w:rsidR="00063560" w:rsidRPr="004F6B46" w:rsidRDefault="00063560" w:rsidP="00063560">
            <w:pPr>
              <w:jc w:val="center"/>
              <w:rPr>
                <w:color w:val="000000"/>
                <w:sz w:val="20"/>
                <w:szCs w:val="20"/>
              </w:rPr>
            </w:pPr>
            <w:r w:rsidRPr="004F6B46">
              <w:rPr>
                <w:color w:val="000000"/>
                <w:sz w:val="20"/>
                <w:szCs w:val="20"/>
              </w:rPr>
              <w:t>(2.8E06)</w:t>
            </w:r>
          </w:p>
        </w:tc>
        <w:tc>
          <w:tcPr>
            <w:tcW w:w="1082" w:type="dxa"/>
            <w:shd w:val="clear" w:color="auto" w:fill="auto"/>
            <w:noWrap/>
            <w:vAlign w:val="bottom"/>
          </w:tcPr>
          <w:p w14:paraId="03960EB4" w14:textId="77777777" w:rsidR="00063560" w:rsidRPr="004F6B46" w:rsidRDefault="00063560" w:rsidP="00063560">
            <w:pPr>
              <w:jc w:val="center"/>
              <w:rPr>
                <w:color w:val="000000"/>
                <w:sz w:val="20"/>
                <w:szCs w:val="20"/>
              </w:rPr>
            </w:pPr>
            <w:r w:rsidRPr="004F6B46">
              <w:rPr>
                <w:color w:val="000000"/>
                <w:sz w:val="20"/>
                <w:szCs w:val="20"/>
              </w:rPr>
              <w:t>1.64</w:t>
            </w:r>
          </w:p>
        </w:tc>
        <w:tc>
          <w:tcPr>
            <w:tcW w:w="1300" w:type="dxa"/>
            <w:shd w:val="clear" w:color="auto" w:fill="auto"/>
            <w:noWrap/>
            <w:vAlign w:val="bottom"/>
          </w:tcPr>
          <w:p w14:paraId="2EBEB8D4" w14:textId="77777777" w:rsidR="00063560" w:rsidRPr="004F6B46" w:rsidRDefault="00063560" w:rsidP="00063560">
            <w:pPr>
              <w:jc w:val="center"/>
              <w:rPr>
                <w:color w:val="000000"/>
                <w:sz w:val="20"/>
                <w:szCs w:val="20"/>
              </w:rPr>
            </w:pPr>
            <w:r w:rsidRPr="004F6B46">
              <w:rPr>
                <w:color w:val="000000"/>
                <w:sz w:val="20"/>
                <w:szCs w:val="20"/>
              </w:rPr>
              <w:t>1.38e07</w:t>
            </w:r>
          </w:p>
        </w:tc>
        <w:tc>
          <w:tcPr>
            <w:tcW w:w="1109" w:type="dxa"/>
            <w:shd w:val="clear" w:color="auto" w:fill="auto"/>
            <w:noWrap/>
            <w:vAlign w:val="bottom"/>
          </w:tcPr>
          <w:p w14:paraId="65C561A6" w14:textId="77777777" w:rsidR="00063560" w:rsidRPr="004F6B46" w:rsidRDefault="00063560" w:rsidP="00063560">
            <w:pPr>
              <w:jc w:val="center"/>
              <w:rPr>
                <w:color w:val="000000"/>
                <w:sz w:val="20"/>
                <w:szCs w:val="20"/>
              </w:rPr>
            </w:pPr>
            <w:r w:rsidRPr="004F6B46">
              <w:rPr>
                <w:color w:val="000000"/>
                <w:sz w:val="20"/>
                <w:szCs w:val="20"/>
              </w:rPr>
              <w:t>2.73E06</w:t>
            </w:r>
          </w:p>
          <w:p w14:paraId="604005D4" w14:textId="77777777" w:rsidR="00063560" w:rsidRPr="004F6B46" w:rsidRDefault="00063560" w:rsidP="00063560">
            <w:pPr>
              <w:jc w:val="center"/>
              <w:rPr>
                <w:color w:val="000000"/>
                <w:sz w:val="20"/>
                <w:szCs w:val="20"/>
              </w:rPr>
            </w:pPr>
            <w:r w:rsidRPr="004F6B46">
              <w:rPr>
                <w:color w:val="000000"/>
                <w:sz w:val="20"/>
                <w:szCs w:val="20"/>
              </w:rPr>
              <w:t>(6.6E06)</w:t>
            </w:r>
          </w:p>
          <w:p w14:paraId="132C7EC5"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2D07FC7F" w14:textId="77777777" w:rsidR="00063560" w:rsidRPr="004F6B46" w:rsidRDefault="00063560" w:rsidP="00063560">
            <w:pPr>
              <w:jc w:val="center"/>
              <w:rPr>
                <w:color w:val="000000"/>
                <w:sz w:val="20"/>
                <w:szCs w:val="20"/>
              </w:rPr>
            </w:pPr>
            <w:r w:rsidRPr="004F6B46">
              <w:rPr>
                <w:color w:val="000000"/>
                <w:sz w:val="20"/>
                <w:szCs w:val="20"/>
              </w:rPr>
              <w:t>0.7</w:t>
            </w:r>
          </w:p>
        </w:tc>
        <w:tc>
          <w:tcPr>
            <w:tcW w:w="1057" w:type="dxa"/>
            <w:shd w:val="clear" w:color="auto" w:fill="auto"/>
            <w:noWrap/>
            <w:vAlign w:val="bottom"/>
          </w:tcPr>
          <w:p w14:paraId="266E5F11" w14:textId="77777777" w:rsidR="00063560" w:rsidRPr="004F6B46" w:rsidRDefault="00063560" w:rsidP="00063560">
            <w:pPr>
              <w:jc w:val="center"/>
              <w:rPr>
                <w:color w:val="000000"/>
                <w:sz w:val="20"/>
                <w:szCs w:val="20"/>
              </w:rPr>
            </w:pPr>
            <w:r w:rsidRPr="004F6B46">
              <w:rPr>
                <w:color w:val="000000"/>
                <w:sz w:val="20"/>
                <w:szCs w:val="20"/>
              </w:rPr>
              <w:t>2.7E07</w:t>
            </w:r>
          </w:p>
        </w:tc>
      </w:tr>
      <w:tr w:rsidR="00063560" w:rsidRPr="004F6B46" w14:paraId="0E135388" w14:textId="77777777" w:rsidTr="00063560">
        <w:trPr>
          <w:trHeight w:val="320"/>
        </w:trPr>
        <w:tc>
          <w:tcPr>
            <w:tcW w:w="2880" w:type="dxa"/>
            <w:shd w:val="clear" w:color="auto" w:fill="auto"/>
            <w:noWrap/>
            <w:vAlign w:val="bottom"/>
          </w:tcPr>
          <w:p w14:paraId="408427EC" w14:textId="77777777" w:rsidR="00063560" w:rsidRPr="004F6B46" w:rsidRDefault="00063560" w:rsidP="00063560">
            <w:pPr>
              <w:rPr>
                <w:color w:val="000000"/>
                <w:sz w:val="20"/>
                <w:szCs w:val="20"/>
              </w:rPr>
            </w:pPr>
            <w:r w:rsidRPr="004F6B46">
              <w:rPr>
                <w:sz w:val="20"/>
                <w:szCs w:val="20"/>
              </w:rPr>
              <w:t xml:space="preserve">Econ. Val. </w:t>
            </w:r>
            <w:proofErr w:type="spellStart"/>
            <w:r w:rsidRPr="004F6B46">
              <w:rPr>
                <w:sz w:val="20"/>
                <w:szCs w:val="20"/>
              </w:rPr>
              <w:t>Mthd</w:t>
            </w:r>
            <w:proofErr w:type="spellEnd"/>
            <w:r w:rsidRPr="004F6B46">
              <w:rPr>
                <w:sz w:val="20"/>
                <w:szCs w:val="20"/>
              </w:rPr>
              <w:t>.</w:t>
            </w:r>
          </w:p>
        </w:tc>
        <w:tc>
          <w:tcPr>
            <w:tcW w:w="4308" w:type="dxa"/>
            <w:shd w:val="clear" w:color="auto" w:fill="auto"/>
            <w:noWrap/>
            <w:vAlign w:val="bottom"/>
          </w:tcPr>
          <w:p w14:paraId="28FC5949" w14:textId="77777777" w:rsidR="00063560" w:rsidRPr="004F6B46" w:rsidRDefault="00063560" w:rsidP="00063560">
            <w:pPr>
              <w:rPr>
                <w:color w:val="000000"/>
                <w:sz w:val="20"/>
                <w:szCs w:val="20"/>
              </w:rPr>
            </w:pPr>
            <w:r w:rsidRPr="004F6B46">
              <w:rPr>
                <w:color w:val="000000"/>
                <w:sz w:val="20"/>
                <w:szCs w:val="20"/>
              </w:rPr>
              <w:t>Economic valuation method (binary)</w:t>
            </w:r>
          </w:p>
        </w:tc>
        <w:tc>
          <w:tcPr>
            <w:tcW w:w="1080" w:type="dxa"/>
            <w:shd w:val="clear" w:color="auto" w:fill="auto"/>
            <w:noWrap/>
            <w:vAlign w:val="bottom"/>
          </w:tcPr>
          <w:p w14:paraId="73FA031C" w14:textId="77777777" w:rsidR="00063560" w:rsidRPr="004F6B46" w:rsidRDefault="00063560" w:rsidP="00063560">
            <w:pPr>
              <w:jc w:val="center"/>
              <w:rPr>
                <w:color w:val="000000"/>
                <w:sz w:val="20"/>
                <w:szCs w:val="20"/>
              </w:rPr>
            </w:pPr>
            <w:r w:rsidRPr="004F6B46">
              <w:rPr>
                <w:color w:val="000000"/>
                <w:sz w:val="20"/>
                <w:szCs w:val="20"/>
              </w:rPr>
              <w:t>0.70</w:t>
            </w:r>
          </w:p>
          <w:p w14:paraId="59562ED9" w14:textId="77777777" w:rsidR="00063560" w:rsidRPr="004F6B46" w:rsidRDefault="00063560" w:rsidP="00063560">
            <w:pPr>
              <w:jc w:val="center"/>
              <w:rPr>
                <w:color w:val="000000"/>
                <w:sz w:val="20"/>
                <w:szCs w:val="20"/>
              </w:rPr>
            </w:pPr>
            <w:r w:rsidRPr="004F6B46">
              <w:rPr>
                <w:color w:val="000000"/>
                <w:sz w:val="20"/>
                <w:szCs w:val="20"/>
              </w:rPr>
              <w:t>(0.47)</w:t>
            </w:r>
          </w:p>
        </w:tc>
        <w:tc>
          <w:tcPr>
            <w:tcW w:w="1082" w:type="dxa"/>
            <w:shd w:val="clear" w:color="auto" w:fill="auto"/>
            <w:noWrap/>
            <w:vAlign w:val="bottom"/>
          </w:tcPr>
          <w:p w14:paraId="5A502767" w14:textId="77777777"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0047BD3" w14:textId="77777777"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570F2C96" w14:textId="77777777" w:rsidR="00063560" w:rsidRPr="004F6B46" w:rsidRDefault="00063560" w:rsidP="00063560">
            <w:pPr>
              <w:jc w:val="center"/>
              <w:rPr>
                <w:color w:val="000000"/>
                <w:sz w:val="20"/>
                <w:szCs w:val="20"/>
              </w:rPr>
            </w:pPr>
            <w:r w:rsidRPr="004F6B46">
              <w:rPr>
                <w:color w:val="000000"/>
                <w:sz w:val="20"/>
                <w:szCs w:val="20"/>
              </w:rPr>
              <w:t>0.52</w:t>
            </w:r>
          </w:p>
          <w:p w14:paraId="7C2E55A6" w14:textId="77777777" w:rsidR="00063560" w:rsidRPr="004F6B46" w:rsidRDefault="00063560" w:rsidP="00063560">
            <w:pPr>
              <w:jc w:val="center"/>
              <w:rPr>
                <w:color w:val="000000"/>
                <w:sz w:val="20"/>
                <w:szCs w:val="20"/>
              </w:rPr>
            </w:pPr>
            <w:r w:rsidRPr="004F6B46">
              <w:rPr>
                <w:color w:val="000000"/>
                <w:sz w:val="20"/>
                <w:szCs w:val="20"/>
              </w:rPr>
              <w:t>(0.51)</w:t>
            </w:r>
          </w:p>
        </w:tc>
        <w:tc>
          <w:tcPr>
            <w:tcW w:w="1099" w:type="dxa"/>
            <w:shd w:val="clear" w:color="auto" w:fill="auto"/>
            <w:noWrap/>
            <w:vAlign w:val="bottom"/>
          </w:tcPr>
          <w:p w14:paraId="1898B55F" w14:textId="77777777"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3572BEED" w14:textId="77777777"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6DC8C48E" w14:textId="77777777" w:rsidTr="00063560">
        <w:trPr>
          <w:trHeight w:val="320"/>
        </w:trPr>
        <w:tc>
          <w:tcPr>
            <w:tcW w:w="2880" w:type="dxa"/>
            <w:shd w:val="clear" w:color="auto" w:fill="auto"/>
            <w:noWrap/>
            <w:vAlign w:val="bottom"/>
          </w:tcPr>
          <w:p w14:paraId="16783C2F" w14:textId="77777777" w:rsidR="00063560" w:rsidRPr="00B943CB" w:rsidRDefault="00063560" w:rsidP="00063560">
            <w:pPr>
              <w:rPr>
                <w:color w:val="000000"/>
                <w:sz w:val="20"/>
                <w:szCs w:val="20"/>
              </w:rPr>
            </w:pPr>
            <w:r w:rsidRPr="004F6B46">
              <w:rPr>
                <w:color w:val="000000"/>
                <w:sz w:val="20"/>
                <w:szCs w:val="20"/>
              </w:rPr>
              <w:t>Peer Review</w:t>
            </w:r>
          </w:p>
        </w:tc>
        <w:tc>
          <w:tcPr>
            <w:tcW w:w="4308" w:type="dxa"/>
            <w:shd w:val="clear" w:color="auto" w:fill="auto"/>
            <w:noWrap/>
            <w:vAlign w:val="bottom"/>
          </w:tcPr>
          <w:p w14:paraId="1DA99E42" w14:textId="77777777" w:rsidR="00063560" w:rsidRPr="00B943CB" w:rsidRDefault="00063560" w:rsidP="00063560">
            <w:pPr>
              <w:rPr>
                <w:color w:val="000000"/>
                <w:sz w:val="20"/>
                <w:szCs w:val="20"/>
              </w:rPr>
            </w:pPr>
            <w:r w:rsidRPr="004F6B46">
              <w:rPr>
                <w:color w:val="000000"/>
                <w:sz w:val="20"/>
                <w:szCs w:val="20"/>
              </w:rPr>
              <w:t>Peer reviewed paper (binary)</w:t>
            </w:r>
          </w:p>
        </w:tc>
        <w:tc>
          <w:tcPr>
            <w:tcW w:w="1080" w:type="dxa"/>
            <w:shd w:val="clear" w:color="auto" w:fill="auto"/>
            <w:noWrap/>
            <w:vAlign w:val="bottom"/>
          </w:tcPr>
          <w:p w14:paraId="0F2912E3" w14:textId="77777777" w:rsidR="00063560" w:rsidRPr="004F6B46" w:rsidRDefault="00063560" w:rsidP="00063560">
            <w:pPr>
              <w:jc w:val="center"/>
              <w:rPr>
                <w:color w:val="000000"/>
                <w:sz w:val="20"/>
                <w:szCs w:val="20"/>
              </w:rPr>
            </w:pPr>
            <w:r w:rsidRPr="004F6B46">
              <w:rPr>
                <w:color w:val="000000"/>
                <w:sz w:val="20"/>
                <w:szCs w:val="20"/>
              </w:rPr>
              <w:t>0.52</w:t>
            </w:r>
          </w:p>
          <w:p w14:paraId="35C637D4" w14:textId="77777777" w:rsidR="00063560" w:rsidRPr="00B943CB" w:rsidRDefault="00063560" w:rsidP="00063560">
            <w:pPr>
              <w:jc w:val="center"/>
              <w:rPr>
                <w:color w:val="000000"/>
                <w:sz w:val="20"/>
                <w:szCs w:val="20"/>
              </w:rPr>
            </w:pPr>
            <w:r w:rsidRPr="004F6B46">
              <w:rPr>
                <w:color w:val="000000"/>
                <w:sz w:val="20"/>
                <w:szCs w:val="20"/>
              </w:rPr>
              <w:t>(0.51)</w:t>
            </w:r>
          </w:p>
        </w:tc>
        <w:tc>
          <w:tcPr>
            <w:tcW w:w="1082" w:type="dxa"/>
            <w:shd w:val="clear" w:color="auto" w:fill="auto"/>
            <w:noWrap/>
            <w:vAlign w:val="bottom"/>
          </w:tcPr>
          <w:p w14:paraId="10587DAF" w14:textId="77777777" w:rsidR="00063560" w:rsidRPr="00B943CB"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2DDA68DC" w14:textId="77777777" w:rsidR="00063560" w:rsidRPr="00B943CB"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2EF581EF" w14:textId="77777777" w:rsidR="00063560" w:rsidRPr="004F6B46" w:rsidRDefault="00063560" w:rsidP="00063560">
            <w:pPr>
              <w:jc w:val="center"/>
              <w:rPr>
                <w:color w:val="000000"/>
                <w:sz w:val="20"/>
                <w:szCs w:val="20"/>
              </w:rPr>
            </w:pPr>
            <w:r w:rsidRPr="004F6B46">
              <w:rPr>
                <w:color w:val="000000"/>
                <w:sz w:val="20"/>
                <w:szCs w:val="20"/>
              </w:rPr>
              <w:t>0.65</w:t>
            </w:r>
          </w:p>
          <w:p w14:paraId="1B8688A4" w14:textId="77777777" w:rsidR="00063560" w:rsidRPr="00B943CB" w:rsidRDefault="00063560" w:rsidP="00063560">
            <w:pPr>
              <w:jc w:val="center"/>
              <w:rPr>
                <w:color w:val="000000"/>
                <w:sz w:val="20"/>
                <w:szCs w:val="20"/>
              </w:rPr>
            </w:pPr>
            <w:r w:rsidRPr="004F6B46">
              <w:rPr>
                <w:color w:val="000000"/>
                <w:sz w:val="20"/>
                <w:szCs w:val="20"/>
              </w:rPr>
              <w:t>(0.49)</w:t>
            </w:r>
          </w:p>
        </w:tc>
        <w:tc>
          <w:tcPr>
            <w:tcW w:w="1099" w:type="dxa"/>
            <w:shd w:val="clear" w:color="auto" w:fill="auto"/>
            <w:noWrap/>
            <w:vAlign w:val="bottom"/>
          </w:tcPr>
          <w:p w14:paraId="1334B4C0" w14:textId="77777777" w:rsidR="00063560" w:rsidRPr="00B943CB"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6806F3ED" w14:textId="77777777" w:rsidR="00063560" w:rsidRPr="00B943CB" w:rsidRDefault="00063560" w:rsidP="00063560">
            <w:pPr>
              <w:jc w:val="center"/>
              <w:rPr>
                <w:color w:val="000000"/>
                <w:sz w:val="20"/>
                <w:szCs w:val="20"/>
              </w:rPr>
            </w:pPr>
            <w:r w:rsidRPr="004F6B46">
              <w:rPr>
                <w:color w:val="000000"/>
                <w:sz w:val="20"/>
                <w:szCs w:val="20"/>
              </w:rPr>
              <w:t>1</w:t>
            </w:r>
          </w:p>
        </w:tc>
      </w:tr>
      <w:tr w:rsidR="00063560" w:rsidRPr="004F6B46" w14:paraId="75A379DD" w14:textId="77777777" w:rsidTr="00063560">
        <w:trPr>
          <w:trHeight w:val="320"/>
        </w:trPr>
        <w:tc>
          <w:tcPr>
            <w:tcW w:w="2880" w:type="dxa"/>
            <w:tcBorders>
              <w:bottom w:val="single" w:sz="4" w:space="0" w:color="auto"/>
            </w:tcBorders>
            <w:shd w:val="clear" w:color="auto" w:fill="auto"/>
            <w:noWrap/>
            <w:vAlign w:val="bottom"/>
            <w:hideMark/>
          </w:tcPr>
          <w:p w14:paraId="4A296649" w14:textId="77777777" w:rsidR="00063560" w:rsidRDefault="00063560" w:rsidP="00063560">
            <w:pPr>
              <w:rPr>
                <w:color w:val="000000"/>
                <w:sz w:val="20"/>
                <w:szCs w:val="20"/>
              </w:rPr>
            </w:pPr>
            <w:r w:rsidRPr="004F6B46">
              <w:rPr>
                <w:color w:val="000000"/>
                <w:sz w:val="20"/>
                <w:szCs w:val="20"/>
              </w:rPr>
              <w:t>Year</w:t>
            </w:r>
          </w:p>
          <w:p w14:paraId="3145CB2C" w14:textId="77777777" w:rsidR="00063560" w:rsidRPr="004F6B46" w:rsidRDefault="00063560" w:rsidP="00063560">
            <w:pPr>
              <w:rPr>
                <w:color w:val="000000"/>
                <w:sz w:val="20"/>
                <w:szCs w:val="20"/>
              </w:rPr>
            </w:pPr>
          </w:p>
        </w:tc>
        <w:tc>
          <w:tcPr>
            <w:tcW w:w="4308" w:type="dxa"/>
            <w:tcBorders>
              <w:bottom w:val="single" w:sz="4" w:space="0" w:color="auto"/>
            </w:tcBorders>
            <w:shd w:val="clear" w:color="auto" w:fill="auto"/>
            <w:noWrap/>
            <w:vAlign w:val="bottom"/>
            <w:hideMark/>
          </w:tcPr>
          <w:p w14:paraId="5D9029DB" w14:textId="77777777" w:rsidR="00063560" w:rsidRPr="004F6B46" w:rsidRDefault="00063560" w:rsidP="00063560">
            <w:pPr>
              <w:rPr>
                <w:color w:val="000000"/>
                <w:sz w:val="20"/>
                <w:szCs w:val="20"/>
              </w:rPr>
            </w:pPr>
          </w:p>
        </w:tc>
        <w:tc>
          <w:tcPr>
            <w:tcW w:w="1080" w:type="dxa"/>
            <w:tcBorders>
              <w:bottom w:val="single" w:sz="4" w:space="0" w:color="auto"/>
            </w:tcBorders>
            <w:shd w:val="clear" w:color="auto" w:fill="auto"/>
            <w:noWrap/>
            <w:vAlign w:val="bottom"/>
            <w:hideMark/>
          </w:tcPr>
          <w:p w14:paraId="7EA28C59" w14:textId="77777777" w:rsidR="00063560" w:rsidRPr="004F6B46" w:rsidRDefault="00063560" w:rsidP="00063560">
            <w:pPr>
              <w:jc w:val="center"/>
              <w:rPr>
                <w:sz w:val="20"/>
                <w:szCs w:val="20"/>
              </w:rPr>
            </w:pPr>
          </w:p>
        </w:tc>
        <w:tc>
          <w:tcPr>
            <w:tcW w:w="1082" w:type="dxa"/>
            <w:tcBorders>
              <w:bottom w:val="single" w:sz="4" w:space="0" w:color="auto"/>
            </w:tcBorders>
            <w:shd w:val="clear" w:color="auto" w:fill="auto"/>
            <w:noWrap/>
            <w:vAlign w:val="bottom"/>
            <w:hideMark/>
          </w:tcPr>
          <w:p w14:paraId="3CEF31B6" w14:textId="77777777" w:rsidR="00063560" w:rsidRPr="004F6B46" w:rsidRDefault="00063560" w:rsidP="00063560">
            <w:pPr>
              <w:jc w:val="center"/>
              <w:rPr>
                <w:color w:val="000000"/>
                <w:sz w:val="20"/>
                <w:szCs w:val="20"/>
              </w:rPr>
            </w:pPr>
            <w:r>
              <w:rPr>
                <w:color w:val="000000"/>
                <w:sz w:val="20"/>
                <w:szCs w:val="20"/>
              </w:rPr>
              <w:t>1993</w:t>
            </w:r>
          </w:p>
        </w:tc>
        <w:tc>
          <w:tcPr>
            <w:tcW w:w="1300" w:type="dxa"/>
            <w:tcBorders>
              <w:bottom w:val="single" w:sz="4" w:space="0" w:color="auto"/>
            </w:tcBorders>
            <w:shd w:val="clear" w:color="auto" w:fill="auto"/>
            <w:noWrap/>
            <w:vAlign w:val="bottom"/>
            <w:hideMark/>
          </w:tcPr>
          <w:p w14:paraId="3F52E4DD" w14:textId="77777777" w:rsidR="00063560" w:rsidRPr="004F6B46" w:rsidRDefault="00063560" w:rsidP="00063560">
            <w:pPr>
              <w:jc w:val="center"/>
              <w:rPr>
                <w:color w:val="000000"/>
                <w:sz w:val="20"/>
                <w:szCs w:val="20"/>
              </w:rPr>
            </w:pPr>
            <w:r>
              <w:rPr>
                <w:color w:val="000000"/>
                <w:sz w:val="20"/>
                <w:szCs w:val="20"/>
              </w:rPr>
              <w:t>2000</w:t>
            </w:r>
          </w:p>
        </w:tc>
        <w:tc>
          <w:tcPr>
            <w:tcW w:w="1109" w:type="dxa"/>
            <w:tcBorders>
              <w:bottom w:val="single" w:sz="4" w:space="0" w:color="auto"/>
            </w:tcBorders>
            <w:shd w:val="clear" w:color="auto" w:fill="auto"/>
            <w:noWrap/>
            <w:vAlign w:val="bottom"/>
            <w:hideMark/>
          </w:tcPr>
          <w:p w14:paraId="6A22D2A4" w14:textId="77777777" w:rsidR="00063560" w:rsidRPr="004F6B46" w:rsidRDefault="00063560" w:rsidP="00063560">
            <w:pPr>
              <w:jc w:val="center"/>
              <w:rPr>
                <w:color w:val="000000"/>
                <w:sz w:val="20"/>
                <w:szCs w:val="20"/>
              </w:rPr>
            </w:pPr>
          </w:p>
        </w:tc>
        <w:tc>
          <w:tcPr>
            <w:tcW w:w="1099" w:type="dxa"/>
            <w:tcBorders>
              <w:bottom w:val="single" w:sz="4" w:space="0" w:color="auto"/>
            </w:tcBorders>
            <w:shd w:val="clear" w:color="auto" w:fill="auto"/>
            <w:noWrap/>
            <w:vAlign w:val="bottom"/>
            <w:hideMark/>
          </w:tcPr>
          <w:p w14:paraId="54F7CE0B" w14:textId="77777777" w:rsidR="00063560" w:rsidRPr="004F6B46" w:rsidRDefault="00063560" w:rsidP="00063560">
            <w:pPr>
              <w:jc w:val="center"/>
              <w:rPr>
                <w:color w:val="000000"/>
                <w:sz w:val="20"/>
                <w:szCs w:val="20"/>
              </w:rPr>
            </w:pPr>
            <w:r>
              <w:rPr>
                <w:color w:val="000000"/>
                <w:sz w:val="20"/>
                <w:szCs w:val="20"/>
              </w:rPr>
              <w:t>1995</w:t>
            </w:r>
          </w:p>
        </w:tc>
        <w:tc>
          <w:tcPr>
            <w:tcW w:w="1057" w:type="dxa"/>
            <w:tcBorders>
              <w:bottom w:val="single" w:sz="4" w:space="0" w:color="auto"/>
            </w:tcBorders>
            <w:shd w:val="clear" w:color="auto" w:fill="auto"/>
            <w:noWrap/>
            <w:vAlign w:val="bottom"/>
            <w:hideMark/>
          </w:tcPr>
          <w:p w14:paraId="41A86E7D" w14:textId="77777777" w:rsidR="00063560" w:rsidRPr="004F6B46" w:rsidRDefault="00063560" w:rsidP="00063560">
            <w:pPr>
              <w:jc w:val="center"/>
              <w:rPr>
                <w:color w:val="000000"/>
                <w:sz w:val="20"/>
                <w:szCs w:val="20"/>
              </w:rPr>
            </w:pPr>
            <w:r>
              <w:rPr>
                <w:color w:val="000000"/>
                <w:sz w:val="20"/>
                <w:szCs w:val="20"/>
              </w:rPr>
              <w:t>2016</w:t>
            </w:r>
          </w:p>
        </w:tc>
      </w:tr>
    </w:tbl>
    <w:p w14:paraId="1B8705EE" w14:textId="05FA8FC0" w:rsidR="00063560" w:rsidRPr="00962D9F" w:rsidRDefault="00063560" w:rsidP="00063560">
      <w:pPr>
        <w:spacing w:line="480" w:lineRule="auto"/>
        <w:rPr>
          <w:sz w:val="20"/>
          <w:szCs w:val="20"/>
        </w:rPr>
        <w:sectPr w:rsidR="00063560" w:rsidRPr="00962D9F" w:rsidSect="00D7516D">
          <w:pgSz w:w="15840" w:h="12240" w:orient="landscape"/>
          <w:pgMar w:top="1440" w:right="1440" w:bottom="1440" w:left="1440" w:header="720" w:footer="720" w:gutter="0"/>
          <w:lnNumType w:countBy="1" w:restart="continuous"/>
          <w:cols w:space="720"/>
          <w:docGrid w:linePitch="360"/>
        </w:sectPr>
      </w:pPr>
      <w:r w:rsidRPr="00962D9F">
        <w:rPr>
          <w:sz w:val="20"/>
          <w:szCs w:val="20"/>
        </w:rPr>
        <w:t>More information on the variables are provided in Table 1</w:t>
      </w:r>
      <w:r>
        <w:rPr>
          <w:sz w:val="20"/>
          <w:szCs w:val="20"/>
        </w:rPr>
        <w:t>; values in parentheses are standard errors; min denotes minimum; max denotes maximum.</w:t>
      </w:r>
    </w:p>
    <w:p w14:paraId="0B6A9797" w14:textId="224014EE" w:rsidR="00954F2A" w:rsidRDefault="007F3033" w:rsidP="00063560">
      <w:pPr>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60BEB13C" w14:textId="6233BFF7" w:rsidR="00B62778" w:rsidRDefault="00D7516D" w:rsidP="00DD286B">
      <w:pPr>
        <w:spacing w:line="480" w:lineRule="auto"/>
        <w:ind w:firstLine="720"/>
      </w:pPr>
      <w:commentRangeStart w:id="242"/>
      <w:commentRangeStart w:id="243"/>
      <w:r>
        <w:t xml:space="preserve">The random coefficient models, provisioning and regulation, did not fit the data well. The intra correlation coefficient for both models were </w:t>
      </w:r>
      <w:r w:rsidR="008241DE">
        <w:t xml:space="preserve">0.28 </w:t>
      </w:r>
      <w:r>
        <w:t xml:space="preserve">and </w:t>
      </w:r>
      <w:r w:rsidR="008241DE">
        <w:t>0.</w:t>
      </w:r>
      <w:r w:rsidR="001656A5">
        <w:t>07</w:t>
      </w:r>
      <w:r>
        <w:t xml:space="preserve">, for the provisioning and regulation models, respectively. </w:t>
      </w:r>
      <w:r w:rsidR="008241DE">
        <w:t xml:space="preserve">The above intra correlation coefficients show that the within correlation of observations </w:t>
      </w:r>
      <w:r w:rsidR="001656A5">
        <w:t xml:space="preserve">with study clusters </w:t>
      </w:r>
      <w:r w:rsidR="008241DE">
        <w:t xml:space="preserve">were considerably very low to warrant a mixed effect model. Likelihood ratio tests </w:t>
      </w:r>
      <w:r w:rsidR="00B62778">
        <w:t xml:space="preserve">for both models, provisioning (likelihood ratio value = -55, p-value = 0.64) and regulation (likelihood ratio value = -44.6, p-value = 0.92), validated the observation of the intra correlation coefficient results that random coefficient mixed models were not appropriate for this study. Therefore, the results of the fixed effect model, for both models, are reported </w:t>
      </w:r>
      <w:r w:rsidR="00AE7D49">
        <w:t>next, starting with the provisioning model.</w:t>
      </w:r>
      <w:commentRangeEnd w:id="242"/>
      <w:r w:rsidR="00EF2471">
        <w:rPr>
          <w:rStyle w:val="CommentReference"/>
          <w:rFonts w:ascii="Liberation Serif" w:eastAsia="SimSun" w:hAnsi="Liberation Serif" w:cs="Mangal"/>
          <w:kern w:val="3"/>
          <w:lang w:eastAsia="zh-CN" w:bidi="hi-IN"/>
        </w:rPr>
        <w:commentReference w:id="242"/>
      </w:r>
      <w:commentRangeEnd w:id="243"/>
      <w:r w:rsidR="001F48BE">
        <w:rPr>
          <w:rStyle w:val="CommentReference"/>
          <w:rFonts w:ascii="Liberation Serif" w:eastAsia="SimSun" w:hAnsi="Liberation Serif" w:cs="Mangal"/>
          <w:kern w:val="3"/>
          <w:lang w:eastAsia="zh-CN" w:bidi="hi-IN"/>
        </w:rPr>
        <w:commentReference w:id="243"/>
      </w:r>
    </w:p>
    <w:p w14:paraId="1B87AF4E" w14:textId="5057240D" w:rsidR="001B1389" w:rsidRDefault="009B5A0C" w:rsidP="00FE7723">
      <w:pPr>
        <w:spacing w:line="480" w:lineRule="auto"/>
        <w:ind w:firstLine="720"/>
      </w:pPr>
      <w:r>
        <w:t>Overall,</w:t>
      </w:r>
      <w:r w:rsidR="007C1D0C">
        <w:t xml:space="preserve"> the provisioning model is significant at the 1% level (F statistic of </w:t>
      </w:r>
      <w:r>
        <w:t xml:space="preserve">3.94). Also, the model explained </w:t>
      </w:r>
      <w:del w:id="244" w:author="Chrystal Mantyka-Pringle" w:date="2021-04-01T15:10:00Z">
        <w:r w:rsidDel="001F48BE">
          <w:delText xml:space="preserve">about </w:delText>
        </w:r>
      </w:del>
      <w:r>
        <w:t xml:space="preserve">64.4% (adjusted R-square) of the variation in </w:t>
      </w:r>
      <w:ins w:id="245" w:author="Chrystal Mantyka-Pringle" w:date="2021-04-01T15:11:00Z">
        <w:r w:rsidR="001F48BE">
          <w:t xml:space="preserve">the </w:t>
        </w:r>
      </w:ins>
      <w:r>
        <w:t xml:space="preserve">dependent variable (log of provisioning wetland ecosystem values). </w:t>
      </w:r>
      <w:r w:rsidR="007E41E4">
        <w:t>The model is homoscedastic, which means the variance of the error term is constant (</w:t>
      </w:r>
      <w:proofErr w:type="spellStart"/>
      <w:r w:rsidR="007E41E4">
        <w:t>Breusch</w:t>
      </w:r>
      <w:proofErr w:type="spellEnd"/>
      <w:r w:rsidR="007E41E4">
        <w:t xml:space="preserve"> Pagan statistic = 18.55, p-value = 0.29). </w:t>
      </w:r>
      <w:r w:rsidR="001C0711">
        <w:t>The in-sample prediction error (</w:t>
      </w:r>
      <w:r w:rsidR="001B1389">
        <w:t>where</w:t>
      </w:r>
      <w:r w:rsidR="001C0711">
        <w:t xml:space="preserve"> the </w:t>
      </w:r>
      <w:r w:rsidR="001B1389">
        <w:t xml:space="preserve">values of the </w:t>
      </w:r>
      <w:r w:rsidR="001C0711">
        <w:t xml:space="preserve">original dependent variable to </w:t>
      </w:r>
      <w:r w:rsidR="001B1389">
        <w:t xml:space="preserve">compared to corresponding </w:t>
      </w:r>
      <w:r w:rsidR="001C0711">
        <w:t xml:space="preserve">predicted variable) from </w:t>
      </w:r>
      <w:r w:rsidR="001B1389">
        <w:t>the</w:t>
      </w:r>
      <w:r w:rsidR="001C0711">
        <w:t xml:space="preserve"> estimated provisioning meta-regression value function is 15</w:t>
      </w:r>
      <w:r w:rsidR="001B1389">
        <w:t>.38</w:t>
      </w:r>
      <w:r w:rsidR="001C0711">
        <w:t xml:space="preserve">% which is significantly lower </w:t>
      </w:r>
      <w:ins w:id="246" w:author="Chrystal Mantyka-Pringle" w:date="2021-04-01T15:11:00Z">
        <w:r w:rsidR="001F48BE">
          <w:t xml:space="preserve">than </w:t>
        </w:r>
      </w:ins>
      <w:r w:rsidR="001C0711">
        <w:t>the in-sample benefit transfer (values of the original dependent variable is compared to the mean) prediction error</w:t>
      </w:r>
      <w:r w:rsidR="001B1389">
        <w:t xml:space="preserve"> (40%)</w:t>
      </w:r>
      <w:r w:rsidR="001C0711">
        <w:t xml:space="preserve">. </w:t>
      </w:r>
      <w:r w:rsidR="00A17295">
        <w:t>We reported the median prediction error because of outliers (4 values) which can bias the mean value upwards. The observation level prediction</w:t>
      </w:r>
      <w:del w:id="247" w:author="Clark,Bob [Sas]" w:date="2021-03-31T15:44:00Z">
        <w:r w:rsidR="00A17295" w:rsidDel="00EF2471">
          <w:delText>s</w:delText>
        </w:r>
      </w:del>
      <w:r w:rsidR="00A17295">
        <w:t xml:space="preserve"> errors are provided in Table A2 in </w:t>
      </w:r>
      <w:ins w:id="248" w:author="Chrystal Mantyka-Pringle" w:date="2021-04-01T15:12:00Z">
        <w:r w:rsidR="001F48BE">
          <w:t xml:space="preserve">the </w:t>
        </w:r>
      </w:ins>
      <w:del w:id="249" w:author="Chrystal Mantyka-Pringle" w:date="2021-04-01T15:12:00Z">
        <w:r w:rsidR="00A17295" w:rsidDel="001F48BE">
          <w:delText>a</w:delText>
        </w:r>
      </w:del>
      <w:ins w:id="250" w:author="Chrystal Mantyka-Pringle" w:date="2021-04-01T15:12:00Z">
        <w:r w:rsidR="001F48BE">
          <w:t>A</w:t>
        </w:r>
      </w:ins>
      <w:r w:rsidR="00A17295">
        <w:t>ppendix.</w:t>
      </w:r>
    </w:p>
    <w:p w14:paraId="61B29BF7" w14:textId="55287F77" w:rsidR="00BE7EC1" w:rsidRDefault="009B5A0C" w:rsidP="00FE7723">
      <w:pPr>
        <w:spacing w:line="480" w:lineRule="auto"/>
        <w:ind w:firstLine="720"/>
      </w:pPr>
      <w:r>
        <w:t>Regarding the economic variables, log population density, and high-income are significant (at 10% and 1%, respectively) and have positive effects on log of provisioning wetland values</w:t>
      </w:r>
      <w:ins w:id="251" w:author="Chrystal Mantyka-Pringle" w:date="2021-04-01T15:23:00Z">
        <w:r w:rsidR="0073770B">
          <w:t xml:space="preserve"> (Table 3?)</w:t>
        </w:r>
      </w:ins>
      <w:r>
        <w:t>. This means that a 1% increase in the level</w:t>
      </w:r>
      <w:r w:rsidR="00AD26C9">
        <w:t xml:space="preserve"> </w:t>
      </w:r>
      <w:r>
        <w:t>of</w:t>
      </w:r>
      <w:r w:rsidR="00AD26C9">
        <w:t xml:space="preserve"> population density </w:t>
      </w:r>
      <w:r>
        <w:t xml:space="preserve">will </w:t>
      </w:r>
      <w:r>
        <w:lastRenderedPageBreak/>
        <w:t xml:space="preserve">cause about </w:t>
      </w:r>
      <w:r w:rsidR="00AD26C9">
        <w:t xml:space="preserve">0.48% increase in the value of provisioning wetland values. Provisioning ecosystem values of wetlands in high-income countries are expected to be about 8.2% greater than wetlands in other countries, including medium-income countries. The direction of effects of these variables on provisioning wetland values are expected. Also, a 1% increase in the agricultural factor productivity is expected to cause </w:t>
      </w:r>
      <w:r w:rsidR="00344380">
        <w:t>a</w:t>
      </w:r>
      <w:r w:rsidR="00AD26C9">
        <w:t xml:space="preserve">bout </w:t>
      </w:r>
      <w:r w:rsidR="00344380">
        <w:t>3.9%</w:t>
      </w:r>
      <w:r w:rsidR="00AD26C9">
        <w:t xml:space="preserve"> </w:t>
      </w:r>
      <w:r w:rsidR="00344380">
        <w:t xml:space="preserve">decrease in provisioning wetland values; this effect is not significant at the 10% level. Concerning study variables, </w:t>
      </w:r>
      <w:del w:id="252" w:author="Clark,Bob [Sas]" w:date="2021-03-31T15:46:00Z">
        <w:r w:rsidR="00344380" w:rsidDel="00EF2471">
          <w:delText xml:space="preserve">it the </w:delText>
        </w:r>
      </w:del>
      <w:r w:rsidR="00344380">
        <w:t xml:space="preserve">model results show that a 1% increase in the acreage of wetland is expected to increase the provisioning value of the wetland by about 0.54%, at a 5% significance level. </w:t>
      </w:r>
      <w:commentRangeStart w:id="253"/>
      <w:r w:rsidR="00344380">
        <w:t xml:space="preserve">Also, the provisioning wetland values in this study have increase about 1.2% since 1993 (the year of the oldest study), at 10% significance level. </w:t>
      </w:r>
      <w:commentRangeEnd w:id="253"/>
      <w:r w:rsidR="00EF2471">
        <w:rPr>
          <w:rStyle w:val="CommentReference"/>
          <w:rFonts w:ascii="Liberation Serif" w:eastAsia="SimSun" w:hAnsi="Liberation Serif" w:cs="Mangal"/>
          <w:kern w:val="3"/>
          <w:lang w:eastAsia="zh-CN" w:bidi="hi-IN"/>
        </w:rPr>
        <w:commentReference w:id="253"/>
      </w:r>
      <w:r w:rsidR="00344380">
        <w:t xml:space="preserve">The provisioning value of wetlands in peer-reviewed studies is about 4.1% more than values in other studies, at 1% significance level. The provisioning value of wetlands in that were evaluated with economic valuation method is about 2.4% more than values evaluated </w:t>
      </w:r>
      <w:r w:rsidR="002C5BAF">
        <w:t xml:space="preserve">with other methods; however, this effect is not significant at </w:t>
      </w:r>
      <w:r w:rsidR="00344380">
        <w:t>1</w:t>
      </w:r>
      <w:r w:rsidR="002C5BAF">
        <w:t>0</w:t>
      </w:r>
      <w:r w:rsidR="00344380">
        <w:t>%</w:t>
      </w:r>
      <w:r w:rsidR="002C5BAF">
        <w:t xml:space="preserve"> level.</w:t>
      </w:r>
      <w:r w:rsidR="00FE7723">
        <w:t xml:space="preserve"> </w:t>
      </w:r>
      <w:r w:rsidR="00BE7EC1">
        <w:t xml:space="preserve">With the wetland policy variables, provisioning wetland values in countries that have a no net loss wetland policy or an ecosystem service goal or use penalties to enforce wetland conservation policies are about 0.31%, 5.5%, 0.45%, respectively, more than wetlands in other countries. </w:t>
      </w:r>
      <w:del w:id="254" w:author="Clark,Bob [Sas]" w:date="2021-03-31T15:47:00Z">
        <w:r w:rsidR="00BE7EC1" w:rsidDel="00EF2471">
          <w:delText xml:space="preserve">Except, </w:delText>
        </w:r>
      </w:del>
      <w:del w:id="255" w:author="Clark,Bob [Sas]" w:date="2021-03-31T15:48:00Z">
        <w:r w:rsidR="00BE7EC1" w:rsidDel="00EF2471">
          <w:delText>t</w:delText>
        </w:r>
      </w:del>
      <w:ins w:id="256" w:author="Clark,Bob [Sas]" w:date="2021-03-31T15:48:00Z">
        <w:r w:rsidR="00EF2471">
          <w:t>T</w:t>
        </w:r>
      </w:ins>
      <w:r w:rsidR="00BE7EC1">
        <w:t xml:space="preserve">he effect of the ecosystem service goal </w:t>
      </w:r>
      <w:del w:id="257" w:author="Clark,Bob [Sas]" w:date="2021-03-31T15:48:00Z">
        <w:r w:rsidR="00BE7EC1" w:rsidDel="00EF2471">
          <w:delText xml:space="preserve">which </w:delText>
        </w:r>
      </w:del>
      <w:r w:rsidR="00BE7EC1">
        <w:t xml:space="preserve">is significant at 5%, </w:t>
      </w:r>
      <w:ins w:id="258" w:author="Clark,Bob [Sas]" w:date="2021-03-31T15:48:00Z">
        <w:r w:rsidR="00EF2471">
          <w:t xml:space="preserve">but </w:t>
        </w:r>
      </w:ins>
      <w:del w:id="259" w:author="Clark,Bob [Sas]" w:date="2021-03-31T15:48:00Z">
        <w:r w:rsidR="00BE7EC1" w:rsidDel="00EF2471">
          <w:delText xml:space="preserve">the </w:delText>
        </w:r>
      </w:del>
      <w:r w:rsidR="00BE7EC1">
        <w:t>effects of the other wetland policy variables are not significant at the 10% level. However, the provisioning wetland value</w:t>
      </w:r>
      <w:del w:id="260" w:author="Clark,Bob [Sas]" w:date="2021-03-31T15:48:00Z">
        <w:r w:rsidR="00BE7EC1" w:rsidDel="00EF2471">
          <w:delText>s</w:delText>
        </w:r>
      </w:del>
      <w:r w:rsidR="00BE7EC1">
        <w:t xml:space="preserve"> in countries that use incentives to enforce their wetland conservation policies </w:t>
      </w:r>
      <w:r w:rsidR="00FE7723">
        <w:t xml:space="preserve">is about 6.84% lower than countries that do not use incentives. </w:t>
      </w:r>
      <w:r w:rsidR="00903A4B">
        <w:t xml:space="preserve">Regarding the biodiversity variables, </w:t>
      </w:r>
      <w:del w:id="261" w:author="Clark,Bob [Sas]" w:date="2021-03-31T15:48:00Z">
        <w:r w:rsidR="00903A4B" w:rsidDel="004C5445">
          <w:delText>a</w:delText>
        </w:r>
      </w:del>
      <w:r w:rsidR="00903A4B">
        <w:t xml:space="preserve"> 1% increase</w:t>
      </w:r>
      <w:ins w:id="262" w:author="Clark,Bob [Sas]" w:date="2021-03-31T15:48:00Z">
        <w:r w:rsidR="004C5445">
          <w:t>s</w:t>
        </w:r>
      </w:ins>
      <w:r w:rsidR="00903A4B">
        <w:t xml:space="preserve"> in </w:t>
      </w:r>
      <w:del w:id="263" w:author="Clark,Bob [Sas]" w:date="2021-03-31T15:49:00Z">
        <w:r w:rsidR="00903A4B" w:rsidDel="004C5445">
          <w:delText>the counts</w:delText>
        </w:r>
      </w:del>
      <w:ins w:id="264" w:author="Clark,Bob [Sas]" w:date="2021-03-31T15:49:00Z">
        <w:r w:rsidR="004C5445">
          <w:t>species richness</w:t>
        </w:r>
      </w:ins>
      <w:r w:rsidR="00903A4B">
        <w:t xml:space="preserve">/ha of amphibians and birds are expected to increase the provisioning wetland values by about 0.2% (significant at 10%) and 0.002% (not significant at 10%), respectively. </w:t>
      </w:r>
      <w:r w:rsidR="00FE7723">
        <w:t xml:space="preserve">The location variables, latitude and longitude are significant at 5% and 10% significant, respectively; this </w:t>
      </w:r>
      <w:ins w:id="265" w:author="Chrystal Mantyka-Pringle" w:date="2021-04-01T15:15:00Z">
        <w:r w:rsidR="00006ECE">
          <w:lastRenderedPageBreak/>
          <w:t>indicates</w:t>
        </w:r>
      </w:ins>
      <w:del w:id="266" w:author="Chrystal Mantyka-Pringle" w:date="2021-04-01T15:15:00Z">
        <w:r w:rsidR="00FE7723" w:rsidDel="00006ECE">
          <w:delText>show</w:delText>
        </w:r>
      </w:del>
      <w:r w:rsidR="00FE7723">
        <w:t xml:space="preserve"> that these variables may</w:t>
      </w:r>
      <w:ins w:id="267" w:author="Chrystal Mantyka-Pringle" w:date="2021-04-01T15:15:00Z">
        <w:r w:rsidR="00006ECE">
          <w:t xml:space="preserve"> </w:t>
        </w:r>
      </w:ins>
      <w:r w:rsidR="00FE7723">
        <w:t xml:space="preserve">be capturing the effect of location specific variables that were omitted from the model. </w:t>
      </w:r>
    </w:p>
    <w:p w14:paraId="05571CEF" w14:textId="6242ED94" w:rsidR="001B1389" w:rsidRDefault="00FE7723" w:rsidP="00FE7723">
      <w:pPr>
        <w:spacing w:line="480" w:lineRule="auto"/>
        <w:ind w:firstLine="720"/>
      </w:pPr>
      <w:r>
        <w:t xml:space="preserve">Similar to the provisioning model, the regulation model is, overall, statistically significant at the 1% level (F statistic of 7.83). </w:t>
      </w:r>
      <w:r w:rsidR="00B14D0B">
        <w:t>Also, the model explained about 80% of the variation in the log of regulation wetland value (the dependent variable).  The model is homoscedastic, which means the variance of the error term is constant (</w:t>
      </w:r>
      <w:proofErr w:type="spellStart"/>
      <w:r w:rsidR="00B14D0B">
        <w:t>Breusch</w:t>
      </w:r>
      <w:proofErr w:type="spellEnd"/>
      <w:r w:rsidR="00B14D0B">
        <w:t xml:space="preserve"> Pagan statistic = </w:t>
      </w:r>
      <w:r w:rsidR="007E41E4">
        <w:t>6.40</w:t>
      </w:r>
      <w:r w:rsidR="00B14D0B">
        <w:t xml:space="preserve">, p-value = </w:t>
      </w:r>
      <w:r w:rsidR="007E41E4">
        <w:t xml:space="preserve">0.89). </w:t>
      </w:r>
      <w:r w:rsidR="001B1389">
        <w:t xml:space="preserve">The in-sample </w:t>
      </w:r>
      <w:r w:rsidR="00A17295">
        <w:t xml:space="preserve">median </w:t>
      </w:r>
      <w:r w:rsidR="001B1389">
        <w:t xml:space="preserve">prediction error (where the values of the original dependent variable to compared to corresponding predicted variable) from the estimated regulation meta-regression value function is 15.81% which is significantly lower </w:t>
      </w:r>
      <w:ins w:id="268" w:author="Chrystal Mantyka-Pringle" w:date="2021-04-01T15:16:00Z">
        <w:r w:rsidR="00006ECE">
          <w:t xml:space="preserve">than </w:t>
        </w:r>
      </w:ins>
      <w:r w:rsidR="001B1389">
        <w:t>the in-sample benefit transfer (values of the original dependent variable is compared to the mean) prediction error (47.48%).</w:t>
      </w:r>
      <w:r w:rsidR="00A17295">
        <w:t xml:space="preserve"> We reported the median prediction error because of outliers (2 values) which can bias the mean value upwards. The observation level predictions errors are provided in Table A3 in </w:t>
      </w:r>
      <w:ins w:id="269" w:author="Chrystal Mantyka-Pringle" w:date="2021-04-01T15:16:00Z">
        <w:r w:rsidR="00006ECE">
          <w:t>the A</w:t>
        </w:r>
      </w:ins>
      <w:del w:id="270" w:author="Chrystal Mantyka-Pringle" w:date="2021-04-01T15:16:00Z">
        <w:r w:rsidR="00A17295" w:rsidDel="00006ECE">
          <w:delText>a</w:delText>
        </w:r>
      </w:del>
      <w:r w:rsidR="00A17295">
        <w:t xml:space="preserve">ppendix. </w:t>
      </w:r>
    </w:p>
    <w:p w14:paraId="0D526DE2" w14:textId="2C06A577" w:rsidR="00FE7723" w:rsidRDefault="001B1389" w:rsidP="00FE7723">
      <w:pPr>
        <w:spacing w:line="480" w:lineRule="auto"/>
        <w:ind w:firstLine="720"/>
      </w:pPr>
      <w:r>
        <w:t xml:space="preserve"> </w:t>
      </w:r>
      <w:r w:rsidR="00FE7723">
        <w:t xml:space="preserve">None of the economic variables are significant at the 10% level.  However, the model results show that the regulation values of wetlands in high-income countries are about 1.845 more than the values of wetlands in other countries. Also, a 1% increase in the value of agricultural factor productivity </w:t>
      </w:r>
      <w:r w:rsidR="00903A4B">
        <w:t>and population density are</w:t>
      </w:r>
      <w:r w:rsidR="00FE7723">
        <w:t xml:space="preserve"> expected to </w:t>
      </w:r>
      <w:ins w:id="271" w:author="Clark,Bob [Sas]" w:date="2021-03-31T15:51:00Z">
        <w:r w:rsidR="004C5445">
          <w:t>increase the regulation value of wetlands</w:t>
        </w:r>
        <w:r w:rsidR="004C5445" w:rsidDel="004C5445">
          <w:t xml:space="preserve"> </w:t>
        </w:r>
      </w:ins>
      <w:del w:id="272" w:author="Clark,Bob [Sas]" w:date="2021-03-31T15:50:00Z">
        <w:r w:rsidR="00FE7723" w:rsidDel="004C5445">
          <w:delText xml:space="preserve">cause </w:delText>
        </w:r>
      </w:del>
      <w:ins w:id="273" w:author="Clark,Bob [Sas]" w:date="2021-03-31T15:51:00Z">
        <w:r w:rsidR="004C5445">
          <w:t>by</w:t>
        </w:r>
      </w:ins>
      <w:ins w:id="274" w:author="Clark,Bob [Sas]" w:date="2021-03-31T15:50:00Z">
        <w:r w:rsidR="004C5445">
          <w:t xml:space="preserve"> </w:t>
        </w:r>
      </w:ins>
      <w:r w:rsidR="00FE7723">
        <w:t xml:space="preserve">about 3.52% </w:t>
      </w:r>
      <w:r w:rsidR="00903A4B">
        <w:t>and 0.34%, respectively,</w:t>
      </w:r>
      <w:del w:id="275" w:author="Clark,Bob [Sas]" w:date="2021-03-31T15:51:00Z">
        <w:r w:rsidR="00903A4B" w:rsidDel="004C5445">
          <w:delText xml:space="preserve"> </w:delText>
        </w:r>
        <w:r w:rsidR="00FE7723" w:rsidDel="004C5445">
          <w:delText xml:space="preserve">increase in the regulation </w:delText>
        </w:r>
        <w:r w:rsidR="00903A4B" w:rsidDel="004C5445">
          <w:delText>value of wetlands</w:delText>
        </w:r>
      </w:del>
      <w:r w:rsidR="00FE7723">
        <w:t xml:space="preserve">. </w:t>
      </w:r>
      <w:r w:rsidR="00CA3A0C">
        <w:t xml:space="preserve">With the study variables, a 1% increase in wetland acreage will decrease regulation wetland values by about 0.46%, which is significant at 5%. </w:t>
      </w:r>
      <w:commentRangeStart w:id="276"/>
      <w:r w:rsidR="00CA3A0C">
        <w:t>Also, the growth in the regulation values in wetlands have decreased by about 1.06% since 199</w:t>
      </w:r>
      <w:r w:rsidR="003723EF">
        <w:t>5</w:t>
      </w:r>
      <w:r w:rsidR="00CA3A0C">
        <w:t xml:space="preserve"> (the study year of the oldest paper). </w:t>
      </w:r>
      <w:commentRangeEnd w:id="276"/>
      <w:r w:rsidR="004C5445">
        <w:rPr>
          <w:rStyle w:val="CommentReference"/>
          <w:rFonts w:ascii="Liberation Serif" w:eastAsia="SimSun" w:hAnsi="Liberation Serif" w:cs="Mangal"/>
          <w:kern w:val="3"/>
          <w:lang w:eastAsia="zh-CN" w:bidi="hi-IN"/>
        </w:rPr>
        <w:commentReference w:id="276"/>
      </w:r>
      <w:r w:rsidR="00CA3A0C">
        <w:t xml:space="preserve">The regulation wetland values that were estimated in </w:t>
      </w:r>
      <w:del w:id="277" w:author="Clark,Bob [Sas]" w:date="2021-03-31T15:52:00Z">
        <w:r w:rsidR="00CA3A0C" w:rsidDel="004C5445">
          <w:delText xml:space="preserve">studies that </w:delText>
        </w:r>
      </w:del>
      <w:r w:rsidR="00CA3A0C">
        <w:t xml:space="preserve">peer-reviewed </w:t>
      </w:r>
      <w:ins w:id="278" w:author="Clark,Bob [Sas]" w:date="2021-03-31T15:52:00Z">
        <w:r w:rsidR="004C5445">
          <w:t xml:space="preserve">studies </w:t>
        </w:r>
      </w:ins>
      <w:r w:rsidR="00CA3A0C">
        <w:t xml:space="preserve">or evaluated with economic methods are about 0.20% and 0.34%, respectively, more than in other studies; however, the effects are not significant at the 10% level. </w:t>
      </w:r>
      <w:r w:rsidR="00BA45C2">
        <w:t xml:space="preserve">The regulation values of </w:t>
      </w:r>
      <w:r w:rsidR="00BA45C2">
        <w:lastRenderedPageBreak/>
        <w:t>w</w:t>
      </w:r>
      <w:r w:rsidR="00CA3A0C">
        <w:t xml:space="preserve">etlands in countries that have a no net loss wetland policy are about </w:t>
      </w:r>
      <w:r w:rsidR="00BA45C2">
        <w:t xml:space="preserve">2% less than in countries that do not have that policy; the effect is not significant at the 10% level. A unit increase in </w:t>
      </w:r>
      <w:del w:id="279" w:author="Clark,Bob [Sas]" w:date="2021-03-31T15:53:00Z">
        <w:r w:rsidR="00BA45C2" w:rsidDel="004C5445">
          <w:delText xml:space="preserve">the </w:delText>
        </w:r>
      </w:del>
      <w:ins w:id="280" w:author="Clark,Bob [Sas]" w:date="2021-03-31T15:53:00Z">
        <w:r w:rsidR="004C5445">
          <w:t>bird species</w:t>
        </w:r>
      </w:ins>
      <w:del w:id="281" w:author="Clark,Bob [Sas]" w:date="2021-03-31T15:53:00Z">
        <w:r w:rsidR="00BA45C2" w:rsidDel="004C5445">
          <w:delText>count</w:delText>
        </w:r>
      </w:del>
      <w:r w:rsidR="00BA45C2">
        <w:t xml:space="preserve">/ha </w:t>
      </w:r>
      <w:del w:id="282" w:author="Clark,Bob [Sas]" w:date="2021-03-31T15:53:00Z">
        <w:r w:rsidR="00BA45C2" w:rsidDel="004C5445">
          <w:delText xml:space="preserve">of birds </w:delText>
        </w:r>
      </w:del>
      <w:r w:rsidR="00BA45C2">
        <w:t xml:space="preserve">causes </w:t>
      </w:r>
      <w:del w:id="283" w:author="Clark,Bob [Sas]" w:date="2021-03-31T15:53:00Z">
        <w:r w:rsidR="00BA45C2" w:rsidDel="004C5445">
          <w:delText xml:space="preserve">about </w:delText>
        </w:r>
      </w:del>
      <w:ins w:id="284" w:author="Clark,Bob [Sas]" w:date="2021-03-31T15:53:00Z">
        <w:r w:rsidR="004C5445">
          <w:t>~</w:t>
        </w:r>
      </w:ins>
      <w:r w:rsidR="00BA45C2">
        <w:t xml:space="preserve">0.02% increase in the regulation value of wetlands. The coefficient of one of the location </w:t>
      </w:r>
      <w:commentRangeStart w:id="285"/>
      <w:r w:rsidR="00BA45C2">
        <w:t>variables</w:t>
      </w:r>
      <w:commentRangeEnd w:id="285"/>
      <w:r w:rsidR="004C5445">
        <w:rPr>
          <w:rStyle w:val="CommentReference"/>
          <w:rFonts w:ascii="Liberation Serif" w:eastAsia="SimSun" w:hAnsi="Liberation Serif" w:cs="Mangal"/>
          <w:kern w:val="3"/>
          <w:lang w:eastAsia="zh-CN" w:bidi="hi-IN"/>
        </w:rPr>
        <w:commentReference w:id="285"/>
      </w:r>
      <w:r w:rsidR="00BA45C2">
        <w:t xml:space="preserve">, latitude is significant at 10%. </w:t>
      </w:r>
    </w:p>
    <w:p w14:paraId="5E74822A" w14:textId="77777777" w:rsidR="00FE7723" w:rsidRDefault="00FE7723" w:rsidP="00DD286B">
      <w:pPr>
        <w:spacing w:line="480" w:lineRule="auto"/>
        <w:ind w:firstLine="720"/>
      </w:pPr>
    </w:p>
    <w:p w14:paraId="79A8A368" w14:textId="77777777" w:rsidR="002C5BAF" w:rsidRDefault="002C5BAF" w:rsidP="00DD286B">
      <w:pPr>
        <w:spacing w:line="480" w:lineRule="auto"/>
        <w:ind w:firstLine="720"/>
      </w:pPr>
    </w:p>
    <w:p w14:paraId="137E129D" w14:textId="77777777" w:rsidR="00AE7D49" w:rsidRDefault="00AE7D49" w:rsidP="00DD286B">
      <w:pPr>
        <w:spacing w:line="480" w:lineRule="auto"/>
        <w:ind w:firstLine="720"/>
      </w:pPr>
    </w:p>
    <w:p w14:paraId="417AEA6E" w14:textId="77777777" w:rsidR="00AE7D49" w:rsidRDefault="00AE7D49" w:rsidP="00DD286B">
      <w:pPr>
        <w:spacing w:line="480" w:lineRule="auto"/>
        <w:ind w:firstLine="720"/>
      </w:pPr>
    </w:p>
    <w:p w14:paraId="220C7258" w14:textId="3600CB48" w:rsidR="008D6089" w:rsidRDefault="008D6089">
      <w:r>
        <w:br w:type="page"/>
      </w:r>
    </w:p>
    <w:p w14:paraId="57835595" w14:textId="524B4DE1" w:rsidR="00AE7D49" w:rsidRPr="00AE7D49" w:rsidRDefault="00AE7D49">
      <w:pPr>
        <w:rPr>
          <w:b/>
          <w:bCs/>
        </w:rPr>
      </w:pPr>
      <w:commentRangeStart w:id="286"/>
      <w:r w:rsidRPr="00AE7D49">
        <w:rPr>
          <w:b/>
          <w:bCs/>
        </w:rPr>
        <w:lastRenderedPageBreak/>
        <w:t xml:space="preserve">Table 3.  </w:t>
      </w:r>
      <w:commentRangeEnd w:id="286"/>
      <w:r w:rsidR="0073770B">
        <w:rPr>
          <w:rStyle w:val="CommentReference"/>
          <w:rFonts w:ascii="Liberation Serif" w:eastAsia="SimSun" w:hAnsi="Liberation Serif" w:cs="Mangal"/>
          <w:kern w:val="3"/>
          <w:lang w:eastAsia="zh-CN" w:bidi="hi-IN"/>
        </w:rPr>
        <w:commentReference w:id="286"/>
      </w:r>
      <w:r w:rsidRPr="00AE7D49">
        <w:rPr>
          <w:b/>
          <w:bCs/>
        </w:rPr>
        <w:t>Meta-Regression Model Results</w:t>
      </w:r>
      <w:ins w:id="287" w:author="Clark,Bob [Sas]" w:date="2021-03-31T15:55:00Z">
        <w:r w:rsidR="004C5445">
          <w:rPr>
            <w:b/>
            <w:bCs/>
          </w:rPr>
          <w:t>.  Regression coefficients (SE)?</w:t>
        </w:r>
      </w:ins>
    </w:p>
    <w:tbl>
      <w:tblPr>
        <w:tblW w:w="9578" w:type="dxa"/>
        <w:tblCellSpacing w:w="15" w:type="dxa"/>
        <w:tblCellMar>
          <w:top w:w="15" w:type="dxa"/>
          <w:left w:w="15" w:type="dxa"/>
          <w:bottom w:w="15" w:type="dxa"/>
          <w:right w:w="15" w:type="dxa"/>
        </w:tblCellMar>
        <w:tblLook w:val="04A0" w:firstRow="1" w:lastRow="0" w:firstColumn="1" w:lastColumn="0" w:noHBand="0" w:noVBand="1"/>
      </w:tblPr>
      <w:tblGrid>
        <w:gridCol w:w="2250"/>
        <w:gridCol w:w="1846"/>
        <w:gridCol w:w="1672"/>
        <w:gridCol w:w="30"/>
        <w:gridCol w:w="39"/>
        <w:gridCol w:w="2186"/>
        <w:gridCol w:w="61"/>
        <w:gridCol w:w="1375"/>
        <w:gridCol w:w="119"/>
      </w:tblGrid>
      <w:tr w:rsidR="001E01AE" w:rsidRPr="00412AA5" w14:paraId="7A000111" w14:textId="77777777" w:rsidTr="00072843">
        <w:trPr>
          <w:gridAfter w:val="8"/>
          <w:wAfter w:w="7283" w:type="dxa"/>
          <w:tblCellSpacing w:w="15" w:type="dxa"/>
        </w:trPr>
        <w:tc>
          <w:tcPr>
            <w:tcW w:w="2205" w:type="dxa"/>
            <w:vAlign w:val="center"/>
            <w:hideMark/>
          </w:tcPr>
          <w:p w14:paraId="1D5FA9C1" w14:textId="77777777" w:rsidR="001E01AE" w:rsidRPr="00412AA5" w:rsidRDefault="001E01AE" w:rsidP="00072843">
            <w:pPr>
              <w:pStyle w:val="NoSpacing"/>
            </w:pPr>
          </w:p>
        </w:tc>
      </w:tr>
      <w:tr w:rsidR="00412AA5" w:rsidRPr="00412AA5" w14:paraId="429CC3AB" w14:textId="77777777" w:rsidTr="00072843">
        <w:trPr>
          <w:gridAfter w:val="1"/>
          <w:wAfter w:w="74" w:type="dxa"/>
          <w:tblCellSpacing w:w="15" w:type="dxa"/>
        </w:trPr>
        <w:tc>
          <w:tcPr>
            <w:tcW w:w="2205" w:type="dxa"/>
            <w:tcBorders>
              <w:top w:val="single" w:sz="4" w:space="0" w:color="auto"/>
            </w:tcBorders>
            <w:vAlign w:val="center"/>
            <w:hideMark/>
          </w:tcPr>
          <w:p w14:paraId="7CCFF637" w14:textId="77777777" w:rsidR="00412AA5" w:rsidRPr="00412AA5" w:rsidRDefault="00412AA5" w:rsidP="00072843">
            <w:pPr>
              <w:pStyle w:val="NoSpacing"/>
            </w:pPr>
          </w:p>
        </w:tc>
        <w:tc>
          <w:tcPr>
            <w:tcW w:w="3557" w:type="dxa"/>
            <w:gridSpan w:val="4"/>
            <w:tcBorders>
              <w:top w:val="single" w:sz="4" w:space="0" w:color="auto"/>
              <w:bottom w:val="single" w:sz="4" w:space="0" w:color="auto"/>
            </w:tcBorders>
            <w:vAlign w:val="center"/>
            <w:hideMark/>
          </w:tcPr>
          <w:p w14:paraId="5125A10D" w14:textId="77777777" w:rsidR="00412AA5" w:rsidRPr="00412AA5" w:rsidRDefault="00412AA5" w:rsidP="00072843">
            <w:pPr>
              <w:pStyle w:val="NoSpacing"/>
            </w:pPr>
            <w:r w:rsidRPr="00412AA5">
              <w:t>Provisioning Model</w:t>
            </w:r>
          </w:p>
        </w:tc>
        <w:tc>
          <w:tcPr>
            <w:tcW w:w="3592" w:type="dxa"/>
            <w:gridSpan w:val="3"/>
            <w:tcBorders>
              <w:top w:val="single" w:sz="4" w:space="0" w:color="auto"/>
              <w:bottom w:val="single" w:sz="4" w:space="0" w:color="auto"/>
            </w:tcBorders>
            <w:vAlign w:val="center"/>
            <w:hideMark/>
          </w:tcPr>
          <w:p w14:paraId="2BA06057" w14:textId="77777777" w:rsidR="00412AA5" w:rsidRPr="00412AA5" w:rsidRDefault="00412AA5" w:rsidP="00072843">
            <w:pPr>
              <w:pStyle w:val="NoSpacing"/>
            </w:pPr>
            <w:r w:rsidRPr="00412AA5">
              <w:t>Regulation Model</w:t>
            </w:r>
          </w:p>
        </w:tc>
      </w:tr>
      <w:tr w:rsidR="00412AA5" w:rsidRPr="00412AA5" w14:paraId="5F66FED7" w14:textId="77777777" w:rsidTr="00072843">
        <w:trPr>
          <w:gridAfter w:val="1"/>
          <w:wAfter w:w="74" w:type="dxa"/>
          <w:tblCellSpacing w:w="15" w:type="dxa"/>
        </w:trPr>
        <w:tc>
          <w:tcPr>
            <w:tcW w:w="2205" w:type="dxa"/>
            <w:vAlign w:val="center"/>
            <w:hideMark/>
          </w:tcPr>
          <w:p w14:paraId="130B5DB3" w14:textId="77777777" w:rsidR="00BA45C2" w:rsidRPr="00412AA5" w:rsidRDefault="00BA45C2" w:rsidP="00072843">
            <w:pPr>
              <w:pStyle w:val="NoSpacing"/>
            </w:pPr>
          </w:p>
        </w:tc>
        <w:tc>
          <w:tcPr>
            <w:tcW w:w="1816" w:type="dxa"/>
            <w:vAlign w:val="center"/>
            <w:hideMark/>
          </w:tcPr>
          <w:p w14:paraId="3616690E" w14:textId="77777777" w:rsidR="00BA45C2" w:rsidRPr="00412AA5" w:rsidRDefault="00BA45C2" w:rsidP="00072843">
            <w:pPr>
              <w:pStyle w:val="NoSpacing"/>
            </w:pPr>
            <w:r w:rsidRPr="00412AA5">
              <w:rPr>
                <w:rStyle w:val="Emphasis"/>
                <w:sz w:val="20"/>
                <w:szCs w:val="20"/>
              </w:rPr>
              <w:t>OLS</w:t>
            </w:r>
          </w:p>
        </w:tc>
        <w:tc>
          <w:tcPr>
            <w:tcW w:w="1711" w:type="dxa"/>
            <w:gridSpan w:val="3"/>
            <w:vAlign w:val="center"/>
            <w:hideMark/>
          </w:tcPr>
          <w:p w14:paraId="14C90D70" w14:textId="77777777" w:rsidR="00BA45C2" w:rsidRPr="00412AA5" w:rsidRDefault="00BA45C2" w:rsidP="00072843">
            <w:pPr>
              <w:pStyle w:val="NoSpacing"/>
            </w:pPr>
            <w:commentRangeStart w:id="288"/>
            <w:r w:rsidRPr="00412AA5">
              <w:rPr>
                <w:rStyle w:val="Emphasis"/>
                <w:sz w:val="20"/>
                <w:szCs w:val="20"/>
              </w:rPr>
              <w:t>RIM</w:t>
            </w:r>
            <w:commentRangeEnd w:id="288"/>
            <w:r w:rsidR="004C5445">
              <w:rPr>
                <w:rStyle w:val="CommentReference"/>
                <w:rFonts w:ascii="Liberation Serif" w:eastAsia="SimSun" w:hAnsi="Liberation Serif" w:cs="Mangal"/>
                <w:kern w:val="3"/>
                <w:lang w:eastAsia="zh-CN" w:bidi="hi-IN"/>
              </w:rPr>
              <w:commentReference w:id="288"/>
            </w:r>
          </w:p>
        </w:tc>
        <w:tc>
          <w:tcPr>
            <w:tcW w:w="2156" w:type="dxa"/>
            <w:vAlign w:val="center"/>
            <w:hideMark/>
          </w:tcPr>
          <w:p w14:paraId="001542E1" w14:textId="77777777" w:rsidR="00BA45C2" w:rsidRPr="00412AA5" w:rsidRDefault="00BA45C2" w:rsidP="00072843">
            <w:pPr>
              <w:pStyle w:val="NoSpacing"/>
            </w:pPr>
            <w:r w:rsidRPr="00412AA5">
              <w:rPr>
                <w:rStyle w:val="Emphasis"/>
                <w:sz w:val="20"/>
                <w:szCs w:val="20"/>
              </w:rPr>
              <w:t>OLS</w:t>
            </w:r>
          </w:p>
        </w:tc>
        <w:tc>
          <w:tcPr>
            <w:tcW w:w="1406" w:type="dxa"/>
            <w:gridSpan w:val="2"/>
            <w:vAlign w:val="center"/>
            <w:hideMark/>
          </w:tcPr>
          <w:p w14:paraId="4AB36643" w14:textId="77777777" w:rsidR="00BA45C2" w:rsidRPr="00412AA5" w:rsidRDefault="00BA45C2" w:rsidP="00072843">
            <w:pPr>
              <w:pStyle w:val="NoSpacing"/>
            </w:pPr>
            <w:commentRangeStart w:id="289"/>
            <w:r w:rsidRPr="00412AA5">
              <w:rPr>
                <w:rStyle w:val="Emphasis"/>
                <w:sz w:val="20"/>
                <w:szCs w:val="20"/>
              </w:rPr>
              <w:t>RIM</w:t>
            </w:r>
            <w:commentRangeEnd w:id="289"/>
            <w:r w:rsidR="004C5445">
              <w:rPr>
                <w:rStyle w:val="CommentReference"/>
                <w:rFonts w:ascii="Liberation Serif" w:eastAsia="SimSun" w:hAnsi="Liberation Serif" w:cs="Mangal"/>
                <w:kern w:val="3"/>
                <w:lang w:eastAsia="zh-CN" w:bidi="hi-IN"/>
              </w:rPr>
              <w:commentReference w:id="289"/>
            </w:r>
          </w:p>
        </w:tc>
      </w:tr>
      <w:tr w:rsidR="00412AA5" w:rsidRPr="00412AA5" w14:paraId="54F8398E" w14:textId="77777777" w:rsidTr="00072843">
        <w:trPr>
          <w:gridAfter w:val="1"/>
          <w:wAfter w:w="74" w:type="dxa"/>
          <w:tblCellSpacing w:w="15" w:type="dxa"/>
        </w:trPr>
        <w:tc>
          <w:tcPr>
            <w:tcW w:w="2205" w:type="dxa"/>
            <w:tcBorders>
              <w:bottom w:val="single" w:sz="4" w:space="0" w:color="auto"/>
            </w:tcBorders>
            <w:vAlign w:val="center"/>
            <w:hideMark/>
          </w:tcPr>
          <w:p w14:paraId="0D4B782B" w14:textId="77777777" w:rsidR="00BA45C2" w:rsidRPr="00412AA5" w:rsidRDefault="00BA45C2" w:rsidP="00072843">
            <w:pPr>
              <w:pStyle w:val="NoSpacing"/>
            </w:pPr>
          </w:p>
        </w:tc>
        <w:tc>
          <w:tcPr>
            <w:tcW w:w="1816" w:type="dxa"/>
            <w:tcBorders>
              <w:bottom w:val="single" w:sz="4" w:space="0" w:color="auto"/>
            </w:tcBorders>
            <w:vAlign w:val="center"/>
            <w:hideMark/>
          </w:tcPr>
          <w:p w14:paraId="234DB8FA" w14:textId="77777777" w:rsidR="00BA45C2" w:rsidRPr="00412AA5" w:rsidRDefault="00BA45C2" w:rsidP="00072843">
            <w:pPr>
              <w:pStyle w:val="NoSpacing"/>
            </w:pPr>
            <w:r w:rsidRPr="00412AA5">
              <w:t>(1)</w:t>
            </w:r>
          </w:p>
        </w:tc>
        <w:tc>
          <w:tcPr>
            <w:tcW w:w="1711" w:type="dxa"/>
            <w:gridSpan w:val="3"/>
            <w:tcBorders>
              <w:bottom w:val="single" w:sz="4" w:space="0" w:color="auto"/>
            </w:tcBorders>
            <w:vAlign w:val="center"/>
            <w:hideMark/>
          </w:tcPr>
          <w:p w14:paraId="77BE20DD" w14:textId="77777777" w:rsidR="00BA45C2" w:rsidRPr="00412AA5" w:rsidRDefault="00BA45C2" w:rsidP="00072843">
            <w:pPr>
              <w:pStyle w:val="NoSpacing"/>
            </w:pPr>
            <w:r w:rsidRPr="00412AA5">
              <w:t>(2)</w:t>
            </w:r>
          </w:p>
        </w:tc>
        <w:tc>
          <w:tcPr>
            <w:tcW w:w="2156" w:type="dxa"/>
            <w:tcBorders>
              <w:bottom w:val="single" w:sz="4" w:space="0" w:color="auto"/>
            </w:tcBorders>
            <w:vAlign w:val="center"/>
            <w:hideMark/>
          </w:tcPr>
          <w:p w14:paraId="53FFBA84" w14:textId="77777777" w:rsidR="00BA45C2" w:rsidRPr="00412AA5" w:rsidRDefault="00BA45C2" w:rsidP="00072843">
            <w:pPr>
              <w:pStyle w:val="NoSpacing"/>
            </w:pPr>
            <w:r w:rsidRPr="00412AA5">
              <w:t>(3)</w:t>
            </w:r>
          </w:p>
        </w:tc>
        <w:tc>
          <w:tcPr>
            <w:tcW w:w="1406" w:type="dxa"/>
            <w:gridSpan w:val="2"/>
            <w:tcBorders>
              <w:bottom w:val="single" w:sz="4" w:space="0" w:color="auto"/>
            </w:tcBorders>
            <w:vAlign w:val="center"/>
            <w:hideMark/>
          </w:tcPr>
          <w:p w14:paraId="14A33A17" w14:textId="77777777" w:rsidR="00BA45C2" w:rsidRPr="00412AA5" w:rsidRDefault="00BA45C2" w:rsidP="00072843">
            <w:pPr>
              <w:pStyle w:val="NoSpacing"/>
            </w:pPr>
            <w:r w:rsidRPr="00412AA5">
              <w:t>(4)</w:t>
            </w:r>
          </w:p>
        </w:tc>
      </w:tr>
      <w:tr w:rsidR="00412AA5" w:rsidRPr="00412AA5" w14:paraId="072F279A" w14:textId="77777777" w:rsidTr="00072843">
        <w:trPr>
          <w:gridAfter w:val="5"/>
          <w:wAfter w:w="3735" w:type="dxa"/>
          <w:tblCellSpacing w:w="15" w:type="dxa"/>
        </w:trPr>
        <w:tc>
          <w:tcPr>
            <w:tcW w:w="5753" w:type="dxa"/>
            <w:gridSpan w:val="4"/>
            <w:vAlign w:val="center"/>
            <w:hideMark/>
          </w:tcPr>
          <w:p w14:paraId="51C4D513" w14:textId="77777777" w:rsidR="00BA45C2" w:rsidRPr="00412AA5" w:rsidRDefault="00BA45C2" w:rsidP="00072843">
            <w:pPr>
              <w:pStyle w:val="NoSpacing"/>
            </w:pPr>
          </w:p>
        </w:tc>
      </w:tr>
      <w:tr w:rsidR="00063560" w:rsidRPr="00412AA5" w14:paraId="3D68BCCE" w14:textId="77777777" w:rsidTr="00072843">
        <w:trPr>
          <w:trHeight w:val="134"/>
          <w:tblCellSpacing w:w="15" w:type="dxa"/>
        </w:trPr>
        <w:tc>
          <w:tcPr>
            <w:tcW w:w="2205" w:type="dxa"/>
            <w:vAlign w:val="center"/>
          </w:tcPr>
          <w:p w14:paraId="49114AB4" w14:textId="26755BDA" w:rsidR="00063560" w:rsidRPr="00072843" w:rsidRDefault="00063560" w:rsidP="00072843">
            <w:pPr>
              <w:pStyle w:val="NoSpacing"/>
              <w:rPr>
                <w:i/>
                <w:iCs/>
              </w:rPr>
            </w:pPr>
            <w:r w:rsidRPr="00072843">
              <w:rPr>
                <w:i/>
                <w:iCs/>
              </w:rPr>
              <w:t>Economic Variables</w:t>
            </w:r>
          </w:p>
        </w:tc>
        <w:tc>
          <w:tcPr>
            <w:tcW w:w="1816" w:type="dxa"/>
            <w:vAlign w:val="center"/>
          </w:tcPr>
          <w:p w14:paraId="376BC8B6" w14:textId="77777777" w:rsidR="00063560" w:rsidRPr="00072843" w:rsidRDefault="00063560" w:rsidP="00072843">
            <w:pPr>
              <w:pStyle w:val="NoSpacing"/>
            </w:pPr>
          </w:p>
        </w:tc>
        <w:tc>
          <w:tcPr>
            <w:tcW w:w="1642" w:type="dxa"/>
            <w:vAlign w:val="center"/>
          </w:tcPr>
          <w:p w14:paraId="3CFFC87B" w14:textId="77777777" w:rsidR="00063560" w:rsidRPr="00072843" w:rsidRDefault="00063560" w:rsidP="00072843">
            <w:pPr>
              <w:pStyle w:val="NoSpacing"/>
            </w:pPr>
          </w:p>
        </w:tc>
        <w:tc>
          <w:tcPr>
            <w:tcW w:w="2286" w:type="dxa"/>
            <w:gridSpan w:val="4"/>
            <w:vAlign w:val="center"/>
          </w:tcPr>
          <w:p w14:paraId="3BBAF2C5" w14:textId="77777777" w:rsidR="00063560" w:rsidRPr="00072843" w:rsidRDefault="00063560" w:rsidP="00072843">
            <w:pPr>
              <w:pStyle w:val="NoSpacing"/>
            </w:pPr>
          </w:p>
        </w:tc>
        <w:tc>
          <w:tcPr>
            <w:tcW w:w="1449" w:type="dxa"/>
            <w:gridSpan w:val="2"/>
            <w:vAlign w:val="center"/>
          </w:tcPr>
          <w:p w14:paraId="0E00527A" w14:textId="77777777" w:rsidR="00063560" w:rsidRPr="00072843" w:rsidRDefault="00063560" w:rsidP="00072843">
            <w:pPr>
              <w:pStyle w:val="NoSpacing"/>
            </w:pPr>
          </w:p>
        </w:tc>
      </w:tr>
      <w:tr w:rsidR="00063560" w:rsidRPr="00412AA5" w14:paraId="62D01635" w14:textId="77777777" w:rsidTr="00072843">
        <w:trPr>
          <w:tblCellSpacing w:w="15" w:type="dxa"/>
        </w:trPr>
        <w:tc>
          <w:tcPr>
            <w:tcW w:w="2205" w:type="dxa"/>
            <w:vAlign w:val="center"/>
            <w:hideMark/>
          </w:tcPr>
          <w:p w14:paraId="46FF558F" w14:textId="77777777" w:rsidR="00063560" w:rsidRPr="00072843" w:rsidRDefault="00063560" w:rsidP="00072843">
            <w:pPr>
              <w:pStyle w:val="NoSpacing"/>
            </w:pPr>
            <w:r w:rsidRPr="00072843">
              <w:t>Log Pop Density</w:t>
            </w:r>
          </w:p>
        </w:tc>
        <w:tc>
          <w:tcPr>
            <w:tcW w:w="1816" w:type="dxa"/>
            <w:vAlign w:val="center"/>
            <w:hideMark/>
          </w:tcPr>
          <w:p w14:paraId="4C822471" w14:textId="77777777" w:rsidR="00063560" w:rsidRPr="00072843" w:rsidRDefault="00063560" w:rsidP="00072843">
            <w:pPr>
              <w:pStyle w:val="NoSpacing"/>
            </w:pPr>
            <w:r w:rsidRPr="00072843">
              <w:t>0.475* (0.</w:t>
            </w:r>
            <w:commentRangeStart w:id="290"/>
            <w:r w:rsidRPr="00072843">
              <w:t>231</w:t>
            </w:r>
            <w:commentRangeEnd w:id="290"/>
            <w:r w:rsidR="004C5445">
              <w:rPr>
                <w:rStyle w:val="CommentReference"/>
                <w:rFonts w:ascii="Liberation Serif" w:eastAsia="SimSun" w:hAnsi="Liberation Serif" w:cs="Mangal"/>
                <w:kern w:val="3"/>
                <w:lang w:eastAsia="zh-CN" w:bidi="hi-IN"/>
              </w:rPr>
              <w:commentReference w:id="290"/>
            </w:r>
            <w:r w:rsidRPr="00072843">
              <w:t>)</w:t>
            </w:r>
          </w:p>
        </w:tc>
        <w:tc>
          <w:tcPr>
            <w:tcW w:w="1642" w:type="dxa"/>
            <w:vAlign w:val="center"/>
            <w:hideMark/>
          </w:tcPr>
          <w:p w14:paraId="37BCE68E" w14:textId="77777777" w:rsidR="00063560" w:rsidRPr="00072843" w:rsidRDefault="00063560" w:rsidP="00072843">
            <w:pPr>
              <w:pStyle w:val="NoSpacing"/>
            </w:pPr>
            <w:r w:rsidRPr="00072843">
              <w:t>0.332 (0.256)</w:t>
            </w:r>
          </w:p>
        </w:tc>
        <w:tc>
          <w:tcPr>
            <w:tcW w:w="2286" w:type="dxa"/>
            <w:gridSpan w:val="4"/>
            <w:vAlign w:val="center"/>
            <w:hideMark/>
          </w:tcPr>
          <w:p w14:paraId="64E5B7D1" w14:textId="77777777" w:rsidR="00063560" w:rsidRPr="00072843" w:rsidRDefault="00063560" w:rsidP="00072843">
            <w:pPr>
              <w:pStyle w:val="NoSpacing"/>
            </w:pPr>
            <w:r w:rsidRPr="00072843">
              <w:t>0.336 (0.192)</w:t>
            </w:r>
          </w:p>
        </w:tc>
        <w:tc>
          <w:tcPr>
            <w:tcW w:w="1449" w:type="dxa"/>
            <w:gridSpan w:val="2"/>
            <w:vAlign w:val="center"/>
            <w:hideMark/>
          </w:tcPr>
          <w:p w14:paraId="5BC9ABC9" w14:textId="77777777" w:rsidR="00063560" w:rsidRPr="00072843" w:rsidRDefault="00063560" w:rsidP="00072843">
            <w:pPr>
              <w:pStyle w:val="NoSpacing"/>
            </w:pPr>
            <w:r w:rsidRPr="00072843">
              <w:t>0.398** (0.188)</w:t>
            </w:r>
          </w:p>
        </w:tc>
      </w:tr>
      <w:tr w:rsidR="00063560" w:rsidRPr="00412AA5" w14:paraId="070B9956" w14:textId="77777777" w:rsidTr="00072843">
        <w:trPr>
          <w:tblCellSpacing w:w="15" w:type="dxa"/>
        </w:trPr>
        <w:tc>
          <w:tcPr>
            <w:tcW w:w="2205" w:type="dxa"/>
            <w:vAlign w:val="center"/>
            <w:hideMark/>
          </w:tcPr>
          <w:p w14:paraId="63F0E770" w14:textId="77777777" w:rsidR="00063560" w:rsidRPr="00412AA5" w:rsidRDefault="00063560" w:rsidP="00072843">
            <w:pPr>
              <w:pStyle w:val="NoSpacing"/>
            </w:pPr>
            <w:r w:rsidRPr="00412AA5">
              <w:t xml:space="preserve">Log </w:t>
            </w:r>
            <w:proofErr w:type="spellStart"/>
            <w:r w:rsidRPr="00412AA5">
              <w:t>AgTFP</w:t>
            </w:r>
            <w:proofErr w:type="spellEnd"/>
            <w:r w:rsidRPr="00412AA5">
              <w:t>.</w:t>
            </w:r>
          </w:p>
        </w:tc>
        <w:tc>
          <w:tcPr>
            <w:tcW w:w="1816" w:type="dxa"/>
            <w:vAlign w:val="center"/>
            <w:hideMark/>
          </w:tcPr>
          <w:p w14:paraId="2BEB9B04" w14:textId="77777777" w:rsidR="00063560" w:rsidRPr="00412AA5" w:rsidRDefault="00063560" w:rsidP="00072843">
            <w:pPr>
              <w:pStyle w:val="NoSpacing"/>
            </w:pPr>
            <w:r w:rsidRPr="00412AA5">
              <w:t>-3.861 (2.516)</w:t>
            </w:r>
          </w:p>
        </w:tc>
        <w:tc>
          <w:tcPr>
            <w:tcW w:w="1642" w:type="dxa"/>
            <w:vAlign w:val="center"/>
            <w:hideMark/>
          </w:tcPr>
          <w:p w14:paraId="08A6AE71" w14:textId="77777777" w:rsidR="00063560" w:rsidRPr="00412AA5" w:rsidRDefault="00063560" w:rsidP="00072843">
            <w:pPr>
              <w:pStyle w:val="NoSpacing"/>
            </w:pPr>
            <w:r w:rsidRPr="00412AA5">
              <w:t>-3.850 (3.156)</w:t>
            </w:r>
          </w:p>
        </w:tc>
        <w:tc>
          <w:tcPr>
            <w:tcW w:w="2286" w:type="dxa"/>
            <w:gridSpan w:val="4"/>
            <w:vAlign w:val="center"/>
            <w:hideMark/>
          </w:tcPr>
          <w:p w14:paraId="7D7ECB30" w14:textId="77777777" w:rsidR="00063560" w:rsidRPr="00412AA5" w:rsidRDefault="00063560" w:rsidP="00072843">
            <w:pPr>
              <w:pStyle w:val="NoSpacing"/>
            </w:pPr>
            <w:r w:rsidRPr="00412AA5">
              <w:t>3.523 (6.046)</w:t>
            </w:r>
          </w:p>
        </w:tc>
        <w:tc>
          <w:tcPr>
            <w:tcW w:w="1449" w:type="dxa"/>
            <w:gridSpan w:val="2"/>
            <w:vAlign w:val="center"/>
            <w:hideMark/>
          </w:tcPr>
          <w:p w14:paraId="0445DBBD" w14:textId="77777777" w:rsidR="00063560" w:rsidRPr="00412AA5" w:rsidRDefault="00063560" w:rsidP="00072843">
            <w:pPr>
              <w:pStyle w:val="NoSpacing"/>
            </w:pPr>
            <w:r w:rsidRPr="00412AA5">
              <w:t>6.525 (5.667)</w:t>
            </w:r>
          </w:p>
        </w:tc>
      </w:tr>
      <w:tr w:rsidR="00063560" w:rsidRPr="00412AA5" w14:paraId="10DA1177" w14:textId="77777777" w:rsidTr="00072843">
        <w:trPr>
          <w:tblCellSpacing w:w="15" w:type="dxa"/>
        </w:trPr>
        <w:tc>
          <w:tcPr>
            <w:tcW w:w="2205" w:type="dxa"/>
            <w:vAlign w:val="center"/>
            <w:hideMark/>
          </w:tcPr>
          <w:p w14:paraId="63062A25" w14:textId="77777777" w:rsidR="00063560" w:rsidRPr="00412AA5" w:rsidRDefault="00063560" w:rsidP="00072843">
            <w:pPr>
              <w:pStyle w:val="NoSpacing"/>
            </w:pPr>
            <w:r w:rsidRPr="00412AA5">
              <w:t>High Income</w:t>
            </w:r>
          </w:p>
        </w:tc>
        <w:tc>
          <w:tcPr>
            <w:tcW w:w="1816" w:type="dxa"/>
            <w:vAlign w:val="center"/>
            <w:hideMark/>
          </w:tcPr>
          <w:p w14:paraId="7E8BA63A" w14:textId="77777777" w:rsidR="00063560" w:rsidRPr="00412AA5" w:rsidRDefault="00063560" w:rsidP="00072843">
            <w:pPr>
              <w:pStyle w:val="NoSpacing"/>
            </w:pPr>
            <w:r w:rsidRPr="00412AA5">
              <w:t>8.171</w:t>
            </w:r>
            <w:r w:rsidRPr="00412AA5">
              <w:rPr>
                <w:vertAlign w:val="superscript"/>
              </w:rPr>
              <w:t>***</w:t>
            </w:r>
            <w:r w:rsidRPr="00412AA5">
              <w:t xml:space="preserve"> (2.120)</w:t>
            </w:r>
          </w:p>
        </w:tc>
        <w:tc>
          <w:tcPr>
            <w:tcW w:w="1642" w:type="dxa"/>
            <w:vAlign w:val="center"/>
            <w:hideMark/>
          </w:tcPr>
          <w:p w14:paraId="4E7508A3" w14:textId="77777777" w:rsidR="00063560" w:rsidRPr="00412AA5" w:rsidRDefault="00063560" w:rsidP="00072843">
            <w:pPr>
              <w:pStyle w:val="NoSpacing"/>
            </w:pPr>
            <w:r w:rsidRPr="00412AA5">
              <w:t>5.891</w:t>
            </w:r>
            <w:r w:rsidRPr="00412AA5">
              <w:rPr>
                <w:vertAlign w:val="superscript"/>
              </w:rPr>
              <w:t>***</w:t>
            </w:r>
            <w:r w:rsidRPr="00412AA5">
              <w:t xml:space="preserve"> (2.175)</w:t>
            </w:r>
          </w:p>
        </w:tc>
        <w:tc>
          <w:tcPr>
            <w:tcW w:w="2286" w:type="dxa"/>
            <w:gridSpan w:val="4"/>
            <w:vAlign w:val="center"/>
            <w:hideMark/>
          </w:tcPr>
          <w:p w14:paraId="7AD941EF" w14:textId="77777777" w:rsidR="00063560" w:rsidRPr="00412AA5" w:rsidRDefault="00063560" w:rsidP="00072843">
            <w:pPr>
              <w:pStyle w:val="NoSpacing"/>
            </w:pPr>
            <w:r w:rsidRPr="00412AA5">
              <w:t>1.843 (1.555)</w:t>
            </w:r>
          </w:p>
        </w:tc>
        <w:tc>
          <w:tcPr>
            <w:tcW w:w="1449" w:type="dxa"/>
            <w:gridSpan w:val="2"/>
            <w:vAlign w:val="center"/>
            <w:hideMark/>
          </w:tcPr>
          <w:p w14:paraId="7BC35D2A" w14:textId="77777777" w:rsidR="00063560" w:rsidRPr="00412AA5" w:rsidRDefault="00063560" w:rsidP="00072843">
            <w:pPr>
              <w:pStyle w:val="NoSpacing"/>
            </w:pPr>
          </w:p>
        </w:tc>
      </w:tr>
      <w:tr w:rsidR="00063560" w:rsidRPr="00412AA5" w14:paraId="38352493" w14:textId="77777777" w:rsidTr="00072843">
        <w:trPr>
          <w:tblCellSpacing w:w="15" w:type="dxa"/>
        </w:trPr>
        <w:tc>
          <w:tcPr>
            <w:tcW w:w="2205" w:type="dxa"/>
            <w:vAlign w:val="center"/>
            <w:hideMark/>
          </w:tcPr>
          <w:p w14:paraId="18DCC9CA" w14:textId="77777777" w:rsidR="00063560" w:rsidRPr="00412AA5" w:rsidRDefault="00063560" w:rsidP="00072843">
            <w:pPr>
              <w:pStyle w:val="NoSpacing"/>
            </w:pPr>
            <w:r w:rsidRPr="00412AA5">
              <w:t>Low Income</w:t>
            </w:r>
          </w:p>
        </w:tc>
        <w:tc>
          <w:tcPr>
            <w:tcW w:w="1816" w:type="dxa"/>
            <w:vAlign w:val="center"/>
            <w:hideMark/>
          </w:tcPr>
          <w:p w14:paraId="69360FC4" w14:textId="77777777" w:rsidR="00063560" w:rsidRPr="00412AA5" w:rsidRDefault="00063560" w:rsidP="00072843">
            <w:pPr>
              <w:pStyle w:val="NoSpacing"/>
            </w:pPr>
            <w:r w:rsidRPr="00412AA5">
              <w:t>0.791 (1.645)</w:t>
            </w:r>
          </w:p>
        </w:tc>
        <w:tc>
          <w:tcPr>
            <w:tcW w:w="1642" w:type="dxa"/>
            <w:vAlign w:val="center"/>
            <w:hideMark/>
          </w:tcPr>
          <w:p w14:paraId="5A07B3AF" w14:textId="77777777" w:rsidR="00063560" w:rsidRPr="00412AA5" w:rsidRDefault="00063560" w:rsidP="00072843">
            <w:pPr>
              <w:pStyle w:val="NoSpacing"/>
            </w:pPr>
            <w:r w:rsidRPr="00412AA5">
              <w:t>1.946 (1.767)</w:t>
            </w:r>
          </w:p>
        </w:tc>
        <w:tc>
          <w:tcPr>
            <w:tcW w:w="2286" w:type="dxa"/>
            <w:gridSpan w:val="4"/>
            <w:vAlign w:val="center"/>
            <w:hideMark/>
          </w:tcPr>
          <w:p w14:paraId="74852679" w14:textId="77777777" w:rsidR="00063560" w:rsidRPr="00412AA5" w:rsidRDefault="00063560" w:rsidP="00072843">
            <w:pPr>
              <w:pStyle w:val="NoSpacing"/>
            </w:pPr>
            <w:r w:rsidRPr="00412AA5">
              <w:t>-4.101 (3.259)</w:t>
            </w:r>
          </w:p>
        </w:tc>
        <w:tc>
          <w:tcPr>
            <w:tcW w:w="1449" w:type="dxa"/>
            <w:gridSpan w:val="2"/>
            <w:vAlign w:val="center"/>
            <w:hideMark/>
          </w:tcPr>
          <w:p w14:paraId="3321F15C" w14:textId="77777777" w:rsidR="00063560" w:rsidRPr="00412AA5" w:rsidRDefault="00063560" w:rsidP="00072843">
            <w:pPr>
              <w:pStyle w:val="NoSpacing"/>
            </w:pPr>
            <w:r w:rsidRPr="00412AA5">
              <w:t>-4.311 (3.353)</w:t>
            </w:r>
          </w:p>
        </w:tc>
      </w:tr>
      <w:tr w:rsidR="00063560" w:rsidRPr="00412AA5" w14:paraId="705256D5" w14:textId="77777777" w:rsidTr="00072843">
        <w:trPr>
          <w:trHeight w:val="134"/>
          <w:tblCellSpacing w:w="15" w:type="dxa"/>
        </w:trPr>
        <w:tc>
          <w:tcPr>
            <w:tcW w:w="2205" w:type="dxa"/>
            <w:vAlign w:val="center"/>
          </w:tcPr>
          <w:p w14:paraId="6397B96F" w14:textId="77777777" w:rsidR="00072843" w:rsidRDefault="00072843" w:rsidP="00072843">
            <w:pPr>
              <w:pStyle w:val="NoSpacing"/>
              <w:rPr>
                <w:i/>
                <w:iCs/>
              </w:rPr>
            </w:pPr>
          </w:p>
          <w:p w14:paraId="7620044C" w14:textId="7B9D7B7F" w:rsidR="00063560" w:rsidRPr="00072843" w:rsidRDefault="00072843" w:rsidP="00072843">
            <w:pPr>
              <w:pStyle w:val="NoSpacing"/>
              <w:rPr>
                <w:i/>
                <w:iCs/>
              </w:rPr>
            </w:pPr>
            <w:r w:rsidRPr="00072843">
              <w:rPr>
                <w:i/>
                <w:iCs/>
              </w:rPr>
              <w:t>Biodiversity Variables</w:t>
            </w:r>
          </w:p>
        </w:tc>
        <w:tc>
          <w:tcPr>
            <w:tcW w:w="1816" w:type="dxa"/>
            <w:vAlign w:val="center"/>
          </w:tcPr>
          <w:p w14:paraId="051E43EF" w14:textId="77777777" w:rsidR="00063560" w:rsidRDefault="00063560" w:rsidP="00072843">
            <w:pPr>
              <w:pStyle w:val="NoSpacing"/>
            </w:pPr>
          </w:p>
          <w:p w14:paraId="4551D32B" w14:textId="6A20BDCD" w:rsidR="00072843" w:rsidRPr="00412AA5" w:rsidRDefault="00072843" w:rsidP="00072843">
            <w:pPr>
              <w:pStyle w:val="NoSpacing"/>
            </w:pPr>
          </w:p>
        </w:tc>
        <w:tc>
          <w:tcPr>
            <w:tcW w:w="1642" w:type="dxa"/>
            <w:vAlign w:val="center"/>
          </w:tcPr>
          <w:p w14:paraId="6F1EE053" w14:textId="77777777" w:rsidR="00063560" w:rsidRPr="00412AA5" w:rsidRDefault="00063560" w:rsidP="00072843">
            <w:pPr>
              <w:pStyle w:val="NoSpacing"/>
            </w:pPr>
          </w:p>
        </w:tc>
        <w:tc>
          <w:tcPr>
            <w:tcW w:w="2286" w:type="dxa"/>
            <w:gridSpan w:val="4"/>
            <w:vAlign w:val="center"/>
          </w:tcPr>
          <w:p w14:paraId="0E90C9D7" w14:textId="77777777" w:rsidR="00063560" w:rsidRPr="00412AA5" w:rsidRDefault="00063560" w:rsidP="00072843">
            <w:pPr>
              <w:pStyle w:val="NoSpacing"/>
            </w:pPr>
          </w:p>
        </w:tc>
        <w:tc>
          <w:tcPr>
            <w:tcW w:w="1449" w:type="dxa"/>
            <w:gridSpan w:val="2"/>
            <w:vAlign w:val="center"/>
          </w:tcPr>
          <w:p w14:paraId="639BEFFB" w14:textId="77777777" w:rsidR="00063560" w:rsidRPr="00412AA5" w:rsidRDefault="00063560" w:rsidP="00072843">
            <w:pPr>
              <w:pStyle w:val="NoSpacing"/>
            </w:pPr>
          </w:p>
        </w:tc>
      </w:tr>
      <w:tr w:rsidR="00072843" w:rsidRPr="00412AA5" w14:paraId="7A9C549C" w14:textId="77777777" w:rsidTr="00072843">
        <w:trPr>
          <w:trHeight w:val="134"/>
          <w:tblCellSpacing w:w="15" w:type="dxa"/>
        </w:trPr>
        <w:tc>
          <w:tcPr>
            <w:tcW w:w="2205" w:type="dxa"/>
            <w:vAlign w:val="center"/>
          </w:tcPr>
          <w:p w14:paraId="21DA23BD" w14:textId="63F5B7AB" w:rsidR="00072843" w:rsidRPr="00412AA5" w:rsidRDefault="00072843" w:rsidP="00072843">
            <w:pPr>
              <w:pStyle w:val="NoSpacing"/>
            </w:pPr>
            <w:r w:rsidRPr="00412AA5">
              <w:t>Log Amphibians</w:t>
            </w:r>
          </w:p>
        </w:tc>
        <w:tc>
          <w:tcPr>
            <w:tcW w:w="1816" w:type="dxa"/>
            <w:vAlign w:val="center"/>
          </w:tcPr>
          <w:p w14:paraId="4899D4F7" w14:textId="649411BB" w:rsidR="00072843" w:rsidRPr="00412AA5" w:rsidRDefault="00072843" w:rsidP="00072843">
            <w:pPr>
              <w:pStyle w:val="NoSpacing"/>
            </w:pPr>
            <w:r w:rsidRPr="00412AA5">
              <w:t>0.161</w:t>
            </w:r>
            <w:r w:rsidRPr="00412AA5">
              <w:rPr>
                <w:vertAlign w:val="superscript"/>
              </w:rPr>
              <w:t>*</w:t>
            </w:r>
            <w:r w:rsidRPr="00412AA5">
              <w:t xml:space="preserve"> (0.073)</w:t>
            </w:r>
          </w:p>
        </w:tc>
        <w:tc>
          <w:tcPr>
            <w:tcW w:w="1642" w:type="dxa"/>
            <w:vAlign w:val="center"/>
          </w:tcPr>
          <w:p w14:paraId="508BD043" w14:textId="1F792161" w:rsidR="00072843" w:rsidRPr="00412AA5" w:rsidRDefault="00072843" w:rsidP="00072843">
            <w:pPr>
              <w:pStyle w:val="NoSpacing"/>
            </w:pPr>
            <w:r w:rsidRPr="00412AA5">
              <w:t>0.096 (0.079)</w:t>
            </w:r>
          </w:p>
        </w:tc>
        <w:tc>
          <w:tcPr>
            <w:tcW w:w="2286" w:type="dxa"/>
            <w:gridSpan w:val="4"/>
            <w:vAlign w:val="center"/>
          </w:tcPr>
          <w:p w14:paraId="1EC16D96" w14:textId="77777777" w:rsidR="00072843" w:rsidRPr="00412AA5" w:rsidRDefault="00072843" w:rsidP="00072843">
            <w:pPr>
              <w:pStyle w:val="NoSpacing"/>
            </w:pPr>
          </w:p>
        </w:tc>
        <w:tc>
          <w:tcPr>
            <w:tcW w:w="1449" w:type="dxa"/>
            <w:gridSpan w:val="2"/>
            <w:vAlign w:val="center"/>
          </w:tcPr>
          <w:p w14:paraId="7D95E5C3" w14:textId="77777777" w:rsidR="00072843" w:rsidRPr="00412AA5" w:rsidRDefault="00072843" w:rsidP="00072843">
            <w:pPr>
              <w:pStyle w:val="NoSpacing"/>
            </w:pPr>
          </w:p>
        </w:tc>
      </w:tr>
      <w:tr w:rsidR="00072843" w:rsidRPr="00412AA5" w14:paraId="64D1C16B" w14:textId="77777777" w:rsidTr="00072843">
        <w:trPr>
          <w:trHeight w:val="134"/>
          <w:tblCellSpacing w:w="15" w:type="dxa"/>
        </w:trPr>
        <w:tc>
          <w:tcPr>
            <w:tcW w:w="2205" w:type="dxa"/>
            <w:vAlign w:val="center"/>
          </w:tcPr>
          <w:p w14:paraId="5A66DEBB" w14:textId="0502560A" w:rsidR="00072843" w:rsidRPr="00412AA5" w:rsidRDefault="00072843" w:rsidP="00072843">
            <w:pPr>
              <w:pStyle w:val="NoSpacing"/>
            </w:pPr>
            <w:r w:rsidRPr="00412AA5">
              <w:t>Log Birds</w:t>
            </w:r>
          </w:p>
        </w:tc>
        <w:tc>
          <w:tcPr>
            <w:tcW w:w="1816" w:type="dxa"/>
            <w:vAlign w:val="center"/>
          </w:tcPr>
          <w:p w14:paraId="377B81BA" w14:textId="45AB8244" w:rsidR="00072843" w:rsidRPr="00412AA5" w:rsidRDefault="00072843" w:rsidP="00072843">
            <w:pPr>
              <w:pStyle w:val="NoSpacing"/>
            </w:pPr>
            <w:r w:rsidRPr="00412AA5">
              <w:t>0.002 (0.005)</w:t>
            </w:r>
          </w:p>
        </w:tc>
        <w:tc>
          <w:tcPr>
            <w:tcW w:w="1642" w:type="dxa"/>
            <w:vAlign w:val="center"/>
          </w:tcPr>
          <w:p w14:paraId="182C9596" w14:textId="5FB1533A" w:rsidR="00072843" w:rsidRPr="00412AA5" w:rsidRDefault="00072843" w:rsidP="00072843">
            <w:pPr>
              <w:pStyle w:val="NoSpacing"/>
            </w:pPr>
            <w:r w:rsidRPr="00412AA5">
              <w:t>0.002 (0.006)</w:t>
            </w:r>
          </w:p>
        </w:tc>
        <w:tc>
          <w:tcPr>
            <w:tcW w:w="2286" w:type="dxa"/>
            <w:gridSpan w:val="4"/>
            <w:vAlign w:val="center"/>
          </w:tcPr>
          <w:p w14:paraId="01736D3E" w14:textId="30D2C0D2" w:rsidR="00072843" w:rsidRPr="00412AA5" w:rsidRDefault="00072843" w:rsidP="00072843">
            <w:pPr>
              <w:pStyle w:val="NoSpacing"/>
            </w:pPr>
            <w:r w:rsidRPr="00412AA5">
              <w:t>0.020 (0.015)</w:t>
            </w:r>
          </w:p>
        </w:tc>
        <w:tc>
          <w:tcPr>
            <w:tcW w:w="1449" w:type="dxa"/>
            <w:gridSpan w:val="2"/>
            <w:vAlign w:val="center"/>
          </w:tcPr>
          <w:p w14:paraId="44329D85" w14:textId="203C0F95" w:rsidR="00072843" w:rsidRPr="00412AA5" w:rsidRDefault="00072843" w:rsidP="00072843">
            <w:pPr>
              <w:pStyle w:val="NoSpacing"/>
            </w:pPr>
            <w:r w:rsidRPr="00412AA5">
              <w:t>0.014 (0.014)</w:t>
            </w:r>
          </w:p>
        </w:tc>
      </w:tr>
      <w:tr w:rsidR="00072843" w:rsidRPr="00412AA5" w14:paraId="56215166" w14:textId="77777777" w:rsidTr="00072843">
        <w:trPr>
          <w:trHeight w:val="134"/>
          <w:tblCellSpacing w:w="15" w:type="dxa"/>
        </w:trPr>
        <w:tc>
          <w:tcPr>
            <w:tcW w:w="2205" w:type="dxa"/>
            <w:vAlign w:val="center"/>
          </w:tcPr>
          <w:p w14:paraId="5DF623D3" w14:textId="26DC2866" w:rsidR="00072843" w:rsidRPr="00072843" w:rsidRDefault="00072843" w:rsidP="00072843">
            <w:pPr>
              <w:pStyle w:val="NoSpacing"/>
              <w:rPr>
                <w:i/>
                <w:iCs/>
              </w:rPr>
            </w:pPr>
            <w:r w:rsidRPr="00072843">
              <w:rPr>
                <w:i/>
                <w:iCs/>
              </w:rPr>
              <w:t>Wetland Policy</w:t>
            </w:r>
          </w:p>
        </w:tc>
        <w:tc>
          <w:tcPr>
            <w:tcW w:w="1816" w:type="dxa"/>
            <w:vAlign w:val="center"/>
          </w:tcPr>
          <w:p w14:paraId="46C93C74" w14:textId="77777777" w:rsidR="00072843" w:rsidRPr="00412AA5" w:rsidRDefault="00072843" w:rsidP="00072843">
            <w:pPr>
              <w:pStyle w:val="NoSpacing"/>
            </w:pPr>
          </w:p>
        </w:tc>
        <w:tc>
          <w:tcPr>
            <w:tcW w:w="1642" w:type="dxa"/>
            <w:vAlign w:val="center"/>
          </w:tcPr>
          <w:p w14:paraId="31211013" w14:textId="77777777" w:rsidR="00072843" w:rsidRPr="00412AA5" w:rsidRDefault="00072843" w:rsidP="00072843">
            <w:pPr>
              <w:pStyle w:val="NoSpacing"/>
            </w:pPr>
          </w:p>
        </w:tc>
        <w:tc>
          <w:tcPr>
            <w:tcW w:w="2286" w:type="dxa"/>
            <w:gridSpan w:val="4"/>
            <w:vAlign w:val="center"/>
          </w:tcPr>
          <w:p w14:paraId="5C726BE3" w14:textId="77777777" w:rsidR="00072843" w:rsidRPr="00412AA5" w:rsidRDefault="00072843" w:rsidP="00072843">
            <w:pPr>
              <w:pStyle w:val="NoSpacing"/>
            </w:pPr>
          </w:p>
        </w:tc>
        <w:tc>
          <w:tcPr>
            <w:tcW w:w="1449" w:type="dxa"/>
            <w:gridSpan w:val="2"/>
            <w:vAlign w:val="center"/>
          </w:tcPr>
          <w:p w14:paraId="2CA1CC24" w14:textId="77777777" w:rsidR="00072843" w:rsidRPr="00412AA5" w:rsidRDefault="00072843" w:rsidP="00072843">
            <w:pPr>
              <w:pStyle w:val="NoSpacing"/>
            </w:pPr>
          </w:p>
        </w:tc>
      </w:tr>
      <w:tr w:rsidR="00072843" w:rsidRPr="00412AA5" w14:paraId="18842D28" w14:textId="77777777" w:rsidTr="00072843">
        <w:trPr>
          <w:trHeight w:val="134"/>
          <w:tblCellSpacing w:w="15" w:type="dxa"/>
        </w:trPr>
        <w:tc>
          <w:tcPr>
            <w:tcW w:w="2205" w:type="dxa"/>
            <w:vAlign w:val="center"/>
            <w:hideMark/>
          </w:tcPr>
          <w:p w14:paraId="21105B8B" w14:textId="77777777" w:rsidR="00072843" w:rsidRPr="00412AA5" w:rsidRDefault="00072843" w:rsidP="00072843">
            <w:pPr>
              <w:pStyle w:val="NoSpacing"/>
            </w:pPr>
            <w:r w:rsidRPr="00412AA5">
              <w:t>No Net Loss WP</w:t>
            </w:r>
          </w:p>
        </w:tc>
        <w:tc>
          <w:tcPr>
            <w:tcW w:w="1816" w:type="dxa"/>
            <w:vAlign w:val="center"/>
            <w:hideMark/>
          </w:tcPr>
          <w:p w14:paraId="0B949FBE" w14:textId="77777777" w:rsidR="00072843" w:rsidRPr="00412AA5" w:rsidRDefault="00072843" w:rsidP="00072843">
            <w:pPr>
              <w:pStyle w:val="NoSpacing"/>
            </w:pPr>
            <w:r w:rsidRPr="00412AA5">
              <w:t>0.308 (1.312)</w:t>
            </w:r>
          </w:p>
        </w:tc>
        <w:tc>
          <w:tcPr>
            <w:tcW w:w="1642" w:type="dxa"/>
            <w:vAlign w:val="center"/>
            <w:hideMark/>
          </w:tcPr>
          <w:p w14:paraId="5FC0F0FF" w14:textId="77777777" w:rsidR="00072843" w:rsidRPr="00412AA5" w:rsidRDefault="00072843" w:rsidP="00072843">
            <w:pPr>
              <w:pStyle w:val="NoSpacing"/>
            </w:pPr>
            <w:r w:rsidRPr="00412AA5">
              <w:t>-0.656 (1.494)</w:t>
            </w:r>
          </w:p>
        </w:tc>
        <w:tc>
          <w:tcPr>
            <w:tcW w:w="2286" w:type="dxa"/>
            <w:gridSpan w:val="4"/>
            <w:vAlign w:val="center"/>
            <w:hideMark/>
          </w:tcPr>
          <w:p w14:paraId="07EA5097" w14:textId="77777777" w:rsidR="00072843" w:rsidRPr="00412AA5" w:rsidRDefault="00072843" w:rsidP="00072843">
            <w:pPr>
              <w:pStyle w:val="NoSpacing"/>
            </w:pPr>
            <w:r w:rsidRPr="00412AA5">
              <w:t>-1.991 (1.493)</w:t>
            </w:r>
          </w:p>
        </w:tc>
        <w:tc>
          <w:tcPr>
            <w:tcW w:w="1449" w:type="dxa"/>
            <w:gridSpan w:val="2"/>
            <w:vAlign w:val="center"/>
            <w:hideMark/>
          </w:tcPr>
          <w:p w14:paraId="43225E30" w14:textId="77777777" w:rsidR="00072843" w:rsidRPr="00412AA5" w:rsidRDefault="00072843" w:rsidP="00072843">
            <w:pPr>
              <w:pStyle w:val="NoSpacing"/>
            </w:pPr>
            <w:r w:rsidRPr="00412AA5">
              <w:t>-2.415 (1.509)</w:t>
            </w:r>
          </w:p>
        </w:tc>
      </w:tr>
      <w:tr w:rsidR="00072843" w:rsidRPr="00412AA5" w14:paraId="35333FAF" w14:textId="77777777" w:rsidTr="008951C1">
        <w:trPr>
          <w:tblCellSpacing w:w="15" w:type="dxa"/>
        </w:trPr>
        <w:tc>
          <w:tcPr>
            <w:tcW w:w="2205" w:type="dxa"/>
            <w:vAlign w:val="center"/>
            <w:hideMark/>
          </w:tcPr>
          <w:p w14:paraId="21C52994" w14:textId="77777777" w:rsidR="00072843" w:rsidRPr="00412AA5" w:rsidRDefault="00072843" w:rsidP="00072843">
            <w:pPr>
              <w:pStyle w:val="NoSpacing"/>
            </w:pPr>
            <w:r w:rsidRPr="00412AA5">
              <w:t>ESS Goal WP</w:t>
            </w:r>
          </w:p>
        </w:tc>
        <w:tc>
          <w:tcPr>
            <w:tcW w:w="1816" w:type="dxa"/>
            <w:vAlign w:val="center"/>
            <w:hideMark/>
          </w:tcPr>
          <w:p w14:paraId="23D8E8A3" w14:textId="77777777" w:rsidR="00072843" w:rsidRPr="00412AA5" w:rsidRDefault="00072843" w:rsidP="00072843">
            <w:pPr>
              <w:pStyle w:val="NoSpacing"/>
            </w:pPr>
            <w:r w:rsidRPr="00412AA5">
              <w:t>5.462</w:t>
            </w:r>
            <w:r w:rsidRPr="00412AA5">
              <w:rPr>
                <w:vertAlign w:val="superscript"/>
              </w:rPr>
              <w:t>**</w:t>
            </w:r>
            <w:r w:rsidRPr="00412AA5">
              <w:t xml:space="preserve"> (2.313)</w:t>
            </w:r>
          </w:p>
        </w:tc>
        <w:tc>
          <w:tcPr>
            <w:tcW w:w="1642" w:type="dxa"/>
            <w:vAlign w:val="center"/>
            <w:hideMark/>
          </w:tcPr>
          <w:p w14:paraId="53616ED5" w14:textId="77777777" w:rsidR="00072843" w:rsidRPr="00412AA5" w:rsidRDefault="00072843" w:rsidP="00072843">
            <w:pPr>
              <w:pStyle w:val="NoSpacing"/>
            </w:pPr>
            <w:r w:rsidRPr="00412AA5">
              <w:t>2.511 (2.249)</w:t>
            </w:r>
          </w:p>
        </w:tc>
        <w:tc>
          <w:tcPr>
            <w:tcW w:w="2286" w:type="dxa"/>
            <w:gridSpan w:val="4"/>
            <w:vAlign w:val="center"/>
            <w:hideMark/>
          </w:tcPr>
          <w:p w14:paraId="5BE5D55E" w14:textId="77777777" w:rsidR="00072843" w:rsidRPr="00412AA5" w:rsidRDefault="00072843" w:rsidP="00072843">
            <w:pPr>
              <w:pStyle w:val="NoSpacing"/>
            </w:pPr>
          </w:p>
        </w:tc>
        <w:tc>
          <w:tcPr>
            <w:tcW w:w="1449" w:type="dxa"/>
            <w:gridSpan w:val="2"/>
            <w:vAlign w:val="center"/>
            <w:hideMark/>
          </w:tcPr>
          <w:p w14:paraId="1B3757E2" w14:textId="77777777" w:rsidR="00072843" w:rsidRPr="00412AA5" w:rsidRDefault="00072843" w:rsidP="00072843">
            <w:pPr>
              <w:pStyle w:val="NoSpacing"/>
            </w:pPr>
          </w:p>
        </w:tc>
      </w:tr>
      <w:tr w:rsidR="00072843" w:rsidRPr="00412AA5" w14:paraId="249A0A2A" w14:textId="77777777" w:rsidTr="008951C1">
        <w:trPr>
          <w:tblCellSpacing w:w="15" w:type="dxa"/>
        </w:trPr>
        <w:tc>
          <w:tcPr>
            <w:tcW w:w="2205" w:type="dxa"/>
            <w:vAlign w:val="center"/>
            <w:hideMark/>
          </w:tcPr>
          <w:p w14:paraId="0A1EFA77" w14:textId="77777777" w:rsidR="00072843" w:rsidRPr="00412AA5" w:rsidRDefault="00072843" w:rsidP="00072843">
            <w:pPr>
              <w:pStyle w:val="NoSpacing"/>
            </w:pPr>
            <w:r w:rsidRPr="00412AA5">
              <w:t>Use Penalties</w:t>
            </w:r>
          </w:p>
        </w:tc>
        <w:tc>
          <w:tcPr>
            <w:tcW w:w="1816" w:type="dxa"/>
            <w:vAlign w:val="center"/>
            <w:hideMark/>
          </w:tcPr>
          <w:p w14:paraId="617B4B32" w14:textId="77777777" w:rsidR="00072843" w:rsidRPr="00412AA5" w:rsidRDefault="00072843" w:rsidP="00072843">
            <w:pPr>
              <w:pStyle w:val="NoSpacing"/>
            </w:pPr>
            <w:r w:rsidRPr="00412AA5">
              <w:t>0.452 (1.536)</w:t>
            </w:r>
          </w:p>
        </w:tc>
        <w:tc>
          <w:tcPr>
            <w:tcW w:w="1642" w:type="dxa"/>
            <w:vAlign w:val="center"/>
            <w:hideMark/>
          </w:tcPr>
          <w:p w14:paraId="52009E32" w14:textId="77777777" w:rsidR="00072843" w:rsidRPr="00412AA5" w:rsidRDefault="00072843" w:rsidP="00072843">
            <w:pPr>
              <w:pStyle w:val="NoSpacing"/>
            </w:pPr>
            <w:r w:rsidRPr="00412AA5">
              <w:t>0.226 (1.868)</w:t>
            </w:r>
          </w:p>
        </w:tc>
        <w:tc>
          <w:tcPr>
            <w:tcW w:w="2286" w:type="dxa"/>
            <w:gridSpan w:val="4"/>
            <w:vAlign w:val="center"/>
            <w:hideMark/>
          </w:tcPr>
          <w:p w14:paraId="7CC1C69E" w14:textId="77777777" w:rsidR="00072843" w:rsidRPr="00412AA5" w:rsidRDefault="00072843" w:rsidP="00072843">
            <w:pPr>
              <w:pStyle w:val="NoSpacing"/>
            </w:pPr>
          </w:p>
        </w:tc>
        <w:tc>
          <w:tcPr>
            <w:tcW w:w="1449" w:type="dxa"/>
            <w:gridSpan w:val="2"/>
            <w:vAlign w:val="center"/>
            <w:hideMark/>
          </w:tcPr>
          <w:p w14:paraId="30ED8F2A" w14:textId="77777777" w:rsidR="00072843" w:rsidRPr="00412AA5" w:rsidRDefault="00072843" w:rsidP="00072843">
            <w:pPr>
              <w:pStyle w:val="NoSpacing"/>
            </w:pPr>
          </w:p>
        </w:tc>
      </w:tr>
      <w:tr w:rsidR="00072843" w:rsidRPr="00412AA5" w14:paraId="765D15F4" w14:textId="77777777" w:rsidTr="008951C1">
        <w:trPr>
          <w:tblCellSpacing w:w="15" w:type="dxa"/>
        </w:trPr>
        <w:tc>
          <w:tcPr>
            <w:tcW w:w="2205" w:type="dxa"/>
            <w:vAlign w:val="center"/>
            <w:hideMark/>
          </w:tcPr>
          <w:p w14:paraId="4484A0CF" w14:textId="77777777" w:rsidR="00072843" w:rsidRPr="00412AA5" w:rsidRDefault="00072843" w:rsidP="00072843">
            <w:pPr>
              <w:pStyle w:val="NoSpacing"/>
            </w:pPr>
            <w:r w:rsidRPr="00412AA5">
              <w:t>Use Incentives</w:t>
            </w:r>
          </w:p>
        </w:tc>
        <w:tc>
          <w:tcPr>
            <w:tcW w:w="1816" w:type="dxa"/>
            <w:vAlign w:val="center"/>
            <w:hideMark/>
          </w:tcPr>
          <w:p w14:paraId="2F19FDD7" w14:textId="77777777" w:rsidR="00072843" w:rsidRPr="00412AA5" w:rsidRDefault="00072843" w:rsidP="00072843">
            <w:pPr>
              <w:pStyle w:val="NoSpacing"/>
            </w:pPr>
            <w:r w:rsidRPr="00412AA5">
              <w:t>-6.847</w:t>
            </w:r>
            <w:r w:rsidRPr="00412AA5">
              <w:rPr>
                <w:vertAlign w:val="superscript"/>
              </w:rPr>
              <w:t>*</w:t>
            </w:r>
            <w:r w:rsidRPr="00412AA5">
              <w:t xml:space="preserve"> (3.140)</w:t>
            </w:r>
          </w:p>
        </w:tc>
        <w:tc>
          <w:tcPr>
            <w:tcW w:w="1642" w:type="dxa"/>
            <w:vAlign w:val="center"/>
            <w:hideMark/>
          </w:tcPr>
          <w:p w14:paraId="132BF660" w14:textId="77777777" w:rsidR="00072843" w:rsidRPr="00412AA5" w:rsidRDefault="00072843" w:rsidP="00072843">
            <w:pPr>
              <w:pStyle w:val="NoSpacing"/>
            </w:pPr>
          </w:p>
        </w:tc>
        <w:tc>
          <w:tcPr>
            <w:tcW w:w="2286" w:type="dxa"/>
            <w:gridSpan w:val="4"/>
            <w:vAlign w:val="center"/>
            <w:hideMark/>
          </w:tcPr>
          <w:p w14:paraId="18978F7A" w14:textId="77777777" w:rsidR="00072843" w:rsidRPr="00412AA5" w:rsidRDefault="00072843" w:rsidP="00072843">
            <w:pPr>
              <w:pStyle w:val="NoSpacing"/>
            </w:pPr>
          </w:p>
        </w:tc>
        <w:tc>
          <w:tcPr>
            <w:tcW w:w="1449" w:type="dxa"/>
            <w:gridSpan w:val="2"/>
            <w:vAlign w:val="center"/>
            <w:hideMark/>
          </w:tcPr>
          <w:p w14:paraId="0968038E" w14:textId="77777777" w:rsidR="00072843" w:rsidRPr="00412AA5" w:rsidRDefault="00072843" w:rsidP="00072843">
            <w:pPr>
              <w:pStyle w:val="NoSpacing"/>
            </w:pPr>
          </w:p>
        </w:tc>
      </w:tr>
      <w:tr w:rsidR="00072843" w:rsidRPr="00412AA5" w14:paraId="1FBF85A8" w14:textId="77777777" w:rsidTr="00072843">
        <w:trPr>
          <w:trHeight w:val="134"/>
          <w:tblCellSpacing w:w="15" w:type="dxa"/>
        </w:trPr>
        <w:tc>
          <w:tcPr>
            <w:tcW w:w="2205" w:type="dxa"/>
            <w:vAlign w:val="center"/>
          </w:tcPr>
          <w:p w14:paraId="235E6926" w14:textId="77777777" w:rsidR="00072843" w:rsidRDefault="00072843" w:rsidP="00072843">
            <w:pPr>
              <w:pStyle w:val="NoSpacing"/>
              <w:rPr>
                <w:i/>
                <w:iCs/>
              </w:rPr>
            </w:pPr>
          </w:p>
          <w:p w14:paraId="573CAB77" w14:textId="6AF71145" w:rsidR="00072843" w:rsidRPr="00072843" w:rsidRDefault="00072843" w:rsidP="00072843">
            <w:pPr>
              <w:pStyle w:val="NoSpacing"/>
              <w:rPr>
                <w:i/>
                <w:iCs/>
              </w:rPr>
            </w:pPr>
            <w:r w:rsidRPr="00072843">
              <w:rPr>
                <w:i/>
                <w:iCs/>
              </w:rPr>
              <w:t>Study Characteristics</w:t>
            </w:r>
          </w:p>
        </w:tc>
        <w:tc>
          <w:tcPr>
            <w:tcW w:w="1816" w:type="dxa"/>
            <w:vAlign w:val="center"/>
          </w:tcPr>
          <w:p w14:paraId="1F65E70C" w14:textId="77777777" w:rsidR="00072843" w:rsidRDefault="00072843" w:rsidP="00072843">
            <w:pPr>
              <w:pStyle w:val="NoSpacing"/>
            </w:pPr>
          </w:p>
          <w:p w14:paraId="4D8AE645" w14:textId="7D401B57" w:rsidR="00072843" w:rsidRPr="00412AA5" w:rsidRDefault="00072843" w:rsidP="00072843">
            <w:pPr>
              <w:pStyle w:val="NoSpacing"/>
            </w:pPr>
          </w:p>
        </w:tc>
        <w:tc>
          <w:tcPr>
            <w:tcW w:w="1642" w:type="dxa"/>
            <w:vAlign w:val="center"/>
          </w:tcPr>
          <w:p w14:paraId="64B0D070" w14:textId="77777777" w:rsidR="00072843" w:rsidRPr="00412AA5" w:rsidRDefault="00072843" w:rsidP="00072843">
            <w:pPr>
              <w:pStyle w:val="NoSpacing"/>
            </w:pPr>
          </w:p>
        </w:tc>
        <w:tc>
          <w:tcPr>
            <w:tcW w:w="2286" w:type="dxa"/>
            <w:gridSpan w:val="4"/>
            <w:vAlign w:val="center"/>
          </w:tcPr>
          <w:p w14:paraId="6E393DB0" w14:textId="77777777" w:rsidR="00072843" w:rsidRPr="00412AA5" w:rsidRDefault="00072843" w:rsidP="00072843">
            <w:pPr>
              <w:pStyle w:val="NoSpacing"/>
            </w:pPr>
          </w:p>
        </w:tc>
        <w:tc>
          <w:tcPr>
            <w:tcW w:w="1449" w:type="dxa"/>
            <w:gridSpan w:val="2"/>
            <w:vAlign w:val="center"/>
          </w:tcPr>
          <w:p w14:paraId="25008372" w14:textId="77777777" w:rsidR="00072843" w:rsidRPr="00412AA5" w:rsidRDefault="00072843" w:rsidP="00072843">
            <w:pPr>
              <w:pStyle w:val="NoSpacing"/>
            </w:pPr>
          </w:p>
        </w:tc>
      </w:tr>
      <w:tr w:rsidR="00072843" w:rsidRPr="00412AA5" w14:paraId="31A73ECF" w14:textId="77777777" w:rsidTr="00072843">
        <w:trPr>
          <w:trHeight w:val="294"/>
          <w:tblCellSpacing w:w="15" w:type="dxa"/>
        </w:trPr>
        <w:tc>
          <w:tcPr>
            <w:tcW w:w="2205" w:type="dxa"/>
            <w:vAlign w:val="center"/>
            <w:hideMark/>
          </w:tcPr>
          <w:p w14:paraId="370EEF6D" w14:textId="5E9CB634" w:rsidR="00072843" w:rsidRPr="00412AA5" w:rsidRDefault="00072843" w:rsidP="00072843">
            <w:pPr>
              <w:pStyle w:val="NoSpacing"/>
            </w:pPr>
            <w:r w:rsidRPr="00412AA5">
              <w:t>Log WL Acre</w:t>
            </w:r>
          </w:p>
        </w:tc>
        <w:tc>
          <w:tcPr>
            <w:tcW w:w="1816" w:type="dxa"/>
            <w:vAlign w:val="center"/>
            <w:hideMark/>
          </w:tcPr>
          <w:p w14:paraId="5303F014" w14:textId="77777777" w:rsidR="00072843" w:rsidRPr="00412AA5" w:rsidRDefault="00072843" w:rsidP="00072843">
            <w:pPr>
              <w:pStyle w:val="NoSpacing"/>
            </w:pPr>
            <w:r w:rsidRPr="00412AA5">
              <w:t>0.541</w:t>
            </w:r>
            <w:r w:rsidRPr="00412AA5">
              <w:rPr>
                <w:vertAlign w:val="superscript"/>
              </w:rPr>
              <w:t>**</w:t>
            </w:r>
            <w:r w:rsidRPr="00412AA5">
              <w:t xml:space="preserve"> (0.242)</w:t>
            </w:r>
          </w:p>
        </w:tc>
        <w:tc>
          <w:tcPr>
            <w:tcW w:w="1642" w:type="dxa"/>
            <w:vAlign w:val="center"/>
            <w:hideMark/>
          </w:tcPr>
          <w:p w14:paraId="591E140B" w14:textId="77777777" w:rsidR="00072843" w:rsidRPr="00412AA5" w:rsidRDefault="00072843" w:rsidP="00072843">
            <w:pPr>
              <w:pStyle w:val="NoSpacing"/>
            </w:pPr>
            <w:r w:rsidRPr="00412AA5">
              <w:t>0.394 (0.282)</w:t>
            </w:r>
          </w:p>
        </w:tc>
        <w:tc>
          <w:tcPr>
            <w:tcW w:w="2286" w:type="dxa"/>
            <w:gridSpan w:val="4"/>
            <w:vAlign w:val="center"/>
            <w:hideMark/>
          </w:tcPr>
          <w:p w14:paraId="71F3CF99" w14:textId="77777777" w:rsidR="00072843" w:rsidRPr="00412AA5" w:rsidRDefault="00072843" w:rsidP="00072843">
            <w:pPr>
              <w:pStyle w:val="NoSpacing"/>
            </w:pPr>
            <w:r w:rsidRPr="00412AA5">
              <w:t>-0.457</w:t>
            </w:r>
            <w:r w:rsidRPr="00412AA5">
              <w:rPr>
                <w:vertAlign w:val="superscript"/>
              </w:rPr>
              <w:t>**</w:t>
            </w:r>
            <w:r w:rsidRPr="00412AA5">
              <w:t xml:space="preserve"> (0.144)</w:t>
            </w:r>
          </w:p>
        </w:tc>
        <w:tc>
          <w:tcPr>
            <w:tcW w:w="1449" w:type="dxa"/>
            <w:gridSpan w:val="2"/>
            <w:vAlign w:val="center"/>
            <w:hideMark/>
          </w:tcPr>
          <w:p w14:paraId="3170061C" w14:textId="77777777" w:rsidR="00072843" w:rsidRPr="00412AA5" w:rsidRDefault="00072843" w:rsidP="00072843">
            <w:pPr>
              <w:pStyle w:val="NoSpacing"/>
            </w:pPr>
            <w:r w:rsidRPr="00412AA5">
              <w:t>-0.497</w:t>
            </w:r>
            <w:r w:rsidRPr="00412AA5">
              <w:rPr>
                <w:vertAlign w:val="superscript"/>
              </w:rPr>
              <w:t>***</w:t>
            </w:r>
            <w:r w:rsidRPr="00412AA5">
              <w:t xml:space="preserve"> (0.145)</w:t>
            </w:r>
          </w:p>
        </w:tc>
      </w:tr>
      <w:tr w:rsidR="00072843" w:rsidRPr="00412AA5" w14:paraId="34557CA1" w14:textId="77777777" w:rsidTr="00072843">
        <w:trPr>
          <w:trHeight w:val="134"/>
          <w:tblCellSpacing w:w="15" w:type="dxa"/>
        </w:trPr>
        <w:tc>
          <w:tcPr>
            <w:tcW w:w="2205" w:type="dxa"/>
            <w:vAlign w:val="center"/>
            <w:hideMark/>
          </w:tcPr>
          <w:p w14:paraId="78214E7B" w14:textId="66588C59" w:rsidR="00072843" w:rsidRPr="00412AA5" w:rsidRDefault="00072843" w:rsidP="00072843">
            <w:pPr>
              <w:pStyle w:val="NoSpacing"/>
            </w:pPr>
            <w:commentRangeStart w:id="291"/>
            <w:r w:rsidRPr="00412AA5">
              <w:t>Log Year</w:t>
            </w:r>
          </w:p>
        </w:tc>
        <w:tc>
          <w:tcPr>
            <w:tcW w:w="1816" w:type="dxa"/>
            <w:vAlign w:val="center"/>
            <w:hideMark/>
          </w:tcPr>
          <w:p w14:paraId="30CCC93C" w14:textId="77777777" w:rsidR="00072843" w:rsidRPr="00412AA5" w:rsidRDefault="00072843" w:rsidP="00072843">
            <w:pPr>
              <w:pStyle w:val="NoSpacing"/>
            </w:pPr>
            <w:r w:rsidRPr="00412AA5">
              <w:t>1.214</w:t>
            </w:r>
            <w:r w:rsidRPr="00412AA5">
              <w:rPr>
                <w:vertAlign w:val="superscript"/>
              </w:rPr>
              <w:t>*</w:t>
            </w:r>
            <w:r w:rsidRPr="00412AA5">
              <w:t xml:space="preserve"> (0.663)</w:t>
            </w:r>
          </w:p>
        </w:tc>
        <w:tc>
          <w:tcPr>
            <w:tcW w:w="1642" w:type="dxa"/>
            <w:vAlign w:val="center"/>
            <w:hideMark/>
          </w:tcPr>
          <w:p w14:paraId="3B50C2B6" w14:textId="77777777" w:rsidR="00072843" w:rsidRPr="00412AA5" w:rsidRDefault="00072843" w:rsidP="00072843">
            <w:pPr>
              <w:pStyle w:val="NoSpacing"/>
            </w:pPr>
            <w:r w:rsidRPr="00412AA5">
              <w:t>1.073 (0.784)</w:t>
            </w:r>
          </w:p>
        </w:tc>
        <w:tc>
          <w:tcPr>
            <w:tcW w:w="2286" w:type="dxa"/>
            <w:gridSpan w:val="4"/>
            <w:vAlign w:val="center"/>
            <w:hideMark/>
          </w:tcPr>
          <w:p w14:paraId="244A97A3" w14:textId="77777777" w:rsidR="00072843" w:rsidRPr="00412AA5" w:rsidRDefault="00072843" w:rsidP="00072843">
            <w:pPr>
              <w:pStyle w:val="NoSpacing"/>
            </w:pPr>
            <w:r w:rsidRPr="00412AA5">
              <w:t>-1.055</w:t>
            </w:r>
            <w:r w:rsidRPr="00412AA5">
              <w:rPr>
                <w:vertAlign w:val="superscript"/>
              </w:rPr>
              <w:t>*</w:t>
            </w:r>
            <w:r w:rsidRPr="00412AA5">
              <w:t xml:space="preserve"> (0.568)</w:t>
            </w:r>
          </w:p>
        </w:tc>
        <w:tc>
          <w:tcPr>
            <w:tcW w:w="1449" w:type="dxa"/>
            <w:gridSpan w:val="2"/>
            <w:vAlign w:val="center"/>
            <w:hideMark/>
          </w:tcPr>
          <w:p w14:paraId="5CA801AF" w14:textId="77777777" w:rsidR="00072843" w:rsidRPr="00412AA5" w:rsidRDefault="00072843" w:rsidP="00072843">
            <w:pPr>
              <w:pStyle w:val="NoSpacing"/>
            </w:pPr>
            <w:r w:rsidRPr="00412AA5">
              <w:t>-1.214</w:t>
            </w:r>
            <w:r w:rsidRPr="00412AA5">
              <w:rPr>
                <w:vertAlign w:val="superscript"/>
              </w:rPr>
              <w:t>**</w:t>
            </w:r>
            <w:r w:rsidRPr="00412AA5">
              <w:t xml:space="preserve"> (0.572)</w:t>
            </w:r>
            <w:commentRangeEnd w:id="291"/>
            <w:r w:rsidR="004C5445">
              <w:rPr>
                <w:rStyle w:val="CommentReference"/>
                <w:rFonts w:ascii="Liberation Serif" w:eastAsia="SimSun" w:hAnsi="Liberation Serif" w:cs="Mangal"/>
                <w:kern w:val="3"/>
                <w:lang w:eastAsia="zh-CN" w:bidi="hi-IN"/>
              </w:rPr>
              <w:commentReference w:id="291"/>
            </w:r>
          </w:p>
        </w:tc>
      </w:tr>
      <w:tr w:rsidR="00072843" w:rsidRPr="00412AA5" w14:paraId="2777404E" w14:textId="77777777" w:rsidTr="00072843">
        <w:trPr>
          <w:tblCellSpacing w:w="15" w:type="dxa"/>
        </w:trPr>
        <w:tc>
          <w:tcPr>
            <w:tcW w:w="2205" w:type="dxa"/>
            <w:vAlign w:val="center"/>
            <w:hideMark/>
          </w:tcPr>
          <w:p w14:paraId="25E8F1F0" w14:textId="530B208B" w:rsidR="00072843" w:rsidRPr="00412AA5" w:rsidRDefault="00072843" w:rsidP="00072843">
            <w:pPr>
              <w:pStyle w:val="NoSpacing"/>
            </w:pPr>
            <w:r w:rsidRPr="00412AA5">
              <w:t>Peer Review</w:t>
            </w:r>
          </w:p>
        </w:tc>
        <w:tc>
          <w:tcPr>
            <w:tcW w:w="1816" w:type="dxa"/>
            <w:vAlign w:val="center"/>
            <w:hideMark/>
          </w:tcPr>
          <w:p w14:paraId="749649F1" w14:textId="77777777" w:rsidR="00072843" w:rsidRPr="00412AA5" w:rsidRDefault="00072843" w:rsidP="00072843">
            <w:pPr>
              <w:pStyle w:val="NoSpacing"/>
            </w:pPr>
            <w:r w:rsidRPr="00412AA5">
              <w:t>4.117</w:t>
            </w:r>
            <w:r w:rsidRPr="00412AA5">
              <w:rPr>
                <w:vertAlign w:val="superscript"/>
              </w:rPr>
              <w:t>***</w:t>
            </w:r>
            <w:r w:rsidRPr="00412AA5">
              <w:t xml:space="preserve"> (1.128)</w:t>
            </w:r>
          </w:p>
        </w:tc>
        <w:tc>
          <w:tcPr>
            <w:tcW w:w="1642" w:type="dxa"/>
            <w:vAlign w:val="center"/>
            <w:hideMark/>
          </w:tcPr>
          <w:p w14:paraId="449FA6E0" w14:textId="77777777" w:rsidR="00072843" w:rsidRPr="00412AA5" w:rsidRDefault="00072843" w:rsidP="00072843">
            <w:pPr>
              <w:pStyle w:val="NoSpacing"/>
            </w:pPr>
            <w:r w:rsidRPr="00412AA5">
              <w:t>3.169</w:t>
            </w:r>
            <w:r w:rsidRPr="00412AA5">
              <w:rPr>
                <w:vertAlign w:val="superscript"/>
              </w:rPr>
              <w:t>**</w:t>
            </w:r>
            <w:r w:rsidRPr="00412AA5">
              <w:t xml:space="preserve"> (1.290)</w:t>
            </w:r>
          </w:p>
        </w:tc>
        <w:tc>
          <w:tcPr>
            <w:tcW w:w="2286" w:type="dxa"/>
            <w:gridSpan w:val="4"/>
            <w:vAlign w:val="center"/>
            <w:hideMark/>
          </w:tcPr>
          <w:p w14:paraId="3BD1B0D3" w14:textId="77777777" w:rsidR="00072843" w:rsidRPr="00412AA5" w:rsidRDefault="00072843" w:rsidP="00072843">
            <w:pPr>
              <w:pStyle w:val="NoSpacing"/>
            </w:pPr>
            <w:r w:rsidRPr="00412AA5">
              <w:t>0.197 (1.458)</w:t>
            </w:r>
          </w:p>
        </w:tc>
        <w:tc>
          <w:tcPr>
            <w:tcW w:w="1449" w:type="dxa"/>
            <w:gridSpan w:val="2"/>
            <w:vAlign w:val="center"/>
            <w:hideMark/>
          </w:tcPr>
          <w:p w14:paraId="76795322" w14:textId="77777777" w:rsidR="00072843" w:rsidRPr="00412AA5" w:rsidRDefault="00072843" w:rsidP="00072843">
            <w:pPr>
              <w:pStyle w:val="NoSpacing"/>
            </w:pPr>
            <w:r w:rsidRPr="00412AA5">
              <w:t>-0.276 (1.450)</w:t>
            </w:r>
          </w:p>
        </w:tc>
      </w:tr>
      <w:tr w:rsidR="00072843" w:rsidRPr="00412AA5" w14:paraId="2E176191" w14:textId="77777777" w:rsidTr="00072843">
        <w:trPr>
          <w:tblCellSpacing w:w="15" w:type="dxa"/>
        </w:trPr>
        <w:tc>
          <w:tcPr>
            <w:tcW w:w="2205" w:type="dxa"/>
            <w:vAlign w:val="center"/>
            <w:hideMark/>
          </w:tcPr>
          <w:p w14:paraId="24EABB0B" w14:textId="552348B0" w:rsidR="00072843" w:rsidRPr="00412AA5" w:rsidRDefault="00072843" w:rsidP="00072843">
            <w:pPr>
              <w:pStyle w:val="NoSpacing"/>
            </w:pPr>
            <w:r w:rsidRPr="00412AA5">
              <w:t xml:space="preserve">Econ. Val. </w:t>
            </w:r>
            <w:proofErr w:type="spellStart"/>
            <w:r w:rsidRPr="00412AA5">
              <w:t>Mthd</w:t>
            </w:r>
            <w:proofErr w:type="spellEnd"/>
            <w:r w:rsidRPr="00412AA5">
              <w:t>.</w:t>
            </w:r>
          </w:p>
        </w:tc>
        <w:tc>
          <w:tcPr>
            <w:tcW w:w="1816" w:type="dxa"/>
            <w:vAlign w:val="center"/>
            <w:hideMark/>
          </w:tcPr>
          <w:p w14:paraId="5C164C24" w14:textId="77777777" w:rsidR="00072843" w:rsidRPr="00412AA5" w:rsidRDefault="00072843" w:rsidP="00072843">
            <w:pPr>
              <w:pStyle w:val="NoSpacing"/>
            </w:pPr>
            <w:r w:rsidRPr="00412AA5">
              <w:t>2.366 (1.608)</w:t>
            </w:r>
          </w:p>
        </w:tc>
        <w:tc>
          <w:tcPr>
            <w:tcW w:w="1642" w:type="dxa"/>
            <w:vAlign w:val="center"/>
            <w:hideMark/>
          </w:tcPr>
          <w:p w14:paraId="5E73F54A" w14:textId="77777777" w:rsidR="00072843" w:rsidRPr="00412AA5" w:rsidRDefault="00072843" w:rsidP="00072843">
            <w:pPr>
              <w:pStyle w:val="NoSpacing"/>
            </w:pPr>
            <w:r w:rsidRPr="00412AA5">
              <w:t>2.032 (1.924)</w:t>
            </w:r>
          </w:p>
        </w:tc>
        <w:tc>
          <w:tcPr>
            <w:tcW w:w="2286" w:type="dxa"/>
            <w:gridSpan w:val="4"/>
            <w:vAlign w:val="center"/>
            <w:hideMark/>
          </w:tcPr>
          <w:p w14:paraId="21960D86" w14:textId="77777777" w:rsidR="00072843" w:rsidRPr="00412AA5" w:rsidRDefault="00072843" w:rsidP="00072843">
            <w:pPr>
              <w:pStyle w:val="NoSpacing"/>
            </w:pPr>
            <w:r w:rsidRPr="00412AA5">
              <w:t>0.342 (1.496)</w:t>
            </w:r>
          </w:p>
        </w:tc>
        <w:tc>
          <w:tcPr>
            <w:tcW w:w="1449" w:type="dxa"/>
            <w:gridSpan w:val="2"/>
            <w:vAlign w:val="center"/>
            <w:hideMark/>
          </w:tcPr>
          <w:p w14:paraId="149187E7" w14:textId="77777777" w:rsidR="00072843" w:rsidRPr="00412AA5" w:rsidRDefault="00072843" w:rsidP="00072843">
            <w:pPr>
              <w:pStyle w:val="NoSpacing"/>
            </w:pPr>
            <w:r w:rsidRPr="00412AA5">
              <w:t>-0.594 (1.310)</w:t>
            </w:r>
          </w:p>
        </w:tc>
      </w:tr>
      <w:tr w:rsidR="00072843" w:rsidRPr="00412AA5" w14:paraId="3BA0A59F" w14:textId="77777777" w:rsidTr="00072843">
        <w:trPr>
          <w:tblCellSpacing w:w="15" w:type="dxa"/>
        </w:trPr>
        <w:tc>
          <w:tcPr>
            <w:tcW w:w="2205" w:type="dxa"/>
            <w:vAlign w:val="center"/>
            <w:hideMark/>
          </w:tcPr>
          <w:p w14:paraId="7A5DA424" w14:textId="0D936913" w:rsidR="00072843" w:rsidRPr="00412AA5" w:rsidRDefault="00072843" w:rsidP="00072843">
            <w:pPr>
              <w:pStyle w:val="NoSpacing"/>
            </w:pPr>
            <w:r w:rsidRPr="00412AA5">
              <w:t>Latitude</w:t>
            </w:r>
          </w:p>
        </w:tc>
        <w:tc>
          <w:tcPr>
            <w:tcW w:w="1816" w:type="dxa"/>
            <w:vAlign w:val="center"/>
            <w:hideMark/>
          </w:tcPr>
          <w:p w14:paraId="756F00C5" w14:textId="77777777" w:rsidR="00072843" w:rsidRPr="00412AA5" w:rsidRDefault="00072843" w:rsidP="00072843">
            <w:pPr>
              <w:pStyle w:val="NoSpacing"/>
            </w:pPr>
            <w:r w:rsidRPr="00412AA5">
              <w:t>0.060</w:t>
            </w:r>
            <w:r w:rsidRPr="00412AA5">
              <w:rPr>
                <w:vertAlign w:val="superscript"/>
              </w:rPr>
              <w:t>**</w:t>
            </w:r>
            <w:r w:rsidRPr="00412AA5">
              <w:t xml:space="preserve"> (0.026)</w:t>
            </w:r>
          </w:p>
        </w:tc>
        <w:tc>
          <w:tcPr>
            <w:tcW w:w="1642" w:type="dxa"/>
            <w:vAlign w:val="center"/>
            <w:hideMark/>
          </w:tcPr>
          <w:p w14:paraId="3E7D83F9" w14:textId="77777777" w:rsidR="00072843" w:rsidRPr="00412AA5" w:rsidRDefault="00072843" w:rsidP="00072843">
            <w:pPr>
              <w:pStyle w:val="NoSpacing"/>
            </w:pPr>
            <w:r w:rsidRPr="00412AA5">
              <w:t>0.051</w:t>
            </w:r>
            <w:r w:rsidRPr="00412AA5">
              <w:rPr>
                <w:vertAlign w:val="superscript"/>
              </w:rPr>
              <w:t>*</w:t>
            </w:r>
            <w:r w:rsidRPr="00412AA5">
              <w:t xml:space="preserve"> (0.030)</w:t>
            </w:r>
          </w:p>
        </w:tc>
        <w:tc>
          <w:tcPr>
            <w:tcW w:w="2286" w:type="dxa"/>
            <w:gridSpan w:val="4"/>
            <w:vAlign w:val="center"/>
            <w:hideMark/>
          </w:tcPr>
          <w:p w14:paraId="703CAB6A" w14:textId="77777777" w:rsidR="00072843" w:rsidRPr="00412AA5" w:rsidRDefault="00072843" w:rsidP="00072843">
            <w:pPr>
              <w:pStyle w:val="NoSpacing"/>
            </w:pPr>
            <w:r w:rsidRPr="00412AA5">
              <w:t>0.076</w:t>
            </w:r>
            <w:r w:rsidRPr="00412AA5">
              <w:rPr>
                <w:vertAlign w:val="superscript"/>
              </w:rPr>
              <w:t>*</w:t>
            </w:r>
            <w:r w:rsidRPr="00412AA5">
              <w:t xml:space="preserve"> (0.039)</w:t>
            </w:r>
          </w:p>
        </w:tc>
        <w:tc>
          <w:tcPr>
            <w:tcW w:w="1449" w:type="dxa"/>
            <w:gridSpan w:val="2"/>
            <w:vAlign w:val="center"/>
            <w:hideMark/>
          </w:tcPr>
          <w:p w14:paraId="6288F80B" w14:textId="77777777" w:rsidR="00072843" w:rsidRPr="00412AA5" w:rsidRDefault="00072843" w:rsidP="00072843">
            <w:pPr>
              <w:pStyle w:val="NoSpacing"/>
            </w:pPr>
            <w:r w:rsidRPr="00412AA5">
              <w:t>0.068</w:t>
            </w:r>
            <w:r w:rsidRPr="00412AA5">
              <w:rPr>
                <w:vertAlign w:val="superscript"/>
              </w:rPr>
              <w:t>*</w:t>
            </w:r>
            <w:r w:rsidRPr="00412AA5">
              <w:t xml:space="preserve"> (0.040)</w:t>
            </w:r>
          </w:p>
        </w:tc>
      </w:tr>
      <w:tr w:rsidR="00072843" w:rsidRPr="00412AA5" w14:paraId="5AF7EF91" w14:textId="77777777" w:rsidTr="00072843">
        <w:trPr>
          <w:tblCellSpacing w:w="15" w:type="dxa"/>
        </w:trPr>
        <w:tc>
          <w:tcPr>
            <w:tcW w:w="2205" w:type="dxa"/>
            <w:vAlign w:val="center"/>
            <w:hideMark/>
          </w:tcPr>
          <w:p w14:paraId="1CFEA69F" w14:textId="13A8FDF4" w:rsidR="00072843" w:rsidRPr="00412AA5" w:rsidRDefault="00072843" w:rsidP="00072843">
            <w:pPr>
              <w:pStyle w:val="NoSpacing"/>
            </w:pPr>
            <w:r w:rsidRPr="00412AA5">
              <w:t>Longitude</w:t>
            </w:r>
          </w:p>
        </w:tc>
        <w:tc>
          <w:tcPr>
            <w:tcW w:w="1816" w:type="dxa"/>
            <w:vAlign w:val="center"/>
            <w:hideMark/>
          </w:tcPr>
          <w:p w14:paraId="704ADDC7" w14:textId="77777777" w:rsidR="00072843" w:rsidRPr="00412AA5" w:rsidRDefault="00072843" w:rsidP="00072843">
            <w:pPr>
              <w:pStyle w:val="NoSpacing"/>
            </w:pPr>
            <w:r w:rsidRPr="00412AA5">
              <w:t>0.023</w:t>
            </w:r>
            <w:r w:rsidRPr="00412AA5">
              <w:rPr>
                <w:vertAlign w:val="superscript"/>
              </w:rPr>
              <w:t>*</w:t>
            </w:r>
            <w:r w:rsidRPr="00412AA5">
              <w:t xml:space="preserve"> (0.011)</w:t>
            </w:r>
          </w:p>
        </w:tc>
        <w:tc>
          <w:tcPr>
            <w:tcW w:w="1642" w:type="dxa"/>
            <w:vAlign w:val="center"/>
            <w:hideMark/>
          </w:tcPr>
          <w:p w14:paraId="032B0818" w14:textId="77777777" w:rsidR="00072843" w:rsidRPr="00412AA5" w:rsidRDefault="00072843" w:rsidP="00072843">
            <w:pPr>
              <w:pStyle w:val="NoSpacing"/>
            </w:pPr>
            <w:r w:rsidRPr="00412AA5">
              <w:t>0.011 (0.010)</w:t>
            </w:r>
          </w:p>
        </w:tc>
        <w:tc>
          <w:tcPr>
            <w:tcW w:w="2286" w:type="dxa"/>
            <w:gridSpan w:val="4"/>
            <w:vAlign w:val="center"/>
            <w:hideMark/>
          </w:tcPr>
          <w:p w14:paraId="24E22A4E" w14:textId="77777777" w:rsidR="00072843" w:rsidRPr="00412AA5" w:rsidRDefault="00072843" w:rsidP="00072843">
            <w:pPr>
              <w:pStyle w:val="NoSpacing"/>
            </w:pPr>
            <w:r w:rsidRPr="00412AA5">
              <w:t>-0.003 (0.008)</w:t>
            </w:r>
          </w:p>
        </w:tc>
        <w:tc>
          <w:tcPr>
            <w:tcW w:w="1449" w:type="dxa"/>
            <w:gridSpan w:val="2"/>
            <w:vAlign w:val="center"/>
            <w:hideMark/>
          </w:tcPr>
          <w:p w14:paraId="137DC4EA" w14:textId="77777777" w:rsidR="00072843" w:rsidRPr="00412AA5" w:rsidRDefault="00072843" w:rsidP="00072843">
            <w:pPr>
              <w:pStyle w:val="NoSpacing"/>
            </w:pPr>
            <w:r w:rsidRPr="00412AA5">
              <w:t>-0.009 (0.007)</w:t>
            </w:r>
          </w:p>
        </w:tc>
      </w:tr>
      <w:tr w:rsidR="00072843" w:rsidRPr="00412AA5" w14:paraId="40541A20" w14:textId="77777777" w:rsidTr="00072843">
        <w:trPr>
          <w:tblCellSpacing w:w="15" w:type="dxa"/>
        </w:trPr>
        <w:tc>
          <w:tcPr>
            <w:tcW w:w="2205" w:type="dxa"/>
            <w:tcBorders>
              <w:bottom w:val="single" w:sz="4" w:space="0" w:color="auto"/>
            </w:tcBorders>
            <w:vAlign w:val="center"/>
            <w:hideMark/>
          </w:tcPr>
          <w:p w14:paraId="74AE6E1B" w14:textId="77777777" w:rsidR="00072843" w:rsidRPr="00412AA5" w:rsidRDefault="00072843" w:rsidP="00072843">
            <w:pPr>
              <w:pStyle w:val="NoSpacing"/>
            </w:pPr>
            <w:r w:rsidRPr="00412AA5">
              <w:t>Constant</w:t>
            </w:r>
          </w:p>
        </w:tc>
        <w:tc>
          <w:tcPr>
            <w:tcW w:w="1816" w:type="dxa"/>
            <w:tcBorders>
              <w:bottom w:val="single" w:sz="4" w:space="0" w:color="auto"/>
            </w:tcBorders>
            <w:vAlign w:val="center"/>
            <w:hideMark/>
          </w:tcPr>
          <w:p w14:paraId="62C2F93E" w14:textId="77777777" w:rsidR="00072843" w:rsidRPr="00412AA5" w:rsidRDefault="00072843" w:rsidP="00072843">
            <w:pPr>
              <w:pStyle w:val="NoSpacing"/>
            </w:pPr>
            <w:r w:rsidRPr="00412AA5">
              <w:t>1.306 (10.789)</w:t>
            </w:r>
          </w:p>
        </w:tc>
        <w:tc>
          <w:tcPr>
            <w:tcW w:w="1642" w:type="dxa"/>
            <w:tcBorders>
              <w:bottom w:val="single" w:sz="4" w:space="0" w:color="auto"/>
            </w:tcBorders>
            <w:vAlign w:val="center"/>
            <w:hideMark/>
          </w:tcPr>
          <w:p w14:paraId="6CE0AE0A" w14:textId="77777777" w:rsidR="00072843" w:rsidRPr="00412AA5" w:rsidRDefault="00072843" w:rsidP="00072843">
            <w:pPr>
              <w:pStyle w:val="NoSpacing"/>
            </w:pPr>
            <w:r w:rsidRPr="00412AA5">
              <w:t>3.784 (13.317)</w:t>
            </w:r>
          </w:p>
        </w:tc>
        <w:tc>
          <w:tcPr>
            <w:tcW w:w="2286" w:type="dxa"/>
            <w:gridSpan w:val="4"/>
            <w:tcBorders>
              <w:bottom w:val="single" w:sz="4" w:space="0" w:color="auto"/>
            </w:tcBorders>
            <w:vAlign w:val="center"/>
            <w:hideMark/>
          </w:tcPr>
          <w:p w14:paraId="0281B2C4" w14:textId="77777777" w:rsidR="00072843" w:rsidRPr="00412AA5" w:rsidRDefault="00072843" w:rsidP="00072843">
            <w:pPr>
              <w:pStyle w:val="NoSpacing"/>
            </w:pPr>
            <w:r w:rsidRPr="00412AA5">
              <w:t>-11.940 (23.879)</w:t>
            </w:r>
          </w:p>
        </w:tc>
        <w:tc>
          <w:tcPr>
            <w:tcW w:w="1449" w:type="dxa"/>
            <w:gridSpan w:val="2"/>
            <w:tcBorders>
              <w:bottom w:val="single" w:sz="4" w:space="0" w:color="auto"/>
            </w:tcBorders>
            <w:vAlign w:val="center"/>
            <w:hideMark/>
          </w:tcPr>
          <w:p w14:paraId="44B3C9DE" w14:textId="77777777" w:rsidR="00072843" w:rsidRPr="00412AA5" w:rsidRDefault="00072843" w:rsidP="00072843">
            <w:pPr>
              <w:pStyle w:val="NoSpacing"/>
            </w:pPr>
            <w:r w:rsidRPr="00412AA5">
              <w:t>-21.818 (23.038)</w:t>
            </w:r>
          </w:p>
        </w:tc>
      </w:tr>
    </w:tbl>
    <w:p w14:paraId="0B6D8277" w14:textId="0BC68D0C" w:rsidR="00072843" w:rsidRDefault="00072843" w:rsidP="001E01AE"/>
    <w:p w14:paraId="64A37CBA" w14:textId="77777777" w:rsidR="00072843" w:rsidRDefault="00072843"/>
    <w:p w14:paraId="60BDEA44" w14:textId="77777777" w:rsidR="00072843" w:rsidRDefault="00072843"/>
    <w:p w14:paraId="4A5AF3AF" w14:textId="77777777" w:rsidR="00072843" w:rsidRDefault="00072843"/>
    <w:p w14:paraId="0129DCF6" w14:textId="77777777" w:rsidR="00072843" w:rsidRDefault="00072843"/>
    <w:p w14:paraId="60057C50" w14:textId="77777777" w:rsidR="00072843" w:rsidRDefault="00072843"/>
    <w:p w14:paraId="5BB963F6" w14:textId="77777777" w:rsidR="00072843" w:rsidRDefault="00072843"/>
    <w:p w14:paraId="0815F212" w14:textId="77777777" w:rsidR="00072843" w:rsidRDefault="00072843"/>
    <w:p w14:paraId="5B1DAF65" w14:textId="540382ED" w:rsidR="00072843" w:rsidRDefault="00072843">
      <w:r>
        <w:lastRenderedPageBreak/>
        <w:br w:type="page"/>
      </w:r>
    </w:p>
    <w:p w14:paraId="385764E6" w14:textId="6E24BA85" w:rsidR="001E01AE" w:rsidRDefault="00072843" w:rsidP="001E01AE">
      <w:pPr>
        <w:rPr>
          <w:b/>
          <w:bCs/>
        </w:rPr>
      </w:pPr>
      <w:r w:rsidRPr="00072843">
        <w:rPr>
          <w:b/>
          <w:bCs/>
        </w:rPr>
        <w:lastRenderedPageBreak/>
        <w:t>Table 3. Continued.</w:t>
      </w:r>
    </w:p>
    <w:p w14:paraId="12147030" w14:textId="3B6A2338" w:rsidR="00072843" w:rsidRDefault="00072843" w:rsidP="001E01AE">
      <w:pPr>
        <w:rPr>
          <w:b/>
          <w:bCs/>
        </w:rPr>
      </w:pPr>
    </w:p>
    <w:tbl>
      <w:tblPr>
        <w:tblW w:w="9578" w:type="dxa"/>
        <w:tblCellSpacing w:w="15" w:type="dxa"/>
        <w:tblCellMar>
          <w:top w:w="15" w:type="dxa"/>
          <w:left w:w="15" w:type="dxa"/>
          <w:bottom w:w="15" w:type="dxa"/>
          <w:right w:w="15" w:type="dxa"/>
        </w:tblCellMar>
        <w:tblLook w:val="04A0" w:firstRow="1" w:lastRow="0" w:firstColumn="1" w:lastColumn="0" w:noHBand="0" w:noVBand="1"/>
      </w:tblPr>
      <w:tblGrid>
        <w:gridCol w:w="2248"/>
        <w:gridCol w:w="30"/>
        <w:gridCol w:w="1814"/>
        <w:gridCol w:w="50"/>
        <w:gridCol w:w="1621"/>
        <w:gridCol w:w="138"/>
        <w:gridCol w:w="2176"/>
        <w:gridCol w:w="35"/>
        <w:gridCol w:w="1466"/>
      </w:tblGrid>
      <w:tr w:rsidR="00072843" w:rsidRPr="00412AA5" w14:paraId="4935B918" w14:textId="77777777" w:rsidTr="00072843">
        <w:trPr>
          <w:tblCellSpacing w:w="15" w:type="dxa"/>
        </w:trPr>
        <w:tc>
          <w:tcPr>
            <w:tcW w:w="2230" w:type="dxa"/>
            <w:gridSpan w:val="2"/>
            <w:tcBorders>
              <w:top w:val="single" w:sz="4" w:space="0" w:color="auto"/>
            </w:tcBorders>
            <w:vAlign w:val="center"/>
            <w:hideMark/>
          </w:tcPr>
          <w:p w14:paraId="0684A661" w14:textId="77777777" w:rsidR="00072843" w:rsidRPr="00412AA5" w:rsidRDefault="00072843" w:rsidP="008951C1">
            <w:pPr>
              <w:pStyle w:val="NoSpacing"/>
            </w:pPr>
          </w:p>
        </w:tc>
        <w:tc>
          <w:tcPr>
            <w:tcW w:w="3596" w:type="dxa"/>
            <w:gridSpan w:val="4"/>
            <w:tcBorders>
              <w:top w:val="single" w:sz="4" w:space="0" w:color="auto"/>
              <w:bottom w:val="single" w:sz="4" w:space="0" w:color="auto"/>
            </w:tcBorders>
            <w:vAlign w:val="center"/>
            <w:hideMark/>
          </w:tcPr>
          <w:p w14:paraId="29EF9342" w14:textId="77777777" w:rsidR="00072843" w:rsidRPr="00412AA5" w:rsidRDefault="00072843" w:rsidP="008951C1">
            <w:pPr>
              <w:pStyle w:val="NoSpacing"/>
            </w:pPr>
            <w:r w:rsidRPr="00412AA5">
              <w:t>Provisioning Model</w:t>
            </w:r>
          </w:p>
        </w:tc>
        <w:tc>
          <w:tcPr>
            <w:tcW w:w="3632" w:type="dxa"/>
            <w:gridSpan w:val="3"/>
            <w:tcBorders>
              <w:top w:val="single" w:sz="4" w:space="0" w:color="auto"/>
              <w:bottom w:val="single" w:sz="4" w:space="0" w:color="auto"/>
            </w:tcBorders>
            <w:vAlign w:val="center"/>
            <w:hideMark/>
          </w:tcPr>
          <w:p w14:paraId="66F11168" w14:textId="77777777" w:rsidR="00072843" w:rsidRPr="00412AA5" w:rsidRDefault="00072843" w:rsidP="008951C1">
            <w:pPr>
              <w:pStyle w:val="NoSpacing"/>
            </w:pPr>
            <w:r w:rsidRPr="00412AA5">
              <w:t>Regulation Model</w:t>
            </w:r>
          </w:p>
        </w:tc>
      </w:tr>
      <w:tr w:rsidR="00072843" w:rsidRPr="00412AA5" w14:paraId="26B8BE78" w14:textId="77777777" w:rsidTr="00072843">
        <w:trPr>
          <w:tblCellSpacing w:w="15" w:type="dxa"/>
        </w:trPr>
        <w:tc>
          <w:tcPr>
            <w:tcW w:w="2230" w:type="dxa"/>
            <w:gridSpan w:val="2"/>
            <w:vAlign w:val="center"/>
            <w:hideMark/>
          </w:tcPr>
          <w:p w14:paraId="2D0AA04B" w14:textId="77777777" w:rsidR="00072843" w:rsidRPr="00412AA5" w:rsidRDefault="00072843" w:rsidP="008951C1">
            <w:pPr>
              <w:pStyle w:val="NoSpacing"/>
            </w:pPr>
          </w:p>
        </w:tc>
        <w:tc>
          <w:tcPr>
            <w:tcW w:w="1836" w:type="dxa"/>
            <w:gridSpan w:val="2"/>
            <w:vAlign w:val="center"/>
            <w:hideMark/>
          </w:tcPr>
          <w:p w14:paraId="0BB4172B" w14:textId="77777777" w:rsidR="00072843" w:rsidRPr="00412AA5" w:rsidRDefault="00072843" w:rsidP="008951C1">
            <w:pPr>
              <w:pStyle w:val="NoSpacing"/>
            </w:pPr>
            <w:r w:rsidRPr="00412AA5">
              <w:rPr>
                <w:rStyle w:val="Emphasis"/>
                <w:sz w:val="20"/>
                <w:szCs w:val="20"/>
              </w:rPr>
              <w:t>OLS</w:t>
            </w:r>
          </w:p>
        </w:tc>
        <w:tc>
          <w:tcPr>
            <w:tcW w:w="1730" w:type="dxa"/>
            <w:gridSpan w:val="2"/>
            <w:vAlign w:val="center"/>
            <w:hideMark/>
          </w:tcPr>
          <w:p w14:paraId="16E98FC2" w14:textId="77777777" w:rsidR="00072843" w:rsidRPr="00412AA5" w:rsidRDefault="00072843" w:rsidP="008951C1">
            <w:pPr>
              <w:pStyle w:val="NoSpacing"/>
            </w:pPr>
            <w:r w:rsidRPr="00412AA5">
              <w:rPr>
                <w:rStyle w:val="Emphasis"/>
                <w:sz w:val="20"/>
                <w:szCs w:val="20"/>
              </w:rPr>
              <w:t>RIM</w:t>
            </w:r>
          </w:p>
        </w:tc>
        <w:tc>
          <w:tcPr>
            <w:tcW w:w="2180" w:type="dxa"/>
            <w:gridSpan w:val="2"/>
            <w:vAlign w:val="center"/>
            <w:hideMark/>
          </w:tcPr>
          <w:p w14:paraId="193CD5BA" w14:textId="77777777" w:rsidR="00072843" w:rsidRPr="00412AA5" w:rsidRDefault="00072843" w:rsidP="008951C1">
            <w:pPr>
              <w:pStyle w:val="NoSpacing"/>
            </w:pPr>
            <w:r w:rsidRPr="00412AA5">
              <w:rPr>
                <w:rStyle w:val="Emphasis"/>
                <w:sz w:val="20"/>
                <w:szCs w:val="20"/>
              </w:rPr>
              <w:t>OLS</w:t>
            </w:r>
          </w:p>
        </w:tc>
        <w:tc>
          <w:tcPr>
            <w:tcW w:w="1422" w:type="dxa"/>
            <w:vAlign w:val="center"/>
            <w:hideMark/>
          </w:tcPr>
          <w:p w14:paraId="4DE008A7" w14:textId="77777777" w:rsidR="00072843" w:rsidRPr="00412AA5" w:rsidRDefault="00072843" w:rsidP="008951C1">
            <w:pPr>
              <w:pStyle w:val="NoSpacing"/>
            </w:pPr>
            <w:r w:rsidRPr="00412AA5">
              <w:rPr>
                <w:rStyle w:val="Emphasis"/>
                <w:sz w:val="20"/>
                <w:szCs w:val="20"/>
              </w:rPr>
              <w:t>RIM</w:t>
            </w:r>
          </w:p>
        </w:tc>
      </w:tr>
      <w:tr w:rsidR="00072843" w:rsidRPr="00412AA5" w14:paraId="6D75A83E" w14:textId="77777777" w:rsidTr="00072843">
        <w:trPr>
          <w:tblCellSpacing w:w="15" w:type="dxa"/>
        </w:trPr>
        <w:tc>
          <w:tcPr>
            <w:tcW w:w="2230" w:type="dxa"/>
            <w:gridSpan w:val="2"/>
            <w:tcBorders>
              <w:bottom w:val="single" w:sz="4" w:space="0" w:color="auto"/>
            </w:tcBorders>
            <w:vAlign w:val="center"/>
            <w:hideMark/>
          </w:tcPr>
          <w:p w14:paraId="186FC63B" w14:textId="77777777" w:rsidR="00072843" w:rsidRPr="00412AA5" w:rsidRDefault="00072843" w:rsidP="008951C1">
            <w:pPr>
              <w:pStyle w:val="NoSpacing"/>
            </w:pPr>
          </w:p>
        </w:tc>
        <w:tc>
          <w:tcPr>
            <w:tcW w:w="1836" w:type="dxa"/>
            <w:gridSpan w:val="2"/>
            <w:tcBorders>
              <w:bottom w:val="single" w:sz="4" w:space="0" w:color="auto"/>
            </w:tcBorders>
            <w:vAlign w:val="center"/>
            <w:hideMark/>
          </w:tcPr>
          <w:p w14:paraId="13148799" w14:textId="77777777" w:rsidR="00072843" w:rsidRPr="00412AA5" w:rsidRDefault="00072843" w:rsidP="008951C1">
            <w:pPr>
              <w:pStyle w:val="NoSpacing"/>
            </w:pPr>
            <w:r w:rsidRPr="00412AA5">
              <w:t>(1)</w:t>
            </w:r>
          </w:p>
        </w:tc>
        <w:tc>
          <w:tcPr>
            <w:tcW w:w="1730" w:type="dxa"/>
            <w:gridSpan w:val="2"/>
            <w:tcBorders>
              <w:bottom w:val="single" w:sz="4" w:space="0" w:color="auto"/>
            </w:tcBorders>
            <w:vAlign w:val="center"/>
            <w:hideMark/>
          </w:tcPr>
          <w:p w14:paraId="15A2BAF9" w14:textId="77777777" w:rsidR="00072843" w:rsidRPr="00412AA5" w:rsidRDefault="00072843" w:rsidP="008951C1">
            <w:pPr>
              <w:pStyle w:val="NoSpacing"/>
            </w:pPr>
            <w:r w:rsidRPr="00412AA5">
              <w:t>(2)</w:t>
            </w:r>
          </w:p>
        </w:tc>
        <w:tc>
          <w:tcPr>
            <w:tcW w:w="2180" w:type="dxa"/>
            <w:gridSpan w:val="2"/>
            <w:tcBorders>
              <w:bottom w:val="single" w:sz="4" w:space="0" w:color="auto"/>
            </w:tcBorders>
            <w:vAlign w:val="center"/>
            <w:hideMark/>
          </w:tcPr>
          <w:p w14:paraId="1EEB9363" w14:textId="77777777" w:rsidR="00072843" w:rsidRPr="00412AA5" w:rsidRDefault="00072843" w:rsidP="008951C1">
            <w:pPr>
              <w:pStyle w:val="NoSpacing"/>
            </w:pPr>
            <w:r w:rsidRPr="00412AA5">
              <w:t>(3)</w:t>
            </w:r>
          </w:p>
        </w:tc>
        <w:tc>
          <w:tcPr>
            <w:tcW w:w="1422" w:type="dxa"/>
            <w:tcBorders>
              <w:bottom w:val="single" w:sz="4" w:space="0" w:color="auto"/>
            </w:tcBorders>
            <w:vAlign w:val="center"/>
            <w:hideMark/>
          </w:tcPr>
          <w:p w14:paraId="4E8207E4" w14:textId="77777777" w:rsidR="00072843" w:rsidRPr="00412AA5" w:rsidRDefault="00072843" w:rsidP="008951C1">
            <w:pPr>
              <w:pStyle w:val="NoSpacing"/>
            </w:pPr>
            <w:r w:rsidRPr="00412AA5">
              <w:t>(4)</w:t>
            </w:r>
          </w:p>
        </w:tc>
      </w:tr>
      <w:tr w:rsidR="00072843" w:rsidRPr="00412AA5" w14:paraId="712C36B4" w14:textId="77777777" w:rsidTr="008951C1">
        <w:trPr>
          <w:tblCellSpacing w:w="15" w:type="dxa"/>
        </w:trPr>
        <w:tc>
          <w:tcPr>
            <w:tcW w:w="2205" w:type="dxa"/>
            <w:vAlign w:val="center"/>
            <w:hideMark/>
          </w:tcPr>
          <w:p w14:paraId="7690BF67" w14:textId="5A757B7C" w:rsidR="00072843" w:rsidRPr="00412AA5" w:rsidRDefault="00072843" w:rsidP="008951C1">
            <w:pPr>
              <w:pStyle w:val="NoSpacing"/>
            </w:pPr>
            <w:r w:rsidRPr="00412AA5">
              <w:rPr>
                <w:rStyle w:val="Emphasis"/>
                <w:sz w:val="20"/>
                <w:szCs w:val="20"/>
              </w:rPr>
              <w:t>N</w:t>
            </w:r>
          </w:p>
        </w:tc>
        <w:tc>
          <w:tcPr>
            <w:tcW w:w="1816" w:type="dxa"/>
            <w:gridSpan w:val="2"/>
            <w:vAlign w:val="center"/>
            <w:hideMark/>
          </w:tcPr>
          <w:p w14:paraId="2A0BD8EA" w14:textId="77777777" w:rsidR="00072843" w:rsidRPr="00412AA5" w:rsidRDefault="00072843" w:rsidP="008951C1">
            <w:pPr>
              <w:pStyle w:val="NoSpacing"/>
            </w:pPr>
            <w:r w:rsidRPr="00412AA5">
              <w:t>27</w:t>
            </w:r>
          </w:p>
        </w:tc>
        <w:tc>
          <w:tcPr>
            <w:tcW w:w="1642" w:type="dxa"/>
            <w:gridSpan w:val="2"/>
            <w:vAlign w:val="center"/>
            <w:hideMark/>
          </w:tcPr>
          <w:p w14:paraId="238D64A6" w14:textId="77777777" w:rsidR="00072843" w:rsidRPr="00412AA5" w:rsidRDefault="00072843" w:rsidP="008951C1">
            <w:pPr>
              <w:pStyle w:val="NoSpacing"/>
            </w:pPr>
            <w:r w:rsidRPr="00412AA5">
              <w:t>27</w:t>
            </w:r>
          </w:p>
        </w:tc>
        <w:tc>
          <w:tcPr>
            <w:tcW w:w="2286" w:type="dxa"/>
            <w:gridSpan w:val="2"/>
            <w:vAlign w:val="center"/>
            <w:hideMark/>
          </w:tcPr>
          <w:p w14:paraId="025AED67" w14:textId="77777777" w:rsidR="00072843" w:rsidRPr="00412AA5" w:rsidRDefault="00072843" w:rsidP="008951C1">
            <w:pPr>
              <w:pStyle w:val="NoSpacing"/>
            </w:pPr>
            <w:r w:rsidRPr="00412AA5">
              <w:t>22</w:t>
            </w:r>
          </w:p>
        </w:tc>
        <w:tc>
          <w:tcPr>
            <w:tcW w:w="1449" w:type="dxa"/>
            <w:gridSpan w:val="2"/>
            <w:vAlign w:val="center"/>
            <w:hideMark/>
          </w:tcPr>
          <w:p w14:paraId="75524BA0" w14:textId="77777777" w:rsidR="00072843" w:rsidRPr="00412AA5" w:rsidRDefault="00072843" w:rsidP="008951C1">
            <w:pPr>
              <w:pStyle w:val="NoSpacing"/>
            </w:pPr>
            <w:r w:rsidRPr="00412AA5">
              <w:t>22</w:t>
            </w:r>
          </w:p>
        </w:tc>
      </w:tr>
      <w:tr w:rsidR="00072843" w:rsidRPr="00412AA5" w14:paraId="2E300998" w14:textId="77777777" w:rsidTr="008951C1">
        <w:trPr>
          <w:tblCellSpacing w:w="15" w:type="dxa"/>
        </w:trPr>
        <w:tc>
          <w:tcPr>
            <w:tcW w:w="2205" w:type="dxa"/>
            <w:vAlign w:val="center"/>
            <w:hideMark/>
          </w:tcPr>
          <w:p w14:paraId="483B98CB" w14:textId="77777777" w:rsidR="00072843" w:rsidRPr="00412AA5" w:rsidRDefault="00072843" w:rsidP="008951C1">
            <w:pPr>
              <w:pStyle w:val="NoSpacing"/>
            </w:pPr>
            <w:r w:rsidRPr="00412AA5">
              <w:t>R</w:t>
            </w:r>
            <w:r w:rsidRPr="00412AA5">
              <w:rPr>
                <w:vertAlign w:val="superscript"/>
              </w:rPr>
              <w:t>2</w:t>
            </w:r>
          </w:p>
        </w:tc>
        <w:tc>
          <w:tcPr>
            <w:tcW w:w="1816" w:type="dxa"/>
            <w:gridSpan w:val="2"/>
            <w:vAlign w:val="center"/>
            <w:hideMark/>
          </w:tcPr>
          <w:p w14:paraId="316171E6" w14:textId="77777777" w:rsidR="00072843" w:rsidRPr="00412AA5" w:rsidRDefault="00072843" w:rsidP="008951C1">
            <w:pPr>
              <w:pStyle w:val="NoSpacing"/>
            </w:pPr>
            <w:r w:rsidRPr="00412AA5">
              <w:t>0.863</w:t>
            </w:r>
          </w:p>
        </w:tc>
        <w:tc>
          <w:tcPr>
            <w:tcW w:w="1642" w:type="dxa"/>
            <w:gridSpan w:val="2"/>
            <w:vAlign w:val="center"/>
            <w:hideMark/>
          </w:tcPr>
          <w:p w14:paraId="025B4958" w14:textId="77777777" w:rsidR="00072843" w:rsidRPr="00412AA5" w:rsidRDefault="00072843" w:rsidP="008951C1">
            <w:pPr>
              <w:pStyle w:val="NoSpacing"/>
            </w:pPr>
          </w:p>
        </w:tc>
        <w:tc>
          <w:tcPr>
            <w:tcW w:w="2286" w:type="dxa"/>
            <w:gridSpan w:val="2"/>
            <w:vAlign w:val="center"/>
            <w:hideMark/>
          </w:tcPr>
          <w:p w14:paraId="03195EB5" w14:textId="77777777" w:rsidR="00072843" w:rsidRPr="00412AA5" w:rsidRDefault="00072843" w:rsidP="008951C1">
            <w:pPr>
              <w:pStyle w:val="NoSpacing"/>
            </w:pPr>
            <w:r w:rsidRPr="00412AA5">
              <w:t>0.913</w:t>
            </w:r>
          </w:p>
        </w:tc>
        <w:tc>
          <w:tcPr>
            <w:tcW w:w="1449" w:type="dxa"/>
            <w:gridSpan w:val="2"/>
            <w:vAlign w:val="center"/>
            <w:hideMark/>
          </w:tcPr>
          <w:p w14:paraId="7F52FFE6" w14:textId="77777777" w:rsidR="00072843" w:rsidRPr="00412AA5" w:rsidRDefault="00072843" w:rsidP="008951C1">
            <w:pPr>
              <w:pStyle w:val="NoSpacing"/>
            </w:pPr>
          </w:p>
        </w:tc>
      </w:tr>
      <w:tr w:rsidR="00072843" w:rsidRPr="00412AA5" w14:paraId="15056F15" w14:textId="77777777" w:rsidTr="008951C1">
        <w:trPr>
          <w:tblCellSpacing w:w="15" w:type="dxa"/>
        </w:trPr>
        <w:tc>
          <w:tcPr>
            <w:tcW w:w="2205" w:type="dxa"/>
            <w:vAlign w:val="center"/>
            <w:hideMark/>
          </w:tcPr>
          <w:p w14:paraId="03ECE5E9" w14:textId="77777777" w:rsidR="00072843" w:rsidRPr="00412AA5" w:rsidRDefault="00072843" w:rsidP="008951C1">
            <w:pPr>
              <w:pStyle w:val="NoSpacing"/>
            </w:pPr>
            <w:r w:rsidRPr="00412AA5">
              <w:t>Adjusted R</w:t>
            </w:r>
            <w:r w:rsidRPr="00412AA5">
              <w:rPr>
                <w:vertAlign w:val="superscript"/>
              </w:rPr>
              <w:t>2</w:t>
            </w:r>
          </w:p>
        </w:tc>
        <w:tc>
          <w:tcPr>
            <w:tcW w:w="1816" w:type="dxa"/>
            <w:gridSpan w:val="2"/>
            <w:vAlign w:val="center"/>
            <w:hideMark/>
          </w:tcPr>
          <w:p w14:paraId="323CDF62" w14:textId="77777777" w:rsidR="00072843" w:rsidRPr="00412AA5" w:rsidRDefault="00072843" w:rsidP="008951C1">
            <w:pPr>
              <w:pStyle w:val="NoSpacing"/>
            </w:pPr>
            <w:r w:rsidRPr="00412AA5">
              <w:t>0.644</w:t>
            </w:r>
          </w:p>
        </w:tc>
        <w:tc>
          <w:tcPr>
            <w:tcW w:w="1642" w:type="dxa"/>
            <w:gridSpan w:val="2"/>
            <w:vAlign w:val="center"/>
            <w:hideMark/>
          </w:tcPr>
          <w:p w14:paraId="64526DDE" w14:textId="77777777" w:rsidR="00072843" w:rsidRPr="00412AA5" w:rsidRDefault="00072843" w:rsidP="008951C1">
            <w:pPr>
              <w:pStyle w:val="NoSpacing"/>
            </w:pPr>
          </w:p>
        </w:tc>
        <w:tc>
          <w:tcPr>
            <w:tcW w:w="2286" w:type="dxa"/>
            <w:gridSpan w:val="2"/>
            <w:vAlign w:val="center"/>
            <w:hideMark/>
          </w:tcPr>
          <w:p w14:paraId="494DD17D" w14:textId="77777777" w:rsidR="00072843" w:rsidRPr="00412AA5" w:rsidRDefault="00072843" w:rsidP="008951C1">
            <w:pPr>
              <w:pStyle w:val="NoSpacing"/>
            </w:pPr>
            <w:r w:rsidRPr="00412AA5">
              <w:t>0.796</w:t>
            </w:r>
          </w:p>
        </w:tc>
        <w:tc>
          <w:tcPr>
            <w:tcW w:w="1449" w:type="dxa"/>
            <w:gridSpan w:val="2"/>
            <w:vAlign w:val="center"/>
            <w:hideMark/>
          </w:tcPr>
          <w:p w14:paraId="496A7B35" w14:textId="77777777" w:rsidR="00072843" w:rsidRPr="00412AA5" w:rsidRDefault="00072843" w:rsidP="008951C1">
            <w:pPr>
              <w:pStyle w:val="NoSpacing"/>
            </w:pPr>
          </w:p>
        </w:tc>
      </w:tr>
      <w:tr w:rsidR="00072843" w:rsidRPr="00412AA5" w14:paraId="0E1D1DE3" w14:textId="77777777" w:rsidTr="008951C1">
        <w:trPr>
          <w:tblCellSpacing w:w="15" w:type="dxa"/>
        </w:trPr>
        <w:tc>
          <w:tcPr>
            <w:tcW w:w="2205" w:type="dxa"/>
            <w:vAlign w:val="center"/>
          </w:tcPr>
          <w:p w14:paraId="0C832F68" w14:textId="77777777" w:rsidR="00072843" w:rsidRPr="00412AA5" w:rsidRDefault="00072843" w:rsidP="008951C1">
            <w:pPr>
              <w:pStyle w:val="NoSpacing"/>
            </w:pPr>
            <w:r w:rsidRPr="00412AA5">
              <w:t>ICC (Adjusted)</w:t>
            </w:r>
          </w:p>
        </w:tc>
        <w:tc>
          <w:tcPr>
            <w:tcW w:w="1816" w:type="dxa"/>
            <w:gridSpan w:val="2"/>
            <w:vAlign w:val="center"/>
          </w:tcPr>
          <w:p w14:paraId="1FBE53CB" w14:textId="77777777" w:rsidR="00072843" w:rsidRPr="00412AA5" w:rsidRDefault="00072843" w:rsidP="008951C1">
            <w:pPr>
              <w:pStyle w:val="NoSpacing"/>
            </w:pPr>
          </w:p>
        </w:tc>
        <w:tc>
          <w:tcPr>
            <w:tcW w:w="1642" w:type="dxa"/>
            <w:gridSpan w:val="2"/>
            <w:vAlign w:val="center"/>
          </w:tcPr>
          <w:p w14:paraId="63A15043" w14:textId="77777777" w:rsidR="00072843" w:rsidRPr="00412AA5" w:rsidRDefault="00072843" w:rsidP="008951C1">
            <w:pPr>
              <w:pStyle w:val="NoSpacing"/>
            </w:pPr>
            <w:r w:rsidRPr="00412AA5">
              <w:t>0.28</w:t>
            </w:r>
          </w:p>
        </w:tc>
        <w:tc>
          <w:tcPr>
            <w:tcW w:w="2286" w:type="dxa"/>
            <w:gridSpan w:val="2"/>
            <w:vAlign w:val="center"/>
          </w:tcPr>
          <w:p w14:paraId="3E90F90D" w14:textId="77777777" w:rsidR="00072843" w:rsidRPr="00412AA5" w:rsidRDefault="00072843" w:rsidP="008951C1">
            <w:pPr>
              <w:pStyle w:val="NoSpacing"/>
            </w:pPr>
          </w:p>
        </w:tc>
        <w:tc>
          <w:tcPr>
            <w:tcW w:w="1449" w:type="dxa"/>
            <w:gridSpan w:val="2"/>
            <w:vAlign w:val="center"/>
          </w:tcPr>
          <w:p w14:paraId="5AAF31FA" w14:textId="77777777" w:rsidR="00072843" w:rsidRPr="00412AA5" w:rsidRDefault="00072843" w:rsidP="008951C1">
            <w:pPr>
              <w:pStyle w:val="NoSpacing"/>
            </w:pPr>
            <w:r w:rsidRPr="00412AA5">
              <w:t>0.07</w:t>
            </w:r>
          </w:p>
        </w:tc>
      </w:tr>
      <w:tr w:rsidR="00072843" w:rsidRPr="00412AA5" w14:paraId="3ACF7E37" w14:textId="77777777" w:rsidTr="008951C1">
        <w:trPr>
          <w:tblCellSpacing w:w="15" w:type="dxa"/>
        </w:trPr>
        <w:tc>
          <w:tcPr>
            <w:tcW w:w="2205" w:type="dxa"/>
            <w:vAlign w:val="center"/>
          </w:tcPr>
          <w:p w14:paraId="0E104DAF" w14:textId="77777777" w:rsidR="00072843" w:rsidRPr="00412AA5" w:rsidRDefault="00072843" w:rsidP="008951C1">
            <w:pPr>
              <w:pStyle w:val="NoSpacing"/>
            </w:pPr>
            <w:r w:rsidRPr="00412AA5">
              <w:t>ICC (Conditional)</w:t>
            </w:r>
          </w:p>
        </w:tc>
        <w:tc>
          <w:tcPr>
            <w:tcW w:w="1816" w:type="dxa"/>
            <w:gridSpan w:val="2"/>
            <w:vAlign w:val="center"/>
          </w:tcPr>
          <w:p w14:paraId="2280D93D" w14:textId="77777777" w:rsidR="00072843" w:rsidRPr="00412AA5" w:rsidRDefault="00072843" w:rsidP="008951C1">
            <w:pPr>
              <w:pStyle w:val="NoSpacing"/>
            </w:pPr>
          </w:p>
        </w:tc>
        <w:tc>
          <w:tcPr>
            <w:tcW w:w="1642" w:type="dxa"/>
            <w:gridSpan w:val="2"/>
            <w:vAlign w:val="center"/>
          </w:tcPr>
          <w:p w14:paraId="441AC882" w14:textId="77777777" w:rsidR="00072843" w:rsidRPr="00412AA5" w:rsidRDefault="00072843" w:rsidP="008951C1">
            <w:pPr>
              <w:pStyle w:val="NoSpacing"/>
            </w:pPr>
            <w:r w:rsidRPr="00412AA5">
              <w:t>0.11</w:t>
            </w:r>
          </w:p>
        </w:tc>
        <w:tc>
          <w:tcPr>
            <w:tcW w:w="2286" w:type="dxa"/>
            <w:gridSpan w:val="2"/>
            <w:vAlign w:val="center"/>
          </w:tcPr>
          <w:p w14:paraId="528B0AC7" w14:textId="77777777" w:rsidR="00072843" w:rsidRPr="00412AA5" w:rsidRDefault="00072843" w:rsidP="008951C1">
            <w:pPr>
              <w:pStyle w:val="NoSpacing"/>
            </w:pPr>
          </w:p>
        </w:tc>
        <w:tc>
          <w:tcPr>
            <w:tcW w:w="1449" w:type="dxa"/>
            <w:gridSpan w:val="2"/>
            <w:vAlign w:val="center"/>
          </w:tcPr>
          <w:p w14:paraId="3B294F2E" w14:textId="77777777" w:rsidR="00072843" w:rsidRPr="00412AA5" w:rsidRDefault="00072843" w:rsidP="008951C1">
            <w:pPr>
              <w:pStyle w:val="NoSpacing"/>
            </w:pPr>
            <w:r w:rsidRPr="00412AA5">
              <w:t>0.01</w:t>
            </w:r>
          </w:p>
        </w:tc>
      </w:tr>
      <w:tr w:rsidR="00072843" w:rsidRPr="00412AA5" w14:paraId="7F94D2E0" w14:textId="77777777" w:rsidTr="008951C1">
        <w:trPr>
          <w:tblCellSpacing w:w="15" w:type="dxa"/>
        </w:trPr>
        <w:tc>
          <w:tcPr>
            <w:tcW w:w="2205" w:type="dxa"/>
            <w:vAlign w:val="center"/>
            <w:hideMark/>
          </w:tcPr>
          <w:p w14:paraId="4529CA0A" w14:textId="77777777" w:rsidR="00072843" w:rsidRPr="00412AA5" w:rsidRDefault="00072843" w:rsidP="008951C1">
            <w:pPr>
              <w:pStyle w:val="NoSpacing"/>
            </w:pPr>
            <w:r w:rsidRPr="00412AA5">
              <w:t>Log Likelihood</w:t>
            </w:r>
          </w:p>
        </w:tc>
        <w:tc>
          <w:tcPr>
            <w:tcW w:w="1816" w:type="dxa"/>
            <w:gridSpan w:val="2"/>
            <w:vAlign w:val="center"/>
            <w:hideMark/>
          </w:tcPr>
          <w:p w14:paraId="6F38B51A" w14:textId="77777777" w:rsidR="00072843" w:rsidRPr="00412AA5" w:rsidRDefault="00072843" w:rsidP="008951C1">
            <w:pPr>
              <w:pStyle w:val="NoSpacing"/>
            </w:pPr>
          </w:p>
        </w:tc>
        <w:tc>
          <w:tcPr>
            <w:tcW w:w="1642" w:type="dxa"/>
            <w:gridSpan w:val="2"/>
            <w:vAlign w:val="center"/>
            <w:hideMark/>
          </w:tcPr>
          <w:p w14:paraId="6D888D9E" w14:textId="77777777" w:rsidR="00072843" w:rsidRPr="00412AA5" w:rsidRDefault="00072843" w:rsidP="008951C1">
            <w:pPr>
              <w:pStyle w:val="NoSpacing"/>
            </w:pPr>
            <w:r w:rsidRPr="00412AA5">
              <w:t>-54.839</w:t>
            </w:r>
          </w:p>
        </w:tc>
        <w:tc>
          <w:tcPr>
            <w:tcW w:w="2286" w:type="dxa"/>
            <w:gridSpan w:val="2"/>
            <w:vAlign w:val="center"/>
            <w:hideMark/>
          </w:tcPr>
          <w:p w14:paraId="2AADEB3F" w14:textId="77777777" w:rsidR="00072843" w:rsidRPr="00412AA5" w:rsidRDefault="00072843" w:rsidP="008951C1">
            <w:pPr>
              <w:pStyle w:val="NoSpacing"/>
            </w:pPr>
          </w:p>
        </w:tc>
        <w:tc>
          <w:tcPr>
            <w:tcW w:w="1449" w:type="dxa"/>
            <w:gridSpan w:val="2"/>
            <w:vAlign w:val="center"/>
            <w:hideMark/>
          </w:tcPr>
          <w:p w14:paraId="6D26ABAC" w14:textId="77777777" w:rsidR="00072843" w:rsidRPr="00412AA5" w:rsidRDefault="00072843" w:rsidP="008951C1">
            <w:pPr>
              <w:pStyle w:val="NoSpacing"/>
            </w:pPr>
            <w:r w:rsidRPr="00412AA5">
              <w:t>-44.599</w:t>
            </w:r>
          </w:p>
        </w:tc>
      </w:tr>
      <w:tr w:rsidR="00072843" w:rsidRPr="00412AA5" w14:paraId="09B7C6E8" w14:textId="77777777" w:rsidTr="008951C1">
        <w:trPr>
          <w:tblCellSpacing w:w="15" w:type="dxa"/>
        </w:trPr>
        <w:tc>
          <w:tcPr>
            <w:tcW w:w="2205" w:type="dxa"/>
            <w:vAlign w:val="center"/>
            <w:hideMark/>
          </w:tcPr>
          <w:p w14:paraId="0B6AE313" w14:textId="77777777" w:rsidR="00072843" w:rsidRPr="00412AA5" w:rsidRDefault="00072843" w:rsidP="008951C1">
            <w:pPr>
              <w:pStyle w:val="NoSpacing"/>
            </w:pPr>
            <w:proofErr w:type="spellStart"/>
            <w:r w:rsidRPr="00412AA5">
              <w:t>Akaike</w:t>
            </w:r>
            <w:proofErr w:type="spellEnd"/>
            <w:r w:rsidRPr="00412AA5">
              <w:t xml:space="preserve"> Inf. Crit.</w:t>
            </w:r>
          </w:p>
        </w:tc>
        <w:tc>
          <w:tcPr>
            <w:tcW w:w="1816" w:type="dxa"/>
            <w:gridSpan w:val="2"/>
            <w:vAlign w:val="center"/>
            <w:hideMark/>
          </w:tcPr>
          <w:p w14:paraId="1E960195" w14:textId="77777777" w:rsidR="00072843" w:rsidRPr="00412AA5" w:rsidRDefault="00072843" w:rsidP="008951C1">
            <w:pPr>
              <w:pStyle w:val="NoSpacing"/>
            </w:pPr>
          </w:p>
        </w:tc>
        <w:tc>
          <w:tcPr>
            <w:tcW w:w="1642" w:type="dxa"/>
            <w:gridSpan w:val="2"/>
            <w:vAlign w:val="center"/>
            <w:hideMark/>
          </w:tcPr>
          <w:p w14:paraId="7BC77503" w14:textId="77777777" w:rsidR="00072843" w:rsidRPr="00412AA5" w:rsidRDefault="00072843" w:rsidP="008951C1">
            <w:pPr>
              <w:pStyle w:val="NoSpacing"/>
            </w:pPr>
            <w:r w:rsidRPr="00412AA5">
              <w:t>145.679</w:t>
            </w:r>
          </w:p>
        </w:tc>
        <w:tc>
          <w:tcPr>
            <w:tcW w:w="2286" w:type="dxa"/>
            <w:gridSpan w:val="2"/>
            <w:vAlign w:val="center"/>
            <w:hideMark/>
          </w:tcPr>
          <w:p w14:paraId="2DE0E3A9" w14:textId="77777777" w:rsidR="00072843" w:rsidRPr="00412AA5" w:rsidRDefault="00072843" w:rsidP="008951C1">
            <w:pPr>
              <w:pStyle w:val="NoSpacing"/>
            </w:pPr>
          </w:p>
        </w:tc>
        <w:tc>
          <w:tcPr>
            <w:tcW w:w="1449" w:type="dxa"/>
            <w:gridSpan w:val="2"/>
            <w:vAlign w:val="center"/>
            <w:hideMark/>
          </w:tcPr>
          <w:p w14:paraId="278A8FB4" w14:textId="77777777" w:rsidR="00072843" w:rsidRPr="00412AA5" w:rsidRDefault="00072843" w:rsidP="008951C1">
            <w:pPr>
              <w:pStyle w:val="NoSpacing"/>
            </w:pPr>
            <w:r w:rsidRPr="00412AA5">
              <w:t>117.199</w:t>
            </w:r>
          </w:p>
        </w:tc>
      </w:tr>
      <w:tr w:rsidR="00072843" w:rsidRPr="00412AA5" w14:paraId="44371566" w14:textId="77777777" w:rsidTr="008951C1">
        <w:trPr>
          <w:tblCellSpacing w:w="15" w:type="dxa"/>
        </w:trPr>
        <w:tc>
          <w:tcPr>
            <w:tcW w:w="2205" w:type="dxa"/>
            <w:vAlign w:val="center"/>
            <w:hideMark/>
          </w:tcPr>
          <w:p w14:paraId="6A5675F0" w14:textId="77777777" w:rsidR="00072843" w:rsidRPr="00412AA5" w:rsidRDefault="00072843" w:rsidP="008951C1">
            <w:pPr>
              <w:pStyle w:val="NoSpacing"/>
            </w:pPr>
            <w:r w:rsidRPr="00412AA5">
              <w:t>Bayesian Inf. Crit.</w:t>
            </w:r>
          </w:p>
        </w:tc>
        <w:tc>
          <w:tcPr>
            <w:tcW w:w="1816" w:type="dxa"/>
            <w:gridSpan w:val="2"/>
            <w:vAlign w:val="center"/>
            <w:hideMark/>
          </w:tcPr>
          <w:p w14:paraId="11F77938" w14:textId="77777777" w:rsidR="00072843" w:rsidRPr="00412AA5" w:rsidRDefault="00072843" w:rsidP="008951C1">
            <w:pPr>
              <w:pStyle w:val="NoSpacing"/>
            </w:pPr>
          </w:p>
        </w:tc>
        <w:tc>
          <w:tcPr>
            <w:tcW w:w="1642" w:type="dxa"/>
            <w:gridSpan w:val="2"/>
            <w:vAlign w:val="center"/>
            <w:hideMark/>
          </w:tcPr>
          <w:p w14:paraId="5DF20493" w14:textId="77777777" w:rsidR="00072843" w:rsidRPr="00412AA5" w:rsidRDefault="00072843" w:rsidP="008951C1">
            <w:pPr>
              <w:pStyle w:val="NoSpacing"/>
            </w:pPr>
            <w:r w:rsidRPr="00412AA5">
              <w:t>169.004</w:t>
            </w:r>
          </w:p>
        </w:tc>
        <w:tc>
          <w:tcPr>
            <w:tcW w:w="2286" w:type="dxa"/>
            <w:gridSpan w:val="2"/>
            <w:vAlign w:val="center"/>
            <w:hideMark/>
          </w:tcPr>
          <w:p w14:paraId="28A67430" w14:textId="77777777" w:rsidR="00072843" w:rsidRPr="00412AA5" w:rsidRDefault="00072843" w:rsidP="008951C1">
            <w:pPr>
              <w:pStyle w:val="NoSpacing"/>
            </w:pPr>
          </w:p>
        </w:tc>
        <w:tc>
          <w:tcPr>
            <w:tcW w:w="1449" w:type="dxa"/>
            <w:gridSpan w:val="2"/>
            <w:vAlign w:val="center"/>
            <w:hideMark/>
          </w:tcPr>
          <w:p w14:paraId="14C427C9" w14:textId="77777777" w:rsidR="00072843" w:rsidRPr="00412AA5" w:rsidRDefault="00072843" w:rsidP="008951C1">
            <w:pPr>
              <w:pStyle w:val="NoSpacing"/>
            </w:pPr>
            <w:r w:rsidRPr="00412AA5">
              <w:t>132.474</w:t>
            </w:r>
          </w:p>
        </w:tc>
      </w:tr>
      <w:tr w:rsidR="00072843" w:rsidRPr="00412AA5" w14:paraId="48FF6AEB" w14:textId="77777777" w:rsidTr="008951C1">
        <w:trPr>
          <w:tblCellSpacing w:w="15" w:type="dxa"/>
        </w:trPr>
        <w:tc>
          <w:tcPr>
            <w:tcW w:w="2205" w:type="dxa"/>
            <w:vAlign w:val="center"/>
            <w:hideMark/>
          </w:tcPr>
          <w:p w14:paraId="103CB98F" w14:textId="77777777" w:rsidR="00072843" w:rsidRPr="00412AA5" w:rsidRDefault="00072843" w:rsidP="008951C1">
            <w:pPr>
              <w:pStyle w:val="NoSpacing"/>
            </w:pPr>
            <w:r w:rsidRPr="00412AA5">
              <w:t>Residual Std. Error</w:t>
            </w:r>
          </w:p>
        </w:tc>
        <w:tc>
          <w:tcPr>
            <w:tcW w:w="1816" w:type="dxa"/>
            <w:gridSpan w:val="2"/>
            <w:vAlign w:val="center"/>
            <w:hideMark/>
          </w:tcPr>
          <w:p w14:paraId="04A74BB7" w14:textId="77777777" w:rsidR="00072843" w:rsidRPr="00412AA5" w:rsidRDefault="00072843" w:rsidP="008951C1">
            <w:pPr>
              <w:pStyle w:val="NoSpacing"/>
            </w:pPr>
            <w:r w:rsidRPr="00412AA5">
              <w:t>1.736</w:t>
            </w:r>
          </w:p>
        </w:tc>
        <w:tc>
          <w:tcPr>
            <w:tcW w:w="1642" w:type="dxa"/>
            <w:gridSpan w:val="2"/>
            <w:vAlign w:val="center"/>
            <w:hideMark/>
          </w:tcPr>
          <w:p w14:paraId="211057C4" w14:textId="77777777" w:rsidR="00072843" w:rsidRPr="00412AA5" w:rsidRDefault="00072843" w:rsidP="008951C1">
            <w:pPr>
              <w:pStyle w:val="NoSpacing"/>
            </w:pPr>
          </w:p>
        </w:tc>
        <w:tc>
          <w:tcPr>
            <w:tcW w:w="2286" w:type="dxa"/>
            <w:gridSpan w:val="2"/>
            <w:vAlign w:val="center"/>
            <w:hideMark/>
          </w:tcPr>
          <w:p w14:paraId="0B03BB18" w14:textId="77777777" w:rsidR="00072843" w:rsidRPr="00412AA5" w:rsidRDefault="00072843" w:rsidP="008951C1">
            <w:pPr>
              <w:pStyle w:val="NoSpacing"/>
            </w:pPr>
            <w:r w:rsidRPr="00412AA5">
              <w:t>1.787</w:t>
            </w:r>
          </w:p>
        </w:tc>
        <w:tc>
          <w:tcPr>
            <w:tcW w:w="1449" w:type="dxa"/>
            <w:gridSpan w:val="2"/>
            <w:vAlign w:val="center"/>
            <w:hideMark/>
          </w:tcPr>
          <w:p w14:paraId="292D46BC" w14:textId="77777777" w:rsidR="00072843" w:rsidRPr="00412AA5" w:rsidRDefault="00072843" w:rsidP="008951C1">
            <w:pPr>
              <w:pStyle w:val="NoSpacing"/>
            </w:pPr>
          </w:p>
        </w:tc>
      </w:tr>
      <w:tr w:rsidR="00072843" w:rsidRPr="00412AA5" w14:paraId="72587CAA" w14:textId="77777777" w:rsidTr="00072843">
        <w:trPr>
          <w:trHeight w:val="438"/>
          <w:tblCellSpacing w:w="15" w:type="dxa"/>
        </w:trPr>
        <w:tc>
          <w:tcPr>
            <w:tcW w:w="2205" w:type="dxa"/>
            <w:vAlign w:val="center"/>
            <w:hideMark/>
          </w:tcPr>
          <w:p w14:paraId="09B5A44C" w14:textId="77777777" w:rsidR="00072843" w:rsidRPr="00412AA5" w:rsidRDefault="00072843" w:rsidP="008951C1">
            <w:pPr>
              <w:pStyle w:val="NoSpacing"/>
            </w:pPr>
            <w:r w:rsidRPr="00412AA5">
              <w:t>F Statistic</w:t>
            </w:r>
          </w:p>
        </w:tc>
        <w:tc>
          <w:tcPr>
            <w:tcW w:w="1816" w:type="dxa"/>
            <w:gridSpan w:val="2"/>
            <w:vAlign w:val="center"/>
            <w:hideMark/>
          </w:tcPr>
          <w:p w14:paraId="186CB2CE" w14:textId="77777777" w:rsidR="00072843" w:rsidRPr="00412AA5" w:rsidRDefault="00072843" w:rsidP="008951C1">
            <w:pPr>
              <w:pStyle w:val="NoSpacing"/>
            </w:pPr>
            <w:r w:rsidRPr="00412AA5">
              <w:t>3.936</w:t>
            </w:r>
            <w:r w:rsidRPr="00412AA5">
              <w:rPr>
                <w:vertAlign w:val="superscript"/>
              </w:rPr>
              <w:t>**</w:t>
            </w:r>
            <w:r w:rsidRPr="00412AA5">
              <w:t xml:space="preserve"> </w:t>
            </w:r>
          </w:p>
        </w:tc>
        <w:tc>
          <w:tcPr>
            <w:tcW w:w="1642" w:type="dxa"/>
            <w:gridSpan w:val="2"/>
            <w:vAlign w:val="center"/>
            <w:hideMark/>
          </w:tcPr>
          <w:p w14:paraId="1D144F59" w14:textId="77777777" w:rsidR="00072843" w:rsidRPr="00412AA5" w:rsidRDefault="00072843" w:rsidP="008951C1">
            <w:pPr>
              <w:pStyle w:val="NoSpacing"/>
            </w:pPr>
          </w:p>
        </w:tc>
        <w:tc>
          <w:tcPr>
            <w:tcW w:w="2286" w:type="dxa"/>
            <w:gridSpan w:val="2"/>
            <w:vAlign w:val="center"/>
            <w:hideMark/>
          </w:tcPr>
          <w:p w14:paraId="2F34B9E3" w14:textId="77777777" w:rsidR="00072843" w:rsidRPr="00412AA5" w:rsidRDefault="00072843" w:rsidP="008951C1">
            <w:pPr>
              <w:pStyle w:val="NoSpacing"/>
            </w:pPr>
            <w:r w:rsidRPr="00412AA5">
              <w:t>7.825</w:t>
            </w:r>
            <w:r w:rsidRPr="00412AA5">
              <w:rPr>
                <w:vertAlign w:val="superscript"/>
              </w:rPr>
              <w:t>***</w:t>
            </w:r>
            <w:r w:rsidRPr="00412AA5">
              <w:t xml:space="preserve"> </w:t>
            </w:r>
          </w:p>
        </w:tc>
        <w:tc>
          <w:tcPr>
            <w:tcW w:w="1449" w:type="dxa"/>
            <w:gridSpan w:val="2"/>
            <w:vAlign w:val="center"/>
            <w:hideMark/>
          </w:tcPr>
          <w:p w14:paraId="14CC07EB" w14:textId="77777777" w:rsidR="00072843" w:rsidRPr="00412AA5" w:rsidRDefault="00072843" w:rsidP="008951C1">
            <w:pPr>
              <w:pStyle w:val="NoSpacing"/>
            </w:pPr>
          </w:p>
        </w:tc>
      </w:tr>
      <w:tr w:rsidR="00072843" w:rsidRPr="00412AA5" w14:paraId="22F4FFDD" w14:textId="77777777" w:rsidTr="00072843">
        <w:trPr>
          <w:trHeight w:val="134"/>
          <w:tblCellSpacing w:w="15" w:type="dxa"/>
        </w:trPr>
        <w:tc>
          <w:tcPr>
            <w:tcW w:w="2205" w:type="dxa"/>
            <w:vAlign w:val="center"/>
          </w:tcPr>
          <w:p w14:paraId="47B36BBC" w14:textId="77777777" w:rsidR="00072843" w:rsidRPr="00412AA5" w:rsidRDefault="00072843" w:rsidP="008951C1">
            <w:pPr>
              <w:pStyle w:val="NoSpacing"/>
            </w:pPr>
            <w:proofErr w:type="spellStart"/>
            <w:r w:rsidRPr="00412AA5">
              <w:t>Breusch</w:t>
            </w:r>
            <w:proofErr w:type="spellEnd"/>
            <w:r w:rsidRPr="00412AA5">
              <w:t>-Pagan Test</w:t>
            </w:r>
          </w:p>
        </w:tc>
        <w:tc>
          <w:tcPr>
            <w:tcW w:w="1816" w:type="dxa"/>
            <w:gridSpan w:val="2"/>
            <w:vAlign w:val="center"/>
          </w:tcPr>
          <w:p w14:paraId="4938ED61" w14:textId="77777777" w:rsidR="00072843" w:rsidRPr="00412AA5" w:rsidRDefault="00072843" w:rsidP="008951C1">
            <w:pPr>
              <w:pStyle w:val="NoSpacing"/>
            </w:pPr>
            <w:r w:rsidRPr="00412AA5">
              <w:t>18.55</w:t>
            </w:r>
          </w:p>
        </w:tc>
        <w:tc>
          <w:tcPr>
            <w:tcW w:w="1642" w:type="dxa"/>
            <w:gridSpan w:val="2"/>
            <w:vAlign w:val="center"/>
          </w:tcPr>
          <w:p w14:paraId="27F7732A" w14:textId="77777777" w:rsidR="00072843" w:rsidRPr="00412AA5" w:rsidRDefault="00072843" w:rsidP="008951C1">
            <w:pPr>
              <w:pStyle w:val="NoSpacing"/>
            </w:pPr>
          </w:p>
        </w:tc>
        <w:tc>
          <w:tcPr>
            <w:tcW w:w="2286" w:type="dxa"/>
            <w:gridSpan w:val="2"/>
            <w:vAlign w:val="center"/>
          </w:tcPr>
          <w:p w14:paraId="5B09CC53" w14:textId="77777777" w:rsidR="00072843" w:rsidRPr="00412AA5" w:rsidRDefault="00072843" w:rsidP="008951C1">
            <w:pPr>
              <w:pStyle w:val="NoSpacing"/>
            </w:pPr>
            <w:r w:rsidRPr="00412AA5">
              <w:t>6.40</w:t>
            </w:r>
          </w:p>
        </w:tc>
        <w:tc>
          <w:tcPr>
            <w:tcW w:w="1449" w:type="dxa"/>
            <w:gridSpan w:val="2"/>
            <w:vAlign w:val="center"/>
          </w:tcPr>
          <w:p w14:paraId="21F08397" w14:textId="77777777" w:rsidR="00072843" w:rsidRPr="00412AA5" w:rsidRDefault="00072843" w:rsidP="008951C1">
            <w:pPr>
              <w:pStyle w:val="NoSpacing"/>
            </w:pPr>
          </w:p>
        </w:tc>
      </w:tr>
      <w:tr w:rsidR="00072843" w:rsidRPr="00412AA5" w14:paraId="29768E09" w14:textId="77777777" w:rsidTr="00072843">
        <w:trPr>
          <w:trHeight w:val="134"/>
          <w:tblCellSpacing w:w="15" w:type="dxa"/>
        </w:trPr>
        <w:tc>
          <w:tcPr>
            <w:tcW w:w="2205" w:type="dxa"/>
            <w:vAlign w:val="center"/>
          </w:tcPr>
          <w:p w14:paraId="33C34CF3" w14:textId="6E022363" w:rsidR="00072843" w:rsidRPr="00412AA5" w:rsidRDefault="00072843" w:rsidP="008951C1">
            <w:pPr>
              <w:pStyle w:val="NoSpacing"/>
            </w:pPr>
            <w:r>
              <w:t>Meta-regression TE</w:t>
            </w:r>
          </w:p>
        </w:tc>
        <w:tc>
          <w:tcPr>
            <w:tcW w:w="1816" w:type="dxa"/>
            <w:gridSpan w:val="2"/>
            <w:vAlign w:val="center"/>
          </w:tcPr>
          <w:p w14:paraId="666BE07D" w14:textId="72CC4D09" w:rsidR="00072843" w:rsidRPr="00412AA5" w:rsidRDefault="00072843" w:rsidP="008951C1">
            <w:pPr>
              <w:pStyle w:val="NoSpacing"/>
            </w:pPr>
            <w:r>
              <w:t>15.3%</w:t>
            </w:r>
          </w:p>
        </w:tc>
        <w:tc>
          <w:tcPr>
            <w:tcW w:w="1642" w:type="dxa"/>
            <w:gridSpan w:val="2"/>
            <w:vAlign w:val="center"/>
          </w:tcPr>
          <w:p w14:paraId="53900FEC" w14:textId="77777777" w:rsidR="00072843" w:rsidRPr="00412AA5" w:rsidRDefault="00072843" w:rsidP="008951C1">
            <w:pPr>
              <w:pStyle w:val="NoSpacing"/>
            </w:pPr>
          </w:p>
        </w:tc>
        <w:tc>
          <w:tcPr>
            <w:tcW w:w="2286" w:type="dxa"/>
            <w:gridSpan w:val="2"/>
            <w:vAlign w:val="center"/>
          </w:tcPr>
          <w:p w14:paraId="58BFBBE1" w14:textId="689DC474" w:rsidR="00072843" w:rsidRPr="00412AA5" w:rsidRDefault="00072843" w:rsidP="008951C1">
            <w:pPr>
              <w:pStyle w:val="NoSpacing"/>
            </w:pPr>
            <w:r>
              <w:t>15.81%</w:t>
            </w:r>
          </w:p>
        </w:tc>
        <w:tc>
          <w:tcPr>
            <w:tcW w:w="1449" w:type="dxa"/>
            <w:gridSpan w:val="2"/>
            <w:vAlign w:val="center"/>
          </w:tcPr>
          <w:p w14:paraId="4E979D33" w14:textId="77777777" w:rsidR="00072843" w:rsidRPr="00412AA5" w:rsidRDefault="00072843" w:rsidP="008951C1">
            <w:pPr>
              <w:pStyle w:val="NoSpacing"/>
            </w:pPr>
          </w:p>
        </w:tc>
      </w:tr>
      <w:tr w:rsidR="00072843" w:rsidRPr="00412AA5" w14:paraId="0C6F6E2D" w14:textId="77777777" w:rsidTr="00072843">
        <w:trPr>
          <w:trHeight w:val="134"/>
          <w:tblCellSpacing w:w="15" w:type="dxa"/>
        </w:trPr>
        <w:tc>
          <w:tcPr>
            <w:tcW w:w="2205" w:type="dxa"/>
            <w:tcBorders>
              <w:bottom w:val="single" w:sz="4" w:space="0" w:color="auto"/>
            </w:tcBorders>
            <w:vAlign w:val="center"/>
          </w:tcPr>
          <w:p w14:paraId="4433C74F" w14:textId="59570608" w:rsidR="00072843" w:rsidRPr="00412AA5" w:rsidRDefault="00072843" w:rsidP="008951C1">
            <w:pPr>
              <w:pStyle w:val="NoSpacing"/>
            </w:pPr>
            <w:r>
              <w:t>Benefit TE</w:t>
            </w:r>
          </w:p>
        </w:tc>
        <w:tc>
          <w:tcPr>
            <w:tcW w:w="1816" w:type="dxa"/>
            <w:gridSpan w:val="2"/>
            <w:tcBorders>
              <w:bottom w:val="single" w:sz="4" w:space="0" w:color="auto"/>
            </w:tcBorders>
            <w:vAlign w:val="center"/>
          </w:tcPr>
          <w:p w14:paraId="11720BF3" w14:textId="7A978DFF" w:rsidR="00072843" w:rsidRPr="00412AA5" w:rsidRDefault="00072843" w:rsidP="008951C1">
            <w:pPr>
              <w:pStyle w:val="NoSpacing"/>
            </w:pPr>
            <w:r>
              <w:t>40%</w:t>
            </w:r>
          </w:p>
        </w:tc>
        <w:tc>
          <w:tcPr>
            <w:tcW w:w="1642" w:type="dxa"/>
            <w:gridSpan w:val="2"/>
            <w:tcBorders>
              <w:bottom w:val="single" w:sz="4" w:space="0" w:color="auto"/>
            </w:tcBorders>
            <w:vAlign w:val="center"/>
          </w:tcPr>
          <w:p w14:paraId="5F41327B" w14:textId="77777777" w:rsidR="00072843" w:rsidRPr="00412AA5" w:rsidRDefault="00072843" w:rsidP="008951C1">
            <w:pPr>
              <w:pStyle w:val="NoSpacing"/>
            </w:pPr>
          </w:p>
        </w:tc>
        <w:tc>
          <w:tcPr>
            <w:tcW w:w="2286" w:type="dxa"/>
            <w:gridSpan w:val="2"/>
            <w:tcBorders>
              <w:bottom w:val="single" w:sz="4" w:space="0" w:color="auto"/>
            </w:tcBorders>
            <w:vAlign w:val="center"/>
          </w:tcPr>
          <w:p w14:paraId="35168E93" w14:textId="77777777" w:rsidR="00072843" w:rsidRDefault="00072843" w:rsidP="008951C1">
            <w:pPr>
              <w:pStyle w:val="NoSpacing"/>
            </w:pPr>
            <w:r>
              <w:t>47.48%</w:t>
            </w:r>
          </w:p>
          <w:p w14:paraId="633A8447" w14:textId="0493CC70" w:rsidR="00072843" w:rsidRPr="00412AA5" w:rsidRDefault="00072843" w:rsidP="008951C1">
            <w:pPr>
              <w:pStyle w:val="NoSpacing"/>
            </w:pPr>
          </w:p>
        </w:tc>
        <w:tc>
          <w:tcPr>
            <w:tcW w:w="1449" w:type="dxa"/>
            <w:gridSpan w:val="2"/>
            <w:tcBorders>
              <w:bottom w:val="single" w:sz="4" w:space="0" w:color="auto"/>
            </w:tcBorders>
            <w:vAlign w:val="center"/>
          </w:tcPr>
          <w:p w14:paraId="56F191B3" w14:textId="77777777" w:rsidR="00072843" w:rsidRPr="00412AA5" w:rsidRDefault="00072843" w:rsidP="008951C1">
            <w:pPr>
              <w:pStyle w:val="NoSpacing"/>
            </w:pPr>
          </w:p>
        </w:tc>
      </w:tr>
    </w:tbl>
    <w:p w14:paraId="578D13D1" w14:textId="4BB2B6DE" w:rsidR="00072843" w:rsidRDefault="00072843" w:rsidP="00072843">
      <w:r>
        <w:t xml:space="preserve">N denotes number of observations; *** denotes significance at 1%; ** denotes significance at 5%; * denotes significance at 10%. OLS denotes ordinary least squares; RIM denotes random intercept mixed model; standard errors are in parenthesis; Log Amphibians; ESS Goal WP; Use Penalties; and Use incentives were excluded from the regulation model because of </w:t>
      </w:r>
      <w:proofErr w:type="spellStart"/>
      <w:r>
        <w:t>multicollinearity</w:t>
      </w:r>
      <w:proofErr w:type="spellEnd"/>
      <w:r>
        <w:t xml:space="preserve"> problem; TE denotes transfer error</w:t>
      </w:r>
    </w:p>
    <w:p w14:paraId="5A3E2532" w14:textId="77777777" w:rsidR="00072843" w:rsidRDefault="00072843" w:rsidP="00072843"/>
    <w:p w14:paraId="37B57CA5" w14:textId="77777777" w:rsidR="00072843" w:rsidRDefault="00072843" w:rsidP="001E01AE"/>
    <w:p w14:paraId="656DAD25" w14:textId="77777777" w:rsidR="00FE7723" w:rsidRDefault="008241DE" w:rsidP="00DD286B">
      <w:pPr>
        <w:spacing w:line="480" w:lineRule="auto"/>
        <w:ind w:firstLine="720"/>
      </w:pPr>
      <w:r>
        <w:t xml:space="preserve"> </w:t>
      </w:r>
    </w:p>
    <w:p w14:paraId="37C33668" w14:textId="77777777" w:rsidR="00FE7723" w:rsidRDefault="00FE7723" w:rsidP="00DD286B">
      <w:pPr>
        <w:spacing w:line="480" w:lineRule="auto"/>
        <w:ind w:firstLine="720"/>
      </w:pPr>
    </w:p>
    <w:p w14:paraId="0F11705D" w14:textId="55E67FEE" w:rsidR="00FE7723" w:rsidRDefault="00FE7723" w:rsidP="00DD286B">
      <w:pPr>
        <w:spacing w:line="480" w:lineRule="auto"/>
        <w:ind w:firstLine="720"/>
      </w:pPr>
    </w:p>
    <w:p w14:paraId="06C6A74E" w14:textId="73033947" w:rsidR="00072843" w:rsidRDefault="00072843" w:rsidP="00DD286B">
      <w:pPr>
        <w:spacing w:line="480" w:lineRule="auto"/>
        <w:ind w:firstLine="720"/>
      </w:pPr>
    </w:p>
    <w:p w14:paraId="5DB95A0B" w14:textId="3A5D5723" w:rsidR="00072843" w:rsidRDefault="00072843" w:rsidP="00DD286B">
      <w:pPr>
        <w:spacing w:line="480" w:lineRule="auto"/>
        <w:ind w:firstLine="720"/>
      </w:pPr>
    </w:p>
    <w:p w14:paraId="29E4BA99" w14:textId="614F4635" w:rsidR="00072843" w:rsidRDefault="00072843" w:rsidP="00DD286B">
      <w:pPr>
        <w:spacing w:line="480" w:lineRule="auto"/>
        <w:ind w:firstLine="720"/>
      </w:pPr>
    </w:p>
    <w:p w14:paraId="3945562A" w14:textId="085CA427" w:rsidR="00072843" w:rsidRDefault="00072843" w:rsidP="00DD286B">
      <w:pPr>
        <w:spacing w:line="480" w:lineRule="auto"/>
        <w:ind w:firstLine="720"/>
      </w:pPr>
    </w:p>
    <w:p w14:paraId="65121BD2" w14:textId="55BB98A6" w:rsidR="00072843" w:rsidRDefault="00072843" w:rsidP="00DD286B">
      <w:pPr>
        <w:spacing w:line="480" w:lineRule="auto"/>
        <w:ind w:firstLine="720"/>
      </w:pPr>
    </w:p>
    <w:p w14:paraId="63B0A81C" w14:textId="77777777" w:rsidR="00D91FB8" w:rsidRPr="00232FD1" w:rsidRDefault="00D91FB8" w:rsidP="00D91FB8">
      <w:pPr>
        <w:spacing w:line="480" w:lineRule="auto"/>
        <w:rPr>
          <w:b/>
        </w:rPr>
      </w:pPr>
      <w:r w:rsidRPr="00232FD1">
        <w:rPr>
          <w:b/>
          <w:color w:val="000000"/>
          <w:shd w:val="clear" w:color="auto" w:fill="FFFFFF"/>
        </w:rPr>
        <w:lastRenderedPageBreak/>
        <w:t xml:space="preserve">References </w:t>
      </w:r>
    </w:p>
    <w:p w14:paraId="0B2E37D5" w14:textId="77777777" w:rsidR="00D91FB8" w:rsidRPr="00232FD1" w:rsidRDefault="00D91FB8" w:rsidP="00D91FB8">
      <w:pPr>
        <w:spacing w:line="480" w:lineRule="auto"/>
      </w:pPr>
      <w:r w:rsidRPr="00232FD1">
        <w:t xml:space="preserve">Acharya, G., 2000. Approaches to valuing the hidden hydrological services of wetland </w:t>
      </w:r>
    </w:p>
    <w:p w14:paraId="07208AF3" w14:textId="3AB5BE18" w:rsidR="00D91FB8" w:rsidRPr="00232FD1" w:rsidRDefault="00D91FB8" w:rsidP="00D91FB8">
      <w:pPr>
        <w:spacing w:line="480" w:lineRule="auto"/>
        <w:ind w:left="720"/>
      </w:pPr>
      <w:r w:rsidRPr="00232FD1">
        <w:t>ecosystems. Ecological Economics, 35(1), pp.63-74. doi:10.1016/s0921-8009(00)00168-3</w:t>
      </w:r>
      <w:r w:rsidR="001656A5">
        <w:t>.</w:t>
      </w:r>
    </w:p>
    <w:p w14:paraId="067F31F8" w14:textId="77777777" w:rsidR="00D91FB8" w:rsidRPr="00232FD1" w:rsidRDefault="00D91FB8" w:rsidP="00D91FB8">
      <w:pPr>
        <w:spacing w:line="480" w:lineRule="auto"/>
      </w:pPr>
      <w:proofErr w:type="spellStart"/>
      <w:r w:rsidRPr="00232FD1">
        <w:t>Attademo</w:t>
      </w:r>
      <w:proofErr w:type="spellEnd"/>
      <w:r w:rsidRPr="00232FD1">
        <w:t xml:space="preserve">, A.M., </w:t>
      </w:r>
      <w:proofErr w:type="spellStart"/>
      <w:r w:rsidRPr="00232FD1">
        <w:t>Peltzer</w:t>
      </w:r>
      <w:proofErr w:type="spellEnd"/>
      <w:r w:rsidRPr="00232FD1">
        <w:t xml:space="preserve">, P.M. and </w:t>
      </w:r>
      <w:proofErr w:type="spellStart"/>
      <w:r w:rsidRPr="00232FD1">
        <w:t>Lajmanovich</w:t>
      </w:r>
      <w:proofErr w:type="spellEnd"/>
      <w:r w:rsidRPr="00232FD1">
        <w:t xml:space="preserve">, R.C., 2005. Amphibians occurring in soybean </w:t>
      </w:r>
    </w:p>
    <w:p w14:paraId="58ACB894" w14:textId="77777777" w:rsidR="00D91FB8" w:rsidRPr="00232FD1" w:rsidRDefault="00D91FB8" w:rsidP="00D91FB8">
      <w:pPr>
        <w:spacing w:line="480" w:lineRule="auto"/>
        <w:ind w:left="720"/>
      </w:pPr>
      <w:r w:rsidRPr="00232FD1">
        <w:t>and implications for biological control in Argentina. Agriculture, Ecosystems &amp; Environment, 106(4), pp.389-394.</w:t>
      </w:r>
    </w:p>
    <w:p w14:paraId="7531FC86" w14:textId="77777777" w:rsidR="00D91FB8" w:rsidRPr="00232FD1" w:rsidRDefault="00D91FB8" w:rsidP="00D91FB8">
      <w:pPr>
        <w:spacing w:line="480" w:lineRule="auto"/>
      </w:pPr>
      <w:proofErr w:type="spellStart"/>
      <w:r w:rsidRPr="00232FD1">
        <w:t>Badiou</w:t>
      </w:r>
      <w:proofErr w:type="spellEnd"/>
      <w:r w:rsidRPr="00232FD1">
        <w:t xml:space="preserve">, P., McDougal, R., </w:t>
      </w:r>
      <w:proofErr w:type="spellStart"/>
      <w:r w:rsidRPr="00232FD1">
        <w:t>Pennock</w:t>
      </w:r>
      <w:proofErr w:type="spellEnd"/>
      <w:r w:rsidRPr="00232FD1">
        <w:t xml:space="preserve">, D. and Clark, B., 2011. Greenhouse gas emissions and </w:t>
      </w:r>
    </w:p>
    <w:p w14:paraId="19B19D10" w14:textId="77777777" w:rsidR="00D91FB8" w:rsidRPr="00232FD1" w:rsidRDefault="00D91FB8" w:rsidP="00D91FB8">
      <w:pPr>
        <w:spacing w:line="480" w:lineRule="auto"/>
        <w:ind w:left="720"/>
      </w:pPr>
      <w:r w:rsidRPr="00232FD1">
        <w:t>carbon sequestration potential in restored wetlands of the Canadian prairie pothole region. Wetlands Ecology and Management, 19(3), pp.237-256.</w:t>
      </w:r>
    </w:p>
    <w:p w14:paraId="4DE3365E" w14:textId="77777777" w:rsidR="00D91FB8" w:rsidRPr="00232FD1" w:rsidRDefault="00D91FB8" w:rsidP="00D91FB8">
      <w:pPr>
        <w:spacing w:line="480" w:lineRule="auto"/>
      </w:pPr>
      <w:proofErr w:type="spellStart"/>
      <w:r w:rsidRPr="00232FD1">
        <w:t>Bahadir</w:t>
      </w:r>
      <w:proofErr w:type="spellEnd"/>
      <w:r w:rsidRPr="00232FD1">
        <w:t xml:space="preserve">, B., </w:t>
      </w:r>
      <w:proofErr w:type="spellStart"/>
      <w:r w:rsidRPr="00232FD1">
        <w:t>İnci</w:t>
      </w:r>
      <w:proofErr w:type="spellEnd"/>
      <w:r w:rsidRPr="00232FD1">
        <w:t xml:space="preserve">, H. and </w:t>
      </w:r>
      <w:proofErr w:type="spellStart"/>
      <w:r w:rsidRPr="00232FD1">
        <w:t>Karadavut</w:t>
      </w:r>
      <w:proofErr w:type="spellEnd"/>
      <w:r w:rsidRPr="00232FD1">
        <w:t xml:space="preserve">, U., 2014. Determination of outlier in live-weight </w:t>
      </w:r>
    </w:p>
    <w:p w14:paraId="20A99FE6" w14:textId="77777777" w:rsidR="00D91FB8" w:rsidRPr="00232FD1" w:rsidRDefault="00D91FB8" w:rsidP="00D91FB8">
      <w:pPr>
        <w:spacing w:line="480" w:lineRule="auto"/>
        <w:ind w:left="720"/>
      </w:pPr>
      <w:r w:rsidRPr="00232FD1">
        <w:t>performance data of Japanese quails (</w:t>
      </w:r>
      <w:proofErr w:type="spellStart"/>
      <w:r w:rsidRPr="00232FD1">
        <w:t>Coturnix</w:t>
      </w:r>
      <w:proofErr w:type="spellEnd"/>
      <w:r w:rsidRPr="00232FD1">
        <w:t xml:space="preserve"> </w:t>
      </w:r>
      <w:proofErr w:type="spellStart"/>
      <w:r w:rsidRPr="00232FD1">
        <w:t>coturnix</w:t>
      </w:r>
      <w:proofErr w:type="spellEnd"/>
      <w:r w:rsidRPr="00232FD1">
        <w:t xml:space="preserve"> japonica) by </w:t>
      </w:r>
      <w:proofErr w:type="spellStart"/>
      <w:r w:rsidRPr="00232FD1">
        <w:t>Dfbeta</w:t>
      </w:r>
      <w:proofErr w:type="spellEnd"/>
      <w:r w:rsidRPr="00232FD1">
        <w:t xml:space="preserve"> and </w:t>
      </w:r>
      <w:proofErr w:type="spellStart"/>
      <w:r w:rsidRPr="00232FD1">
        <w:t>Dfbetas</w:t>
      </w:r>
      <w:proofErr w:type="spellEnd"/>
      <w:r w:rsidRPr="00232FD1">
        <w:t xml:space="preserve"> techniques. Italian Journal of Animal Science, 13(1), p.3113.</w:t>
      </w:r>
    </w:p>
    <w:p w14:paraId="2667F5AD" w14:textId="77777777" w:rsidR="00D91FB8" w:rsidRPr="00232FD1" w:rsidRDefault="00D91FB8" w:rsidP="00D91FB8">
      <w:pPr>
        <w:spacing w:line="480" w:lineRule="auto"/>
      </w:pPr>
      <w:proofErr w:type="spellStart"/>
      <w:r w:rsidRPr="00232FD1">
        <w:t>Barbier</w:t>
      </w:r>
      <w:proofErr w:type="spellEnd"/>
      <w:r w:rsidRPr="00232FD1">
        <w:t xml:space="preserve">, E.B., 1993. Sustainable use of wetlands valuing tropical wetland benefits: economic </w:t>
      </w:r>
    </w:p>
    <w:p w14:paraId="7D48AD62" w14:textId="77777777" w:rsidR="00D91FB8" w:rsidRPr="00232FD1" w:rsidRDefault="00D91FB8" w:rsidP="00D91FB8">
      <w:pPr>
        <w:spacing w:line="480" w:lineRule="auto"/>
        <w:ind w:firstLine="720"/>
      </w:pPr>
      <w:r w:rsidRPr="00232FD1">
        <w:t>methodologies and applications. Geographical Journal, pp.22-32.doi:10.2307/3451486</w:t>
      </w:r>
    </w:p>
    <w:p w14:paraId="68308A00" w14:textId="77777777" w:rsidR="00D91FB8" w:rsidRPr="00232FD1" w:rsidRDefault="00D91FB8" w:rsidP="00D91FB8">
      <w:pPr>
        <w:spacing w:line="480" w:lineRule="auto"/>
      </w:pPr>
      <w:proofErr w:type="spellStart"/>
      <w:r w:rsidRPr="00232FD1">
        <w:t>Belsley</w:t>
      </w:r>
      <w:proofErr w:type="spellEnd"/>
      <w:r w:rsidRPr="00232FD1">
        <w:t xml:space="preserve">, D.A., </w:t>
      </w:r>
      <w:proofErr w:type="spellStart"/>
      <w:r w:rsidRPr="00232FD1">
        <w:t>Kuh</w:t>
      </w:r>
      <w:proofErr w:type="spellEnd"/>
      <w:r w:rsidRPr="00232FD1">
        <w:t xml:space="preserve">. E., 8: </w:t>
      </w:r>
      <w:proofErr w:type="spellStart"/>
      <w:r w:rsidRPr="00232FD1">
        <w:t>Welsch</w:t>
      </w:r>
      <w:proofErr w:type="spellEnd"/>
      <w:r w:rsidRPr="00232FD1">
        <w:t xml:space="preserve">, RE 1980. Regression diagnostics: Identifying inﬂuential data </w:t>
      </w:r>
    </w:p>
    <w:p w14:paraId="292B1684" w14:textId="77777777" w:rsidR="00D91FB8" w:rsidRPr="00232FD1" w:rsidRDefault="00D91FB8" w:rsidP="00D91FB8">
      <w:pPr>
        <w:spacing w:line="480" w:lineRule="auto"/>
        <w:ind w:firstLine="720"/>
      </w:pPr>
      <w:r w:rsidRPr="00232FD1">
        <w:t>and sources of collinearity. John Wiley &amp; Sons, New York, NY, USA.</w:t>
      </w:r>
    </w:p>
    <w:p w14:paraId="750B8ABC" w14:textId="77777777" w:rsidR="00D91FB8" w:rsidRPr="00232FD1" w:rsidRDefault="00D91FB8" w:rsidP="00D91FB8">
      <w:pPr>
        <w:spacing w:line="480" w:lineRule="auto"/>
      </w:pPr>
      <w:r w:rsidRPr="00232FD1">
        <w:t xml:space="preserve">Berry, P., Yassin, F., Belcher, K. and Lindenschmidt, K.E., 2017. An economic assessment of </w:t>
      </w:r>
    </w:p>
    <w:p w14:paraId="56D644C2" w14:textId="77777777" w:rsidR="00D91FB8" w:rsidRPr="00232FD1" w:rsidRDefault="00D91FB8" w:rsidP="00D91FB8">
      <w:pPr>
        <w:spacing w:line="480" w:lineRule="auto"/>
        <w:ind w:left="720"/>
      </w:pPr>
      <w:r w:rsidRPr="00232FD1">
        <w:t>local farm multi-purpose surface water retention systems under future climate uncertainty. Sustainability, 9(3), p.456. doi:10.3390/su9030456</w:t>
      </w:r>
    </w:p>
    <w:p w14:paraId="7518A70E" w14:textId="77777777" w:rsidR="00D91FB8" w:rsidRPr="00232FD1" w:rsidRDefault="00D91FB8" w:rsidP="00D91FB8">
      <w:pPr>
        <w:spacing w:line="480" w:lineRule="auto"/>
      </w:pPr>
      <w:r w:rsidRPr="00232FD1">
        <w:t xml:space="preserve">Bortolotti, L.E., Louis, V.L.S., Vinebrooke, R.D. and Wolfe, A.P., 2016. Net ecosystem </w:t>
      </w:r>
    </w:p>
    <w:p w14:paraId="4DCDC975" w14:textId="77777777" w:rsidR="00D91FB8" w:rsidRPr="00232FD1" w:rsidRDefault="00D91FB8" w:rsidP="00D91FB8">
      <w:pPr>
        <w:spacing w:line="480" w:lineRule="auto"/>
        <w:ind w:left="720"/>
      </w:pPr>
      <w:r w:rsidRPr="00232FD1">
        <w:t>production and carbon greenhouse gas fluxes in three prairie wetlands. Ecosystems, 19(3), pp.411-425.doi:10.1007/s10021-015-9942-1</w:t>
      </w:r>
    </w:p>
    <w:p w14:paraId="6AB673A1" w14:textId="77777777" w:rsidR="00D91FB8" w:rsidRPr="00232FD1" w:rsidRDefault="00D91FB8" w:rsidP="00D91FB8">
      <w:pPr>
        <w:spacing w:line="480" w:lineRule="auto"/>
      </w:pPr>
      <w:commentRangeStart w:id="292"/>
      <w:r w:rsidRPr="00232FD1">
        <w:lastRenderedPageBreak/>
        <w:t xml:space="preserve">Brander, </w:t>
      </w:r>
      <w:commentRangeEnd w:id="292"/>
      <w:r w:rsidR="0099603E">
        <w:rPr>
          <w:rStyle w:val="CommentReference"/>
          <w:rFonts w:ascii="Liberation Serif" w:eastAsia="SimSun" w:hAnsi="Liberation Serif" w:cs="Mangal"/>
          <w:kern w:val="3"/>
          <w:lang w:eastAsia="zh-CN" w:bidi="hi-IN"/>
        </w:rPr>
        <w:commentReference w:id="292"/>
      </w:r>
      <w:r w:rsidRPr="00232FD1">
        <w:t xml:space="preserve">L.M., </w:t>
      </w:r>
      <w:proofErr w:type="spellStart"/>
      <w:r w:rsidRPr="00232FD1">
        <w:t>Florax</w:t>
      </w:r>
      <w:proofErr w:type="spellEnd"/>
      <w:r w:rsidRPr="00232FD1">
        <w:t xml:space="preserve">, R.J. and </w:t>
      </w:r>
      <w:proofErr w:type="spellStart"/>
      <w:r w:rsidRPr="00232FD1">
        <w:t>Vermaat</w:t>
      </w:r>
      <w:proofErr w:type="spellEnd"/>
      <w:r w:rsidRPr="00232FD1">
        <w:t xml:space="preserve">, J.E., 2006. The empirics of wetland valuation: a </w:t>
      </w:r>
    </w:p>
    <w:p w14:paraId="747ED76E" w14:textId="77777777" w:rsidR="00D91FB8" w:rsidRPr="00232FD1" w:rsidRDefault="00D91FB8" w:rsidP="00D91FB8">
      <w:pPr>
        <w:spacing w:line="480" w:lineRule="auto"/>
        <w:ind w:left="720"/>
      </w:pPr>
      <w:r w:rsidRPr="00232FD1">
        <w:t>comprehensive summary and a meta-analysis of the literature. Environmental and Resource Economics, 33(2), pp.223-250.</w:t>
      </w:r>
    </w:p>
    <w:p w14:paraId="411B7F09" w14:textId="77777777" w:rsidR="00D91FB8" w:rsidRPr="00232FD1" w:rsidRDefault="00D91FB8" w:rsidP="00D91FB8">
      <w:pPr>
        <w:spacing w:line="480" w:lineRule="auto"/>
      </w:pPr>
      <w:r w:rsidRPr="00232FD1">
        <w:t xml:space="preserve">Brander, L.M., Van </w:t>
      </w:r>
      <w:proofErr w:type="spellStart"/>
      <w:r w:rsidRPr="00232FD1">
        <w:t>Beukering</w:t>
      </w:r>
      <w:proofErr w:type="spellEnd"/>
      <w:r w:rsidRPr="00232FD1">
        <w:t xml:space="preserve">, P. and Cesar, H.S., 2007. The recreational value of coral reefs: a </w:t>
      </w:r>
    </w:p>
    <w:p w14:paraId="56E561A5" w14:textId="0ACCDF7C" w:rsidR="00D91FB8" w:rsidRDefault="00D91FB8" w:rsidP="00D91FB8">
      <w:pPr>
        <w:spacing w:line="480" w:lineRule="auto"/>
        <w:ind w:firstLine="720"/>
      </w:pPr>
      <w:r w:rsidRPr="00232FD1">
        <w:t>meta-analysis. Ecological Economics, 63(1), pp.209-218.</w:t>
      </w:r>
    </w:p>
    <w:p w14:paraId="1682F746" w14:textId="77777777" w:rsidR="004B29ED" w:rsidRDefault="004B29ED" w:rsidP="004B29ED">
      <w:pPr>
        <w:spacing w:line="480" w:lineRule="auto"/>
      </w:pPr>
      <w:proofErr w:type="spellStart"/>
      <w:r w:rsidRPr="004B29ED">
        <w:t>Brouwer</w:t>
      </w:r>
      <w:proofErr w:type="spellEnd"/>
      <w:r w:rsidRPr="004B29ED">
        <w:t xml:space="preserve">, R., Langford, I. H., Bateman, I. J., &amp; Turner, R. K. (1999). A meta-analysis of wetland </w:t>
      </w:r>
    </w:p>
    <w:p w14:paraId="70A648D3" w14:textId="08072E2C" w:rsidR="004B29ED" w:rsidRPr="00232FD1" w:rsidRDefault="004B29ED" w:rsidP="004B29ED">
      <w:pPr>
        <w:spacing w:line="480" w:lineRule="auto"/>
        <w:ind w:firstLine="720"/>
      </w:pPr>
      <w:r w:rsidRPr="004B29ED">
        <w:t>contingent valuation studies. Regional Environmental Change, 1(1), 47-57.</w:t>
      </w:r>
    </w:p>
    <w:p w14:paraId="38DFEDEE" w14:textId="77777777" w:rsidR="00D91FB8" w:rsidRPr="00232FD1" w:rsidRDefault="00D91FB8" w:rsidP="00D91FB8">
      <w:pPr>
        <w:spacing w:line="480" w:lineRule="auto"/>
      </w:pPr>
      <w:proofErr w:type="spellStart"/>
      <w:r w:rsidRPr="00232FD1">
        <w:t>Brundtland</w:t>
      </w:r>
      <w:proofErr w:type="spellEnd"/>
      <w:r w:rsidRPr="00232FD1">
        <w:t xml:space="preserve">, G.H., 1987. Our Common Future: Report of the World Commission on Environment </w:t>
      </w:r>
    </w:p>
    <w:p w14:paraId="01B78806" w14:textId="77777777" w:rsidR="00D91FB8" w:rsidRPr="00232FD1" w:rsidRDefault="00D91FB8" w:rsidP="00D91FB8">
      <w:pPr>
        <w:spacing w:line="480" w:lineRule="auto"/>
        <w:ind w:firstLine="720"/>
      </w:pPr>
      <w:r w:rsidRPr="00232FD1">
        <w:t xml:space="preserve">and Development. United Nations Commission (Vol. 4). </w:t>
      </w:r>
    </w:p>
    <w:p w14:paraId="78EA095F" w14:textId="77777777" w:rsidR="00D91FB8" w:rsidRPr="00232FD1" w:rsidRDefault="00D91FB8" w:rsidP="00D91FB8">
      <w:pPr>
        <w:spacing w:line="480" w:lineRule="auto"/>
      </w:pPr>
      <w:r w:rsidRPr="00232FD1">
        <w:t>Cameron, A.C. and Trivedi, P.K., 2005. </w:t>
      </w:r>
      <w:proofErr w:type="spellStart"/>
      <w:r w:rsidRPr="00232FD1">
        <w:t>Microeconometrics</w:t>
      </w:r>
      <w:proofErr w:type="spellEnd"/>
      <w:r w:rsidRPr="00232FD1">
        <w:t xml:space="preserve">: methods and applications. </w:t>
      </w:r>
    </w:p>
    <w:p w14:paraId="45766E63" w14:textId="77777777" w:rsidR="00D91FB8" w:rsidRPr="00232FD1" w:rsidRDefault="00D91FB8" w:rsidP="00D91FB8">
      <w:pPr>
        <w:spacing w:line="480" w:lineRule="auto"/>
        <w:ind w:firstLine="720"/>
      </w:pPr>
      <w:r w:rsidRPr="00232FD1">
        <w:t>Cambridge University Press.</w:t>
      </w:r>
    </w:p>
    <w:p w14:paraId="6B759385" w14:textId="77777777" w:rsidR="00D91FB8" w:rsidRPr="00232FD1" w:rsidRDefault="00D91FB8" w:rsidP="00D91FB8">
      <w:pPr>
        <w:spacing w:line="480" w:lineRule="auto"/>
      </w:pPr>
      <w:proofErr w:type="spellStart"/>
      <w:r w:rsidRPr="00232FD1">
        <w:t>Canu</w:t>
      </w:r>
      <w:proofErr w:type="spellEnd"/>
      <w:r w:rsidRPr="00232FD1">
        <w:t xml:space="preserve">, D.M., </w:t>
      </w:r>
      <w:proofErr w:type="spellStart"/>
      <w:r w:rsidRPr="00232FD1">
        <w:t>Ghermandi</w:t>
      </w:r>
      <w:proofErr w:type="spellEnd"/>
      <w:r w:rsidRPr="00232FD1">
        <w:t xml:space="preserve">, A., </w:t>
      </w:r>
      <w:proofErr w:type="spellStart"/>
      <w:r w:rsidRPr="00232FD1">
        <w:t>Nunes</w:t>
      </w:r>
      <w:proofErr w:type="spellEnd"/>
      <w:r w:rsidRPr="00232FD1">
        <w:t xml:space="preserve">, P.A., </w:t>
      </w:r>
      <w:proofErr w:type="spellStart"/>
      <w:r w:rsidRPr="00232FD1">
        <w:t>Lazzari</w:t>
      </w:r>
      <w:proofErr w:type="spellEnd"/>
      <w:r w:rsidRPr="00232FD1">
        <w:t xml:space="preserve">, P., </w:t>
      </w:r>
      <w:proofErr w:type="spellStart"/>
      <w:r w:rsidRPr="00232FD1">
        <w:t>Cossarini</w:t>
      </w:r>
      <w:proofErr w:type="spellEnd"/>
      <w:r w:rsidRPr="00232FD1">
        <w:t xml:space="preserve">, G. and </w:t>
      </w:r>
      <w:proofErr w:type="spellStart"/>
      <w:r w:rsidRPr="00232FD1">
        <w:t>Solidoro</w:t>
      </w:r>
      <w:proofErr w:type="spellEnd"/>
      <w:r w:rsidRPr="00232FD1">
        <w:t xml:space="preserve">, C., 2015. </w:t>
      </w:r>
    </w:p>
    <w:p w14:paraId="18A94111" w14:textId="77777777" w:rsidR="00D91FB8" w:rsidRPr="00232FD1" w:rsidRDefault="00D91FB8" w:rsidP="00D91FB8">
      <w:pPr>
        <w:spacing w:line="480" w:lineRule="auto"/>
        <w:ind w:left="720"/>
      </w:pPr>
      <w:r w:rsidRPr="00232FD1">
        <w:t xml:space="preserve">Estimating the value of carbon sequestration ecosystem services in the Mediterranean Sea: An ecological economics approach. Global Environmental Change, 32, pp.87-95. </w:t>
      </w:r>
      <w:proofErr w:type="gramStart"/>
      <w:r w:rsidRPr="00232FD1">
        <w:t>doi:10.1016/j.gloenvcha</w:t>
      </w:r>
      <w:proofErr w:type="gramEnd"/>
      <w:r w:rsidRPr="00232FD1">
        <w:t>.2 015.02.008.</w:t>
      </w:r>
    </w:p>
    <w:p w14:paraId="3031E472" w14:textId="77777777" w:rsidR="00D91FB8" w:rsidRPr="00232FD1" w:rsidRDefault="00D91FB8" w:rsidP="00D91FB8">
      <w:pPr>
        <w:spacing w:line="480" w:lineRule="auto"/>
      </w:pPr>
      <w:r w:rsidRPr="00232FD1">
        <w:t xml:space="preserve">Center for International Earth Science Information Network - CIESIN - Columbia University,  </w:t>
      </w:r>
    </w:p>
    <w:p w14:paraId="0515B6E5" w14:textId="77777777" w:rsidR="00D91FB8" w:rsidRPr="00232FD1" w:rsidRDefault="00D91FB8" w:rsidP="00D91FB8">
      <w:pPr>
        <w:spacing w:line="480" w:lineRule="auto"/>
        <w:ind w:left="720"/>
      </w:pPr>
      <w:r w:rsidRPr="00232FD1">
        <w:t xml:space="preserve">2017. Gridded Population of the World, Version 4 (GPWv4): Population Density, Revision 10. Palisades, NY: NASA Socioeconomic Data and Applications Center (SEDAC). </w:t>
      </w:r>
      <w:hyperlink r:id="rId11" w:history="1">
        <w:r w:rsidRPr="00232FD1">
          <w:t>https://doi.org/10.7927/H4DZ068D</w:t>
        </w:r>
      </w:hyperlink>
      <w:r w:rsidRPr="00232FD1">
        <w:t>. Accessed November 14th 2018.</w:t>
      </w:r>
    </w:p>
    <w:p w14:paraId="2D161BA0" w14:textId="77777777" w:rsidR="00D91FB8" w:rsidRPr="00232FD1" w:rsidRDefault="00D91FB8" w:rsidP="00D91FB8">
      <w:pPr>
        <w:spacing w:line="480" w:lineRule="auto"/>
      </w:pPr>
      <w:proofErr w:type="spellStart"/>
      <w:r w:rsidRPr="00232FD1">
        <w:t>Chaikumbung</w:t>
      </w:r>
      <w:proofErr w:type="spellEnd"/>
      <w:r w:rsidRPr="00232FD1">
        <w:t xml:space="preserve">, M., </w:t>
      </w:r>
      <w:proofErr w:type="spellStart"/>
      <w:r w:rsidRPr="00232FD1">
        <w:t>Doucouliagos</w:t>
      </w:r>
      <w:proofErr w:type="spellEnd"/>
      <w:r w:rsidRPr="00232FD1">
        <w:t xml:space="preserve">, H. and Scarborough, H., 2016. The economic value of </w:t>
      </w:r>
    </w:p>
    <w:p w14:paraId="442E97F3" w14:textId="77777777" w:rsidR="00D91FB8" w:rsidRPr="00232FD1" w:rsidRDefault="00D91FB8" w:rsidP="00D91FB8">
      <w:pPr>
        <w:spacing w:line="480" w:lineRule="auto"/>
        <w:ind w:left="720"/>
      </w:pPr>
      <w:r w:rsidRPr="00232FD1">
        <w:t>wetlands in developing countries: A meta-regression analysis. Ecological Economics, 124, pp.164-174.</w:t>
      </w:r>
    </w:p>
    <w:p w14:paraId="4A88226A" w14:textId="77777777" w:rsidR="00D91FB8" w:rsidRPr="00232FD1" w:rsidRDefault="00D91FB8" w:rsidP="00D91FB8">
      <w:pPr>
        <w:spacing w:line="480" w:lineRule="auto"/>
      </w:pPr>
      <w:proofErr w:type="spellStart"/>
      <w:r w:rsidRPr="00232FD1">
        <w:t>Chaikumbung</w:t>
      </w:r>
      <w:proofErr w:type="spellEnd"/>
      <w:r w:rsidRPr="00232FD1">
        <w:t xml:space="preserve">, M., </w:t>
      </w:r>
      <w:proofErr w:type="spellStart"/>
      <w:r w:rsidRPr="00232FD1">
        <w:t>Doucouliagos</w:t>
      </w:r>
      <w:proofErr w:type="spellEnd"/>
      <w:r w:rsidRPr="00232FD1">
        <w:t xml:space="preserve">, H. and Scarborough, H., 2019. Institutions, Culture, and </w:t>
      </w:r>
    </w:p>
    <w:p w14:paraId="639D0DE1" w14:textId="154FF942" w:rsidR="00D91FB8" w:rsidRPr="00232FD1" w:rsidRDefault="00D91FB8" w:rsidP="00D91FB8">
      <w:pPr>
        <w:spacing w:line="480" w:lineRule="auto"/>
        <w:ind w:firstLine="720"/>
      </w:pPr>
      <w:r w:rsidRPr="00232FD1">
        <w:lastRenderedPageBreak/>
        <w:t xml:space="preserve">Wetland Values. Ecological </w:t>
      </w:r>
      <w:r w:rsidR="003F2455">
        <w:t>E</w:t>
      </w:r>
      <w:r w:rsidRPr="00232FD1">
        <w:t>conomics, 157, pp.195-204.</w:t>
      </w:r>
    </w:p>
    <w:p w14:paraId="1B2A549F" w14:textId="77777777" w:rsidR="00D91FB8" w:rsidRPr="00232FD1" w:rsidRDefault="00D91FB8" w:rsidP="00D91FB8">
      <w:pPr>
        <w:spacing w:line="480" w:lineRule="auto"/>
      </w:pPr>
      <w:proofErr w:type="spellStart"/>
      <w:r w:rsidRPr="00232FD1">
        <w:t>Cortus</w:t>
      </w:r>
      <w:proofErr w:type="spellEnd"/>
      <w:r w:rsidRPr="00232FD1">
        <w:t xml:space="preserve">, B.G., Jeffrey, S.R., </w:t>
      </w:r>
      <w:proofErr w:type="spellStart"/>
      <w:r w:rsidRPr="00232FD1">
        <w:t>Unterschultz</w:t>
      </w:r>
      <w:proofErr w:type="spellEnd"/>
      <w:r w:rsidRPr="00232FD1">
        <w:t xml:space="preserve">, J.R. and Boxall, P.C., 2011. The economics of wetland </w:t>
      </w:r>
    </w:p>
    <w:p w14:paraId="41FD101C" w14:textId="24382811" w:rsidR="00D91FB8" w:rsidRPr="00232FD1" w:rsidRDefault="00D91FB8" w:rsidP="00D91FB8">
      <w:pPr>
        <w:spacing w:line="480" w:lineRule="auto"/>
        <w:ind w:left="720"/>
      </w:pPr>
      <w:r w:rsidRPr="00232FD1">
        <w:t xml:space="preserve">drainage and retention in Saskatchewan. Canadian Journal of Agricultural Economics/Revue </w:t>
      </w:r>
      <w:proofErr w:type="spellStart"/>
      <w:r w:rsidR="003F2455">
        <w:t>C</w:t>
      </w:r>
      <w:r w:rsidRPr="00232FD1">
        <w:t>anadienne</w:t>
      </w:r>
      <w:proofErr w:type="spellEnd"/>
      <w:r w:rsidRPr="00232FD1">
        <w:t xml:space="preserve"> </w:t>
      </w:r>
      <w:proofErr w:type="spellStart"/>
      <w:r w:rsidRPr="00232FD1">
        <w:t>d'agroeconomie</w:t>
      </w:r>
      <w:proofErr w:type="spellEnd"/>
      <w:r w:rsidRPr="00232FD1">
        <w:t>, 59(1), pp.109-126.</w:t>
      </w:r>
    </w:p>
    <w:p w14:paraId="245FCC6E" w14:textId="77777777" w:rsidR="00D91FB8" w:rsidRPr="00232FD1" w:rsidRDefault="00D91FB8" w:rsidP="00D91FB8">
      <w:pPr>
        <w:spacing w:line="480" w:lineRule="auto"/>
      </w:pPr>
      <w:proofErr w:type="spellStart"/>
      <w:r w:rsidRPr="00232FD1">
        <w:t>Colloff</w:t>
      </w:r>
      <w:proofErr w:type="spellEnd"/>
      <w:r w:rsidRPr="00232FD1">
        <w:t xml:space="preserve">, M.J., </w:t>
      </w:r>
      <w:proofErr w:type="spellStart"/>
      <w:r w:rsidRPr="00232FD1">
        <w:t>Lavorel</w:t>
      </w:r>
      <w:proofErr w:type="spellEnd"/>
      <w:r w:rsidRPr="00232FD1">
        <w:t xml:space="preserve">, S., Wise, R.M., Dunlop, M., Overton, I.C. and Williams, K.J., 2016. </w:t>
      </w:r>
    </w:p>
    <w:p w14:paraId="0A324BAA" w14:textId="77777777" w:rsidR="00D91FB8" w:rsidRPr="00232FD1" w:rsidRDefault="00D91FB8" w:rsidP="00D91FB8">
      <w:pPr>
        <w:spacing w:line="480" w:lineRule="auto"/>
        <w:ind w:left="720"/>
      </w:pPr>
      <w:r w:rsidRPr="00232FD1">
        <w:t>Adaptation services of floodplains and wetlands under transformational climate change. Ecological Applications, 26(4), pp.1003-1017. doi:10.1890/15-0848</w:t>
      </w:r>
    </w:p>
    <w:p w14:paraId="468D78F9" w14:textId="77777777" w:rsidR="00D91FB8" w:rsidRPr="00232FD1" w:rsidRDefault="00D91FB8" w:rsidP="00D91FB8">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 and Stefan, H.G., 2009. The projected costs and </w:t>
      </w:r>
    </w:p>
    <w:p w14:paraId="3C66B57C" w14:textId="50E33473" w:rsidR="00D91FB8" w:rsidRPr="00232FD1" w:rsidRDefault="00D91FB8" w:rsidP="00D91FB8">
      <w:pPr>
        <w:spacing w:line="480" w:lineRule="auto"/>
        <w:ind w:left="720"/>
      </w:pPr>
      <w:r w:rsidRPr="00232FD1">
        <w:t xml:space="preserve">benefits of water diversion from and to the Sultan Marshes (Turkey). Ecological </w:t>
      </w:r>
      <w:r w:rsidR="003F2455">
        <w:t>E</w:t>
      </w:r>
      <w:r w:rsidRPr="00232FD1">
        <w:t xml:space="preserve">conomics, 68(5), pp.1496-1506. </w:t>
      </w:r>
      <w:proofErr w:type="gramStart"/>
      <w:r w:rsidRPr="00232FD1">
        <w:t>doi:10.1016/j.ecolecon</w:t>
      </w:r>
      <w:proofErr w:type="gramEnd"/>
      <w:r w:rsidRPr="00232FD1">
        <w:t>.2008.10.012</w:t>
      </w:r>
    </w:p>
    <w:p w14:paraId="4B4D2565" w14:textId="77777777" w:rsidR="00D91FB8" w:rsidRPr="00232FD1" w:rsidRDefault="00D91FB8" w:rsidP="00D91FB8">
      <w:pPr>
        <w:spacing w:line="480" w:lineRule="auto"/>
      </w:pPr>
      <w:proofErr w:type="spellStart"/>
      <w:r w:rsidRPr="00232FD1">
        <w:t>Dasgupta</w:t>
      </w:r>
      <w:proofErr w:type="spellEnd"/>
      <w:r w:rsidRPr="00232FD1">
        <w:t xml:space="preserve">, K., 2007. A city divided? Planning and urban sprawl in the eastern fringes of </w:t>
      </w:r>
    </w:p>
    <w:p w14:paraId="69A07B3D" w14:textId="77777777" w:rsidR="00D91FB8" w:rsidRPr="00232FD1" w:rsidRDefault="00D91FB8" w:rsidP="00D91FB8">
      <w:pPr>
        <w:spacing w:line="480" w:lineRule="auto"/>
        <w:ind w:firstLine="720"/>
      </w:pPr>
      <w:r w:rsidRPr="00232FD1">
        <w:t>Calcutta. Indian cities in transition, pp.314-340.</w:t>
      </w:r>
    </w:p>
    <w:p w14:paraId="4CA4D469" w14:textId="77777777" w:rsidR="00D91FB8" w:rsidRPr="00232FD1" w:rsidRDefault="00D91FB8" w:rsidP="00D91FB8">
      <w:pPr>
        <w:spacing w:line="480" w:lineRule="auto"/>
      </w:pPr>
      <w:r w:rsidRPr="00232FD1">
        <w:t xml:space="preserve">Davies, B., Biggs, J., Williams, P., Whitfield, M., Nicolet, P., Sear, D., Bray, S. and </w:t>
      </w:r>
      <w:proofErr w:type="spellStart"/>
      <w:r w:rsidRPr="00232FD1">
        <w:t>Maund</w:t>
      </w:r>
      <w:proofErr w:type="spellEnd"/>
      <w:r w:rsidRPr="00232FD1">
        <w:t xml:space="preserve">, S., </w:t>
      </w:r>
    </w:p>
    <w:p w14:paraId="6A75A6A5" w14:textId="23E69C64" w:rsidR="00D91FB8" w:rsidRDefault="00D91FB8" w:rsidP="00D91FB8">
      <w:pPr>
        <w:spacing w:line="480" w:lineRule="auto"/>
        <w:ind w:left="720"/>
      </w:pPr>
      <w:r w:rsidRPr="00232FD1">
        <w:t>2008. Comparative biodiversity of aquatic habitats in the European agricultural landscape. Agriculture, Ecosystems &amp; Environment, 125(1-4), pp.1-8.</w:t>
      </w:r>
    </w:p>
    <w:p w14:paraId="530E5E7B" w14:textId="33F3765E" w:rsidR="007A4A5B" w:rsidRDefault="007A4A5B" w:rsidP="007A4A5B">
      <w:pPr>
        <w:spacing w:line="480" w:lineRule="auto"/>
      </w:pPr>
      <w:r w:rsidRPr="007A4A5B">
        <w:t>Davidson, N.</w:t>
      </w:r>
      <w:r>
        <w:t xml:space="preserve">, </w:t>
      </w:r>
      <w:r w:rsidRPr="007A4A5B">
        <w:t xml:space="preserve">2014. How much wetland has the world lost? Long-term and recent trends in </w:t>
      </w:r>
      <w:r>
        <w:t xml:space="preserve"> </w:t>
      </w:r>
    </w:p>
    <w:p w14:paraId="610A6F22" w14:textId="794C14C7" w:rsidR="007A4A5B" w:rsidRPr="00232FD1" w:rsidRDefault="007A4A5B" w:rsidP="007A4A5B">
      <w:pPr>
        <w:spacing w:line="480" w:lineRule="auto"/>
        <w:ind w:firstLine="720"/>
      </w:pPr>
      <w:r w:rsidRPr="007A4A5B">
        <w:t xml:space="preserve">global wetland area. Marine and Freshwater Research. 65. </w:t>
      </w:r>
      <w:r>
        <w:t xml:space="preserve">Pp. </w:t>
      </w:r>
      <w:r w:rsidRPr="007A4A5B">
        <w:t xml:space="preserve">936-941. </w:t>
      </w:r>
    </w:p>
    <w:p w14:paraId="3E86F45D" w14:textId="77777777" w:rsidR="00D91FB8" w:rsidRPr="00232FD1" w:rsidRDefault="00D91FB8" w:rsidP="00D91FB8">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 M.E. and Gibbons, J.W., 2014. Commercial value of </w:t>
      </w:r>
    </w:p>
    <w:p w14:paraId="5A596741" w14:textId="77777777" w:rsidR="00D91FB8" w:rsidRPr="00232FD1" w:rsidRDefault="00D91FB8" w:rsidP="00D91FB8">
      <w:pPr>
        <w:spacing w:line="480" w:lineRule="auto"/>
        <w:ind w:left="720"/>
      </w:pPr>
      <w:r w:rsidRPr="00232FD1">
        <w:t xml:space="preserve">Amphibians produced from an isolated wetland. The American Midland Naturalist, 172(1), pp.200-205. </w:t>
      </w:r>
    </w:p>
    <w:p w14:paraId="32DB0FCA" w14:textId="77777777" w:rsidR="00D91FB8" w:rsidRPr="00232FD1" w:rsidRDefault="00D91FB8" w:rsidP="00D91FB8">
      <w:pPr>
        <w:spacing w:line="480" w:lineRule="auto"/>
      </w:pPr>
      <w:r w:rsidRPr="00232FD1">
        <w:t xml:space="preserve">De Groot, R., Brander, L., Van Der </w:t>
      </w:r>
      <w:proofErr w:type="spellStart"/>
      <w:r w:rsidRPr="00232FD1">
        <w:t>Ploeg</w:t>
      </w:r>
      <w:proofErr w:type="spellEnd"/>
      <w:r w:rsidRPr="00232FD1">
        <w:t xml:space="preserve">, S., </w:t>
      </w:r>
      <w:proofErr w:type="spellStart"/>
      <w:r w:rsidRPr="00232FD1">
        <w:t>Costanza</w:t>
      </w:r>
      <w:proofErr w:type="spellEnd"/>
      <w:r w:rsidRPr="00232FD1">
        <w:t xml:space="preserve">, R., Bernard, F., </w:t>
      </w:r>
      <w:proofErr w:type="spellStart"/>
      <w:r w:rsidRPr="00232FD1">
        <w:t>Braat</w:t>
      </w:r>
      <w:proofErr w:type="spellEnd"/>
      <w:r w:rsidRPr="00232FD1">
        <w:t xml:space="preserve">, L., Christie, M., </w:t>
      </w:r>
      <w:r w:rsidRPr="00232FD1">
        <w:br/>
        <w:t xml:space="preserve"> </w:t>
      </w:r>
      <w:r w:rsidRPr="00232FD1">
        <w:tab/>
        <w:t xml:space="preserve">Crossman, N., </w:t>
      </w:r>
      <w:proofErr w:type="spellStart"/>
      <w:r w:rsidRPr="00232FD1">
        <w:t>Ghermandi</w:t>
      </w:r>
      <w:proofErr w:type="spellEnd"/>
      <w:r w:rsidRPr="00232FD1">
        <w:t xml:space="preserve">, A., Hein, L. and Hussain, S., 2012. Global estimates of the </w:t>
      </w:r>
    </w:p>
    <w:p w14:paraId="18F996CC" w14:textId="664B38AD" w:rsidR="00D91FB8" w:rsidRPr="00232FD1" w:rsidRDefault="00D91FB8" w:rsidP="00D91FB8">
      <w:pPr>
        <w:spacing w:line="480" w:lineRule="auto"/>
        <w:ind w:left="720"/>
      </w:pPr>
      <w:r w:rsidRPr="00232FD1">
        <w:lastRenderedPageBreak/>
        <w:t xml:space="preserve">value </w:t>
      </w:r>
      <w:proofErr w:type="gramStart"/>
      <w:r w:rsidRPr="00232FD1">
        <w:t>of  ecosystems</w:t>
      </w:r>
      <w:proofErr w:type="gramEnd"/>
      <w:r w:rsidRPr="00232FD1">
        <w:t xml:space="preserve"> and their services in monetary units. Ecosystem </w:t>
      </w:r>
      <w:r w:rsidR="003F2455">
        <w:t>S</w:t>
      </w:r>
      <w:r w:rsidRPr="00232FD1">
        <w:t xml:space="preserve">ervices, 1(1), pp.50-61. </w:t>
      </w:r>
      <w:proofErr w:type="gramStart"/>
      <w:r w:rsidRPr="00232FD1">
        <w:t>doi:10.1016/j.ecoser</w:t>
      </w:r>
      <w:proofErr w:type="gramEnd"/>
      <w:r w:rsidRPr="00232FD1">
        <w:t>.2012.07.005.</w:t>
      </w:r>
    </w:p>
    <w:p w14:paraId="3A1ABE7E" w14:textId="77777777" w:rsidR="00D91FB8" w:rsidRPr="00232FD1" w:rsidRDefault="00D91FB8" w:rsidP="00D91FB8">
      <w:pPr>
        <w:spacing w:line="480" w:lineRule="auto"/>
      </w:pPr>
      <w:r w:rsidRPr="00232FD1">
        <w:t xml:space="preserve">De </w:t>
      </w:r>
      <w:proofErr w:type="spellStart"/>
      <w:r w:rsidRPr="00232FD1">
        <w:t>Laporte</w:t>
      </w:r>
      <w:proofErr w:type="spellEnd"/>
      <w:r w:rsidRPr="00232FD1">
        <w:t xml:space="preserve">, A., 2014. Effects of crop prices, nuisance costs, and wetland regulation on </w:t>
      </w:r>
    </w:p>
    <w:p w14:paraId="2F0AABF6" w14:textId="4ACD0EB2" w:rsidR="00D91FB8" w:rsidRPr="00232FD1" w:rsidRDefault="00D91FB8" w:rsidP="00D91FB8">
      <w:pPr>
        <w:spacing w:line="480" w:lineRule="auto"/>
        <w:ind w:left="720"/>
      </w:pPr>
      <w:r>
        <w:t>S</w:t>
      </w:r>
      <w:r w:rsidRPr="00232FD1">
        <w:t xml:space="preserve">askatchewan </w:t>
      </w:r>
      <w:r>
        <w:t>NAWMP</w:t>
      </w:r>
      <w:r w:rsidRPr="00232FD1">
        <w:t xml:space="preserve"> implementation goals. Canadian Journal of Agricultural Economics/Revue </w:t>
      </w:r>
      <w:proofErr w:type="spellStart"/>
      <w:r>
        <w:t>C</w:t>
      </w:r>
      <w:r w:rsidRPr="00232FD1">
        <w:t>anadienne</w:t>
      </w:r>
      <w:proofErr w:type="spellEnd"/>
      <w:r w:rsidRPr="00232FD1">
        <w:t xml:space="preserve"> </w:t>
      </w:r>
      <w:proofErr w:type="spellStart"/>
      <w:r w:rsidRPr="00232FD1">
        <w:t>d'agroeconomie</w:t>
      </w:r>
      <w:proofErr w:type="spellEnd"/>
      <w:r w:rsidRPr="00232FD1">
        <w:t>, 62(1), pp.47-67.</w:t>
      </w:r>
    </w:p>
    <w:p w14:paraId="4773BB15" w14:textId="77777777" w:rsidR="00D91FB8" w:rsidRPr="00232FD1" w:rsidRDefault="00D91FB8" w:rsidP="00D91FB8">
      <w:pPr>
        <w:spacing w:line="480" w:lineRule="auto"/>
      </w:pPr>
      <w:r w:rsidRPr="00232FD1">
        <w:t xml:space="preserve">Dixon, A.B. and Wood, A.P., 2003, May. Wetland cultivation and hydrological management in </w:t>
      </w:r>
    </w:p>
    <w:p w14:paraId="3DDCEFBE" w14:textId="77777777" w:rsidR="00D91FB8" w:rsidRPr="00232FD1" w:rsidRDefault="00D91FB8" w:rsidP="00D91FB8">
      <w:pPr>
        <w:spacing w:line="480" w:lineRule="auto"/>
        <w:ind w:left="720"/>
      </w:pPr>
      <w:r w:rsidRPr="00232FD1">
        <w:t>eastern Africa: Matching community and hydrological needs through sustainable wetland use. In Natural resources forum (Vol. 27, No. 2, pp. 117-129). Oxford, UK: Blackwell Publishing Ltd.</w:t>
      </w:r>
    </w:p>
    <w:p w14:paraId="5FE62111" w14:textId="77777777" w:rsidR="00D91FB8" w:rsidRPr="00232FD1" w:rsidRDefault="00D91FB8" w:rsidP="00D91FB8">
      <w:pPr>
        <w:spacing w:line="480" w:lineRule="auto"/>
      </w:pPr>
      <w:r w:rsidRPr="003D07D7">
        <w:t xml:space="preserve">Duffy, W.G. and </w:t>
      </w:r>
      <w:proofErr w:type="spellStart"/>
      <w:r w:rsidRPr="003D07D7">
        <w:t>Kahara</w:t>
      </w:r>
      <w:proofErr w:type="spellEnd"/>
      <w:r w:rsidRPr="003D07D7">
        <w:t xml:space="preserve">, S.N., 2011. Wetland ecosystem services in California's Central Valley </w:t>
      </w:r>
    </w:p>
    <w:p w14:paraId="1A8F693D" w14:textId="054A5497" w:rsidR="00D91FB8" w:rsidRDefault="00D91FB8" w:rsidP="00D91FB8">
      <w:pPr>
        <w:spacing w:line="480" w:lineRule="auto"/>
        <w:ind w:left="720"/>
      </w:pPr>
      <w:r w:rsidRPr="003D07D7">
        <w:t xml:space="preserve">and implications for the Wetland Reserve Program. Ecological Applications, 21(sp1), </w:t>
      </w:r>
      <w:proofErr w:type="gramStart"/>
      <w:r w:rsidRPr="003D07D7">
        <w:t>pp.S</w:t>
      </w:r>
      <w:proofErr w:type="gramEnd"/>
      <w:r w:rsidRPr="003D07D7">
        <w:t>128-S134.</w:t>
      </w:r>
    </w:p>
    <w:p w14:paraId="62CE3FD9" w14:textId="77777777" w:rsidR="001A6954" w:rsidRDefault="001A6954" w:rsidP="001A6954">
      <w:pPr>
        <w:spacing w:line="480" w:lineRule="auto"/>
      </w:pPr>
      <w:r>
        <w:t xml:space="preserve">Economic Research Service, United States Department of Agriculture (2019). International </w:t>
      </w:r>
    </w:p>
    <w:p w14:paraId="0F9BC707" w14:textId="7DD8145D" w:rsidR="001A6954" w:rsidRPr="00232FD1" w:rsidRDefault="001A6954" w:rsidP="001A6954">
      <w:pPr>
        <w:spacing w:line="480" w:lineRule="auto"/>
        <w:ind w:left="720"/>
      </w:pPr>
      <w:r>
        <w:t xml:space="preserve">agricultural productivity. </w:t>
      </w:r>
      <w:hyperlink r:id="rId12" w:history="1">
        <w:r w:rsidRPr="00492C50">
          <w:rPr>
            <w:rStyle w:val="Hyperlink"/>
          </w:rPr>
          <w:t>https://www.ers.usda.gov/data-products/international-agricultural-productivity/</w:t>
        </w:r>
      </w:hyperlink>
      <w:r>
        <w:t>. Accessed on 13 April 2020.</w:t>
      </w:r>
    </w:p>
    <w:p w14:paraId="0AC4F765" w14:textId="77777777" w:rsidR="00D91FB8" w:rsidRPr="00232FD1" w:rsidRDefault="00D91FB8" w:rsidP="00D91FB8">
      <w:pPr>
        <w:spacing w:line="480" w:lineRule="auto"/>
      </w:pPr>
      <w:proofErr w:type="spellStart"/>
      <w:r w:rsidRPr="00232FD1">
        <w:t>Egoh</w:t>
      </w:r>
      <w:proofErr w:type="spellEnd"/>
      <w:r w:rsidRPr="00232FD1">
        <w:t xml:space="preserve">, B., </w:t>
      </w:r>
      <w:proofErr w:type="spellStart"/>
      <w:r w:rsidRPr="00232FD1">
        <w:t>Reyers</w:t>
      </w:r>
      <w:proofErr w:type="spellEnd"/>
      <w:r w:rsidRPr="00232FD1">
        <w:t xml:space="preserve">, B., </w:t>
      </w:r>
      <w:proofErr w:type="spellStart"/>
      <w:r w:rsidRPr="00232FD1">
        <w:t>Rouget</w:t>
      </w:r>
      <w:proofErr w:type="spellEnd"/>
      <w:r w:rsidRPr="00232FD1">
        <w:t xml:space="preserve">, M., Bode, M. and Richardson, D.M., 2009. Spatial congruence </w:t>
      </w:r>
    </w:p>
    <w:p w14:paraId="415393F1" w14:textId="77777777" w:rsidR="00D91FB8" w:rsidRPr="00232FD1" w:rsidRDefault="00D91FB8" w:rsidP="00D91FB8">
      <w:pPr>
        <w:spacing w:line="480" w:lineRule="auto"/>
        <w:ind w:left="720"/>
      </w:pPr>
      <w:r w:rsidRPr="00232FD1">
        <w:t>between biodiversity and ecosystem services in South Africa. Biological conservation, 142(3), pp.553-562.</w:t>
      </w:r>
    </w:p>
    <w:p w14:paraId="3E5F4B82" w14:textId="77777777" w:rsidR="00D91FB8" w:rsidRPr="00232FD1" w:rsidRDefault="00D91FB8" w:rsidP="00D91FB8">
      <w:pPr>
        <w:spacing w:line="480" w:lineRule="auto"/>
      </w:pPr>
      <w:r w:rsidRPr="00232FD1">
        <w:t xml:space="preserve">Gardner, R.C., </w:t>
      </w:r>
      <w:proofErr w:type="spellStart"/>
      <w:r w:rsidRPr="00232FD1">
        <w:t>Barchiesi</w:t>
      </w:r>
      <w:proofErr w:type="spellEnd"/>
      <w:r w:rsidRPr="00232FD1">
        <w:t xml:space="preserve">, S., </w:t>
      </w:r>
      <w:proofErr w:type="spellStart"/>
      <w:r w:rsidRPr="00232FD1">
        <w:t>Beltrame</w:t>
      </w:r>
      <w:proofErr w:type="spellEnd"/>
      <w:r w:rsidRPr="00232FD1">
        <w:t xml:space="preserve">, C., Finlayson, C., </w:t>
      </w:r>
      <w:proofErr w:type="spellStart"/>
      <w:r w:rsidRPr="00232FD1">
        <w:t>Galewski</w:t>
      </w:r>
      <w:proofErr w:type="spellEnd"/>
      <w:r w:rsidRPr="00232FD1">
        <w:t xml:space="preserve">, T., Harrison, I., Paganini, </w:t>
      </w:r>
    </w:p>
    <w:p w14:paraId="68E09497" w14:textId="77777777" w:rsidR="00D91FB8" w:rsidRPr="00232FD1" w:rsidRDefault="00D91FB8" w:rsidP="00D91FB8">
      <w:pPr>
        <w:spacing w:line="480" w:lineRule="auto"/>
        <w:ind w:left="720"/>
      </w:pPr>
      <w:r w:rsidRPr="00232FD1">
        <w:t xml:space="preserve">M., </w:t>
      </w:r>
      <w:proofErr w:type="spellStart"/>
      <w:r w:rsidRPr="00232FD1">
        <w:t>Perennou</w:t>
      </w:r>
      <w:proofErr w:type="spellEnd"/>
      <w:r w:rsidRPr="00232FD1">
        <w:t xml:space="preserve">, C., Pritchard, D., </w:t>
      </w:r>
      <w:proofErr w:type="spellStart"/>
      <w:r w:rsidRPr="00232FD1">
        <w:t>Rosenqvist</w:t>
      </w:r>
      <w:proofErr w:type="spellEnd"/>
      <w:r w:rsidRPr="00232FD1">
        <w:t>, A. and Walpole, M., 2015. State of the world's wetlands and their services to people: a compilation of recent analyses.</w:t>
      </w:r>
    </w:p>
    <w:p w14:paraId="0AB140F2" w14:textId="77777777" w:rsidR="00D91FB8" w:rsidRPr="00232FD1" w:rsidRDefault="00D91FB8" w:rsidP="00D91FB8">
      <w:pPr>
        <w:spacing w:line="480" w:lineRule="auto"/>
      </w:pPr>
      <w:proofErr w:type="spellStart"/>
      <w:r w:rsidRPr="00232FD1">
        <w:t>Ghermandi</w:t>
      </w:r>
      <w:proofErr w:type="spellEnd"/>
      <w:r w:rsidRPr="00232FD1">
        <w:t xml:space="preserve">, A., Van Den Bergh, J.C., Brander, L.M., de Groot, H.L. and </w:t>
      </w:r>
      <w:proofErr w:type="spellStart"/>
      <w:r w:rsidRPr="00232FD1">
        <w:t>Nunes</w:t>
      </w:r>
      <w:proofErr w:type="spellEnd"/>
      <w:r w:rsidRPr="00232FD1">
        <w:t xml:space="preserve">, P.A., 2010. </w:t>
      </w:r>
    </w:p>
    <w:p w14:paraId="4D154075" w14:textId="77777777" w:rsidR="00D91FB8" w:rsidRPr="00232FD1" w:rsidRDefault="00D91FB8" w:rsidP="00D91FB8">
      <w:pPr>
        <w:spacing w:line="480" w:lineRule="auto"/>
        <w:ind w:left="720"/>
      </w:pPr>
      <w:r w:rsidRPr="00232FD1">
        <w:lastRenderedPageBreak/>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4356995A" w14:textId="77777777" w:rsidR="00D91FB8" w:rsidRPr="00232FD1" w:rsidRDefault="00D91FB8" w:rsidP="00D91FB8">
      <w:pPr>
        <w:spacing w:line="480" w:lineRule="auto"/>
      </w:pPr>
      <w:r w:rsidRPr="00232FD1">
        <w:t xml:space="preserve">Gleason, R.A., </w:t>
      </w:r>
      <w:proofErr w:type="spellStart"/>
      <w:r w:rsidRPr="00232FD1">
        <w:t>Euliss</w:t>
      </w:r>
      <w:proofErr w:type="spellEnd"/>
      <w:r w:rsidRPr="00232FD1">
        <w:t xml:space="preserve"> Jr, N.H., </w:t>
      </w:r>
      <w:proofErr w:type="spellStart"/>
      <w:r w:rsidRPr="00232FD1">
        <w:t>Tangen</w:t>
      </w:r>
      <w:proofErr w:type="spellEnd"/>
      <w:r w:rsidRPr="00232FD1">
        <w:t xml:space="preserve">, B.A., </w:t>
      </w:r>
      <w:proofErr w:type="spellStart"/>
      <w:r w:rsidRPr="00232FD1">
        <w:t>Laubhan</w:t>
      </w:r>
      <w:proofErr w:type="spellEnd"/>
      <w:r w:rsidRPr="00232FD1">
        <w:t xml:space="preserve">, M.K. and Browne, B.A., 2011. USDA </w:t>
      </w:r>
    </w:p>
    <w:p w14:paraId="6C45EB28" w14:textId="77777777" w:rsidR="00D91FB8" w:rsidRPr="00232FD1" w:rsidRDefault="00D91FB8" w:rsidP="00D91FB8">
      <w:pPr>
        <w:spacing w:line="480" w:lineRule="auto"/>
        <w:ind w:left="720"/>
      </w:pPr>
      <w:r w:rsidRPr="00232FD1">
        <w:t>conservation program and practice effects on wetland ecosystem services in the Prairie Pothole Region. Ecological Applications, 21(sp1), pp. S65-S81.</w:t>
      </w:r>
    </w:p>
    <w:p w14:paraId="515B5916" w14:textId="77777777" w:rsidR="00D91FB8" w:rsidRPr="00232FD1" w:rsidRDefault="00D91FB8" w:rsidP="00D91FB8">
      <w:pPr>
        <w:spacing w:line="480" w:lineRule="auto"/>
      </w:pPr>
      <w:proofErr w:type="spellStart"/>
      <w:r w:rsidRPr="00232FD1">
        <w:t>Golterman</w:t>
      </w:r>
      <w:proofErr w:type="spellEnd"/>
      <w:r w:rsidRPr="00232FD1">
        <w:t xml:space="preserve">, H.L., 1995. The labyrinth of nutrient cycles and buffers in wetlands: results based on </w:t>
      </w:r>
    </w:p>
    <w:p w14:paraId="38758F10" w14:textId="77777777" w:rsidR="00D91FB8" w:rsidRPr="00232FD1" w:rsidRDefault="00D91FB8" w:rsidP="00D91FB8">
      <w:pPr>
        <w:spacing w:line="480" w:lineRule="auto"/>
        <w:ind w:firstLine="720"/>
      </w:pPr>
      <w:r w:rsidRPr="00232FD1">
        <w:t>research in the Camargue (southern France). </w:t>
      </w:r>
      <w:proofErr w:type="spellStart"/>
      <w:r w:rsidRPr="00232FD1">
        <w:t>Hydrobiologia</w:t>
      </w:r>
      <w:proofErr w:type="spellEnd"/>
      <w:r w:rsidRPr="00232FD1">
        <w:t>, 315(1), pp.39-58.</w:t>
      </w:r>
    </w:p>
    <w:p w14:paraId="10FE2C23" w14:textId="77777777" w:rsidR="00D91FB8" w:rsidRPr="00232FD1" w:rsidRDefault="00D91FB8" w:rsidP="00D91FB8">
      <w:pPr>
        <w:spacing w:line="480" w:lineRule="auto"/>
      </w:pPr>
      <w:proofErr w:type="spellStart"/>
      <w:r w:rsidRPr="00232FD1">
        <w:t>Grygoruk</w:t>
      </w:r>
      <w:proofErr w:type="spellEnd"/>
      <w:r w:rsidRPr="00232FD1">
        <w:t xml:space="preserve">, M., </w:t>
      </w:r>
      <w:proofErr w:type="spellStart"/>
      <w:r w:rsidRPr="00232FD1">
        <w:t>Mirosław-Świątek</w:t>
      </w:r>
      <w:proofErr w:type="spellEnd"/>
      <w:r w:rsidRPr="00232FD1">
        <w:t xml:space="preserve">, D., </w:t>
      </w:r>
      <w:proofErr w:type="spellStart"/>
      <w:r w:rsidRPr="00232FD1">
        <w:t>Chrzanowska</w:t>
      </w:r>
      <w:proofErr w:type="spellEnd"/>
      <w:r w:rsidRPr="00232FD1">
        <w:t xml:space="preserve">, W. and </w:t>
      </w:r>
      <w:proofErr w:type="spellStart"/>
      <w:r w:rsidRPr="00232FD1">
        <w:t>Ignar</w:t>
      </w:r>
      <w:proofErr w:type="spellEnd"/>
      <w:r w:rsidRPr="00232FD1">
        <w:t xml:space="preserve">, S., 2013. How much for </w:t>
      </w:r>
    </w:p>
    <w:p w14:paraId="01EFED98" w14:textId="77777777" w:rsidR="00D91FB8" w:rsidRPr="00232FD1" w:rsidRDefault="00D91FB8" w:rsidP="00D91FB8">
      <w:pPr>
        <w:spacing w:line="480" w:lineRule="auto"/>
        <w:ind w:left="720"/>
      </w:pPr>
      <w:r w:rsidRPr="00232FD1">
        <w:t>water? Economic assessment and mapping of floodplain water storage as a catchment-scale ecosystem service of wetlands. Water, 5(4), pp.1760-1779.</w:t>
      </w:r>
    </w:p>
    <w:p w14:paraId="6C7AA081" w14:textId="77777777" w:rsidR="00D91FB8" w:rsidRPr="00232FD1" w:rsidRDefault="00D91FB8" w:rsidP="00D91FB8">
      <w:pPr>
        <w:spacing w:line="480" w:lineRule="auto"/>
      </w:pPr>
      <w:proofErr w:type="spellStart"/>
      <w:r w:rsidRPr="00232FD1">
        <w:t>Hao</w:t>
      </w:r>
      <w:proofErr w:type="spellEnd"/>
      <w:r w:rsidRPr="00232FD1">
        <w:t xml:space="preserve">, F., Lai, X., Ouyang, W., Xu, Y., Wei, X. and Song, K., 2012. Effects of land use changes </w:t>
      </w:r>
    </w:p>
    <w:p w14:paraId="376C6F39" w14:textId="3A575820" w:rsidR="00D91FB8" w:rsidRPr="00232FD1" w:rsidRDefault="00D91FB8" w:rsidP="00D91FB8">
      <w:pPr>
        <w:spacing w:line="480" w:lineRule="auto"/>
        <w:ind w:left="720"/>
      </w:pPr>
      <w:r w:rsidRPr="00232FD1">
        <w:t xml:space="preserve">on the ecosystem service values of a reclamation farm in Northeast China. Environmental </w:t>
      </w:r>
      <w:r w:rsidR="003F2455">
        <w:t>M</w:t>
      </w:r>
      <w:r w:rsidRPr="00232FD1">
        <w:t>anagement, 50(5), pp.888-899.</w:t>
      </w:r>
    </w:p>
    <w:p w14:paraId="55F3BFF0" w14:textId="77777777" w:rsidR="00D91FB8" w:rsidRPr="00232FD1" w:rsidRDefault="00D91FB8" w:rsidP="00D91FB8">
      <w:pPr>
        <w:spacing w:line="480" w:lineRule="auto"/>
      </w:pPr>
      <w:r w:rsidRPr="00232FD1">
        <w:t xml:space="preserve">International Union for Conservation of Nature - IUCN, and Center for International Earth </w:t>
      </w:r>
    </w:p>
    <w:p w14:paraId="0317390D" w14:textId="77777777" w:rsidR="00D91FB8" w:rsidRPr="00232FD1" w:rsidRDefault="00D91FB8" w:rsidP="00D91FB8">
      <w:pPr>
        <w:spacing w:line="480" w:lineRule="auto"/>
        <w:ind w:left="720"/>
      </w:pPr>
      <w:r w:rsidRPr="00232FD1">
        <w:t xml:space="preserve">Science Information Network - CIESIN - Columbia University, 2015a. Gridded species distribution: global amphibian richness grids, 2015 Release. Palisades, NY: NASA Socioeconomic Data and Applications Center (SEDAC). </w:t>
      </w:r>
      <w:hyperlink r:id="rId13" w:history="1">
        <w:r w:rsidRPr="00232FD1">
          <w:t>https://doi.org/10.7927/H4RR1W66</w:t>
        </w:r>
      </w:hyperlink>
      <w:r w:rsidRPr="00232FD1">
        <w:t>. Accessed November 28th, 2018</w:t>
      </w:r>
    </w:p>
    <w:p w14:paraId="2CF4598D" w14:textId="77777777" w:rsidR="00D91FB8" w:rsidRPr="00232FD1" w:rsidRDefault="00D91FB8" w:rsidP="00D91FB8">
      <w:pPr>
        <w:spacing w:line="480" w:lineRule="auto"/>
      </w:pPr>
      <w:r w:rsidRPr="00232FD1">
        <w:t xml:space="preserve">International Union for Conservation of Nature - IUCN, and Center for International Earth </w:t>
      </w:r>
    </w:p>
    <w:p w14:paraId="351C480C" w14:textId="77777777" w:rsidR="00D91FB8" w:rsidRPr="00232FD1" w:rsidRDefault="00D91FB8" w:rsidP="00D91FB8">
      <w:pPr>
        <w:spacing w:line="480" w:lineRule="auto"/>
        <w:ind w:left="720"/>
      </w:pPr>
      <w:r w:rsidRPr="00232FD1">
        <w:t xml:space="preserve">Science Information Network - CIESIN - Columbia University, 2015b. Gridded species distribution: global mammal richness grids, 2015 Release. Palisades, NY: NASA Socioeconomic Data and Applications Center (SEDAC). </w:t>
      </w:r>
      <w:hyperlink r:id="rId14" w:history="1">
        <w:r w:rsidRPr="00232FD1">
          <w:t>https://doi.org/10.7927/H4N014G5. Accessed November 28th 2018</w:t>
        </w:r>
      </w:hyperlink>
      <w:r w:rsidRPr="00232FD1">
        <w:t>.</w:t>
      </w:r>
    </w:p>
    <w:p w14:paraId="1904CC54" w14:textId="77777777" w:rsidR="00D91FB8" w:rsidRPr="00232FD1" w:rsidRDefault="00D91FB8" w:rsidP="00D91FB8">
      <w:pPr>
        <w:spacing w:line="480" w:lineRule="auto"/>
      </w:pPr>
      <w:proofErr w:type="spellStart"/>
      <w:r w:rsidRPr="00232FD1">
        <w:lastRenderedPageBreak/>
        <w:t>Jansson</w:t>
      </w:r>
      <w:proofErr w:type="spellEnd"/>
      <w:r w:rsidRPr="00232FD1">
        <w:t xml:space="preserve">, Å., </w:t>
      </w:r>
      <w:proofErr w:type="spellStart"/>
      <w:r w:rsidRPr="00232FD1">
        <w:t>Folke</w:t>
      </w:r>
      <w:proofErr w:type="spellEnd"/>
      <w:r w:rsidRPr="00232FD1">
        <w:t xml:space="preserve">, C., </w:t>
      </w:r>
      <w:proofErr w:type="spellStart"/>
      <w:r w:rsidRPr="00232FD1">
        <w:t>Rockström</w:t>
      </w:r>
      <w:proofErr w:type="spellEnd"/>
      <w:r w:rsidRPr="00232FD1">
        <w:t xml:space="preserve">, J., Gordon, L. and </w:t>
      </w:r>
      <w:proofErr w:type="spellStart"/>
      <w:r w:rsidRPr="00232FD1">
        <w:t>Falkenmark</w:t>
      </w:r>
      <w:proofErr w:type="spellEnd"/>
      <w:r w:rsidRPr="00232FD1">
        <w:t xml:space="preserve">, M., 1999. Linking freshwater </w:t>
      </w:r>
    </w:p>
    <w:p w14:paraId="681F6F6E" w14:textId="77777777" w:rsidR="00D91FB8" w:rsidRPr="00232FD1" w:rsidRDefault="00D91FB8" w:rsidP="00D91FB8">
      <w:pPr>
        <w:spacing w:line="480" w:lineRule="auto"/>
        <w:ind w:left="720"/>
      </w:pPr>
      <w:r w:rsidRPr="00232FD1">
        <w:t>flows and ecosystem services appropriated by people: the case of the Baltic Sea drainage basin. Ecosystems, 2(4), pp.351-366. doi:10.1007/s100219900085</w:t>
      </w:r>
    </w:p>
    <w:p w14:paraId="1902C2A7" w14:textId="77777777" w:rsidR="00D91FB8" w:rsidRPr="00232FD1" w:rsidRDefault="00D91FB8" w:rsidP="00D91FB8">
      <w:pPr>
        <w:spacing w:line="480" w:lineRule="auto"/>
      </w:pPr>
      <w:r w:rsidRPr="00CA21DB">
        <w:t>Jones</w:t>
      </w:r>
      <w:r w:rsidRPr="00232FD1">
        <w:t>, D.,</w:t>
      </w:r>
      <w:r w:rsidRPr="00CA21DB">
        <w:t xml:space="preserve"> 2011</w:t>
      </w:r>
      <w:r w:rsidRPr="00232FD1">
        <w:t>.</w:t>
      </w:r>
      <w:r w:rsidRPr="00CA21DB">
        <w:t xml:space="preserve"> </w:t>
      </w:r>
      <w:r w:rsidRPr="00232FD1">
        <w:t xml:space="preserve">Use of interactive landowner workshops to promote conservation, fee-access </w:t>
      </w:r>
    </w:p>
    <w:p w14:paraId="19F24588" w14:textId="77777777" w:rsidR="00D91FB8" w:rsidRPr="00232FD1" w:rsidRDefault="00D91FB8" w:rsidP="00D91FB8">
      <w:pPr>
        <w:spacing w:line="480" w:lineRule="auto"/>
        <w:ind w:left="720"/>
      </w:pPr>
      <w:r w:rsidRPr="00232FD1">
        <w:t>outdoor recreation, and sustainable development on privately-owned lands</w:t>
      </w:r>
      <w:r w:rsidRPr="00CA21DB">
        <w:t>, INTED2011 Proceedings, pp. 5416-5420.</w:t>
      </w:r>
    </w:p>
    <w:p w14:paraId="7E62231B" w14:textId="77777777" w:rsidR="00D91FB8" w:rsidRPr="00232FD1" w:rsidRDefault="00D91FB8" w:rsidP="00D91FB8">
      <w:pPr>
        <w:spacing w:line="480" w:lineRule="auto"/>
      </w:pPr>
      <w:proofErr w:type="spellStart"/>
      <w:r w:rsidRPr="00232FD1">
        <w:t>Karpuzcu</w:t>
      </w:r>
      <w:proofErr w:type="spellEnd"/>
      <w:r w:rsidRPr="00232FD1">
        <w:t xml:space="preserve">, M.E. and </w:t>
      </w:r>
      <w:proofErr w:type="spellStart"/>
      <w:r w:rsidRPr="00232FD1">
        <w:t>Stringfellow</w:t>
      </w:r>
      <w:proofErr w:type="spellEnd"/>
      <w:r w:rsidRPr="00232FD1">
        <w:t xml:space="preserve">, W.T., 2012. Kinetics of nitrate removal in wetlands receiving </w:t>
      </w:r>
    </w:p>
    <w:p w14:paraId="15E9C590" w14:textId="1F757798" w:rsidR="00D91FB8" w:rsidRPr="00232FD1" w:rsidRDefault="00D91FB8" w:rsidP="00D91FB8">
      <w:pPr>
        <w:spacing w:line="480" w:lineRule="auto"/>
        <w:ind w:left="720"/>
      </w:pPr>
      <w:r w:rsidRPr="00232FD1">
        <w:t xml:space="preserve">agricultural drainage. Ecological </w:t>
      </w:r>
      <w:r w:rsidR="00836FF8">
        <w:t>E</w:t>
      </w:r>
      <w:r w:rsidRPr="00232FD1">
        <w:t xml:space="preserve">ngineering, 42, pp.295-303. </w:t>
      </w:r>
      <w:proofErr w:type="gramStart"/>
      <w:r w:rsidRPr="00232FD1">
        <w:t>doi:10.1016/j.ecoleng</w:t>
      </w:r>
      <w:proofErr w:type="gramEnd"/>
      <w:r w:rsidRPr="00232FD1">
        <w:t>.2012.02.015</w:t>
      </w:r>
    </w:p>
    <w:p w14:paraId="444CD771" w14:textId="77777777" w:rsidR="00D91FB8" w:rsidRPr="00232FD1" w:rsidRDefault="00D91FB8" w:rsidP="00D91FB8">
      <w:pPr>
        <w:spacing w:line="480" w:lineRule="auto"/>
      </w:pPr>
      <w:r w:rsidRPr="00232FD1">
        <w:t xml:space="preserve">Kennedy, P.E., 2002. Sinning in the basement: What are the rules? The ten commandments of </w:t>
      </w:r>
    </w:p>
    <w:p w14:paraId="52F1D162" w14:textId="77777777" w:rsidR="00D91FB8" w:rsidRPr="00232FD1" w:rsidRDefault="00D91FB8" w:rsidP="00D91FB8">
      <w:pPr>
        <w:spacing w:line="480" w:lineRule="auto"/>
        <w:ind w:firstLine="720"/>
      </w:pPr>
      <w:r w:rsidRPr="00232FD1">
        <w:t>applied econometrics. Journal of Economic Surveys, 16(4), pp.569-589.</w:t>
      </w:r>
    </w:p>
    <w:p w14:paraId="21FA7372" w14:textId="77777777" w:rsidR="00D91FB8" w:rsidRPr="00232FD1" w:rsidRDefault="00D91FB8" w:rsidP="00D91FB8">
      <w:pPr>
        <w:spacing w:line="480" w:lineRule="auto"/>
      </w:pPr>
      <w:r w:rsidRPr="00232FD1">
        <w:t xml:space="preserve">Klugman, J. and Development </w:t>
      </w:r>
      <w:proofErr w:type="spellStart"/>
      <w:r w:rsidRPr="00232FD1">
        <w:t>Programme</w:t>
      </w:r>
      <w:proofErr w:type="spellEnd"/>
      <w:r w:rsidRPr="00232FD1">
        <w:t xml:space="preserve"> United Nations, 2011. Sustainability and equity: A </w:t>
      </w:r>
    </w:p>
    <w:p w14:paraId="202BA3E6" w14:textId="77777777" w:rsidR="00D91FB8" w:rsidRPr="00232FD1" w:rsidRDefault="00D91FB8" w:rsidP="00D91FB8">
      <w:pPr>
        <w:spacing w:line="480" w:lineRule="auto"/>
        <w:ind w:firstLine="720"/>
      </w:pPr>
      <w:r w:rsidRPr="00232FD1">
        <w:t>better future for all. Palgrave Macmillan.</w:t>
      </w:r>
    </w:p>
    <w:p w14:paraId="453B6CF8" w14:textId="77777777" w:rsidR="00D91FB8" w:rsidRPr="00232FD1" w:rsidRDefault="00D91FB8" w:rsidP="00D91FB8">
      <w:pPr>
        <w:spacing w:line="480" w:lineRule="auto"/>
      </w:pPr>
      <w:proofErr w:type="spellStart"/>
      <w:r w:rsidRPr="00232FD1">
        <w:t>Kipkemboi</w:t>
      </w:r>
      <w:proofErr w:type="spellEnd"/>
      <w:r w:rsidRPr="00232FD1">
        <w:t xml:space="preserve">, J., Van Dam, A.A., </w:t>
      </w:r>
      <w:proofErr w:type="spellStart"/>
      <w:r w:rsidRPr="00232FD1">
        <w:t>Ikiara</w:t>
      </w:r>
      <w:proofErr w:type="spellEnd"/>
      <w:r w:rsidRPr="00232FD1">
        <w:t xml:space="preserve">, M.M. and Denny, P., 2007. Integration of smallholder </w:t>
      </w:r>
    </w:p>
    <w:p w14:paraId="13D04BB3" w14:textId="77777777" w:rsidR="00D91FB8" w:rsidRPr="00232FD1" w:rsidRDefault="00D91FB8" w:rsidP="00D91FB8">
      <w:pPr>
        <w:spacing w:line="480" w:lineRule="auto"/>
        <w:ind w:left="720"/>
      </w:pPr>
      <w:r w:rsidRPr="00232FD1">
        <w:t>wetland aquaculture–agriculture systems (</w:t>
      </w:r>
      <w:proofErr w:type="spellStart"/>
      <w:r w:rsidRPr="00232FD1">
        <w:t>fingerponds</w:t>
      </w:r>
      <w:proofErr w:type="spellEnd"/>
      <w:r w:rsidRPr="00232FD1">
        <w:t>) into riparian farming systems on the shores of Lake Victoria, Kenya: socio</w:t>
      </w:r>
      <w:r w:rsidRPr="00232FD1">
        <w:rPr>
          <w:rFonts w:ascii="Cambria Math" w:hAnsi="Cambria Math" w:cs="Cambria Math"/>
        </w:rPr>
        <w:t>‐</w:t>
      </w:r>
      <w:r w:rsidRPr="00232FD1">
        <w:t>economics and livelihoods. Geographical Journal, 173(3), pp.257-272. doi:10.1111/j.1475-4959.2007.00246.</w:t>
      </w:r>
    </w:p>
    <w:p w14:paraId="38F4D131" w14:textId="77777777" w:rsidR="00D91FB8" w:rsidRPr="00232FD1" w:rsidRDefault="00D91FB8" w:rsidP="00D91FB8">
      <w:pPr>
        <w:spacing w:line="480" w:lineRule="auto"/>
      </w:pPr>
      <w:r w:rsidRPr="00232FD1">
        <w:t xml:space="preserve">Mace, G.M., Norris, K. and Fitter, A.H., 2012. Biodiversity and ecosystem services: a </w:t>
      </w:r>
    </w:p>
    <w:p w14:paraId="230A235D" w14:textId="5324B904" w:rsidR="00D91FB8" w:rsidRPr="00232FD1" w:rsidRDefault="00D91FB8" w:rsidP="00D91FB8">
      <w:pPr>
        <w:spacing w:line="480" w:lineRule="auto"/>
        <w:ind w:firstLine="720"/>
      </w:pPr>
      <w:r w:rsidRPr="00232FD1">
        <w:t xml:space="preserve">multilayered relationship. Trends in </w:t>
      </w:r>
      <w:r w:rsidR="00836FF8">
        <w:t>E</w:t>
      </w:r>
      <w:r w:rsidRPr="00232FD1">
        <w:t xml:space="preserve">cology &amp; </w:t>
      </w:r>
      <w:r w:rsidR="00836FF8">
        <w:t>E</w:t>
      </w:r>
      <w:r w:rsidRPr="00232FD1">
        <w:t>volution, 27(1), pp.19-26.</w:t>
      </w:r>
    </w:p>
    <w:p w14:paraId="56FB631A" w14:textId="77777777" w:rsidR="00D91FB8" w:rsidRPr="00232FD1" w:rsidRDefault="00D91FB8" w:rsidP="00D91FB8">
      <w:pPr>
        <w:spacing w:line="480" w:lineRule="auto"/>
      </w:pPr>
      <w:proofErr w:type="spellStart"/>
      <w:r w:rsidRPr="00232FD1">
        <w:t>Marton</w:t>
      </w:r>
      <w:proofErr w:type="spellEnd"/>
      <w:r w:rsidRPr="00232FD1">
        <w:t xml:space="preserve">, J.M., </w:t>
      </w:r>
      <w:proofErr w:type="spellStart"/>
      <w:r w:rsidRPr="00232FD1">
        <w:t>Fennessy</w:t>
      </w:r>
      <w:proofErr w:type="spellEnd"/>
      <w:r w:rsidRPr="00232FD1">
        <w:t xml:space="preserve">, M.S. and Craft, C.B., 2014a. Functional differences between natural and </w:t>
      </w:r>
    </w:p>
    <w:p w14:paraId="3B1DCAA6" w14:textId="1ECEB246" w:rsidR="003648D8" w:rsidRPr="00232FD1" w:rsidRDefault="00D91FB8" w:rsidP="003648D8">
      <w:pPr>
        <w:spacing w:line="480" w:lineRule="auto"/>
        <w:ind w:left="720"/>
      </w:pPr>
      <w:r w:rsidRPr="00232FD1">
        <w:t xml:space="preserve">restored wetlands in the glaciated interior plains. Journal of </w:t>
      </w:r>
      <w:r w:rsidR="00836FF8">
        <w:t>E</w:t>
      </w:r>
      <w:r w:rsidRPr="00232FD1">
        <w:t xml:space="preserve">nvironmental </w:t>
      </w:r>
      <w:r w:rsidR="00836FF8">
        <w:t>Q</w:t>
      </w:r>
      <w:r w:rsidRPr="00232FD1">
        <w:t>uality, 43(1), pp.409-417. doi:10.2134/jeq2013.04.0118</w:t>
      </w:r>
    </w:p>
    <w:p w14:paraId="2E43B194" w14:textId="77777777" w:rsidR="00D91FB8" w:rsidRPr="00232FD1" w:rsidRDefault="00D91FB8" w:rsidP="00D91FB8">
      <w:pPr>
        <w:spacing w:line="480" w:lineRule="auto"/>
      </w:pPr>
      <w:proofErr w:type="spellStart"/>
      <w:r w:rsidRPr="00232FD1">
        <w:t>Marton</w:t>
      </w:r>
      <w:proofErr w:type="spellEnd"/>
      <w:r w:rsidRPr="00232FD1">
        <w:t xml:space="preserve">, J.M., </w:t>
      </w:r>
      <w:proofErr w:type="spellStart"/>
      <w:r w:rsidRPr="00232FD1">
        <w:t>Fennessy</w:t>
      </w:r>
      <w:proofErr w:type="spellEnd"/>
      <w:r w:rsidRPr="00232FD1">
        <w:t xml:space="preserve">, M.S. and Craft, C.B., 2014b. USDA conservation practices increase </w:t>
      </w:r>
    </w:p>
    <w:p w14:paraId="76004ED5" w14:textId="303294D1" w:rsidR="00D91FB8" w:rsidRDefault="00D91FB8" w:rsidP="00D91FB8">
      <w:pPr>
        <w:spacing w:line="480" w:lineRule="auto"/>
        <w:ind w:left="720"/>
      </w:pPr>
      <w:r w:rsidRPr="00232FD1">
        <w:lastRenderedPageBreak/>
        <w:t xml:space="preserve">carbon storage and water quality improvement functions: an example from Ohio. Restoration </w:t>
      </w:r>
      <w:r w:rsidR="00836FF8">
        <w:t>E</w:t>
      </w:r>
      <w:r w:rsidRPr="00232FD1">
        <w:t>cology, 22(1), pp.117-124. doi:10.1111/rec.12033</w:t>
      </w:r>
    </w:p>
    <w:p w14:paraId="5BA97880" w14:textId="77777777" w:rsidR="003648D8" w:rsidRDefault="003648D8" w:rsidP="003648D8">
      <w:pPr>
        <w:spacing w:line="480" w:lineRule="auto"/>
      </w:pPr>
      <w:proofErr w:type="spellStart"/>
      <w:r w:rsidRPr="003648D8">
        <w:t>McNeish</w:t>
      </w:r>
      <w:proofErr w:type="spellEnd"/>
      <w:r w:rsidRPr="003648D8">
        <w:t xml:space="preserve">, D (2016) On Using Bayesian Methods to Address Small Sample Problems, Structural </w:t>
      </w:r>
    </w:p>
    <w:p w14:paraId="1F83D5C5" w14:textId="7FCF07F6" w:rsidR="003648D8" w:rsidRPr="00232FD1" w:rsidRDefault="003648D8" w:rsidP="003648D8">
      <w:pPr>
        <w:spacing w:line="480" w:lineRule="auto"/>
        <w:ind w:left="720"/>
      </w:pPr>
      <w:r w:rsidRPr="003648D8">
        <w:t>Equation Modeling: A Multidisciplinary Journal, 23:5, 750-773, DOI: </w:t>
      </w:r>
      <w:hyperlink r:id="rId15" w:history="1">
        <w:r w:rsidRPr="003648D8">
          <w:t>10.1080/10705511.2016.1186549</w:t>
        </w:r>
      </w:hyperlink>
    </w:p>
    <w:p w14:paraId="24E46774" w14:textId="77777777" w:rsidR="007E13D8" w:rsidRDefault="007E13D8" w:rsidP="007E13D8">
      <w:pPr>
        <w:spacing w:line="480" w:lineRule="auto"/>
      </w:pPr>
      <w:proofErr w:type="spellStart"/>
      <w:r w:rsidRPr="007E13D8">
        <w:t>Leemans</w:t>
      </w:r>
      <w:proofErr w:type="spellEnd"/>
      <w:r w:rsidRPr="007E13D8">
        <w:t xml:space="preserve">, R. and De Groot, R.S., 2003. Millennium Ecosystem Assessment: Ecosystems and </w:t>
      </w:r>
    </w:p>
    <w:p w14:paraId="7EF1FE9B" w14:textId="330D6B91" w:rsidR="007E13D8" w:rsidRPr="007E13D8" w:rsidRDefault="007E13D8" w:rsidP="007E13D8">
      <w:pPr>
        <w:spacing w:line="480" w:lineRule="auto"/>
        <w:ind w:firstLine="720"/>
      </w:pPr>
      <w:r w:rsidRPr="007E13D8">
        <w:t>human well-being: a framework for assessment. Island press.</w:t>
      </w:r>
    </w:p>
    <w:p w14:paraId="522BBC45" w14:textId="5D252734" w:rsidR="007E13D8" w:rsidRDefault="007E13D8" w:rsidP="007E13D8">
      <w:pPr>
        <w:spacing w:line="480" w:lineRule="auto"/>
      </w:pPr>
      <w:r w:rsidRPr="007E13D8">
        <w:t>Assessment, M.E., 2005. Ecosystems and human well-being</w:t>
      </w:r>
      <w:r>
        <w:t xml:space="preserve"> </w:t>
      </w:r>
      <w:r w:rsidRPr="007E13D8">
        <w:t>(Vol. 5). Washington, DC:</w:t>
      </w:r>
      <w:r>
        <w:t xml:space="preserve"> </w:t>
      </w:r>
      <w:r w:rsidRPr="007E13D8">
        <w:t xml:space="preserve">Island </w:t>
      </w:r>
    </w:p>
    <w:p w14:paraId="26AD9873" w14:textId="04733102" w:rsidR="007E13D8" w:rsidRDefault="007E13D8" w:rsidP="007E13D8">
      <w:pPr>
        <w:spacing w:line="480" w:lineRule="auto"/>
        <w:ind w:firstLine="720"/>
      </w:pPr>
      <w:r w:rsidRPr="007E13D8">
        <w:t>press.</w:t>
      </w:r>
    </w:p>
    <w:p w14:paraId="6817BAE2" w14:textId="773CFB2F" w:rsidR="00D91FB8" w:rsidRPr="00232FD1" w:rsidRDefault="00D91FB8" w:rsidP="007E13D8">
      <w:pPr>
        <w:spacing w:line="480" w:lineRule="auto"/>
      </w:pPr>
      <w:proofErr w:type="spellStart"/>
      <w:r w:rsidRPr="00232FD1">
        <w:t>Mitsch</w:t>
      </w:r>
      <w:proofErr w:type="spellEnd"/>
      <w:r w:rsidRPr="00232FD1">
        <w:t xml:space="preserve">, W.J. and </w:t>
      </w:r>
      <w:proofErr w:type="spellStart"/>
      <w:r w:rsidRPr="00232FD1">
        <w:t>Gosselink</w:t>
      </w:r>
      <w:proofErr w:type="spellEnd"/>
      <w:r w:rsidRPr="00232FD1">
        <w:t xml:space="preserve">, J.G., 2000. The value of wetlands: importance of scale and </w:t>
      </w:r>
    </w:p>
    <w:p w14:paraId="716960B7" w14:textId="34ED1572" w:rsidR="00D91FB8" w:rsidRPr="00232FD1" w:rsidRDefault="00D91FB8" w:rsidP="00D91FB8">
      <w:pPr>
        <w:spacing w:line="480" w:lineRule="auto"/>
        <w:ind w:firstLine="720"/>
      </w:pPr>
      <w:r w:rsidRPr="00232FD1">
        <w:t xml:space="preserve">landscape setting. Ecological </w:t>
      </w:r>
      <w:r w:rsidR="00836FF8">
        <w:t>E</w:t>
      </w:r>
      <w:r w:rsidRPr="00232FD1">
        <w:t>conomics, 35(1), pp.25-33.</w:t>
      </w:r>
    </w:p>
    <w:p w14:paraId="72B04CE8" w14:textId="77777777" w:rsidR="00D91FB8" w:rsidRPr="00232FD1" w:rsidRDefault="00D91FB8" w:rsidP="00D91FB8">
      <w:pPr>
        <w:spacing w:line="480" w:lineRule="auto"/>
      </w:pPr>
      <w:proofErr w:type="spellStart"/>
      <w:r w:rsidRPr="00232FD1">
        <w:t>Morreale</w:t>
      </w:r>
      <w:proofErr w:type="spellEnd"/>
      <w:r w:rsidRPr="00232FD1">
        <w:t xml:space="preserve">, S.J. and Sullivan, K.L., 2010. Community-level enhancements of biodiversity and </w:t>
      </w:r>
    </w:p>
    <w:p w14:paraId="70834701" w14:textId="77777777" w:rsidR="00D91FB8" w:rsidRPr="00232FD1" w:rsidRDefault="00D91FB8" w:rsidP="00D91FB8">
      <w:pPr>
        <w:spacing w:line="480" w:lineRule="auto"/>
        <w:ind w:firstLine="720"/>
      </w:pPr>
      <w:r w:rsidRPr="00232FD1">
        <w:t>ecosystem services. Frontiers of Earth Science in China, 4(1), pp.14-21.</w:t>
      </w:r>
    </w:p>
    <w:p w14:paraId="7747F2C3" w14:textId="77777777" w:rsidR="00D91FB8" w:rsidRPr="00232FD1" w:rsidRDefault="00D91FB8" w:rsidP="00D91FB8">
      <w:pPr>
        <w:spacing w:line="480" w:lineRule="auto"/>
      </w:pPr>
      <w:r w:rsidRPr="00232FD1">
        <w:t xml:space="preserve">Nelson, J.P. and Kennedy, P.E., 2009. The use (and abuse) of meta-analysis in environmental </w:t>
      </w:r>
    </w:p>
    <w:p w14:paraId="1E39175B" w14:textId="27813276" w:rsidR="00D91FB8" w:rsidRPr="00232FD1" w:rsidRDefault="00D91FB8" w:rsidP="00D91FB8">
      <w:pPr>
        <w:spacing w:line="480" w:lineRule="auto"/>
        <w:ind w:left="720"/>
      </w:pPr>
      <w:r w:rsidRPr="00232FD1">
        <w:t xml:space="preserve">and natural resource economics: an assessment. Environmental and </w:t>
      </w:r>
      <w:r w:rsidR="00836FF8">
        <w:t>R</w:t>
      </w:r>
      <w:r w:rsidRPr="00232FD1">
        <w:t xml:space="preserve">esource </w:t>
      </w:r>
      <w:r w:rsidR="00836FF8">
        <w:t>E</w:t>
      </w:r>
      <w:r w:rsidRPr="00232FD1">
        <w:t>conomics, 42(3), pp.345-377.</w:t>
      </w:r>
    </w:p>
    <w:p w14:paraId="0F41C2EC" w14:textId="77777777" w:rsidR="00D91FB8" w:rsidRPr="00232FD1" w:rsidRDefault="00D91FB8" w:rsidP="00D91FB8">
      <w:pPr>
        <w:spacing w:line="480" w:lineRule="auto"/>
      </w:pPr>
      <w:proofErr w:type="spellStart"/>
      <w:r w:rsidRPr="00232FD1">
        <w:t>Nunes</w:t>
      </w:r>
      <w:proofErr w:type="spellEnd"/>
      <w:r w:rsidRPr="00232FD1">
        <w:t xml:space="preserve">, P.A. and van den Bergh, J.C., 2001. Economic valuation of biodiversity: sense or </w:t>
      </w:r>
    </w:p>
    <w:p w14:paraId="68DF8870" w14:textId="08C12E92" w:rsidR="00D91FB8" w:rsidRPr="00232FD1" w:rsidRDefault="00D91FB8" w:rsidP="00D91FB8">
      <w:pPr>
        <w:spacing w:line="480" w:lineRule="auto"/>
        <w:ind w:left="720"/>
      </w:pPr>
      <w:proofErr w:type="gramStart"/>
      <w:r w:rsidRPr="00232FD1">
        <w:t>nonsense?.</w:t>
      </w:r>
      <w:proofErr w:type="gramEnd"/>
      <w:r w:rsidRPr="00232FD1">
        <w:t xml:space="preserve"> Ecological </w:t>
      </w:r>
      <w:r w:rsidR="00836FF8">
        <w:t>E</w:t>
      </w:r>
      <w:r w:rsidRPr="00232FD1">
        <w:t>conomics, 39(2), pp.203-222. doi:10.1016/S0921-8009(01)00233-6.</w:t>
      </w:r>
    </w:p>
    <w:p w14:paraId="62820D13" w14:textId="77777777" w:rsidR="00D91FB8" w:rsidRPr="00232FD1" w:rsidRDefault="00D91FB8" w:rsidP="00D91FB8">
      <w:pPr>
        <w:spacing w:line="480" w:lineRule="auto"/>
      </w:pPr>
      <w:commentRangeStart w:id="293"/>
      <w:proofErr w:type="spellStart"/>
      <w:r w:rsidRPr="00232FD1">
        <w:t>Peimer</w:t>
      </w:r>
      <w:commentRangeEnd w:id="293"/>
      <w:proofErr w:type="spellEnd"/>
      <w:r w:rsidR="003409DF">
        <w:rPr>
          <w:rStyle w:val="CommentReference"/>
          <w:rFonts w:ascii="Liberation Serif" w:eastAsia="SimSun" w:hAnsi="Liberation Serif" w:cs="Mangal"/>
          <w:kern w:val="3"/>
          <w:lang w:eastAsia="zh-CN" w:bidi="hi-IN"/>
        </w:rPr>
        <w:commentReference w:id="293"/>
      </w:r>
      <w:r w:rsidRPr="00232FD1">
        <w:t xml:space="preserve">, A.W., </w:t>
      </w:r>
      <w:proofErr w:type="spellStart"/>
      <w:r w:rsidRPr="00232FD1">
        <w:t>Krzywicka</w:t>
      </w:r>
      <w:proofErr w:type="spellEnd"/>
      <w:r w:rsidRPr="00232FD1">
        <w:t xml:space="preserve">, A.E., Cohen, D.B., Van den Bosch, K., Buxton, V.L., Stevenson, </w:t>
      </w:r>
    </w:p>
    <w:p w14:paraId="323C6A52" w14:textId="3FD3FA5B" w:rsidR="00D91FB8" w:rsidRPr="00232FD1" w:rsidRDefault="00D91FB8" w:rsidP="00D91FB8">
      <w:pPr>
        <w:spacing w:line="480" w:lineRule="auto"/>
        <w:ind w:left="720"/>
      </w:pPr>
      <w:r w:rsidRPr="00232FD1">
        <w:t xml:space="preserve">N.A. and Matthews, J.W., 2017. National-level wetland policy specificity and goals vary according to political and economic indicators. Environmental </w:t>
      </w:r>
      <w:r w:rsidR="00836FF8">
        <w:t>M</w:t>
      </w:r>
      <w:r w:rsidRPr="00232FD1">
        <w:t>anagement, 59(1), pp.141-153.</w:t>
      </w:r>
    </w:p>
    <w:p w14:paraId="52C78C27" w14:textId="77777777" w:rsidR="00D91FB8" w:rsidRPr="00232FD1" w:rsidRDefault="00D91FB8" w:rsidP="00D91FB8">
      <w:pPr>
        <w:spacing w:line="480" w:lineRule="auto"/>
      </w:pPr>
      <w:proofErr w:type="spellStart"/>
      <w:r w:rsidRPr="00232FD1">
        <w:lastRenderedPageBreak/>
        <w:t>Ribaudo</w:t>
      </w:r>
      <w:proofErr w:type="spellEnd"/>
      <w:r w:rsidRPr="00232FD1">
        <w:t xml:space="preserve">, M.O., Heimlich, R., </w:t>
      </w:r>
      <w:proofErr w:type="spellStart"/>
      <w:r w:rsidRPr="00232FD1">
        <w:t>Claassen</w:t>
      </w:r>
      <w:proofErr w:type="spellEnd"/>
      <w:r w:rsidRPr="00232FD1">
        <w:t xml:space="preserve">, R. and Peters, M., 2001. Least-cost management of </w:t>
      </w:r>
    </w:p>
    <w:p w14:paraId="4C588F21" w14:textId="77777777" w:rsidR="00D91FB8" w:rsidRPr="00232FD1" w:rsidRDefault="00D91FB8" w:rsidP="00D91FB8">
      <w:pPr>
        <w:spacing w:line="480" w:lineRule="auto"/>
        <w:ind w:left="720"/>
      </w:pPr>
      <w:r w:rsidRPr="00232FD1">
        <w:t>nonpoint source pollution: source reduction versus interception strategies for controlling nitrogen loss in the Mississippi Basin. Ecological Economics, 37(2), pp.183-197. doi:10.1016/s0921-8009(00)00273-1</w:t>
      </w:r>
    </w:p>
    <w:p w14:paraId="7C77D275" w14:textId="77777777" w:rsidR="00D91FB8" w:rsidRPr="00232FD1" w:rsidRDefault="00D91FB8" w:rsidP="00D91FB8">
      <w:pPr>
        <w:spacing w:line="480" w:lineRule="auto"/>
      </w:pPr>
      <w:r w:rsidRPr="00232FD1">
        <w:t xml:space="preserve">Richardson, L., Loomis, J., Kroeger, T. and Casey, F., 2015. The role of benefit </w:t>
      </w:r>
      <w:proofErr w:type="gramStart"/>
      <w:r w:rsidRPr="00232FD1">
        <w:t>transfer</w:t>
      </w:r>
      <w:proofErr w:type="gramEnd"/>
      <w:r w:rsidRPr="00232FD1">
        <w:t xml:space="preserve"> in </w:t>
      </w:r>
    </w:p>
    <w:p w14:paraId="1BD1BACE" w14:textId="77777777" w:rsidR="00D91FB8" w:rsidRPr="00232FD1" w:rsidRDefault="00D91FB8" w:rsidP="00D91FB8">
      <w:pPr>
        <w:spacing w:line="480" w:lineRule="auto"/>
        <w:ind w:firstLine="720"/>
      </w:pPr>
      <w:r w:rsidRPr="00232FD1">
        <w:t>ecosystem service valuation. Ecological Economics, 115, pp.51-58.</w:t>
      </w:r>
    </w:p>
    <w:p w14:paraId="57F844AE" w14:textId="77777777" w:rsidR="00D91FB8" w:rsidRPr="00232FD1" w:rsidRDefault="00D91FB8" w:rsidP="00D91FB8">
      <w:pPr>
        <w:spacing w:line="480" w:lineRule="auto"/>
      </w:pPr>
      <w:proofErr w:type="spellStart"/>
      <w:r w:rsidRPr="00232FD1">
        <w:t>Roley</w:t>
      </w:r>
      <w:proofErr w:type="spellEnd"/>
      <w:r w:rsidRPr="00232FD1">
        <w:t xml:space="preserve">, S.S., Tank, J.L., Tyndall, J.C. and Witter, J.D., 2016. How cost-effective are cover crops, </w:t>
      </w:r>
    </w:p>
    <w:p w14:paraId="6A6FAADD" w14:textId="77777777" w:rsidR="00D91FB8" w:rsidRPr="00232FD1" w:rsidRDefault="00D91FB8" w:rsidP="00D91FB8">
      <w:pPr>
        <w:spacing w:line="480" w:lineRule="auto"/>
        <w:ind w:left="720"/>
      </w:pPr>
      <w:r w:rsidRPr="00232FD1">
        <w:t xml:space="preserve">wetlands, and two-stage ditches for nitrogen removal in the Mississippi River </w:t>
      </w:r>
      <w:proofErr w:type="gramStart"/>
      <w:r w:rsidRPr="00232FD1">
        <w:t>Basin?.</w:t>
      </w:r>
      <w:proofErr w:type="gramEnd"/>
      <w:r w:rsidRPr="00232FD1">
        <w:t xml:space="preserve"> Water Resources and Economics, 15, pp.43-56. </w:t>
      </w:r>
      <w:proofErr w:type="gramStart"/>
      <w:r w:rsidRPr="00232FD1">
        <w:t>doi:10.1016/j.wre</w:t>
      </w:r>
      <w:proofErr w:type="gramEnd"/>
      <w:r w:rsidRPr="00232FD1">
        <w:t>.2016.06.003</w:t>
      </w:r>
    </w:p>
    <w:p w14:paraId="58FAD074" w14:textId="77777777" w:rsidR="00D91FB8" w:rsidRPr="00232FD1" w:rsidRDefault="00D91FB8" w:rsidP="00D91FB8">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 Q.L. and </w:t>
      </w:r>
      <w:proofErr w:type="spellStart"/>
      <w:r w:rsidRPr="00232FD1">
        <w:t>Gowing</w:t>
      </w:r>
      <w:proofErr w:type="spellEnd"/>
      <w:r w:rsidRPr="00232FD1">
        <w:t xml:space="preserve">, D.J.G., 2011. </w:t>
      </w:r>
    </w:p>
    <w:p w14:paraId="291BC8C2" w14:textId="5B485D2A" w:rsidR="00D91FB8" w:rsidRPr="00232FD1" w:rsidRDefault="00D91FB8" w:rsidP="00D91FB8">
      <w:pPr>
        <w:spacing w:line="480" w:lineRule="auto"/>
        <w:ind w:left="720"/>
      </w:pPr>
      <w:r w:rsidRPr="00232FD1">
        <w:t xml:space="preserve">Synergies and trade-offs in the management of lowland rural floodplains: an ecosystem services approach. Hydrological </w:t>
      </w:r>
      <w:r w:rsidR="00836FF8">
        <w:t>S</w:t>
      </w:r>
      <w:r w:rsidRPr="00232FD1">
        <w:t xml:space="preserve">ciences </w:t>
      </w:r>
      <w:r w:rsidR="00836FF8">
        <w:t>J</w:t>
      </w:r>
      <w:r w:rsidRPr="00232FD1">
        <w:t>ournal, 56(8), pp.1566-1581. doi:10.1080/02626667.2011.629785</w:t>
      </w:r>
    </w:p>
    <w:p w14:paraId="29F1936B" w14:textId="77777777" w:rsidR="00D91FB8" w:rsidRPr="00232FD1" w:rsidRDefault="00D91FB8" w:rsidP="00D91FB8">
      <w:pPr>
        <w:spacing w:line="480" w:lineRule="auto"/>
      </w:pPr>
      <w:r w:rsidRPr="00232FD1">
        <w:t xml:space="preserve">Smith, L.M., </w:t>
      </w:r>
      <w:proofErr w:type="spellStart"/>
      <w:r w:rsidRPr="00232FD1">
        <w:t>Haukos</w:t>
      </w:r>
      <w:proofErr w:type="spellEnd"/>
      <w:r w:rsidRPr="00232FD1">
        <w:t xml:space="preserve">, D.A., </w:t>
      </w:r>
      <w:proofErr w:type="spellStart"/>
      <w:r w:rsidRPr="00232FD1">
        <w:t>McMurry</w:t>
      </w:r>
      <w:proofErr w:type="spellEnd"/>
      <w:r w:rsidRPr="00232FD1">
        <w:t xml:space="preserve">, S.T., LaGrange, T. and Willis, D., 2011. Ecosystem </w:t>
      </w:r>
    </w:p>
    <w:p w14:paraId="33B13AA7" w14:textId="77777777" w:rsidR="00D91FB8" w:rsidRPr="00232FD1" w:rsidRDefault="00D91FB8" w:rsidP="00D91FB8">
      <w:pPr>
        <w:spacing w:line="480" w:lineRule="auto"/>
        <w:ind w:left="720"/>
      </w:pPr>
      <w:r w:rsidRPr="00232FD1">
        <w:t>services provided by playas in the High Plains: potential influences of USDA conservation programs. Ecological Applications, 21(sp1), pp.S82-S92.doi:10.1890/09-1133.1</w:t>
      </w:r>
    </w:p>
    <w:p w14:paraId="3123D6C9" w14:textId="77777777" w:rsidR="00D91FB8" w:rsidRPr="00232FD1" w:rsidRDefault="00D91FB8" w:rsidP="00D91FB8">
      <w:pPr>
        <w:spacing w:line="480" w:lineRule="auto"/>
      </w:pPr>
      <w:r w:rsidRPr="00232FD1">
        <w:t xml:space="preserve">Stanton, R.L., Morrissey, C.A. and Clark, R.G., 2018. Analysis of trends and agricultural drivers </w:t>
      </w:r>
    </w:p>
    <w:p w14:paraId="46F3A6C0" w14:textId="6A9AA244" w:rsidR="00D91FB8" w:rsidRPr="00232FD1" w:rsidRDefault="00D91FB8" w:rsidP="00D91FB8">
      <w:pPr>
        <w:spacing w:line="480" w:lineRule="auto"/>
        <w:ind w:left="720"/>
      </w:pPr>
      <w:r w:rsidRPr="00232FD1">
        <w:t xml:space="preserve">of farmland bird declines in North America: a review. Agriculture, </w:t>
      </w:r>
      <w:r w:rsidR="00836FF8">
        <w:t>E</w:t>
      </w:r>
      <w:r w:rsidRPr="00232FD1">
        <w:t xml:space="preserve">cosystems &amp; </w:t>
      </w:r>
      <w:r w:rsidR="00836FF8">
        <w:t>E</w:t>
      </w:r>
      <w:r w:rsidRPr="00232FD1">
        <w:t>nvironment, 254, pp.244-254.</w:t>
      </w:r>
    </w:p>
    <w:p w14:paraId="0C50E367" w14:textId="77777777" w:rsidR="00D91FB8" w:rsidRPr="00232FD1" w:rsidRDefault="00D91FB8" w:rsidP="00D91FB8">
      <w:pPr>
        <w:spacing w:line="480" w:lineRule="auto"/>
      </w:pPr>
      <w:proofErr w:type="spellStart"/>
      <w:r w:rsidRPr="00232FD1">
        <w:t>Strokov</w:t>
      </w:r>
      <w:proofErr w:type="spellEnd"/>
      <w:r w:rsidRPr="00232FD1">
        <w:t xml:space="preserve">, A., </w:t>
      </w:r>
      <w:proofErr w:type="spellStart"/>
      <w:r w:rsidRPr="00232FD1">
        <w:t>Yakubovich</w:t>
      </w:r>
      <w:proofErr w:type="spellEnd"/>
      <w:r w:rsidRPr="00232FD1">
        <w:t xml:space="preserve">, E. and </w:t>
      </w:r>
      <w:proofErr w:type="spellStart"/>
      <w:r w:rsidRPr="00232FD1">
        <w:t>Krasilnikov</w:t>
      </w:r>
      <w:proofErr w:type="spellEnd"/>
      <w:r w:rsidRPr="00232FD1">
        <w:t xml:space="preserve">, P., 2017. Economic and ecological evaluation of </w:t>
      </w:r>
    </w:p>
    <w:p w14:paraId="16309D1E" w14:textId="77845378" w:rsidR="00D91FB8" w:rsidRDefault="00D91FB8" w:rsidP="00D91FB8">
      <w:pPr>
        <w:spacing w:line="480" w:lineRule="auto"/>
        <w:ind w:left="720"/>
      </w:pPr>
      <w:r w:rsidRPr="00232FD1">
        <w:t>land use change: Evidence from Karelia. Economy of Region, 1(2), pp.422-433. doi:10.17059/2017-2-8.</w:t>
      </w:r>
    </w:p>
    <w:p w14:paraId="5B8568FC" w14:textId="63C01EB0" w:rsidR="00F72536" w:rsidRDefault="00F72536" w:rsidP="00F72536">
      <w:pPr>
        <w:spacing w:line="480" w:lineRule="auto"/>
        <w:ind w:left="720" w:hanging="720"/>
      </w:pPr>
      <w:r w:rsidRPr="00F72536">
        <w:lastRenderedPageBreak/>
        <w:t>The World Bank (2020). GDP per capita (constant 2010 US$)</w:t>
      </w:r>
      <w:r>
        <w:t>.</w:t>
      </w:r>
    </w:p>
    <w:p w14:paraId="2A831875" w14:textId="3742173F" w:rsidR="00F72536" w:rsidRPr="00232FD1" w:rsidRDefault="00F72536" w:rsidP="00F72536">
      <w:pPr>
        <w:spacing w:line="480" w:lineRule="auto"/>
        <w:ind w:left="720"/>
      </w:pPr>
      <w:r w:rsidRPr="00F72536">
        <w:t>https://data.worldbank.org/indicator/NY.GDP.PCAP.KD</w:t>
      </w:r>
      <w:r>
        <w:t xml:space="preserve">. Accessed </w:t>
      </w:r>
      <w:r w:rsidR="001A6954">
        <w:t xml:space="preserve">on </w:t>
      </w:r>
      <w:r>
        <w:t xml:space="preserve">13 April 2020. </w:t>
      </w:r>
    </w:p>
    <w:p w14:paraId="6208524D" w14:textId="77777777" w:rsidR="00D91FB8" w:rsidRPr="00232FD1" w:rsidRDefault="00D91FB8" w:rsidP="00D91FB8">
      <w:pPr>
        <w:spacing w:line="480" w:lineRule="auto"/>
      </w:pPr>
      <w:proofErr w:type="spellStart"/>
      <w:r w:rsidRPr="00232FD1">
        <w:t>Thode</w:t>
      </w:r>
      <w:proofErr w:type="spellEnd"/>
      <w:r w:rsidRPr="00232FD1">
        <w:t xml:space="preserve">, H.C., 2002. Statistics: textbooks and monographs, Vol. 164. Testing for normality. New </w:t>
      </w:r>
    </w:p>
    <w:p w14:paraId="744A3BF8" w14:textId="77777777" w:rsidR="00D91FB8" w:rsidRPr="00232FD1" w:rsidRDefault="00D91FB8" w:rsidP="00D91FB8">
      <w:pPr>
        <w:spacing w:line="480" w:lineRule="auto"/>
        <w:ind w:firstLine="720"/>
      </w:pPr>
      <w:r w:rsidRPr="00232FD1">
        <w:t xml:space="preserve">York, NY, US. </w:t>
      </w:r>
    </w:p>
    <w:p w14:paraId="5EEB9DCA" w14:textId="77777777" w:rsidR="00D91FB8" w:rsidRPr="00232FD1" w:rsidRDefault="00D91FB8" w:rsidP="00D91FB8">
      <w:pPr>
        <w:spacing w:line="480" w:lineRule="auto"/>
      </w:pPr>
      <w:r w:rsidRPr="00232FD1">
        <w:t xml:space="preserve">van </w:t>
      </w:r>
      <w:proofErr w:type="spellStart"/>
      <w:r w:rsidRPr="00232FD1">
        <w:t>Asselen</w:t>
      </w:r>
      <w:proofErr w:type="spellEnd"/>
      <w:r w:rsidRPr="00232FD1">
        <w:t xml:space="preserve">, S., </w:t>
      </w:r>
      <w:proofErr w:type="spellStart"/>
      <w:r w:rsidRPr="00232FD1">
        <w:t>Verburg</w:t>
      </w:r>
      <w:proofErr w:type="spellEnd"/>
      <w:r w:rsidRPr="00232FD1">
        <w:t xml:space="preserve">, P.H., </w:t>
      </w:r>
      <w:proofErr w:type="spellStart"/>
      <w:r w:rsidRPr="00232FD1">
        <w:t>Vermaat</w:t>
      </w:r>
      <w:proofErr w:type="spellEnd"/>
      <w:r w:rsidRPr="00232FD1">
        <w:t xml:space="preserve">, J.E. and </w:t>
      </w:r>
      <w:proofErr w:type="spellStart"/>
      <w:r w:rsidRPr="00232FD1">
        <w:t>Janse</w:t>
      </w:r>
      <w:proofErr w:type="spellEnd"/>
      <w:r w:rsidRPr="00232FD1">
        <w:t xml:space="preserve">, J.H., 2013. Drivers of wetland </w:t>
      </w:r>
    </w:p>
    <w:p w14:paraId="1011429A" w14:textId="77777777" w:rsidR="00D91FB8" w:rsidRPr="00232FD1" w:rsidRDefault="00D91FB8" w:rsidP="00D91FB8">
      <w:pPr>
        <w:spacing w:line="480" w:lineRule="auto"/>
        <w:ind w:firstLine="720"/>
      </w:pPr>
      <w:r w:rsidRPr="00232FD1">
        <w:t>conversion: a global meta-analysis. </w:t>
      </w:r>
      <w:proofErr w:type="spellStart"/>
      <w:r w:rsidRPr="00232FD1">
        <w:t>PloS</w:t>
      </w:r>
      <w:proofErr w:type="spellEnd"/>
      <w:r w:rsidRPr="00232FD1">
        <w:t xml:space="preserve"> one, 8(11), </w:t>
      </w:r>
      <w:proofErr w:type="gramStart"/>
      <w:r w:rsidRPr="00232FD1">
        <w:t>p.e</w:t>
      </w:r>
      <w:proofErr w:type="gramEnd"/>
      <w:r w:rsidRPr="00232FD1">
        <w:t>81292.</w:t>
      </w:r>
    </w:p>
    <w:p w14:paraId="0134B6DC" w14:textId="77777777" w:rsidR="00D91FB8" w:rsidRPr="00232FD1" w:rsidRDefault="00D91FB8" w:rsidP="00D91FB8">
      <w:pPr>
        <w:spacing w:line="480" w:lineRule="auto"/>
      </w:pPr>
      <w:proofErr w:type="spellStart"/>
      <w:r w:rsidRPr="00232FD1">
        <w:t>Verhoeven</w:t>
      </w:r>
      <w:proofErr w:type="spellEnd"/>
      <w:r w:rsidRPr="00232FD1">
        <w:t xml:space="preserve">, J.T. and Setter, T.L., 2009. Agricultural use of wetlands: opportunities and </w:t>
      </w:r>
    </w:p>
    <w:p w14:paraId="5E57D024" w14:textId="79B901FA" w:rsidR="00D91FB8" w:rsidRPr="00232FD1" w:rsidRDefault="00D91FB8" w:rsidP="00D91FB8">
      <w:pPr>
        <w:spacing w:line="480" w:lineRule="auto"/>
        <w:ind w:firstLine="720"/>
      </w:pPr>
      <w:r w:rsidRPr="00232FD1">
        <w:t xml:space="preserve">limitations. Annals of </w:t>
      </w:r>
      <w:r w:rsidR="00836FF8">
        <w:t>B</w:t>
      </w:r>
      <w:r w:rsidRPr="00232FD1">
        <w:t>otany, 105(1), pp.155-163. doi:10.1093/</w:t>
      </w:r>
      <w:proofErr w:type="spellStart"/>
      <w:r w:rsidRPr="00232FD1">
        <w:t>aob</w:t>
      </w:r>
      <w:proofErr w:type="spellEnd"/>
      <w:r w:rsidRPr="00232FD1">
        <w:t>/mcp172</w:t>
      </w:r>
    </w:p>
    <w:p w14:paraId="69D8D416" w14:textId="77777777" w:rsidR="00D91FB8" w:rsidRPr="00232FD1" w:rsidRDefault="00D91FB8" w:rsidP="00D91FB8">
      <w:pPr>
        <w:spacing w:line="480" w:lineRule="auto"/>
      </w:pPr>
      <w:proofErr w:type="spellStart"/>
      <w:r w:rsidRPr="00232FD1">
        <w:t>Vymazal</w:t>
      </w:r>
      <w:proofErr w:type="spellEnd"/>
      <w:r w:rsidRPr="00232FD1">
        <w:t xml:space="preserve">, J., 2017. The use of constructed wetlands for nitrogen removal from agricultural </w:t>
      </w:r>
    </w:p>
    <w:p w14:paraId="3E4D4195" w14:textId="085220EF" w:rsidR="00D91FB8" w:rsidRPr="00232FD1" w:rsidRDefault="00D91FB8" w:rsidP="00D91FB8">
      <w:pPr>
        <w:spacing w:line="480" w:lineRule="auto"/>
        <w:ind w:firstLine="720"/>
      </w:pPr>
      <w:r w:rsidRPr="00232FD1">
        <w:t>drainage: A review. </w:t>
      </w:r>
      <w:proofErr w:type="spellStart"/>
      <w:r w:rsidRPr="00232FD1">
        <w:t>Scientia</w:t>
      </w:r>
      <w:proofErr w:type="spellEnd"/>
      <w:r w:rsidRPr="00232FD1">
        <w:t xml:space="preserve"> </w:t>
      </w:r>
      <w:proofErr w:type="spellStart"/>
      <w:r w:rsidR="00836FF8">
        <w:t>A</w:t>
      </w:r>
      <w:r w:rsidRPr="00232FD1">
        <w:t>griculturae</w:t>
      </w:r>
      <w:proofErr w:type="spellEnd"/>
      <w:r w:rsidRPr="00232FD1">
        <w:t xml:space="preserve"> </w:t>
      </w:r>
      <w:proofErr w:type="spellStart"/>
      <w:r w:rsidR="00836FF8">
        <w:t>B</w:t>
      </w:r>
      <w:r w:rsidRPr="00232FD1">
        <w:t>ohemica</w:t>
      </w:r>
      <w:proofErr w:type="spellEnd"/>
      <w:r w:rsidRPr="00232FD1">
        <w:t>, 48(2), pp.82-91.</w:t>
      </w:r>
    </w:p>
    <w:p w14:paraId="34D9D90E" w14:textId="77777777" w:rsidR="00D91FB8" w:rsidRPr="00232FD1" w:rsidRDefault="00D91FB8" w:rsidP="00D91FB8">
      <w:pPr>
        <w:spacing w:line="480" w:lineRule="auto"/>
      </w:pPr>
      <w:r w:rsidRPr="00232FD1">
        <w:t xml:space="preserve">Wang, Z., Mao, D., Li, L., </w:t>
      </w:r>
      <w:proofErr w:type="spellStart"/>
      <w:r w:rsidRPr="00232FD1">
        <w:t>Jia</w:t>
      </w:r>
      <w:proofErr w:type="spellEnd"/>
      <w:r w:rsidRPr="00232FD1">
        <w:t xml:space="preserve">, M., Dong, Z., Miao, Z., Ren, C. and Song, C., 2015. Quantifying </w:t>
      </w:r>
    </w:p>
    <w:p w14:paraId="2468C574" w14:textId="77777777" w:rsidR="00D91FB8" w:rsidRPr="00232FD1" w:rsidRDefault="00D91FB8" w:rsidP="00D91FB8">
      <w:pPr>
        <w:spacing w:line="480" w:lineRule="auto"/>
        <w:ind w:left="720"/>
      </w:pPr>
      <w:r w:rsidRPr="00232FD1">
        <w:t xml:space="preserve">changes in multiple ecosystem services during 1992–2012 in the </w:t>
      </w:r>
      <w:proofErr w:type="spellStart"/>
      <w:r w:rsidRPr="00232FD1">
        <w:t>Sanjiang</w:t>
      </w:r>
      <w:proofErr w:type="spellEnd"/>
      <w:r w:rsidRPr="00232FD1">
        <w:t xml:space="preserve"> Plain of China. Science of the Total Environment, 514, pp.119-130. </w:t>
      </w:r>
      <w:proofErr w:type="gramStart"/>
      <w:r w:rsidRPr="00232FD1">
        <w:t>doi:10.1016/j.scitotenv</w:t>
      </w:r>
      <w:proofErr w:type="gramEnd"/>
      <w:r w:rsidRPr="00232FD1">
        <w:t>.2015.01.007</w:t>
      </w:r>
    </w:p>
    <w:p w14:paraId="626BC509" w14:textId="77777777" w:rsidR="00D91FB8" w:rsidRPr="00232FD1" w:rsidRDefault="00D91FB8" w:rsidP="00D91FB8">
      <w:pPr>
        <w:spacing w:line="480" w:lineRule="auto"/>
      </w:pPr>
      <w:proofErr w:type="spellStart"/>
      <w:r w:rsidRPr="00232FD1">
        <w:t>Watmough</w:t>
      </w:r>
      <w:proofErr w:type="spellEnd"/>
      <w:r w:rsidRPr="00232FD1">
        <w:t xml:space="preserve">, M. and </w:t>
      </w:r>
      <w:proofErr w:type="spellStart"/>
      <w:r w:rsidRPr="00232FD1">
        <w:t>Schmoll</w:t>
      </w:r>
      <w:proofErr w:type="spellEnd"/>
      <w:r w:rsidRPr="00232FD1">
        <w:t xml:space="preserve">, M.J., 2007. Environment Canada's Prairie &amp; Northern Region </w:t>
      </w:r>
    </w:p>
    <w:p w14:paraId="5B72D890" w14:textId="77777777" w:rsidR="00D91FB8" w:rsidRPr="00232FD1" w:rsidRDefault="00D91FB8" w:rsidP="00D91FB8">
      <w:pPr>
        <w:spacing w:line="480" w:lineRule="auto"/>
        <w:ind w:left="720"/>
      </w:pPr>
      <w:r w:rsidRPr="00232FD1">
        <w:t>Habitat Monitoring Program phase II: recent habitat trends in the Prairie Habitat Joint Venture. Canadian Wildlife Service, Prairie and Northern Region.</w:t>
      </w:r>
    </w:p>
    <w:p w14:paraId="5FEAF489" w14:textId="77777777" w:rsidR="00D91FB8" w:rsidRPr="00232FD1" w:rsidRDefault="00D91FB8" w:rsidP="00D91FB8">
      <w:pPr>
        <w:spacing w:line="480" w:lineRule="auto"/>
      </w:pPr>
      <w:r w:rsidRPr="00232FD1">
        <w:t xml:space="preserve">Watson, K.B., Ricketts, T., </w:t>
      </w:r>
      <w:proofErr w:type="spellStart"/>
      <w:r w:rsidRPr="00232FD1">
        <w:t>Galford</w:t>
      </w:r>
      <w:proofErr w:type="spellEnd"/>
      <w:r w:rsidRPr="00232FD1">
        <w:t xml:space="preserve">, G., </w:t>
      </w:r>
      <w:proofErr w:type="spellStart"/>
      <w:r w:rsidRPr="00232FD1">
        <w:t>Polasky</w:t>
      </w:r>
      <w:proofErr w:type="spellEnd"/>
      <w:r w:rsidRPr="00232FD1">
        <w:t xml:space="preserve">, S. and </w:t>
      </w:r>
      <w:proofErr w:type="spellStart"/>
      <w:r w:rsidRPr="00232FD1">
        <w:t>O'Niel</w:t>
      </w:r>
      <w:proofErr w:type="spellEnd"/>
      <w:r w:rsidRPr="00232FD1">
        <w:t xml:space="preserve">-Dunne, J., 2016. Quantifying </w:t>
      </w:r>
    </w:p>
    <w:p w14:paraId="53B41F02" w14:textId="3F6E0814" w:rsidR="00D91FB8" w:rsidRDefault="00D91FB8" w:rsidP="00D91FB8">
      <w:pPr>
        <w:spacing w:line="480" w:lineRule="auto"/>
        <w:ind w:left="720"/>
      </w:pPr>
      <w:r w:rsidRPr="00232FD1">
        <w:t>flood mitigation services: The economic value of Otter Creek wetlands and floodplains to Middlebury, VT. Ecological Economics, 130, pp.16-24.</w:t>
      </w:r>
    </w:p>
    <w:p w14:paraId="62E62C04" w14:textId="77777777" w:rsidR="004B29ED" w:rsidRDefault="004B29ED" w:rsidP="004B29ED">
      <w:pPr>
        <w:spacing w:line="480" w:lineRule="auto"/>
      </w:pPr>
      <w:r w:rsidRPr="004B29ED">
        <w:t xml:space="preserve">Woodward, R. T., &amp; </w:t>
      </w:r>
      <w:proofErr w:type="spellStart"/>
      <w:r w:rsidRPr="004B29ED">
        <w:t>Wui</w:t>
      </w:r>
      <w:proofErr w:type="spellEnd"/>
      <w:r w:rsidRPr="004B29ED">
        <w:t>, Y. S. (2001). The economic value of wetland services: a meta-</w:t>
      </w:r>
    </w:p>
    <w:p w14:paraId="7B38C5D2" w14:textId="23E6A8CB" w:rsidR="004B29ED" w:rsidRPr="00232FD1" w:rsidRDefault="004B29ED" w:rsidP="004B29ED">
      <w:pPr>
        <w:spacing w:line="480" w:lineRule="auto"/>
        <w:ind w:firstLine="720"/>
      </w:pPr>
      <w:r w:rsidRPr="004B29ED">
        <w:t>analysis. Ecological economics, 37(2), 257-270.</w:t>
      </w:r>
    </w:p>
    <w:p w14:paraId="5A964FB5" w14:textId="77777777" w:rsidR="00D91FB8" w:rsidRPr="00232FD1" w:rsidRDefault="00D91FB8" w:rsidP="00D91FB8">
      <w:pPr>
        <w:spacing w:line="480" w:lineRule="auto"/>
      </w:pPr>
      <w:r w:rsidRPr="00232FD1">
        <w:t>Xiao-Hui, L., Xian-</w:t>
      </w:r>
      <w:proofErr w:type="spellStart"/>
      <w:r w:rsidRPr="00232FD1">
        <w:t>Guo</w:t>
      </w:r>
      <w:proofErr w:type="spellEnd"/>
      <w:r w:rsidRPr="00232FD1">
        <w:t xml:space="preserve">, L., Ming, J. and Xi-Gang, W., 2011. Loss–gain estimation of </w:t>
      </w:r>
    </w:p>
    <w:p w14:paraId="537CC8D7" w14:textId="77777777" w:rsidR="00D91FB8" w:rsidRDefault="00D91FB8" w:rsidP="00D91FB8">
      <w:pPr>
        <w:spacing w:line="480" w:lineRule="auto"/>
        <w:ind w:left="720"/>
      </w:pPr>
      <w:r w:rsidRPr="00232FD1">
        <w:lastRenderedPageBreak/>
        <w:t xml:space="preserve">marshland carbon sequestration and paddy productivity in </w:t>
      </w:r>
      <w:proofErr w:type="spellStart"/>
      <w:r w:rsidRPr="00232FD1">
        <w:t>Fuyuan</w:t>
      </w:r>
      <w:proofErr w:type="spellEnd"/>
      <w:r w:rsidRPr="00232FD1">
        <w:t xml:space="preserve"> County, Heilongjiang Province, China. Outlook on Agriculture, 40(2), pp.165-170. doi:10.5367/oa.2011.0044</w:t>
      </w:r>
    </w:p>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77777777" w:rsidR="003D3344" w:rsidRDefault="003D3344" w:rsidP="003D3344">
      <w:pPr>
        <w:rPr>
          <w:b/>
        </w:rPr>
      </w:pPr>
      <w:commentRangeStart w:id="294"/>
      <w:r>
        <w:rPr>
          <w:b/>
        </w:rPr>
        <w:t>Table</w:t>
      </w:r>
      <w:commentRangeEnd w:id="294"/>
      <w:r>
        <w:rPr>
          <w:rStyle w:val="CommentReference"/>
          <w:rFonts w:ascii="Liberation Serif" w:eastAsia="SimSun" w:hAnsi="Liberation Serif" w:cs="Mangal"/>
          <w:kern w:val="3"/>
          <w:lang w:eastAsia="zh-CN" w:bidi="hi-IN"/>
        </w:rPr>
        <w:commentReference w:id="294"/>
      </w:r>
      <w:r>
        <w:rPr>
          <w:b/>
        </w:rPr>
        <w:t xml:space="preserv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77777777" w:rsidR="003D3344" w:rsidRPr="00F723F5" w:rsidRDefault="003D3344" w:rsidP="00A41817">
            <w:pPr>
              <w:pStyle w:val="NoSpacing"/>
              <w:rPr>
                <w:b/>
                <w:bCs/>
                <w:sz w:val="20"/>
                <w:szCs w:val="20"/>
                <w:lang w:val="en-CA" w:eastAsia="en-CA"/>
              </w:rPr>
            </w:pPr>
            <w:commentRangeStart w:id="295"/>
            <w:r w:rsidRPr="00F723F5">
              <w:rPr>
                <w:b/>
                <w:bCs/>
                <w:sz w:val="20"/>
                <w:szCs w:val="20"/>
                <w:lang w:val="en-CA" w:eastAsia="en-CA"/>
              </w:rPr>
              <w:t>Nation</w:t>
            </w:r>
            <w:commentRangeEnd w:id="295"/>
            <w:r w:rsidR="0073770B">
              <w:rPr>
                <w:rStyle w:val="CommentReference"/>
                <w:rFonts w:ascii="Liberation Serif" w:eastAsia="SimSun" w:hAnsi="Liberation Serif" w:cs="Mangal"/>
                <w:kern w:val="3"/>
                <w:lang w:eastAsia="zh-CN" w:bidi="hi-IN"/>
              </w:rPr>
              <w:commentReference w:id="295"/>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Provisioning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Regulation</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77777777" w:rsidR="003D3344" w:rsidRPr="000549CB" w:rsidRDefault="003D3344" w:rsidP="00A41817">
            <w:pPr>
              <w:pStyle w:val="NoSpacing"/>
              <w:rPr>
                <w:sz w:val="20"/>
                <w:szCs w:val="20"/>
                <w:lang w:val="en-CA" w:eastAsia="en-CA"/>
              </w:rPr>
            </w:pPr>
            <w:r w:rsidRPr="000549CB">
              <w:rPr>
                <w:sz w:val="20"/>
                <w:szCs w:val="20"/>
                <w:lang w:val="en-CA" w:eastAsia="en-CA"/>
              </w:rPr>
              <w:t>63.70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r w:rsidRPr="000549CB">
              <w:rPr>
                <w:sz w:val="20"/>
                <w:szCs w:val="20"/>
                <w:lang w:val="en-CA" w:eastAsia="en-CA"/>
              </w:rPr>
              <w:t>Bortolotti</w:t>
            </w:r>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7777777" w:rsidR="003D3344" w:rsidRPr="000549CB" w:rsidRDefault="003D3344" w:rsidP="00A41817">
            <w:pPr>
              <w:pStyle w:val="NoSpacing"/>
              <w:rPr>
                <w:sz w:val="20"/>
                <w:szCs w:val="20"/>
                <w:lang w:val="en-CA" w:eastAsia="en-CA"/>
              </w:rPr>
            </w:pPr>
            <w:r w:rsidRPr="000549CB">
              <w:rPr>
                <w:sz w:val="20"/>
                <w:szCs w:val="20"/>
                <w:lang w:val="en-CA" w:eastAsia="en-CA"/>
              </w:rPr>
              <w:t>12341.87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77777777" w:rsidR="003D3344" w:rsidRPr="000549CB" w:rsidRDefault="003D3344" w:rsidP="00A41817">
            <w:pPr>
              <w:pStyle w:val="NoSpacing"/>
              <w:rPr>
                <w:sz w:val="20"/>
                <w:szCs w:val="20"/>
                <w:lang w:val="en-CA" w:eastAsia="en-CA"/>
              </w:rPr>
            </w:pPr>
            <w:r w:rsidRPr="000549CB">
              <w:rPr>
                <w:sz w:val="20"/>
                <w:szCs w:val="20"/>
                <w:lang w:val="en-CA" w:eastAsia="en-CA"/>
              </w:rPr>
              <w:t>266.95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Golterman</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77777777" w:rsidR="003D3344" w:rsidRPr="000549CB" w:rsidRDefault="003D3344" w:rsidP="00A41817">
            <w:pPr>
              <w:pStyle w:val="NoSpacing"/>
              <w:rPr>
                <w:sz w:val="20"/>
                <w:szCs w:val="20"/>
                <w:lang w:val="en-CA" w:eastAsia="en-CA"/>
              </w:rPr>
            </w:pPr>
            <w:r w:rsidRPr="000549CB">
              <w:rPr>
                <w:sz w:val="20"/>
                <w:szCs w:val="20"/>
                <w:lang w:val="en-CA" w:eastAsia="en-CA"/>
              </w:rPr>
              <w:t>5272.56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Grygoruk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Hao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77777777" w:rsidR="003D3344" w:rsidRPr="000549CB" w:rsidRDefault="003D3344" w:rsidP="00A41817">
            <w:pPr>
              <w:pStyle w:val="NoSpacing"/>
              <w:rPr>
                <w:sz w:val="20"/>
                <w:szCs w:val="20"/>
                <w:lang w:val="en-CA" w:eastAsia="en-CA"/>
              </w:rPr>
            </w:pPr>
            <w:r w:rsidRPr="000549CB">
              <w:rPr>
                <w:sz w:val="20"/>
                <w:szCs w:val="20"/>
                <w:lang w:val="en-CA" w:eastAsia="en-CA"/>
              </w:rPr>
              <w:t>5112.50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Jansson</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77777777" w:rsidR="003D3344" w:rsidRPr="000549CB" w:rsidRDefault="003D3344" w:rsidP="00A41817">
            <w:pPr>
              <w:pStyle w:val="NoSpacing"/>
              <w:rPr>
                <w:sz w:val="20"/>
                <w:szCs w:val="20"/>
                <w:lang w:val="en-CA" w:eastAsia="en-CA"/>
              </w:rPr>
            </w:pPr>
            <w:r w:rsidRPr="000549CB">
              <w:rPr>
                <w:sz w:val="20"/>
                <w:szCs w:val="20"/>
                <w:lang w:val="en-CA" w:eastAsia="en-CA"/>
              </w:rPr>
              <w:t>21.61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77777777" w:rsidR="003D3344" w:rsidRPr="000549CB" w:rsidRDefault="003D3344" w:rsidP="00A41817">
            <w:pPr>
              <w:pStyle w:val="NoSpacing"/>
              <w:rPr>
                <w:sz w:val="20"/>
                <w:szCs w:val="20"/>
                <w:lang w:val="en-CA" w:eastAsia="en-CA"/>
              </w:rPr>
            </w:pPr>
            <w:r w:rsidRPr="000549CB">
              <w:rPr>
                <w:sz w:val="20"/>
                <w:szCs w:val="20"/>
                <w:lang w:val="en-CA" w:eastAsia="en-CA"/>
              </w:rPr>
              <w:t>31.12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77777777" w:rsidR="003D3344" w:rsidRPr="000549CB" w:rsidRDefault="003D3344" w:rsidP="00A41817">
            <w:pPr>
              <w:pStyle w:val="NoSpacing"/>
              <w:rPr>
                <w:sz w:val="20"/>
                <w:szCs w:val="20"/>
                <w:lang w:val="en-CA" w:eastAsia="en-CA"/>
              </w:rPr>
            </w:pPr>
            <w:r w:rsidRPr="000549CB">
              <w:rPr>
                <w:sz w:val="20"/>
                <w:szCs w:val="20"/>
                <w:lang w:val="en-CA" w:eastAsia="en-CA"/>
              </w:rPr>
              <w:t>4234.84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77777777" w:rsidR="003D3344" w:rsidRPr="000549CB" w:rsidRDefault="003D3344" w:rsidP="00A41817">
            <w:pPr>
              <w:pStyle w:val="NoSpacing"/>
              <w:rPr>
                <w:sz w:val="20"/>
                <w:szCs w:val="20"/>
                <w:lang w:val="en-CA" w:eastAsia="en-CA"/>
              </w:rPr>
            </w:pPr>
            <w:r w:rsidRPr="000549CB">
              <w:rPr>
                <w:sz w:val="20"/>
                <w:szCs w:val="20"/>
                <w:lang w:val="en-CA" w:eastAsia="en-CA"/>
              </w:rPr>
              <w:t>2560.31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L. Emerton (</w:t>
            </w:r>
            <w:proofErr w:type="spellStart"/>
            <w:r w:rsidRPr="000549CB">
              <w:rPr>
                <w:sz w:val="20"/>
                <w:szCs w:val="20"/>
                <w:lang w:val="en-CA" w:eastAsia="en-CA"/>
              </w:rPr>
              <w:t>ed</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77777777" w:rsidR="003D3344" w:rsidRPr="000549CB" w:rsidRDefault="003D3344" w:rsidP="00A41817">
            <w:pPr>
              <w:pStyle w:val="NoSpacing"/>
              <w:rPr>
                <w:sz w:val="20"/>
                <w:szCs w:val="20"/>
                <w:lang w:val="en-CA" w:eastAsia="en-CA"/>
              </w:rPr>
            </w:pPr>
            <w:r w:rsidRPr="000549CB">
              <w:rPr>
                <w:sz w:val="20"/>
                <w:szCs w:val="20"/>
                <w:lang w:val="en-CA" w:eastAsia="en-CA"/>
              </w:rPr>
              <w:t>0.09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L. Emerton (</w:t>
            </w:r>
            <w:proofErr w:type="spellStart"/>
            <w:r w:rsidRPr="000549CB">
              <w:rPr>
                <w:sz w:val="20"/>
                <w:szCs w:val="20"/>
                <w:lang w:val="en-CA" w:eastAsia="en-CA"/>
              </w:rPr>
              <w:t>ed</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77777777" w:rsidR="003D3344" w:rsidRPr="000549CB" w:rsidRDefault="003D3344" w:rsidP="00A41817">
            <w:pPr>
              <w:pStyle w:val="NoSpacing"/>
              <w:rPr>
                <w:sz w:val="20"/>
                <w:szCs w:val="20"/>
                <w:lang w:val="en-CA" w:eastAsia="en-CA"/>
              </w:rPr>
            </w:pPr>
            <w:r w:rsidRPr="000549CB">
              <w:rPr>
                <w:sz w:val="20"/>
                <w:szCs w:val="20"/>
                <w:lang w:val="en-CA" w:eastAsia="en-CA"/>
              </w:rPr>
              <w:t>0.09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L. Emerton (</w:t>
            </w:r>
            <w:proofErr w:type="spellStart"/>
            <w:r w:rsidRPr="000549CB">
              <w:rPr>
                <w:sz w:val="20"/>
                <w:szCs w:val="20"/>
                <w:lang w:val="en-CA" w:eastAsia="en-CA"/>
              </w:rPr>
              <w:t>ed</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77777777" w:rsidR="003D3344" w:rsidRPr="000549CB" w:rsidRDefault="003D3344" w:rsidP="00A41817">
            <w:pPr>
              <w:pStyle w:val="NoSpacing"/>
              <w:rPr>
                <w:sz w:val="20"/>
                <w:szCs w:val="20"/>
                <w:lang w:val="en-CA" w:eastAsia="en-CA"/>
              </w:rPr>
            </w:pPr>
            <w:r w:rsidRPr="000549CB">
              <w:rPr>
                <w:sz w:val="20"/>
                <w:szCs w:val="20"/>
                <w:lang w:val="en-CA" w:eastAsia="en-CA"/>
              </w:rPr>
              <w:t>8.14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L. Emerton (</w:t>
            </w:r>
            <w:proofErr w:type="spellStart"/>
            <w:r w:rsidRPr="000549CB">
              <w:rPr>
                <w:sz w:val="20"/>
                <w:szCs w:val="20"/>
                <w:lang w:val="en-CA" w:eastAsia="en-CA"/>
              </w:rPr>
              <w:t>ed</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77777777" w:rsidR="003D3344" w:rsidRPr="000549CB" w:rsidRDefault="003D3344" w:rsidP="00A41817">
            <w:pPr>
              <w:pStyle w:val="NoSpacing"/>
              <w:rPr>
                <w:sz w:val="20"/>
                <w:szCs w:val="20"/>
                <w:lang w:val="en-CA" w:eastAsia="en-CA"/>
              </w:rPr>
            </w:pPr>
            <w:r w:rsidRPr="000549CB">
              <w:rPr>
                <w:sz w:val="20"/>
                <w:szCs w:val="20"/>
                <w:lang w:val="en-CA" w:eastAsia="en-CA"/>
              </w:rPr>
              <w:t>29.99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L. Emerton (</w:t>
            </w:r>
            <w:proofErr w:type="spellStart"/>
            <w:r w:rsidRPr="000549CB">
              <w:rPr>
                <w:sz w:val="20"/>
                <w:szCs w:val="20"/>
                <w:lang w:val="en-CA" w:eastAsia="en-CA"/>
              </w:rPr>
              <w:t>ed</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9752335"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Lant</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7777777" w:rsidR="003D3344" w:rsidRPr="000549CB" w:rsidRDefault="003D3344" w:rsidP="00A41817">
            <w:pPr>
              <w:pStyle w:val="NoSpacing"/>
              <w:rPr>
                <w:sz w:val="20"/>
                <w:szCs w:val="20"/>
                <w:lang w:val="en-CA" w:eastAsia="en-CA"/>
              </w:rPr>
            </w:pPr>
            <w:r w:rsidRPr="000549CB">
              <w:rPr>
                <w:sz w:val="20"/>
                <w:szCs w:val="20"/>
                <w:lang w:val="en-CA" w:eastAsia="en-CA"/>
              </w:rPr>
              <w:t>29149.92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77777777" w:rsidR="003D3344" w:rsidRPr="000549CB" w:rsidRDefault="003D3344" w:rsidP="00A41817">
            <w:pPr>
              <w:pStyle w:val="NoSpacing"/>
              <w:rPr>
                <w:sz w:val="20"/>
                <w:szCs w:val="20"/>
                <w:lang w:val="en-CA" w:eastAsia="en-CA"/>
              </w:rPr>
            </w:pPr>
            <w:r w:rsidRPr="000549CB">
              <w:rPr>
                <w:sz w:val="20"/>
                <w:szCs w:val="20"/>
                <w:lang w:val="en-CA" w:eastAsia="en-CA"/>
              </w:rPr>
              <w:t>104966.00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77777777" w:rsidR="003D3344" w:rsidRPr="000549CB" w:rsidRDefault="003D3344" w:rsidP="00A41817">
            <w:pPr>
              <w:pStyle w:val="NoSpacing"/>
              <w:rPr>
                <w:sz w:val="20"/>
                <w:szCs w:val="20"/>
                <w:lang w:val="en-CA" w:eastAsia="en-CA"/>
              </w:rPr>
            </w:pPr>
            <w:r w:rsidRPr="000549CB">
              <w:rPr>
                <w:sz w:val="20"/>
                <w:szCs w:val="20"/>
                <w:lang w:val="en-CA" w:eastAsia="en-CA"/>
              </w:rPr>
              <w:t>7735.00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Prato and Hey</w:t>
            </w:r>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5EB4D7A3" w14:textId="77777777" w:rsidR="003D3344" w:rsidRPr="009305E6" w:rsidRDefault="003D3344" w:rsidP="003D3344">
      <w:pPr>
        <w:rPr>
          <w:sz w:val="20"/>
          <w:szCs w:val="20"/>
        </w:rPr>
      </w:pPr>
      <w:r w:rsidRPr="009305E6">
        <w:rPr>
          <w:sz w:val="20"/>
          <w:szCs w:val="20"/>
        </w:rPr>
        <w:t xml:space="preserve">NA denotes not applicable, which means that the study </w:t>
      </w:r>
      <w:commentRangeStart w:id="296"/>
      <w:r w:rsidRPr="009305E6">
        <w:rPr>
          <w:sz w:val="20"/>
          <w:szCs w:val="20"/>
        </w:rPr>
        <w:t xml:space="preserve">did not the specific type </w:t>
      </w:r>
      <w:commentRangeEnd w:id="296"/>
      <w:r w:rsidR="0073770B">
        <w:rPr>
          <w:rStyle w:val="CommentReference"/>
          <w:rFonts w:ascii="Liberation Serif" w:eastAsia="SimSun" w:hAnsi="Liberation Serif" w:cs="Mangal"/>
          <w:kern w:val="3"/>
          <w:lang w:eastAsia="zh-CN" w:bidi="hi-IN"/>
        </w:rPr>
        <w:commentReference w:id="296"/>
      </w:r>
      <w:r w:rsidRPr="009305E6">
        <w:rPr>
          <w:sz w:val="20"/>
          <w:szCs w:val="20"/>
        </w:rPr>
        <w:t>of ecosystem service</w:t>
      </w:r>
      <w:r w:rsidRPr="009305E6">
        <w:rPr>
          <w:sz w:val="20"/>
          <w:szCs w:val="20"/>
        </w:rPr>
        <w:br w:type="page"/>
      </w: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lastRenderedPageBreak/>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Provisioning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Regulation</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Ramchandra</w:t>
            </w:r>
            <w:proofErr w:type="spellEnd"/>
            <w:r w:rsidRPr="000549CB">
              <w:rPr>
                <w:sz w:val="20"/>
                <w:szCs w:val="20"/>
                <w:lang w:val="en-CA" w:eastAsia="en-CA"/>
              </w:rPr>
              <w:t xml:space="preserve">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77777777" w:rsidR="003D3344" w:rsidRPr="000549CB" w:rsidRDefault="003D3344" w:rsidP="00A41817">
            <w:pPr>
              <w:pStyle w:val="NoSpacing"/>
              <w:rPr>
                <w:sz w:val="20"/>
                <w:szCs w:val="20"/>
                <w:lang w:val="en-CA" w:eastAsia="en-CA"/>
              </w:rPr>
            </w:pPr>
            <w:r w:rsidRPr="000549CB">
              <w:rPr>
                <w:sz w:val="20"/>
                <w:szCs w:val="20"/>
                <w:lang w:val="en-CA" w:eastAsia="en-CA"/>
              </w:rPr>
              <w:t>15.03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77777777" w:rsidR="003D3344" w:rsidRPr="000549CB" w:rsidRDefault="003D3344" w:rsidP="00A41817">
            <w:pPr>
              <w:pStyle w:val="NoSpacing"/>
              <w:rPr>
                <w:sz w:val="20"/>
                <w:szCs w:val="20"/>
                <w:lang w:val="en-CA" w:eastAsia="en-CA"/>
              </w:rPr>
            </w:pPr>
            <w:r w:rsidRPr="000549CB">
              <w:rPr>
                <w:sz w:val="20"/>
                <w:szCs w:val="20"/>
                <w:lang w:val="en-CA" w:eastAsia="en-CA"/>
              </w:rPr>
              <w:t>2237.50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77777777" w:rsidR="003D3344" w:rsidRPr="000549CB" w:rsidRDefault="003D3344" w:rsidP="00A41817">
            <w:pPr>
              <w:pStyle w:val="NoSpacing"/>
              <w:rPr>
                <w:sz w:val="20"/>
                <w:szCs w:val="20"/>
                <w:lang w:val="en-CA" w:eastAsia="en-CA"/>
              </w:rPr>
            </w:pPr>
            <w:r w:rsidRPr="000549CB">
              <w:rPr>
                <w:sz w:val="20"/>
                <w:szCs w:val="20"/>
                <w:lang w:val="en-CA" w:eastAsia="en-CA"/>
              </w:rPr>
              <w:t>5800.00</w:t>
            </w:r>
          </w:p>
        </w:tc>
        <w:tc>
          <w:tcPr>
            <w:tcW w:w="1820" w:type="dxa"/>
            <w:shd w:val="clear" w:color="auto" w:fill="auto"/>
            <w:noWrap/>
            <w:vAlign w:val="bottom"/>
            <w:hideMark/>
          </w:tcPr>
          <w:p w14:paraId="65897311" w14:textId="77777777" w:rsidR="003D3344" w:rsidRPr="000549CB" w:rsidRDefault="003D3344" w:rsidP="00A41817">
            <w:pPr>
              <w:pStyle w:val="NoSpacing"/>
              <w:rPr>
                <w:sz w:val="20"/>
                <w:szCs w:val="20"/>
                <w:lang w:val="en-CA" w:eastAsia="en-CA"/>
              </w:rPr>
            </w:pPr>
            <w:r w:rsidRPr="000549CB">
              <w:rPr>
                <w:sz w:val="20"/>
                <w:szCs w:val="20"/>
                <w:lang w:val="en-CA" w:eastAsia="en-CA"/>
              </w:rPr>
              <w:t>6864.88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77777777" w:rsidR="003D3344" w:rsidRPr="000549CB" w:rsidRDefault="003D3344" w:rsidP="00A41817">
            <w:pPr>
              <w:pStyle w:val="NoSpacing"/>
              <w:rPr>
                <w:sz w:val="20"/>
                <w:szCs w:val="20"/>
                <w:lang w:val="en-CA" w:eastAsia="en-CA"/>
              </w:rPr>
            </w:pPr>
            <w:r w:rsidRPr="000549CB">
              <w:rPr>
                <w:sz w:val="20"/>
                <w:szCs w:val="20"/>
                <w:lang w:val="en-CA" w:eastAsia="en-CA"/>
              </w:rPr>
              <w:t>5800.00</w:t>
            </w:r>
          </w:p>
        </w:tc>
        <w:tc>
          <w:tcPr>
            <w:tcW w:w="1820" w:type="dxa"/>
            <w:shd w:val="clear" w:color="auto" w:fill="auto"/>
            <w:noWrap/>
            <w:vAlign w:val="bottom"/>
            <w:hideMark/>
          </w:tcPr>
          <w:p w14:paraId="663033E0" w14:textId="77777777" w:rsidR="003D3344" w:rsidRPr="000549CB" w:rsidRDefault="003D3344" w:rsidP="00A41817">
            <w:pPr>
              <w:pStyle w:val="NoSpacing"/>
              <w:rPr>
                <w:sz w:val="20"/>
                <w:szCs w:val="20"/>
                <w:lang w:val="en-CA" w:eastAsia="en-CA"/>
              </w:rPr>
            </w:pPr>
            <w:r w:rsidRPr="000549CB">
              <w:rPr>
                <w:sz w:val="20"/>
                <w:szCs w:val="20"/>
                <w:lang w:val="en-CA" w:eastAsia="en-CA"/>
              </w:rPr>
              <w:t>19123.59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77777777" w:rsidR="003D3344" w:rsidRPr="000549CB" w:rsidRDefault="003D3344" w:rsidP="00A41817">
            <w:pPr>
              <w:pStyle w:val="NoSpacing"/>
              <w:rPr>
                <w:sz w:val="20"/>
                <w:szCs w:val="20"/>
                <w:lang w:val="en-CA" w:eastAsia="en-CA"/>
              </w:rPr>
            </w:pPr>
            <w:r w:rsidRPr="000549CB">
              <w:rPr>
                <w:sz w:val="20"/>
                <w:szCs w:val="20"/>
                <w:lang w:val="en-CA" w:eastAsia="en-CA"/>
              </w:rPr>
              <w:t>47.78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r w:rsidRPr="000549CB">
              <w:rPr>
                <w:sz w:val="20"/>
                <w:szCs w:val="20"/>
                <w:lang w:val="en-CA" w:eastAsia="en-CA"/>
              </w:rPr>
              <w:t xml:space="preserve">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77777777" w:rsidR="003D3344" w:rsidRPr="000549CB" w:rsidRDefault="003D3344" w:rsidP="00A41817">
            <w:pPr>
              <w:pStyle w:val="NoSpacing"/>
              <w:rPr>
                <w:sz w:val="20"/>
                <w:szCs w:val="20"/>
                <w:lang w:val="en-CA" w:eastAsia="en-CA"/>
              </w:rPr>
            </w:pPr>
            <w:r w:rsidRPr="000549CB">
              <w:rPr>
                <w:sz w:val="20"/>
                <w:szCs w:val="20"/>
                <w:lang w:val="en-CA" w:eastAsia="en-CA"/>
              </w:rPr>
              <w:t>87.70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r w:rsidRPr="000549CB">
              <w:rPr>
                <w:sz w:val="20"/>
                <w:szCs w:val="20"/>
                <w:lang w:val="en-CA" w:eastAsia="en-CA"/>
              </w:rPr>
              <w:t xml:space="preserve">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77777777" w:rsidR="003D3344" w:rsidRPr="000549CB" w:rsidRDefault="003D3344" w:rsidP="00A41817">
            <w:pPr>
              <w:pStyle w:val="NoSpacing"/>
              <w:rPr>
                <w:sz w:val="20"/>
                <w:szCs w:val="20"/>
                <w:lang w:val="en-CA" w:eastAsia="en-CA"/>
              </w:rPr>
            </w:pPr>
            <w:r w:rsidRPr="000549CB">
              <w:rPr>
                <w:sz w:val="20"/>
                <w:szCs w:val="20"/>
                <w:lang w:val="en-CA" w:eastAsia="en-CA"/>
              </w:rPr>
              <w:t>8871.00</w:t>
            </w:r>
          </w:p>
        </w:tc>
        <w:tc>
          <w:tcPr>
            <w:tcW w:w="1820" w:type="dxa"/>
            <w:shd w:val="clear" w:color="auto" w:fill="auto"/>
            <w:noWrap/>
            <w:vAlign w:val="bottom"/>
            <w:hideMark/>
          </w:tcPr>
          <w:p w14:paraId="13D8EBE6" w14:textId="77777777" w:rsidR="003D3344" w:rsidRPr="000549CB" w:rsidRDefault="003D3344" w:rsidP="00A41817">
            <w:pPr>
              <w:pStyle w:val="NoSpacing"/>
              <w:rPr>
                <w:sz w:val="20"/>
                <w:szCs w:val="20"/>
                <w:lang w:val="en-CA" w:eastAsia="en-CA"/>
              </w:rPr>
            </w:pPr>
            <w:r w:rsidRPr="000549CB">
              <w:rPr>
                <w:sz w:val="20"/>
                <w:szCs w:val="20"/>
                <w:lang w:val="en-CA" w:eastAsia="en-CA"/>
              </w:rPr>
              <w:t>18703.00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Schuijt</w:t>
            </w:r>
            <w:proofErr w:type="spellEnd"/>
            <w:r w:rsidRPr="000549CB">
              <w:rPr>
                <w:sz w:val="20"/>
                <w:szCs w:val="20"/>
                <w:lang w:val="en-CA" w:eastAsia="en-CA"/>
              </w:rPr>
              <w:t xml:space="preserve">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77777777" w:rsidR="003D3344" w:rsidRPr="000549CB" w:rsidRDefault="003D3344" w:rsidP="00A41817">
            <w:pPr>
              <w:pStyle w:val="NoSpacing"/>
              <w:rPr>
                <w:sz w:val="20"/>
                <w:szCs w:val="20"/>
                <w:lang w:val="en-CA" w:eastAsia="en-CA"/>
              </w:rPr>
            </w:pPr>
            <w:r w:rsidRPr="000549CB">
              <w:rPr>
                <w:sz w:val="20"/>
                <w:szCs w:val="20"/>
                <w:lang w:val="en-CA" w:eastAsia="en-CA"/>
              </w:rPr>
              <w:t>58.24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77777777" w:rsidR="003D3344" w:rsidRPr="000549CB" w:rsidRDefault="003D3344" w:rsidP="00A41817">
            <w:pPr>
              <w:pStyle w:val="NoSpacing"/>
              <w:rPr>
                <w:sz w:val="20"/>
                <w:szCs w:val="20"/>
                <w:lang w:val="en-CA" w:eastAsia="en-CA"/>
              </w:rPr>
            </w:pPr>
            <w:r w:rsidRPr="000549CB">
              <w:rPr>
                <w:sz w:val="20"/>
                <w:szCs w:val="20"/>
                <w:lang w:val="en-CA" w:eastAsia="en-CA"/>
              </w:rPr>
              <w:t>1155.00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Verhoeven</w:t>
            </w:r>
            <w:proofErr w:type="spellEnd"/>
            <w:r w:rsidRPr="000549CB">
              <w:rPr>
                <w:sz w:val="20"/>
                <w:szCs w:val="20"/>
                <w:lang w:val="en-CA" w:eastAsia="en-CA"/>
              </w:rPr>
              <w:t xml:space="preserve">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r w:rsidRPr="000549CB">
              <w:rPr>
                <w:sz w:val="20"/>
                <w:szCs w:val="20"/>
                <w:lang w:val="en-CA" w:eastAsia="en-CA"/>
              </w:rPr>
              <w:t>South East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77777777" w:rsidR="003D3344" w:rsidRPr="000549CB" w:rsidRDefault="003D3344" w:rsidP="00A41817">
            <w:pPr>
              <w:pStyle w:val="NoSpacing"/>
              <w:rPr>
                <w:sz w:val="20"/>
                <w:szCs w:val="20"/>
                <w:lang w:val="en-CA" w:eastAsia="en-CA"/>
              </w:rPr>
            </w:pPr>
            <w:r w:rsidRPr="000549CB">
              <w:rPr>
                <w:sz w:val="20"/>
                <w:szCs w:val="20"/>
                <w:lang w:val="en-CA" w:eastAsia="en-CA"/>
              </w:rPr>
              <w:t>60.93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61AD7D8C" w14:textId="77777777" w:rsidR="003D3344" w:rsidRDefault="003D3344" w:rsidP="003D3344">
      <w:r>
        <w:br w:type="page"/>
      </w:r>
    </w:p>
    <w:p w14:paraId="663E58DE" w14:textId="77777777" w:rsidR="007646BC" w:rsidRPr="00B360A4" w:rsidRDefault="007646BC" w:rsidP="007104B6">
      <w:pPr>
        <w:spacing w:line="480" w:lineRule="auto"/>
      </w:pPr>
    </w:p>
    <w:sectPr w:rsidR="007646BC" w:rsidRPr="00B360A4"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ystal Mantyka-Pringle" w:date="2021-04-01T11:23:00Z" w:initials="CM">
    <w:p w14:paraId="75CB40A4" w14:textId="511BF352" w:rsidR="00F347DD" w:rsidRDefault="00F347DD">
      <w:pPr>
        <w:pStyle w:val="CommentText"/>
        <w:rPr>
          <w:rFonts w:hint="eastAsia"/>
        </w:rPr>
      </w:pPr>
      <w:r>
        <w:rPr>
          <w:rStyle w:val="CommentReference"/>
          <w:rFonts w:hint="eastAsia"/>
        </w:rPr>
        <w:annotationRef/>
      </w:r>
      <w:r>
        <w:t>Do you have a more recent reference?</w:t>
      </w:r>
    </w:p>
  </w:comment>
  <w:comment w:id="1" w:author="Chrystal Mantyka-Pringle" w:date="2021-04-01T11:24:00Z" w:initials="CM">
    <w:p w14:paraId="7B48A90D" w14:textId="4476E16D" w:rsidR="00F347DD" w:rsidRDefault="00F347DD">
      <w:pPr>
        <w:pStyle w:val="CommentText"/>
        <w:rPr>
          <w:rFonts w:hint="eastAsia"/>
        </w:rPr>
      </w:pPr>
      <w:r>
        <w:rPr>
          <w:rStyle w:val="CommentReference"/>
          <w:rFonts w:hint="eastAsia"/>
        </w:rPr>
        <w:annotationRef/>
      </w:r>
      <w:r>
        <w:t>Again, anything more recent?</w:t>
      </w:r>
    </w:p>
  </w:comment>
  <w:comment w:id="2" w:author="Clark,Bob [Sas]" w:date="2021-03-31T14:11:00Z" w:initials="C[">
    <w:p w14:paraId="63D4B14B" w14:textId="0B31AD0E" w:rsidR="00F347DD" w:rsidRDefault="00F347DD">
      <w:pPr>
        <w:pStyle w:val="CommentText"/>
        <w:rPr>
          <w:rFonts w:hint="eastAsia"/>
        </w:rPr>
      </w:pPr>
      <w:r>
        <w:rPr>
          <w:rStyle w:val="CommentReference"/>
          <w:rFonts w:hint="eastAsia"/>
        </w:rPr>
        <w:annotationRef/>
      </w:r>
      <w:r>
        <w:rPr>
          <w:rFonts w:hint="eastAsia"/>
        </w:rPr>
        <w:t>m</w:t>
      </w:r>
      <w:r>
        <w:t>odify?</w:t>
      </w:r>
    </w:p>
  </w:comment>
  <w:comment w:id="11" w:author="Clark,Bob [Sas]" w:date="2021-03-31T14:22:00Z" w:initials="C[">
    <w:p w14:paraId="36E90DF2" w14:textId="5F03ECD0" w:rsidR="00F347DD" w:rsidRDefault="00F347DD">
      <w:pPr>
        <w:pStyle w:val="CommentText"/>
        <w:rPr>
          <w:rFonts w:hint="eastAsia"/>
        </w:rPr>
      </w:pPr>
      <w:r>
        <w:t xml:space="preserve">Why should they restrict to these?   </w:t>
      </w:r>
      <w:r>
        <w:rPr>
          <w:rStyle w:val="CommentReference"/>
          <w:rFonts w:hint="eastAsia"/>
        </w:rPr>
        <w:annotationRef/>
      </w:r>
      <w:r>
        <w:t xml:space="preserve">I think a stronger point would be made by indicating that these studies did not focus on agricultural wetlands – if this is correct – and so this specific topic has not been adequately evaluated.   Because land conversion to annual crop production is the main threat to wetlands in these </w:t>
      </w:r>
      <w:proofErr w:type="spellStart"/>
      <w:r>
        <w:t>agrosystems</w:t>
      </w:r>
      <w:proofErr w:type="spellEnd"/>
      <w:r>
        <w:t xml:space="preserve"> (your next paragraph), we urgently need additional insights about possible socioeconomic alternatives to protect and restore wetlands in </w:t>
      </w:r>
      <w:proofErr w:type="spellStart"/>
      <w:r>
        <w:t>agr</w:t>
      </w:r>
      <w:proofErr w:type="spellEnd"/>
      <w:r>
        <w:t xml:space="preserve"> regions.</w:t>
      </w:r>
    </w:p>
  </w:comment>
  <w:comment w:id="12" w:author="Chrystal Mantyka-Pringle" w:date="2021-04-01T11:30:00Z" w:initials="CM">
    <w:p w14:paraId="484F1FB7" w14:textId="3D994058" w:rsidR="00F347DD" w:rsidRDefault="00F347DD">
      <w:pPr>
        <w:pStyle w:val="CommentText"/>
        <w:rPr>
          <w:rFonts w:hint="eastAsia"/>
        </w:rPr>
      </w:pPr>
      <w:r>
        <w:rPr>
          <w:rStyle w:val="CommentReference"/>
          <w:rFonts w:hint="eastAsia"/>
        </w:rPr>
        <w:annotationRef/>
      </w:r>
      <w:r>
        <w:t>Excellent point Bob. I completely agree. Just some wordsmithing needed in this last sentence.</w:t>
      </w:r>
    </w:p>
  </w:comment>
  <w:comment w:id="13" w:author="Chrystal Mantyka-Pringle" w:date="2021-04-01T11:30:00Z" w:initials="CM">
    <w:p w14:paraId="7A65395F" w14:textId="2551A88D" w:rsidR="00F347DD" w:rsidRDefault="00F347DD">
      <w:pPr>
        <w:pStyle w:val="CommentText"/>
        <w:rPr>
          <w:rFonts w:hint="eastAsia"/>
        </w:rPr>
      </w:pPr>
      <w:r>
        <w:rPr>
          <w:rStyle w:val="CommentReference"/>
          <w:rFonts w:hint="eastAsia"/>
        </w:rPr>
        <w:annotationRef/>
      </w:r>
      <w:r>
        <w:t>Anything more recent?</w:t>
      </w:r>
    </w:p>
  </w:comment>
  <w:comment w:id="14" w:author="Chrystal Mantyka-Pringle" w:date="2021-04-01T11:32:00Z" w:initials="CM">
    <w:p w14:paraId="109782DF" w14:textId="40DD7EF6" w:rsidR="00586833" w:rsidRDefault="00586833">
      <w:pPr>
        <w:pStyle w:val="CommentText"/>
        <w:rPr>
          <w:rFonts w:hint="eastAsia"/>
        </w:rPr>
      </w:pPr>
      <w:r>
        <w:rPr>
          <w:rStyle w:val="CommentReference"/>
          <w:rFonts w:hint="eastAsia"/>
        </w:rPr>
        <w:annotationRef/>
      </w:r>
      <w:r>
        <w:t>Why are drier conditions shifting to wetland conversion? Is it because of irrigation needs? This should be explained a bit more.</w:t>
      </w:r>
    </w:p>
  </w:comment>
  <w:comment w:id="18" w:author="Chrystal Mantyka-Pringle" w:date="2021-04-01T11:41:00Z" w:initials="CM">
    <w:p w14:paraId="3C24B0F7" w14:textId="68DDFADB" w:rsidR="004E22D1" w:rsidRDefault="004E22D1">
      <w:pPr>
        <w:pStyle w:val="CommentText"/>
        <w:rPr>
          <w:rFonts w:hint="eastAsia"/>
        </w:rPr>
      </w:pPr>
      <w:r>
        <w:rPr>
          <w:rStyle w:val="CommentReference"/>
          <w:rFonts w:hint="eastAsia"/>
        </w:rPr>
        <w:annotationRef/>
      </w:r>
      <w:r>
        <w:t>What were Brander et al. (2013) main findings?</w:t>
      </w:r>
    </w:p>
  </w:comment>
  <w:comment w:id="24" w:author="Chrystal Mantyka-Pringle" w:date="2021-04-01T11:36:00Z" w:initials="CM">
    <w:p w14:paraId="27E4DD0D" w14:textId="512CC689" w:rsidR="00586833" w:rsidRDefault="00586833">
      <w:pPr>
        <w:pStyle w:val="CommentText"/>
        <w:rPr>
          <w:rFonts w:hint="eastAsia"/>
        </w:rPr>
      </w:pPr>
      <w:r>
        <w:rPr>
          <w:rStyle w:val="CommentReference"/>
          <w:rFonts w:hint="eastAsia"/>
        </w:rPr>
        <w:annotationRef/>
      </w:r>
      <w:r>
        <w:rPr>
          <w:rFonts w:hint="eastAsia"/>
        </w:rPr>
        <w:t>G</w:t>
      </w:r>
      <w:r>
        <w:t>lobally?</w:t>
      </w:r>
    </w:p>
  </w:comment>
  <w:comment w:id="31" w:author="Chrystal Mantyka-Pringle" w:date="2021-04-01T14:00:00Z" w:initials="CM">
    <w:p w14:paraId="3414FDFF" w14:textId="7CB383FE" w:rsidR="007663B2" w:rsidRDefault="007663B2">
      <w:pPr>
        <w:pStyle w:val="CommentText"/>
        <w:rPr>
          <w:rFonts w:hint="eastAsia"/>
        </w:rPr>
      </w:pPr>
      <w:r>
        <w:rPr>
          <w:rStyle w:val="CommentReference"/>
          <w:rFonts w:hint="eastAsia"/>
        </w:rPr>
        <w:annotationRef/>
      </w:r>
      <w:r>
        <w:t>Does the journal allow for footnotes?</w:t>
      </w:r>
    </w:p>
  </w:comment>
  <w:comment w:id="35" w:author="Chrystal Mantyka-Pringle" w:date="2021-04-01T11:38:00Z" w:initials="CM">
    <w:p w14:paraId="0C7B5454" w14:textId="696B9975" w:rsidR="00586833" w:rsidRDefault="00586833">
      <w:pPr>
        <w:pStyle w:val="CommentText"/>
        <w:rPr>
          <w:rFonts w:hint="eastAsia"/>
        </w:rPr>
      </w:pPr>
      <w:r>
        <w:rPr>
          <w:rStyle w:val="CommentReference"/>
          <w:rFonts w:hint="eastAsia"/>
        </w:rPr>
        <w:annotationRef/>
      </w:r>
      <w:r>
        <w:rPr>
          <w:rFonts w:hint="eastAsia"/>
        </w:rPr>
        <w:t>T</w:t>
      </w:r>
      <w:r>
        <w:t>o answer what?</w:t>
      </w:r>
    </w:p>
  </w:comment>
  <w:comment w:id="45" w:author="Clark,Bob [Sas]" w:date="2021-03-31T14:37:00Z" w:initials="C[">
    <w:p w14:paraId="5F6C6EC7" w14:textId="39158E70" w:rsidR="00F347DD" w:rsidRDefault="00F347DD">
      <w:pPr>
        <w:pStyle w:val="CommentText"/>
        <w:rPr>
          <w:rFonts w:hint="eastAsia"/>
        </w:rPr>
      </w:pPr>
      <w:r>
        <w:rPr>
          <w:rStyle w:val="CommentReference"/>
          <w:rFonts w:hint="eastAsia"/>
        </w:rPr>
        <w:annotationRef/>
      </w:r>
      <w:r>
        <w:rPr>
          <w:rFonts w:hint="eastAsia"/>
        </w:rPr>
        <w:t>R</w:t>
      </w:r>
      <w:r>
        <w:t>eplace with correct month…</w:t>
      </w:r>
    </w:p>
  </w:comment>
  <w:comment w:id="47" w:author="Clark,Bob [Sas]" w:date="2021-03-31T14:36:00Z" w:initials="C[">
    <w:p w14:paraId="2208BFD2" w14:textId="43AA61FE" w:rsidR="00F347DD" w:rsidRDefault="00F347DD">
      <w:pPr>
        <w:pStyle w:val="CommentText"/>
        <w:rPr>
          <w:rFonts w:hint="eastAsia"/>
        </w:rPr>
      </w:pPr>
      <w:r>
        <w:rPr>
          <w:rStyle w:val="CommentReference"/>
          <w:rFonts w:hint="eastAsia"/>
        </w:rPr>
        <w:annotationRef/>
      </w:r>
      <w:r>
        <w:t>I would just fold this into the overall info in previous sentence = 608 papers to 2020</w:t>
      </w:r>
    </w:p>
  </w:comment>
  <w:comment w:id="48" w:author="Chrystal Mantyka-Pringle" w:date="2021-04-01T14:10:00Z" w:initials="CM">
    <w:p w14:paraId="7199ED03" w14:textId="66C0680B" w:rsidR="0035405B" w:rsidRDefault="0035405B">
      <w:pPr>
        <w:pStyle w:val="CommentText"/>
        <w:rPr>
          <w:rFonts w:hint="eastAsia"/>
        </w:rPr>
      </w:pPr>
      <w:r>
        <w:rPr>
          <w:rStyle w:val="CommentReference"/>
          <w:rFonts w:hint="eastAsia"/>
        </w:rPr>
        <w:annotationRef/>
      </w:r>
      <w:r>
        <w:rPr>
          <w:rFonts w:hint="eastAsia"/>
        </w:rPr>
        <w:t>Agreed</w:t>
      </w:r>
      <w:r>
        <w:t xml:space="preserve"> </w:t>
      </w:r>
    </w:p>
  </w:comment>
  <w:comment w:id="52" w:author="Chrystal Mantyka-Pringle" w:date="2021-04-01T14:13:00Z" w:initials="CM">
    <w:p w14:paraId="3E9D9EC6" w14:textId="074E5495" w:rsidR="0035405B" w:rsidRDefault="0035405B">
      <w:pPr>
        <w:pStyle w:val="CommentText"/>
        <w:rPr>
          <w:rFonts w:hint="eastAsia"/>
        </w:rPr>
      </w:pPr>
      <w:r>
        <w:rPr>
          <w:rStyle w:val="CommentReference"/>
          <w:rFonts w:hint="eastAsia"/>
        </w:rPr>
        <w:annotationRef/>
      </w:r>
      <w:r>
        <w:t>Can this be combined into one clear statement of exclusion rules?</w:t>
      </w:r>
    </w:p>
  </w:comment>
  <w:comment w:id="65" w:author="Clark,Bob [Sas]" w:date="2021-03-31T14:42:00Z" w:initials="C[">
    <w:p w14:paraId="752E5091" w14:textId="02D19B5B" w:rsidR="00F347DD" w:rsidRDefault="00F347DD">
      <w:pPr>
        <w:pStyle w:val="CommentText"/>
        <w:rPr>
          <w:rFonts w:hint="eastAsia"/>
        </w:rPr>
      </w:pPr>
      <w:r>
        <w:rPr>
          <w:rStyle w:val="CommentReference"/>
          <w:rFonts w:hint="eastAsia"/>
        </w:rPr>
        <w:annotationRef/>
      </w:r>
      <w:r>
        <w:rPr>
          <w:rFonts w:hint="eastAsia"/>
        </w:rPr>
        <w:t>F</w:t>
      </w:r>
      <w:r>
        <w:t>ull initials for the 2 co-authors)</w:t>
      </w:r>
    </w:p>
  </w:comment>
  <w:comment w:id="80" w:author="Clark,Bob [Sas]" w:date="2021-03-31T14:46:00Z" w:initials="C[">
    <w:p w14:paraId="46C5ABB8" w14:textId="5DD9FA62" w:rsidR="00F347DD" w:rsidRDefault="00F347DD">
      <w:pPr>
        <w:pStyle w:val="CommentText"/>
        <w:rPr>
          <w:rFonts w:hint="eastAsia"/>
        </w:rPr>
      </w:pPr>
      <w:r>
        <w:rPr>
          <w:rStyle w:val="CommentReference"/>
          <w:rFonts w:hint="eastAsia"/>
        </w:rPr>
        <w:annotationRef/>
      </w:r>
      <w:r>
        <w:rPr>
          <w:rFonts w:hint="eastAsia"/>
        </w:rPr>
        <w:t>T</w:t>
      </w:r>
      <w:r>
        <w:t xml:space="preserve">his is a constant, so it probably doesn’t make a difference – but if retained, then we have to assume that the original values were estimates on a daily basis (i.e., 1 day) and that seems unlikely.   </w:t>
      </w:r>
      <w:r w:rsidRPr="00F91570">
        <w:rPr>
          <w:highlight w:val="yellow"/>
        </w:rPr>
        <w:t>What does Ken think about this?</w:t>
      </w:r>
    </w:p>
  </w:comment>
  <w:comment w:id="81" w:author="Clark,Bob [Sas] [2]" w:date="2020-05-21T10:54:00Z" w:initials="C[">
    <w:p w14:paraId="6E73EC16" w14:textId="77777777" w:rsidR="00F347DD" w:rsidRDefault="00F347DD" w:rsidP="00FC03F9">
      <w:pPr>
        <w:pStyle w:val="CommentText"/>
        <w:rPr>
          <w:rFonts w:hint="eastAsia"/>
        </w:rPr>
      </w:pPr>
      <w:r>
        <w:rPr>
          <w:rStyle w:val="CommentReference"/>
          <w:rFonts w:hint="eastAsia"/>
        </w:rPr>
        <w:annotationRef/>
      </w:r>
      <w:r>
        <w:t>Here – I think the reviewer meant that wetlands emit methane, nitrous oxide and carbon dioxide in varying amounts.   So, any sequestration by wetlands needs to be offset by potential emissions.  I think we just say we are measuring possible benefits and acknowledge that these are maxima and would need to be offset by variable production of greenhouse gases.  Converting wetlands to cropland may still be negative (i.e., produce even more GH gases) depending on the production system.</w:t>
      </w:r>
    </w:p>
  </w:comment>
  <w:comment w:id="82" w:author="Asare, Eric" w:date="2020-05-08T04:32:00Z" w:initials="AE">
    <w:p w14:paraId="70350246" w14:textId="77777777" w:rsidR="00F347DD" w:rsidRDefault="00F347DD" w:rsidP="00FC03F9">
      <w:pPr>
        <w:pStyle w:val="CommentText"/>
        <w:rPr>
          <w:rFonts w:hint="eastAsia"/>
        </w:rPr>
      </w:pPr>
      <w:r>
        <w:rPr>
          <w:rStyle w:val="CommentReference"/>
          <w:rFonts w:hint="eastAsia"/>
        </w:rPr>
        <w:annotationRef/>
      </w:r>
      <w:r>
        <w:t xml:space="preserve">This is a comment I got from one of the reviewers. </w:t>
      </w:r>
      <w:r>
        <w:rPr>
          <w:rFonts w:hint="eastAsia"/>
        </w:rPr>
        <w:t>B</w:t>
      </w:r>
      <w:r>
        <w:t>ut I don’t get when he or she means.</w:t>
      </w:r>
    </w:p>
    <w:p w14:paraId="3CA5220E" w14:textId="77777777" w:rsidR="00F347DD" w:rsidRDefault="00F347DD" w:rsidP="00FC03F9">
      <w:pPr>
        <w:pStyle w:val="CommentText"/>
        <w:rPr>
          <w:rFonts w:hint="eastAsia"/>
        </w:rPr>
      </w:pPr>
    </w:p>
    <w:p w14:paraId="261838D9" w14:textId="77777777" w:rsidR="00F347DD" w:rsidRDefault="00F347DD" w:rsidP="00FC03F9">
      <w:pPr>
        <w:pStyle w:val="CommentText"/>
        <w:rPr>
          <w:rFonts w:hint="eastAsia"/>
        </w:rPr>
      </w:pPr>
      <w:r>
        <w:rPr>
          <w:rFonts w:ascii="Times New Roman" w:eastAsia="Times New Roman" w:hAnsi="Times New Roman" w:cs="Times New Roman"/>
          <w:color w:val="323130"/>
          <w:sz w:val="22"/>
          <w:szCs w:val="22"/>
          <w:shd w:val="clear" w:color="auto" w:fill="FFFFFF"/>
        </w:rPr>
        <w:t>“</w:t>
      </w:r>
      <w:r w:rsidRPr="00943A58">
        <w:rPr>
          <w:rFonts w:ascii="Times New Roman" w:eastAsia="Times New Roman" w:hAnsi="Times New Roman" w:cs="Times New Roman"/>
          <w:color w:val="323130"/>
          <w:sz w:val="22"/>
          <w:szCs w:val="22"/>
          <w:shd w:val="clear" w:color="auto" w:fill="FFFFFF"/>
        </w:rPr>
        <w:t xml:space="preserve">discussion about carbon sequestration in wetlands in this part of the text is too flat. Please remember that the sequestration itself should be balanced by the numbers representing emissions of CO2 and CH4. Additionally, if you </w:t>
      </w:r>
      <w:proofErr w:type="spellStart"/>
      <w:r w:rsidRPr="00943A58">
        <w:rPr>
          <w:rFonts w:ascii="Times New Roman" w:eastAsia="Times New Roman" w:hAnsi="Times New Roman" w:cs="Times New Roman"/>
          <w:color w:val="323130"/>
          <w:sz w:val="22"/>
          <w:szCs w:val="22"/>
          <w:shd w:val="clear" w:color="auto" w:fill="FFFFFF"/>
        </w:rPr>
        <w:t>exluded</w:t>
      </w:r>
      <w:proofErr w:type="spellEnd"/>
      <w:r w:rsidRPr="00943A58">
        <w:rPr>
          <w:rFonts w:ascii="Times New Roman" w:eastAsia="Times New Roman" w:hAnsi="Times New Roman" w:cs="Times New Roman"/>
          <w:color w:val="323130"/>
          <w:sz w:val="22"/>
          <w:szCs w:val="22"/>
          <w:shd w:val="clear" w:color="auto" w:fill="FFFFFF"/>
        </w:rPr>
        <w:t xml:space="preserve"> 'peatlands' from your analysis, then I think the story of C remains even more tricky (e.g., emissions from soil, storage in wood, but then bringing back C once the wood is cut and burnt, etc...). Please provide some more relevant assumption here and please state clearly what do you mean by 'sequestration'.</w:t>
      </w:r>
      <w:r>
        <w:rPr>
          <w:rFonts w:ascii="Times New Roman" w:eastAsia="Times New Roman" w:hAnsi="Times New Roman" w:cs="Times New Roman"/>
          <w:color w:val="323130"/>
          <w:sz w:val="22"/>
          <w:szCs w:val="22"/>
          <w:shd w:val="clear" w:color="auto" w:fill="FFFFFF"/>
        </w:rPr>
        <w:t>”</w:t>
      </w:r>
    </w:p>
  </w:comment>
  <w:comment w:id="83" w:author="Chrystal Mantyka-Pringle" w:date="2020-05-20T08:19:00Z" w:initials="CM">
    <w:p w14:paraId="0A49946F" w14:textId="77777777" w:rsidR="00F347DD" w:rsidRDefault="00F347DD" w:rsidP="00FC03F9">
      <w:pPr>
        <w:pStyle w:val="CommentText"/>
        <w:rPr>
          <w:rFonts w:hint="eastAsia"/>
        </w:rPr>
      </w:pPr>
      <w:r>
        <w:rPr>
          <w:rStyle w:val="CommentReference"/>
          <w:rFonts w:hint="eastAsia"/>
        </w:rPr>
        <w:annotationRef/>
      </w:r>
      <w:r>
        <w:t>We didn’t include peatlands as we were focused on agricultural lands and not intact forests. We also didn’t report emissions in each study location because we were solely extracting the sequestration data calculated by the original study. I guess we could look at the details of each original study (or a few) in more detail to report how this was represented.</w:t>
      </w:r>
    </w:p>
  </w:comment>
  <w:comment w:id="84" w:author="Asare, Eric" w:date="2021-03-23T12:12:00Z" w:initials="AE">
    <w:p w14:paraId="31AA7E89" w14:textId="5523965D" w:rsidR="00F347DD" w:rsidRDefault="00F347DD">
      <w:pPr>
        <w:pStyle w:val="CommentText"/>
        <w:rPr>
          <w:rFonts w:hint="eastAsia"/>
        </w:rPr>
      </w:pPr>
      <w:r>
        <w:rPr>
          <w:rStyle w:val="CommentReference"/>
          <w:rFonts w:hint="eastAsia"/>
        </w:rPr>
        <w:annotationRef/>
      </w:r>
      <w:r>
        <w:t>I am not very sure if what I have is ok.</w:t>
      </w:r>
    </w:p>
  </w:comment>
  <w:comment w:id="89" w:author="Clark,Bob [Sas]" w:date="2021-03-31T14:50:00Z" w:initials="C[">
    <w:p w14:paraId="4B443489" w14:textId="259C608F" w:rsidR="00F347DD" w:rsidRDefault="00F347DD">
      <w:pPr>
        <w:pStyle w:val="CommentText"/>
        <w:rPr>
          <w:rFonts w:hint="eastAsia"/>
        </w:rPr>
      </w:pPr>
      <w:r>
        <w:rPr>
          <w:rStyle w:val="CommentReference"/>
          <w:rFonts w:hint="eastAsia"/>
        </w:rPr>
        <w:annotationRef/>
      </w:r>
      <w:r>
        <w:rPr>
          <w:rFonts w:hint="eastAsia"/>
        </w:rPr>
        <w:t>s</w:t>
      </w:r>
      <w:r>
        <w:t>ervice?</w:t>
      </w:r>
    </w:p>
  </w:comment>
  <w:comment w:id="101" w:author="Clark,Bob [Sas] [2]" w:date="2020-05-21T13:24:00Z" w:initials="C[">
    <w:p w14:paraId="1915AC14" w14:textId="5B8CEB04" w:rsidR="00F347DD" w:rsidRDefault="00F347DD">
      <w:pPr>
        <w:pStyle w:val="CommentText"/>
        <w:rPr>
          <w:rFonts w:hint="eastAsia"/>
        </w:rPr>
      </w:pPr>
      <w:r>
        <w:rPr>
          <w:rStyle w:val="CommentReference"/>
          <w:rFonts w:hint="eastAsia"/>
        </w:rPr>
        <w:annotationRef/>
      </w:r>
      <w:r>
        <w:rPr>
          <w:rFonts w:hint="eastAsia"/>
        </w:rPr>
        <w:t>B</w:t>
      </w:r>
      <w:r>
        <w:t>etter to use shades of blue or grey in the figures, and avoid use of green or red.</w:t>
      </w:r>
    </w:p>
  </w:comment>
  <w:comment w:id="99" w:author="Asare, Eric" w:date="2021-03-23T12:13:00Z" w:initials="AE">
    <w:p w14:paraId="60DA8E2A" w14:textId="66AF1525" w:rsidR="00F347DD" w:rsidRDefault="00F347DD">
      <w:pPr>
        <w:pStyle w:val="CommentText"/>
        <w:rPr>
          <w:rFonts w:hint="eastAsia"/>
        </w:rPr>
      </w:pPr>
      <w:r>
        <w:rPr>
          <w:rStyle w:val="CommentReference"/>
          <w:rFonts w:hint="eastAsia"/>
        </w:rPr>
        <w:annotationRef/>
      </w:r>
      <w:r>
        <w:t xml:space="preserve">I am having problems using black squares and triangles to represent the study locations. But it will be fixed and included in the next update. I did not want it to delay us. </w:t>
      </w:r>
    </w:p>
  </w:comment>
  <w:comment w:id="100" w:author="Chrystal Mantyka-Pringle" w:date="2021-04-01T14:27:00Z" w:initials="CM">
    <w:p w14:paraId="4AE9EF9E" w14:textId="6F1F8576" w:rsidR="001052F7" w:rsidRDefault="001052F7">
      <w:pPr>
        <w:pStyle w:val="CommentText"/>
        <w:rPr>
          <w:rFonts w:hint="eastAsia"/>
        </w:rPr>
      </w:pPr>
      <w:r>
        <w:rPr>
          <w:rStyle w:val="CommentReference"/>
          <w:rFonts w:hint="eastAsia"/>
        </w:rPr>
        <w:annotationRef/>
      </w:r>
      <w:r>
        <w:t xml:space="preserve">If you are still having troubles and need help you are welcome to send me the </w:t>
      </w:r>
      <w:proofErr w:type="spellStart"/>
      <w:r>
        <w:t>shapefiles</w:t>
      </w:r>
      <w:proofErr w:type="spellEnd"/>
      <w:r>
        <w:t xml:space="preserve"> and I can work on this for you.</w:t>
      </w:r>
    </w:p>
  </w:comment>
  <w:comment w:id="102" w:author="Clark,Bob [Sas]" w:date="2021-03-31T14:59:00Z" w:initials="C[">
    <w:p w14:paraId="4FB271C2" w14:textId="356CA5B6" w:rsidR="00F347DD" w:rsidRDefault="00F347DD">
      <w:pPr>
        <w:pStyle w:val="CommentText"/>
        <w:rPr>
          <w:rFonts w:hint="eastAsia"/>
        </w:rPr>
      </w:pPr>
      <w:r>
        <w:rPr>
          <w:rStyle w:val="CommentReference"/>
          <w:rFonts w:hint="eastAsia"/>
        </w:rPr>
        <w:annotationRef/>
      </w:r>
      <w:r>
        <w:t>I would actually place the model structure description AFTER the definitions of the explanatory variables (policies, economics, biodiversity)</w:t>
      </w:r>
    </w:p>
  </w:comment>
  <w:comment w:id="104" w:author="Clark,Bob [Sas]" w:date="2021-03-31T15:01:00Z" w:initials="C[">
    <w:p w14:paraId="06CF00F3" w14:textId="41BAB293" w:rsidR="00F347DD" w:rsidRDefault="00F347DD">
      <w:pPr>
        <w:pStyle w:val="CommentText"/>
        <w:rPr>
          <w:rFonts w:hint="eastAsia"/>
        </w:rPr>
      </w:pPr>
      <w:r>
        <w:rPr>
          <w:rStyle w:val="CommentReference"/>
          <w:rFonts w:hint="eastAsia"/>
        </w:rPr>
        <w:annotationRef/>
      </w:r>
      <w:r>
        <w:rPr>
          <w:rFonts w:hint="eastAsia"/>
        </w:rPr>
        <w:t>I</w:t>
      </w:r>
      <w:r>
        <w:t>f the LRT indicates that the random structure is not needed, I would just say this, reduce the section on a mixed effects model, and get to the main point/model faster.</w:t>
      </w:r>
    </w:p>
  </w:comment>
  <w:comment w:id="105" w:author="Chrystal Mantyka-Pringle" w:date="2021-04-01T14:30:00Z" w:initials="CM">
    <w:p w14:paraId="27D1EDC9" w14:textId="67FF279E" w:rsidR="00C33BAB" w:rsidRDefault="00C33BAB">
      <w:pPr>
        <w:pStyle w:val="CommentText"/>
        <w:rPr>
          <w:rFonts w:hint="eastAsia"/>
        </w:rPr>
      </w:pPr>
      <w:r>
        <w:rPr>
          <w:rStyle w:val="CommentReference"/>
          <w:rFonts w:hint="eastAsia"/>
        </w:rPr>
        <w:annotationRef/>
      </w:r>
      <w:r>
        <w:t>Agree with Bob.</w:t>
      </w:r>
    </w:p>
  </w:comment>
  <w:comment w:id="118" w:author="Clark,Bob [Sas]" w:date="2021-03-31T15:04:00Z" w:initials="C[">
    <w:p w14:paraId="3AE28204" w14:textId="047B7333" w:rsidR="00F347DD" w:rsidRDefault="00F347DD">
      <w:pPr>
        <w:pStyle w:val="CommentText"/>
        <w:rPr>
          <w:rFonts w:hint="eastAsia"/>
        </w:rPr>
      </w:pPr>
      <w:r>
        <w:rPr>
          <w:rStyle w:val="CommentReference"/>
          <w:rFonts w:hint="eastAsia"/>
        </w:rPr>
        <w:annotationRef/>
      </w:r>
      <w:r>
        <w:rPr>
          <w:rFonts w:hint="eastAsia"/>
        </w:rPr>
        <w:t>S</w:t>
      </w:r>
      <w:r>
        <w:t>ee my comment above – linear model might be fine and so you can get to this and define it more directly in simpler terms</w:t>
      </w:r>
    </w:p>
  </w:comment>
  <w:comment w:id="144" w:author="Clark,Bob [Sas]" w:date="2021-03-31T15:09:00Z" w:initials="C[">
    <w:p w14:paraId="798A0A9B" w14:textId="6D9E1675" w:rsidR="00F347DD" w:rsidRDefault="00F347DD">
      <w:pPr>
        <w:pStyle w:val="CommentText"/>
        <w:rPr>
          <w:rFonts w:hint="eastAsia"/>
        </w:rPr>
      </w:pPr>
      <w:r>
        <w:rPr>
          <w:rStyle w:val="CommentReference"/>
          <w:rFonts w:hint="eastAsia"/>
        </w:rPr>
        <w:annotationRef/>
      </w:r>
      <w:r w:rsidRPr="00D63129">
        <w:rPr>
          <w:rFonts w:hint="eastAsia"/>
          <w:highlight w:val="yellow"/>
        </w:rPr>
        <w:t>N</w:t>
      </w:r>
      <w:r w:rsidRPr="00D63129">
        <w:rPr>
          <w:highlight w:val="yellow"/>
        </w:rPr>
        <w:t xml:space="preserve">o values between 1036 and 12535?  </w:t>
      </w:r>
      <w:r w:rsidRPr="00D63129">
        <w:rPr>
          <w:rFonts w:hint="eastAsia"/>
          <w:highlight w:val="yellow"/>
        </w:rPr>
        <w:t>O</w:t>
      </w:r>
      <w:r w:rsidRPr="00D63129">
        <w:rPr>
          <w:highlight w:val="yellow"/>
        </w:rPr>
        <w:t xml:space="preserve">r – these would get 0?  </w:t>
      </w:r>
      <w:r w:rsidRPr="00D63129">
        <w:rPr>
          <w:rFonts w:hint="eastAsia"/>
          <w:highlight w:val="yellow"/>
        </w:rPr>
        <w:t>N</w:t>
      </w:r>
      <w:r w:rsidRPr="00D63129">
        <w:rPr>
          <w:highlight w:val="yellow"/>
        </w:rPr>
        <w:t>ot sure how this can work…</w:t>
      </w:r>
    </w:p>
  </w:comment>
  <w:comment w:id="148" w:author="Clark,Bob [Sas]" w:date="2021-03-31T15:11:00Z" w:initials="C[">
    <w:p w14:paraId="2233162C" w14:textId="4B09C7AD" w:rsidR="00F347DD" w:rsidRDefault="00F347DD">
      <w:pPr>
        <w:pStyle w:val="CommentText"/>
        <w:rPr>
          <w:rFonts w:hint="eastAsia"/>
        </w:rPr>
      </w:pPr>
      <w:r>
        <w:rPr>
          <w:rStyle w:val="CommentReference"/>
          <w:rFonts w:hint="eastAsia"/>
        </w:rPr>
        <w:annotationRef/>
      </w:r>
      <w:r>
        <w:rPr>
          <w:rFonts w:hint="eastAsia"/>
        </w:rPr>
        <w:t>H</w:t>
      </w:r>
      <w:r>
        <w:t>as this been defined somewhere?  Needed – or insert a reference?</w:t>
      </w:r>
    </w:p>
  </w:comment>
  <w:comment w:id="149" w:author="Chrystal Mantyka-Pringle" w:date="2021-04-01T14:44:00Z" w:initials="CM">
    <w:p w14:paraId="304BEF2E" w14:textId="3874DDAC" w:rsidR="00EE3CEC" w:rsidRDefault="00EE3CEC">
      <w:pPr>
        <w:pStyle w:val="CommentText"/>
        <w:rPr>
          <w:rFonts w:hint="eastAsia"/>
        </w:rPr>
      </w:pPr>
      <w:r>
        <w:rPr>
          <w:rStyle w:val="CommentReference"/>
          <w:rFonts w:hint="eastAsia"/>
        </w:rPr>
        <w:annotationRef/>
      </w:r>
      <w:r>
        <w:t>Needs to be defined at first mention which is here.</w:t>
      </w:r>
    </w:p>
  </w:comment>
  <w:comment w:id="154" w:author="Clark,Bob [Sas] [2]" w:date="2020-05-21T11:25:00Z" w:initials="C[">
    <w:p w14:paraId="4D9D9A38" w14:textId="377BA029" w:rsidR="00F347DD" w:rsidRDefault="00F347DD">
      <w:pPr>
        <w:pStyle w:val="CommentText"/>
        <w:rPr>
          <w:rFonts w:hint="eastAsia"/>
        </w:rPr>
      </w:pPr>
      <w:r>
        <w:rPr>
          <w:rStyle w:val="CommentReference"/>
          <w:rFonts w:hint="eastAsia"/>
        </w:rPr>
        <w:annotationRef/>
      </w:r>
      <w:r>
        <w:rPr>
          <w:rFonts w:hint="eastAsia"/>
        </w:rPr>
        <w:t>F</w:t>
      </w:r>
      <w:r>
        <w:t>or birds, 2 scales are given 28 x 28 km above and 1 x 1 km here.  which is it?  If both, then need to explain…</w:t>
      </w:r>
    </w:p>
  </w:comment>
  <w:comment w:id="155" w:author="Asare, Eric" w:date="2021-03-23T12:25:00Z" w:initials="AE">
    <w:p w14:paraId="7EDAE752" w14:textId="53D4383C" w:rsidR="00F347DD" w:rsidRDefault="00F347DD">
      <w:pPr>
        <w:pStyle w:val="CommentText"/>
        <w:rPr>
          <w:rFonts w:hint="eastAsia"/>
        </w:rPr>
      </w:pPr>
      <w:r>
        <w:rPr>
          <w:rStyle w:val="CommentReference"/>
          <w:rFonts w:hint="eastAsia"/>
        </w:rPr>
        <w:annotationRef/>
      </w:r>
      <w:r>
        <w:t xml:space="preserve">Chrystal, can you explain this. </w:t>
      </w:r>
    </w:p>
  </w:comment>
  <w:comment w:id="156" w:author="Chrystal Mantyka-Pringle" w:date="2021-04-01T14:46:00Z" w:initials="CM">
    <w:p w14:paraId="37D7A6F3" w14:textId="30976C60" w:rsidR="00EE3CEC" w:rsidRDefault="00EE3CEC">
      <w:pPr>
        <w:pStyle w:val="CommentText"/>
        <w:rPr>
          <w:rFonts w:hint="eastAsia"/>
        </w:rPr>
      </w:pPr>
      <w:r>
        <w:rPr>
          <w:rStyle w:val="CommentReference"/>
          <w:rFonts w:hint="eastAsia"/>
        </w:rPr>
        <w:annotationRef/>
      </w:r>
      <w:r>
        <w:t>Sure. 28 x 28 km resolution was used for birds, whereas 1 x 1 km was what is available for amphibians. No changes are needed.</w:t>
      </w:r>
    </w:p>
  </w:comment>
  <w:comment w:id="181" w:author="eric asare" w:date="2021-03-23T07:02:00Z" w:initials="AE">
    <w:p w14:paraId="2F6110DB" w14:textId="00A436DD" w:rsidR="00F347DD" w:rsidRDefault="00F347DD">
      <w:pPr>
        <w:pStyle w:val="CommentText"/>
        <w:rPr>
          <w:rFonts w:hint="eastAsia"/>
        </w:rPr>
      </w:pPr>
      <w:r>
        <w:rPr>
          <w:rStyle w:val="CommentReference"/>
          <w:rFonts w:hint="eastAsia"/>
        </w:rPr>
        <w:annotationRef/>
      </w:r>
      <w:r>
        <w:t xml:space="preserve">I will need help to explain why this is the case given my expectation is correct. </w:t>
      </w:r>
    </w:p>
  </w:comment>
  <w:comment w:id="182" w:author="Chrystal Mantyka-Pringle" w:date="2021-04-01T14:52:00Z" w:initials="CM">
    <w:p w14:paraId="22A43988" w14:textId="6936C748" w:rsidR="0036152E" w:rsidRDefault="0036152E">
      <w:pPr>
        <w:pStyle w:val="CommentText"/>
        <w:rPr>
          <w:rFonts w:hint="eastAsia"/>
        </w:rPr>
      </w:pPr>
      <w:r>
        <w:rPr>
          <w:rStyle w:val="CommentReference"/>
          <w:rFonts w:hint="eastAsia"/>
        </w:rPr>
        <w:annotationRef/>
      </w:r>
      <w:r>
        <w:t>Do you have a reference for this?</w:t>
      </w:r>
    </w:p>
  </w:comment>
  <w:comment w:id="183" w:author="Clark,Bob [Sas]" w:date="2021-03-31T15:23:00Z" w:initials="C[">
    <w:p w14:paraId="0DFC9E26" w14:textId="103A35C0" w:rsidR="00F347DD" w:rsidRDefault="00F347DD">
      <w:pPr>
        <w:pStyle w:val="CommentText"/>
        <w:rPr>
          <w:rFonts w:hint="eastAsia"/>
        </w:rPr>
      </w:pPr>
      <w:r>
        <w:rPr>
          <w:rStyle w:val="CommentReference"/>
          <w:rFonts w:hint="eastAsia"/>
        </w:rPr>
        <w:annotationRef/>
      </w:r>
      <w:r w:rsidRPr="0036152E">
        <w:rPr>
          <w:highlight w:val="yellow"/>
        </w:rPr>
        <w:t>I can’t see how this could work well because “year” is confounded with the study system…</w:t>
      </w:r>
    </w:p>
  </w:comment>
  <w:comment w:id="184" w:author="Chrystal Mantyka-Pringle" w:date="2021-04-01T14:56:00Z" w:initials="CM">
    <w:p w14:paraId="4698FC10" w14:textId="0DA412A4" w:rsidR="0036152E" w:rsidRDefault="0036152E" w:rsidP="0036152E">
      <w:pPr>
        <w:pStyle w:val="CommentText"/>
        <w:rPr>
          <w:rFonts w:hint="eastAsia"/>
        </w:rPr>
      </w:pPr>
      <w:r>
        <w:rPr>
          <w:rStyle w:val="CommentReference"/>
          <w:rFonts w:hint="eastAsia"/>
        </w:rPr>
        <w:annotationRef/>
      </w:r>
      <w:r>
        <w:t xml:space="preserve">In the text it states that we calculated </w:t>
      </w:r>
      <w:r>
        <w:rPr>
          <w:color w:val="0E101A"/>
        </w:rPr>
        <w:t>the total species richness and threatened species richness</w:t>
      </w:r>
      <w:r>
        <w:rPr>
          <w:color w:val="0E101A"/>
        </w:rPr>
        <w:t>. What happened to threatened species richness?</w:t>
      </w:r>
      <w:r w:rsidR="00313145">
        <w:rPr>
          <w:color w:val="0E101A"/>
        </w:rPr>
        <w:t xml:space="preserve"> If they were correlated with total species richness, then this needs to be explained in the text somewhere.</w:t>
      </w:r>
    </w:p>
  </w:comment>
  <w:comment w:id="185" w:author="Clark,Bob [Sas]" w:date="2021-03-31T15:24:00Z" w:initials="C[">
    <w:p w14:paraId="1306E199" w14:textId="2DD602E4" w:rsidR="00F347DD" w:rsidRDefault="00F347DD">
      <w:pPr>
        <w:pStyle w:val="CommentText"/>
        <w:rPr>
          <w:rFonts w:hint="eastAsia"/>
        </w:rPr>
      </w:pPr>
      <w:r>
        <w:rPr>
          <w:rStyle w:val="CommentReference"/>
          <w:rFonts w:hint="eastAsia"/>
        </w:rPr>
        <w:annotationRef/>
      </w:r>
      <w:r>
        <w:rPr>
          <w:rFonts w:hint="eastAsia"/>
        </w:rPr>
        <w:t>I</w:t>
      </w:r>
      <w:r>
        <w:t>t’s Year not 0.1 but see my comment above about confounding with study system…</w:t>
      </w:r>
    </w:p>
  </w:comment>
  <w:comment w:id="186" w:author="Chrystal Mantyka-Pringle" w:date="2020-05-20T09:07:00Z" w:initials="CM">
    <w:p w14:paraId="1288AA9D" w14:textId="722DE939" w:rsidR="00F347DD" w:rsidRDefault="00F347DD">
      <w:pPr>
        <w:pStyle w:val="CommentText"/>
        <w:rPr>
          <w:rFonts w:hint="eastAsia"/>
        </w:rPr>
      </w:pPr>
      <w:r>
        <w:rPr>
          <w:rStyle w:val="CommentReference"/>
          <w:rFonts w:hint="eastAsia"/>
        </w:rPr>
        <w:annotationRef/>
      </w:r>
      <w:r>
        <w:rPr>
          <w:rFonts w:hint="eastAsia"/>
        </w:rPr>
        <w:t>This</w:t>
      </w:r>
      <w:r>
        <w:t xml:space="preserve"> table is good! </w:t>
      </w:r>
      <w:r w:rsidRPr="006E7B6B">
        <w:rPr>
          <w:i/>
          <w:highlight w:val="yellow"/>
        </w:rPr>
        <w:t>I really wish that we found that agricultural total productivity is + in respect to other wetland ecosystem services… This is a note to myself to check this in the results and discussion.</w:t>
      </w:r>
    </w:p>
  </w:comment>
  <w:comment w:id="220" w:author="Clark,Bob [Sas]" w:date="2021-03-31T15:39:00Z" w:initials="C[">
    <w:p w14:paraId="5F6CD0FD" w14:textId="6F71EE39" w:rsidR="00F347DD" w:rsidRDefault="00F347DD">
      <w:pPr>
        <w:pStyle w:val="CommentText"/>
        <w:rPr>
          <w:rFonts w:hint="eastAsia"/>
        </w:rPr>
      </w:pPr>
      <w:r>
        <w:rPr>
          <w:rStyle w:val="CommentReference"/>
          <w:rFonts w:hint="eastAsia"/>
        </w:rPr>
        <w:annotationRef/>
      </w:r>
      <w:r>
        <w:rPr>
          <w:rFonts w:hint="eastAsia"/>
        </w:rPr>
        <w:t>s</w:t>
      </w:r>
      <w:r>
        <w:t>pecies?</w:t>
      </w:r>
    </w:p>
  </w:comment>
  <w:comment w:id="223" w:author="Clark,Bob [Sas]" w:date="2021-03-31T15:39:00Z" w:initials="C[">
    <w:p w14:paraId="6A99C032" w14:textId="276F37A0" w:rsidR="00F347DD" w:rsidRDefault="00F347DD">
      <w:pPr>
        <w:pStyle w:val="CommentText"/>
        <w:rPr>
          <w:rFonts w:hint="eastAsia"/>
        </w:rPr>
      </w:pPr>
      <w:r>
        <w:rPr>
          <w:rStyle w:val="CommentReference"/>
          <w:rFonts w:hint="eastAsia"/>
        </w:rPr>
        <w:annotationRef/>
      </w:r>
    </w:p>
  </w:comment>
  <w:comment w:id="238" w:author="Chrystal Mantyka-Pringle" w:date="2021-04-01T15:05:00Z" w:initials="CM">
    <w:p w14:paraId="7B791481" w14:textId="2A7FF79C" w:rsidR="00313145" w:rsidRDefault="00313145">
      <w:pPr>
        <w:pStyle w:val="CommentText"/>
        <w:rPr>
          <w:rFonts w:hint="eastAsia"/>
        </w:rPr>
      </w:pPr>
      <w:r>
        <w:rPr>
          <w:rStyle w:val="CommentReference"/>
          <w:rFonts w:hint="eastAsia"/>
        </w:rPr>
        <w:annotationRef/>
      </w:r>
      <w:r>
        <w:t>How is the reader to know that this is the SD? Need to add this to the table legend or move into another column.</w:t>
      </w:r>
    </w:p>
  </w:comment>
  <w:comment w:id="242" w:author="Clark,Bob [Sas]" w:date="2021-03-31T15:42:00Z" w:initials="C[">
    <w:p w14:paraId="52020FC0" w14:textId="4E3DC7A3" w:rsidR="00F347DD" w:rsidRDefault="00F347DD">
      <w:pPr>
        <w:pStyle w:val="CommentText"/>
        <w:rPr>
          <w:rFonts w:hint="eastAsia"/>
        </w:rPr>
      </w:pPr>
      <w:r>
        <w:rPr>
          <w:rStyle w:val="CommentReference"/>
          <w:rFonts w:hint="eastAsia"/>
        </w:rPr>
        <w:annotationRef/>
      </w:r>
      <w:r>
        <w:rPr>
          <w:rFonts w:hint="eastAsia"/>
        </w:rPr>
        <w:t>S</w:t>
      </w:r>
      <w:r>
        <w:t>uggest you shorten and move to Methods – say the LRT indicated that a mixed model (study as a random term) was not supported for either model structure.</w:t>
      </w:r>
    </w:p>
  </w:comment>
  <w:comment w:id="243" w:author="Chrystal Mantyka-Pringle" w:date="2021-04-01T15:10:00Z" w:initials="CM">
    <w:p w14:paraId="1CEB510D" w14:textId="3103E72D" w:rsidR="001F48BE" w:rsidRDefault="001F48BE">
      <w:pPr>
        <w:pStyle w:val="CommentText"/>
        <w:rPr>
          <w:rFonts w:hint="eastAsia"/>
        </w:rPr>
      </w:pPr>
      <w:r>
        <w:rPr>
          <w:rStyle w:val="CommentReference"/>
          <w:rFonts w:hint="eastAsia"/>
        </w:rPr>
        <w:annotationRef/>
      </w:r>
      <w:r>
        <w:t>Agree. Move to methods.</w:t>
      </w:r>
    </w:p>
  </w:comment>
  <w:comment w:id="253" w:author="Clark,Bob [Sas]" w:date="2021-03-31T15:46:00Z" w:initials="C[">
    <w:p w14:paraId="03B348FA" w14:textId="3862216B" w:rsidR="00F347DD" w:rsidRDefault="00F347DD">
      <w:pPr>
        <w:pStyle w:val="CommentText"/>
        <w:rPr>
          <w:rFonts w:hint="eastAsia"/>
        </w:rPr>
      </w:pPr>
      <w:r>
        <w:rPr>
          <w:rStyle w:val="CommentReference"/>
          <w:rFonts w:hint="eastAsia"/>
        </w:rPr>
        <w:annotationRef/>
      </w:r>
      <w:r>
        <w:rPr>
          <w:rFonts w:hint="eastAsia"/>
        </w:rPr>
        <w:t>O</w:t>
      </w:r>
      <w:r w:rsidR="00006ECE">
        <w:t xml:space="preserve">r – this </w:t>
      </w:r>
      <w:proofErr w:type="spellStart"/>
      <w:r w:rsidR="00006ECE">
        <w:t>iS</w:t>
      </w:r>
      <w:proofErr w:type="spellEnd"/>
      <w:r>
        <w:t xml:space="preserve"> due to changes in the characteristics and locations of more recent studies relative to older ones…  there is an unavoidable confounding here I think.</w:t>
      </w:r>
    </w:p>
  </w:comment>
  <w:comment w:id="276" w:author="Clark,Bob [Sas]" w:date="2021-03-31T15:51:00Z" w:initials="C[">
    <w:p w14:paraId="07D845DF" w14:textId="3AF76695" w:rsidR="00F347DD" w:rsidRDefault="00F347DD">
      <w:pPr>
        <w:pStyle w:val="CommentText"/>
        <w:rPr>
          <w:rFonts w:hint="eastAsia"/>
        </w:rPr>
      </w:pPr>
      <w:r>
        <w:rPr>
          <w:rStyle w:val="CommentReference"/>
          <w:rFonts w:hint="eastAsia"/>
        </w:rPr>
        <w:annotationRef/>
      </w:r>
      <w:r>
        <w:rPr>
          <w:rFonts w:hint="eastAsia"/>
        </w:rPr>
        <w:t>S</w:t>
      </w:r>
      <w:r>
        <w:t>ee comments above</w:t>
      </w:r>
    </w:p>
  </w:comment>
  <w:comment w:id="285" w:author="Clark,Bob [Sas]" w:date="2021-03-31T15:54:00Z" w:initials="C[">
    <w:p w14:paraId="15A2CF8B" w14:textId="55BC63FD" w:rsidR="00F347DD" w:rsidRDefault="00F347DD">
      <w:pPr>
        <w:pStyle w:val="CommentText"/>
        <w:rPr>
          <w:rFonts w:hint="eastAsia"/>
        </w:rPr>
      </w:pPr>
      <w:r>
        <w:rPr>
          <w:rStyle w:val="CommentReference"/>
          <w:rFonts w:hint="eastAsia"/>
        </w:rPr>
        <w:annotationRef/>
      </w:r>
      <w:r>
        <w:rPr>
          <w:rFonts w:hint="eastAsia"/>
        </w:rPr>
        <w:t>W</w:t>
      </w:r>
      <w:r>
        <w:t>hat is the coefficient or effect size?</w:t>
      </w:r>
    </w:p>
  </w:comment>
  <w:comment w:id="286" w:author="Chrystal Mantyka-Pringle" w:date="2021-04-01T15:25:00Z" w:initials="CM">
    <w:p w14:paraId="0375CEE0" w14:textId="6CF6717E" w:rsidR="0073770B" w:rsidRDefault="0073770B">
      <w:pPr>
        <w:pStyle w:val="CommentText"/>
        <w:rPr>
          <w:rFonts w:hint="eastAsia"/>
        </w:rPr>
      </w:pPr>
      <w:r>
        <w:rPr>
          <w:rStyle w:val="CommentReference"/>
          <w:rFonts w:hint="eastAsia"/>
        </w:rPr>
        <w:annotationRef/>
      </w:r>
      <w:r>
        <w:t>FYI – this table is really hard to absorb. Can they be ranked from highest to lowest importance?</w:t>
      </w:r>
    </w:p>
  </w:comment>
  <w:comment w:id="288" w:author="Clark,Bob [Sas]" w:date="2021-03-31T15:55:00Z" w:initials="C[">
    <w:p w14:paraId="50DBBE13" w14:textId="32A030EC" w:rsidR="00F347DD" w:rsidRDefault="00F347DD">
      <w:pPr>
        <w:pStyle w:val="CommentText"/>
        <w:rPr>
          <w:rFonts w:hint="eastAsia"/>
        </w:rPr>
      </w:pPr>
      <w:r>
        <w:rPr>
          <w:rStyle w:val="CommentReference"/>
          <w:rFonts w:hint="eastAsia"/>
        </w:rPr>
        <w:annotationRef/>
      </w:r>
      <w:r>
        <w:rPr>
          <w:rFonts w:hint="eastAsia"/>
        </w:rPr>
        <w:t>T</w:t>
      </w:r>
      <w:r>
        <w:t>he random effects model was not supported, so I would remove both columns…</w:t>
      </w:r>
    </w:p>
  </w:comment>
  <w:comment w:id="289" w:author="Clark,Bob [Sas]" w:date="2021-03-31T15:56:00Z" w:initials="C[">
    <w:p w14:paraId="0BF2109A" w14:textId="2C0D161D" w:rsidR="00F347DD" w:rsidRDefault="00F347DD">
      <w:pPr>
        <w:pStyle w:val="CommentText"/>
        <w:rPr>
          <w:rFonts w:hint="eastAsia"/>
        </w:rPr>
      </w:pPr>
      <w:r>
        <w:rPr>
          <w:rStyle w:val="CommentReference"/>
          <w:rFonts w:hint="eastAsia"/>
        </w:rPr>
        <w:annotationRef/>
      </w:r>
      <w:r>
        <w:rPr>
          <w:rFonts w:hint="eastAsia"/>
        </w:rPr>
        <w:t>S</w:t>
      </w:r>
      <w:r>
        <w:t>ee above</w:t>
      </w:r>
    </w:p>
  </w:comment>
  <w:comment w:id="290" w:author="Clark,Bob [Sas]" w:date="2021-03-31T15:54:00Z" w:initials="C[">
    <w:p w14:paraId="6574C9A8" w14:textId="412D2646" w:rsidR="00F347DD" w:rsidRDefault="00F347DD">
      <w:pPr>
        <w:pStyle w:val="CommentText"/>
        <w:rPr>
          <w:rFonts w:hint="eastAsia"/>
        </w:rPr>
      </w:pPr>
      <w:r>
        <w:rPr>
          <w:rStyle w:val="CommentReference"/>
          <w:rFonts w:hint="eastAsia"/>
        </w:rPr>
        <w:annotationRef/>
      </w:r>
      <w:r>
        <w:rPr>
          <w:rFonts w:hint="eastAsia"/>
        </w:rPr>
        <w:t>A</w:t>
      </w:r>
      <w:r>
        <w:t>re these standard errors?</w:t>
      </w:r>
    </w:p>
  </w:comment>
  <w:comment w:id="291" w:author="Clark,Bob [Sas]" w:date="2021-03-31T15:57:00Z" w:initials="C[">
    <w:p w14:paraId="45D883B4" w14:textId="53CD2763" w:rsidR="00F347DD" w:rsidRDefault="00F347DD">
      <w:pPr>
        <w:pStyle w:val="CommentText"/>
        <w:rPr>
          <w:rFonts w:hint="eastAsia"/>
        </w:rPr>
      </w:pPr>
      <w:r>
        <w:rPr>
          <w:rStyle w:val="CommentReference"/>
          <w:rFonts w:hint="eastAsia"/>
        </w:rPr>
        <w:annotationRef/>
      </w:r>
      <w:r>
        <w:rPr>
          <w:rFonts w:hint="eastAsia"/>
        </w:rPr>
        <w:t>S</w:t>
      </w:r>
      <w:r>
        <w:t>ee my questions about using “</w:t>
      </w:r>
      <w:proofErr w:type="gramStart"/>
      <w:r>
        <w:t>year”…</w:t>
      </w:r>
      <w:proofErr w:type="gramEnd"/>
    </w:p>
  </w:comment>
  <w:comment w:id="292" w:author="Chrystal Mantyka-Pringle" w:date="2020-05-23T08:23:00Z" w:initials="CM">
    <w:p w14:paraId="3B51E706" w14:textId="6E3D1F83" w:rsidR="00F347DD" w:rsidRDefault="00F347DD">
      <w:pPr>
        <w:pStyle w:val="CommentText"/>
        <w:rPr>
          <w:rFonts w:hint="eastAsia"/>
        </w:rPr>
      </w:pPr>
      <w:r>
        <w:rPr>
          <w:rStyle w:val="CommentReference"/>
          <w:rFonts w:hint="eastAsia"/>
        </w:rPr>
        <w:annotationRef/>
      </w:r>
      <w:proofErr w:type="spellStart"/>
      <w:r>
        <w:rPr>
          <w:rFonts w:hint="eastAsia"/>
        </w:rPr>
        <w:t>Were</w:t>
      </w:r>
      <w:proofErr w:type="spellEnd"/>
      <w:r>
        <w:t xml:space="preserve"> missing Brander et al. (2013)</w:t>
      </w:r>
    </w:p>
  </w:comment>
  <w:comment w:id="293" w:author="Clark,Bob [Sas] [2]" w:date="2020-05-27T12:10:00Z" w:initials="C[">
    <w:p w14:paraId="61BC09C4" w14:textId="1F01436B" w:rsidR="00F347DD" w:rsidRDefault="00F347DD">
      <w:pPr>
        <w:pStyle w:val="CommentText"/>
        <w:rPr>
          <w:rFonts w:hint="eastAsia"/>
        </w:rPr>
      </w:pPr>
      <w:r>
        <w:rPr>
          <w:rStyle w:val="CommentReference"/>
          <w:rFonts w:hint="eastAsia"/>
        </w:rPr>
        <w:annotationRef/>
      </w:r>
      <w:r>
        <w:rPr>
          <w:rFonts w:hint="eastAsia"/>
        </w:rPr>
        <w:t>S</w:t>
      </w:r>
      <w:r>
        <w:t>ee text – add Oliver et al. 2015 TREE?</w:t>
      </w:r>
    </w:p>
  </w:comment>
  <w:comment w:id="294" w:author="Clark,Bob [Sas] [2]" w:date="2020-05-21T11:02:00Z" w:initials="C[">
    <w:p w14:paraId="57B64950" w14:textId="77777777" w:rsidR="00F347DD" w:rsidRDefault="00F347DD" w:rsidP="003D3344">
      <w:pPr>
        <w:pStyle w:val="CommentText"/>
        <w:rPr>
          <w:rFonts w:hint="eastAsia"/>
        </w:rPr>
      </w:pPr>
      <w:r>
        <w:rPr>
          <w:rStyle w:val="CommentReference"/>
          <w:rFonts w:hint="eastAsia"/>
        </w:rPr>
        <w:annotationRef/>
      </w:r>
      <w:r>
        <w:rPr>
          <w:rFonts w:hint="eastAsia"/>
        </w:rPr>
        <w:t>O</w:t>
      </w:r>
      <w:r>
        <w:t>r this becomes an appendix or on-line electronic supplement, depending on the journal.</w:t>
      </w:r>
    </w:p>
  </w:comment>
  <w:comment w:id="295" w:author="Chrystal Mantyka-Pringle" w:date="2021-04-01T15:27:00Z" w:initials="CM">
    <w:p w14:paraId="7A7C54B4" w14:textId="07C8532B" w:rsidR="0073770B" w:rsidRDefault="0073770B">
      <w:pPr>
        <w:pStyle w:val="CommentText"/>
        <w:rPr>
          <w:rFonts w:hint="eastAsia"/>
        </w:rPr>
      </w:pPr>
      <w:r>
        <w:rPr>
          <w:rStyle w:val="CommentReference"/>
          <w:rFonts w:hint="eastAsia"/>
        </w:rPr>
        <w:annotationRef/>
      </w:r>
      <w:r>
        <w:t>Country?</w:t>
      </w:r>
    </w:p>
  </w:comment>
  <w:comment w:id="296" w:author="Chrystal Mantyka-Pringle" w:date="2021-04-01T15:28:00Z" w:initials="CM">
    <w:p w14:paraId="4A921BCA" w14:textId="538B6E93" w:rsidR="0073770B" w:rsidRDefault="0073770B">
      <w:pPr>
        <w:pStyle w:val="CommentText"/>
        <w:rPr>
          <w:rFonts w:hint="eastAsia"/>
        </w:rPr>
      </w:pPr>
      <w:r>
        <w:rPr>
          <w:rStyle w:val="CommentReference"/>
          <w:rFonts w:hint="eastAsia"/>
        </w:rPr>
        <w:annotationRef/>
      </w:r>
      <w:r>
        <w:t>‘</w:t>
      </w:r>
      <w:r>
        <w:rPr>
          <w:rFonts w:hint="eastAsia"/>
        </w:rPr>
        <w:t>D</w:t>
      </w:r>
      <w:r>
        <w:t xml:space="preserve">id not specify a type of ecosystem </w:t>
      </w:r>
      <w:r>
        <w:t>service</w:t>
      </w:r>
      <w:bookmarkStart w:id="297" w:name="_GoBack"/>
      <w:bookmarkEnd w:id="297"/>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CB40A4" w15:done="0"/>
  <w15:commentEx w15:paraId="7B48A90D" w15:done="0"/>
  <w15:commentEx w15:paraId="63D4B14B" w15:done="0"/>
  <w15:commentEx w15:paraId="36E90DF2" w15:done="0"/>
  <w15:commentEx w15:paraId="484F1FB7" w15:paraIdParent="36E90DF2" w15:done="0"/>
  <w15:commentEx w15:paraId="7A65395F" w15:done="0"/>
  <w15:commentEx w15:paraId="109782DF" w15:done="0"/>
  <w15:commentEx w15:paraId="3C24B0F7" w15:done="0"/>
  <w15:commentEx w15:paraId="27E4DD0D" w15:done="0"/>
  <w15:commentEx w15:paraId="3414FDFF" w15:done="0"/>
  <w15:commentEx w15:paraId="0C7B5454" w15:done="0"/>
  <w15:commentEx w15:paraId="5F6C6EC7" w15:done="0"/>
  <w15:commentEx w15:paraId="2208BFD2" w15:done="0"/>
  <w15:commentEx w15:paraId="7199ED03" w15:paraIdParent="2208BFD2" w15:done="0"/>
  <w15:commentEx w15:paraId="3E9D9EC6" w15:done="0"/>
  <w15:commentEx w15:paraId="752E5091" w15:done="0"/>
  <w15:commentEx w15:paraId="46C5ABB8" w15:done="0"/>
  <w15:commentEx w15:paraId="6E73EC16" w15:done="0"/>
  <w15:commentEx w15:paraId="261838D9" w15:done="0"/>
  <w15:commentEx w15:paraId="0A49946F" w15:paraIdParent="261838D9" w15:done="0"/>
  <w15:commentEx w15:paraId="31AA7E89" w15:done="0"/>
  <w15:commentEx w15:paraId="4B443489" w15:done="0"/>
  <w15:commentEx w15:paraId="1915AC14" w15:done="0"/>
  <w15:commentEx w15:paraId="60DA8E2A" w15:done="0"/>
  <w15:commentEx w15:paraId="4AE9EF9E" w15:paraIdParent="60DA8E2A" w15:done="0"/>
  <w15:commentEx w15:paraId="4FB271C2" w15:done="0"/>
  <w15:commentEx w15:paraId="06CF00F3" w15:done="0"/>
  <w15:commentEx w15:paraId="27D1EDC9" w15:paraIdParent="06CF00F3" w15:done="0"/>
  <w15:commentEx w15:paraId="3AE28204" w15:done="0"/>
  <w15:commentEx w15:paraId="798A0A9B" w15:done="0"/>
  <w15:commentEx w15:paraId="2233162C" w15:done="0"/>
  <w15:commentEx w15:paraId="304BEF2E" w15:paraIdParent="2233162C" w15:done="0"/>
  <w15:commentEx w15:paraId="4D9D9A38" w15:done="0"/>
  <w15:commentEx w15:paraId="7EDAE752" w15:paraIdParent="4D9D9A38" w15:done="0"/>
  <w15:commentEx w15:paraId="37D7A6F3" w15:paraIdParent="4D9D9A38" w15:done="0"/>
  <w15:commentEx w15:paraId="2F6110DB" w15:done="0"/>
  <w15:commentEx w15:paraId="22A43988" w15:done="0"/>
  <w15:commentEx w15:paraId="0DFC9E26" w15:done="0"/>
  <w15:commentEx w15:paraId="4698FC10" w15:done="0"/>
  <w15:commentEx w15:paraId="1306E199" w15:done="0"/>
  <w15:commentEx w15:paraId="1288AA9D" w15:done="0"/>
  <w15:commentEx w15:paraId="5F6CD0FD" w15:done="0"/>
  <w15:commentEx w15:paraId="6A99C032" w15:done="0"/>
  <w15:commentEx w15:paraId="7B791481" w15:done="0"/>
  <w15:commentEx w15:paraId="52020FC0" w15:done="0"/>
  <w15:commentEx w15:paraId="1CEB510D" w15:paraIdParent="52020FC0" w15:done="0"/>
  <w15:commentEx w15:paraId="03B348FA" w15:done="0"/>
  <w15:commentEx w15:paraId="07D845DF" w15:done="0"/>
  <w15:commentEx w15:paraId="15A2CF8B" w15:done="0"/>
  <w15:commentEx w15:paraId="0375CEE0" w15:done="0"/>
  <w15:commentEx w15:paraId="50DBBE13" w15:done="0"/>
  <w15:commentEx w15:paraId="0BF2109A" w15:done="0"/>
  <w15:commentEx w15:paraId="6574C9A8" w15:done="0"/>
  <w15:commentEx w15:paraId="45D883B4" w15:done="0"/>
  <w15:commentEx w15:paraId="3B51E706" w15:done="0"/>
  <w15:commentEx w15:paraId="61BC09C4" w15:done="0"/>
  <w15:commentEx w15:paraId="57B64950" w15:done="0"/>
  <w15:commentEx w15:paraId="7A7C54B4" w15:done="0"/>
  <w15:commentEx w15:paraId="4A921B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5F67" w16cex:dateUtc="2020-05-08T10:32:00Z"/>
  <w16cex:commentExtensible w16cex:durableId="240459B0" w16cex:dateUtc="2021-03-23T18:12:00Z"/>
  <w16cex:commentExtensible w16cex:durableId="240459EF" w16cex:dateUtc="2021-03-23T18:13:00Z"/>
  <w16cex:commentExtensible w16cex:durableId="24045C9C" w16cex:dateUtc="2021-03-23T18:25:00Z"/>
  <w16cex:commentExtensible w16cex:durableId="24041101" w16cex:dateUtc="2021-03-23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73EC16" w16cid:durableId="23FC78F5"/>
  <w16cid:commentId w16cid:paraId="261838D9" w16cid:durableId="225F5F67"/>
  <w16cid:commentId w16cid:paraId="0A49946F" w16cid:durableId="23FC78F7"/>
  <w16cid:commentId w16cid:paraId="31AA7E89" w16cid:durableId="240459B0"/>
  <w16cid:commentId w16cid:paraId="1915AC14" w16cid:durableId="23FC78FA"/>
  <w16cid:commentId w16cid:paraId="60DA8E2A" w16cid:durableId="240459EF"/>
  <w16cid:commentId w16cid:paraId="4D9D9A38" w16cid:durableId="23FC790D"/>
  <w16cid:commentId w16cid:paraId="7EDAE752" w16cid:durableId="24045C9C"/>
  <w16cid:commentId w16cid:paraId="2F6110DB" w16cid:durableId="24041101"/>
  <w16cid:commentId w16cid:paraId="1288AA9D" w16cid:durableId="23FC7913"/>
  <w16cid:commentId w16cid:paraId="3B51E706" w16cid:durableId="23FC7940"/>
  <w16cid:commentId w16cid:paraId="61BC09C4" w16cid:durableId="23FC7941"/>
  <w16cid:commentId w16cid:paraId="57B64950" w16cid:durableId="23FC78F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72349" w14:textId="77777777" w:rsidR="00A03038" w:rsidRDefault="00A03038">
      <w:r>
        <w:separator/>
      </w:r>
    </w:p>
  </w:endnote>
  <w:endnote w:type="continuationSeparator" w:id="0">
    <w:p w14:paraId="6475D025" w14:textId="77777777" w:rsidR="00A03038" w:rsidRDefault="00A0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A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19590"/>
      <w:docPartObj>
        <w:docPartGallery w:val="Page Numbers (Bottom of Page)"/>
        <w:docPartUnique/>
      </w:docPartObj>
    </w:sdtPr>
    <w:sdtEndPr>
      <w:rPr>
        <w:noProof/>
      </w:rPr>
    </w:sdtEndPr>
    <w:sdtContent>
      <w:p w14:paraId="4418C600" w14:textId="49B0425A" w:rsidR="00F347DD" w:rsidRDefault="00F347DD">
        <w:pPr>
          <w:pStyle w:val="Footer"/>
          <w:jc w:val="center"/>
        </w:pPr>
        <w:r>
          <w:fldChar w:fldCharType="begin"/>
        </w:r>
        <w:r>
          <w:instrText xml:space="preserve"> PAGE   \* MERGEFORMAT </w:instrText>
        </w:r>
        <w:r>
          <w:fldChar w:fldCharType="separate"/>
        </w:r>
        <w:r w:rsidR="0073770B">
          <w:rPr>
            <w:noProof/>
          </w:rPr>
          <w:t>35</w:t>
        </w:r>
        <w:r>
          <w:rPr>
            <w:noProof/>
          </w:rPr>
          <w:fldChar w:fldCharType="end"/>
        </w:r>
      </w:p>
    </w:sdtContent>
  </w:sdt>
  <w:p w14:paraId="0570C85E" w14:textId="77777777" w:rsidR="00F347DD" w:rsidRDefault="00F347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D0044" w14:textId="77777777" w:rsidR="00A03038" w:rsidRDefault="00A03038">
      <w:r>
        <w:separator/>
      </w:r>
    </w:p>
  </w:footnote>
  <w:footnote w:type="continuationSeparator" w:id="0">
    <w:p w14:paraId="3C8DC250" w14:textId="77777777" w:rsidR="00A03038" w:rsidRDefault="00A03038">
      <w:r>
        <w:continuationSeparator/>
      </w:r>
    </w:p>
  </w:footnote>
  <w:footnote w:id="1">
    <w:p w14:paraId="70CA52ED" w14:textId="53F7148A" w:rsidR="00F347DD" w:rsidRDefault="00F347DD">
      <w:pPr>
        <w:pStyle w:val="FootnoteText"/>
      </w:pPr>
      <w:r>
        <w:rPr>
          <w:rStyle w:val="FootnoteReference"/>
        </w:rPr>
        <w:footnoteRef/>
      </w:r>
      <w:r>
        <w:t xml:space="preserve"> Nutrient retention; water treatment/purification; groundwater recharge; climate regulation; disturbance regulation; erosion control; nutrient recycling; waste treatment; flood control; pollution reduction and nitrogen mitigation.</w:t>
      </w:r>
    </w:p>
  </w:footnote>
  <w:footnote w:id="2">
    <w:p w14:paraId="31438042" w14:textId="26530FB0" w:rsidR="00F347DD" w:rsidRDefault="00F347DD">
      <w:pPr>
        <w:pStyle w:val="FootnoteText"/>
      </w:pPr>
      <w:r>
        <w:rPr>
          <w:rStyle w:val="FootnoteReference"/>
        </w:rPr>
        <w:footnoteRef/>
      </w:r>
      <w:r>
        <w:t xml:space="preserve"> Crop production; livestock grazing/pasture; irrigation; fodder gathering; fuel/firewood; construction materials; food gathering; potash; open water/drinking; herbs; pollination; commercial fishing and hunting.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7"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4"/>
  </w:num>
  <w:num w:numId="5">
    <w:abstractNumId w:val="2"/>
  </w:num>
  <w:num w:numId="6">
    <w:abstractNumId w:val="7"/>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ystal Mantyka-Pringle">
    <w15:presenceInfo w15:providerId="Windows Live" w15:userId="fe649d38418d0acf"/>
  </w15:person>
  <w15:person w15:author="Clark,Bob [Sas]">
    <w15:presenceInfo w15:providerId="None" w15:userId="Clark,Bob [Sas]"/>
  </w15:person>
  <w15:person w15:author="Clark,Bob [Sas] [2]">
    <w15:presenceInfo w15:providerId="AD" w15:userId="S-1-5-21-5706737-1149331681-726236141-1723"/>
  </w15:person>
  <w15:person w15:author="Asare, Eric">
    <w15:presenceInfo w15:providerId="AD" w15:userId="S::era413@usask.ca::5d6e979b-9568-4c79-ad99-574e43155db9"/>
  </w15:person>
  <w15:person w15:author="eric asare">
    <w15:presenceInfo w15:providerId="Windows Live" w15:userId="58b1e65544e6bf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131078" w:nlCheck="1" w:checkStyle="0"/>
  <w:activeWritingStyle w:appName="MSWord" w:lang="en-CA"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89"/>
    <w:rsid w:val="00002DCF"/>
    <w:rsid w:val="00004334"/>
    <w:rsid w:val="000047E0"/>
    <w:rsid w:val="00006286"/>
    <w:rsid w:val="00006B4E"/>
    <w:rsid w:val="00006ECE"/>
    <w:rsid w:val="000078A4"/>
    <w:rsid w:val="00012594"/>
    <w:rsid w:val="000143DB"/>
    <w:rsid w:val="00015FC4"/>
    <w:rsid w:val="000168E5"/>
    <w:rsid w:val="00016AD9"/>
    <w:rsid w:val="000204C6"/>
    <w:rsid w:val="00021BA8"/>
    <w:rsid w:val="00022075"/>
    <w:rsid w:val="00022C72"/>
    <w:rsid w:val="00022F0E"/>
    <w:rsid w:val="000235C1"/>
    <w:rsid w:val="00023C5C"/>
    <w:rsid w:val="0002499C"/>
    <w:rsid w:val="00026D2C"/>
    <w:rsid w:val="00031935"/>
    <w:rsid w:val="00031BF3"/>
    <w:rsid w:val="0003260E"/>
    <w:rsid w:val="00032D6F"/>
    <w:rsid w:val="00033D6B"/>
    <w:rsid w:val="000405D1"/>
    <w:rsid w:val="000413F3"/>
    <w:rsid w:val="00041F0C"/>
    <w:rsid w:val="00042832"/>
    <w:rsid w:val="00044942"/>
    <w:rsid w:val="000451B3"/>
    <w:rsid w:val="00047DB6"/>
    <w:rsid w:val="000506F5"/>
    <w:rsid w:val="0005125B"/>
    <w:rsid w:val="000522CB"/>
    <w:rsid w:val="00052CC1"/>
    <w:rsid w:val="00052EEC"/>
    <w:rsid w:val="000530C8"/>
    <w:rsid w:val="00053D1A"/>
    <w:rsid w:val="00054384"/>
    <w:rsid w:val="000546E8"/>
    <w:rsid w:val="000549CB"/>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8BD"/>
    <w:rsid w:val="00077900"/>
    <w:rsid w:val="000811B1"/>
    <w:rsid w:val="00081F6E"/>
    <w:rsid w:val="000821C0"/>
    <w:rsid w:val="0008261F"/>
    <w:rsid w:val="0008541B"/>
    <w:rsid w:val="00085944"/>
    <w:rsid w:val="0008673F"/>
    <w:rsid w:val="000872DE"/>
    <w:rsid w:val="00087AF5"/>
    <w:rsid w:val="00090551"/>
    <w:rsid w:val="00091130"/>
    <w:rsid w:val="00091B89"/>
    <w:rsid w:val="000929A4"/>
    <w:rsid w:val="00093C17"/>
    <w:rsid w:val="0009485C"/>
    <w:rsid w:val="00094FF4"/>
    <w:rsid w:val="0009641C"/>
    <w:rsid w:val="00096AFC"/>
    <w:rsid w:val="000A162A"/>
    <w:rsid w:val="000B0051"/>
    <w:rsid w:val="000B170A"/>
    <w:rsid w:val="000B1A6B"/>
    <w:rsid w:val="000B1FB0"/>
    <w:rsid w:val="000B3EC7"/>
    <w:rsid w:val="000B4B16"/>
    <w:rsid w:val="000B7524"/>
    <w:rsid w:val="000B7751"/>
    <w:rsid w:val="000B78E3"/>
    <w:rsid w:val="000C0371"/>
    <w:rsid w:val="000C03BD"/>
    <w:rsid w:val="000C0C35"/>
    <w:rsid w:val="000C4489"/>
    <w:rsid w:val="000C4ADF"/>
    <w:rsid w:val="000C5339"/>
    <w:rsid w:val="000C67B8"/>
    <w:rsid w:val="000C6E28"/>
    <w:rsid w:val="000C7B49"/>
    <w:rsid w:val="000D3189"/>
    <w:rsid w:val="000D3CC2"/>
    <w:rsid w:val="000D4F86"/>
    <w:rsid w:val="000D660C"/>
    <w:rsid w:val="000E1207"/>
    <w:rsid w:val="000E1F7D"/>
    <w:rsid w:val="000E57F5"/>
    <w:rsid w:val="000E5CD2"/>
    <w:rsid w:val="000F4D94"/>
    <w:rsid w:val="000F6B5D"/>
    <w:rsid w:val="000F723A"/>
    <w:rsid w:val="000F76C0"/>
    <w:rsid w:val="00101EB7"/>
    <w:rsid w:val="001052F7"/>
    <w:rsid w:val="00106F13"/>
    <w:rsid w:val="00110545"/>
    <w:rsid w:val="00110C5B"/>
    <w:rsid w:val="001119F4"/>
    <w:rsid w:val="00112217"/>
    <w:rsid w:val="00112E9C"/>
    <w:rsid w:val="00113793"/>
    <w:rsid w:val="00114CE8"/>
    <w:rsid w:val="00115874"/>
    <w:rsid w:val="0011610C"/>
    <w:rsid w:val="00117D10"/>
    <w:rsid w:val="0012007C"/>
    <w:rsid w:val="00120F00"/>
    <w:rsid w:val="00121023"/>
    <w:rsid w:val="00121A5D"/>
    <w:rsid w:val="00122865"/>
    <w:rsid w:val="0012415D"/>
    <w:rsid w:val="00124F41"/>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E30"/>
    <w:rsid w:val="00154392"/>
    <w:rsid w:val="001557C6"/>
    <w:rsid w:val="0015729D"/>
    <w:rsid w:val="00160015"/>
    <w:rsid w:val="0016155D"/>
    <w:rsid w:val="00163201"/>
    <w:rsid w:val="001635BB"/>
    <w:rsid w:val="0016362D"/>
    <w:rsid w:val="00164750"/>
    <w:rsid w:val="001656A5"/>
    <w:rsid w:val="00167F94"/>
    <w:rsid w:val="001706FF"/>
    <w:rsid w:val="00170780"/>
    <w:rsid w:val="00174C7C"/>
    <w:rsid w:val="00176142"/>
    <w:rsid w:val="0018110B"/>
    <w:rsid w:val="0018162A"/>
    <w:rsid w:val="00183219"/>
    <w:rsid w:val="00183D79"/>
    <w:rsid w:val="00184A63"/>
    <w:rsid w:val="001868F7"/>
    <w:rsid w:val="00190993"/>
    <w:rsid w:val="0019226D"/>
    <w:rsid w:val="00195072"/>
    <w:rsid w:val="0019573F"/>
    <w:rsid w:val="00196DD2"/>
    <w:rsid w:val="001A2E71"/>
    <w:rsid w:val="001A4BC0"/>
    <w:rsid w:val="001A50A5"/>
    <w:rsid w:val="001A5F33"/>
    <w:rsid w:val="001A6954"/>
    <w:rsid w:val="001A7274"/>
    <w:rsid w:val="001B0970"/>
    <w:rsid w:val="001B104F"/>
    <w:rsid w:val="001B1389"/>
    <w:rsid w:val="001B2406"/>
    <w:rsid w:val="001B2A82"/>
    <w:rsid w:val="001B31B1"/>
    <w:rsid w:val="001B391E"/>
    <w:rsid w:val="001B4A63"/>
    <w:rsid w:val="001B5991"/>
    <w:rsid w:val="001B6E37"/>
    <w:rsid w:val="001B7FC7"/>
    <w:rsid w:val="001C0711"/>
    <w:rsid w:val="001C07EB"/>
    <w:rsid w:val="001C0A39"/>
    <w:rsid w:val="001C2237"/>
    <w:rsid w:val="001C71E0"/>
    <w:rsid w:val="001C7F6F"/>
    <w:rsid w:val="001D49F4"/>
    <w:rsid w:val="001D5808"/>
    <w:rsid w:val="001D6C2C"/>
    <w:rsid w:val="001D71DA"/>
    <w:rsid w:val="001D7B35"/>
    <w:rsid w:val="001E01AE"/>
    <w:rsid w:val="001E1274"/>
    <w:rsid w:val="001E1B18"/>
    <w:rsid w:val="001E1F06"/>
    <w:rsid w:val="001E21BD"/>
    <w:rsid w:val="001E24BC"/>
    <w:rsid w:val="001E2852"/>
    <w:rsid w:val="001E3862"/>
    <w:rsid w:val="001E38A8"/>
    <w:rsid w:val="001E405C"/>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C0"/>
    <w:rsid w:val="0020463A"/>
    <w:rsid w:val="002065F1"/>
    <w:rsid w:val="0020771A"/>
    <w:rsid w:val="0020785C"/>
    <w:rsid w:val="00207CFB"/>
    <w:rsid w:val="0021085A"/>
    <w:rsid w:val="002156E6"/>
    <w:rsid w:val="00220332"/>
    <w:rsid w:val="00220A12"/>
    <w:rsid w:val="00221CB8"/>
    <w:rsid w:val="002226D5"/>
    <w:rsid w:val="00222A52"/>
    <w:rsid w:val="002231BC"/>
    <w:rsid w:val="00224203"/>
    <w:rsid w:val="00224570"/>
    <w:rsid w:val="00225EBD"/>
    <w:rsid w:val="00226B38"/>
    <w:rsid w:val="002270F4"/>
    <w:rsid w:val="0023057E"/>
    <w:rsid w:val="0023202C"/>
    <w:rsid w:val="0023356B"/>
    <w:rsid w:val="002336D2"/>
    <w:rsid w:val="00234211"/>
    <w:rsid w:val="00234C76"/>
    <w:rsid w:val="00240472"/>
    <w:rsid w:val="00241010"/>
    <w:rsid w:val="0024239A"/>
    <w:rsid w:val="00242745"/>
    <w:rsid w:val="00242931"/>
    <w:rsid w:val="0024298B"/>
    <w:rsid w:val="00246079"/>
    <w:rsid w:val="002477A2"/>
    <w:rsid w:val="00252096"/>
    <w:rsid w:val="00254F08"/>
    <w:rsid w:val="00255247"/>
    <w:rsid w:val="0025547C"/>
    <w:rsid w:val="00256562"/>
    <w:rsid w:val="00260105"/>
    <w:rsid w:val="00263355"/>
    <w:rsid w:val="00263D94"/>
    <w:rsid w:val="00264C6A"/>
    <w:rsid w:val="0026598E"/>
    <w:rsid w:val="00266586"/>
    <w:rsid w:val="002669D5"/>
    <w:rsid w:val="00267FFD"/>
    <w:rsid w:val="00270F13"/>
    <w:rsid w:val="00272E5C"/>
    <w:rsid w:val="002730C1"/>
    <w:rsid w:val="0027504C"/>
    <w:rsid w:val="00280DFA"/>
    <w:rsid w:val="00282922"/>
    <w:rsid w:val="00282CB8"/>
    <w:rsid w:val="00283065"/>
    <w:rsid w:val="00283336"/>
    <w:rsid w:val="0028350D"/>
    <w:rsid w:val="002848AE"/>
    <w:rsid w:val="00284915"/>
    <w:rsid w:val="0028492D"/>
    <w:rsid w:val="00285C01"/>
    <w:rsid w:val="00286D08"/>
    <w:rsid w:val="00295302"/>
    <w:rsid w:val="00296948"/>
    <w:rsid w:val="00297FC0"/>
    <w:rsid w:val="002A004F"/>
    <w:rsid w:val="002A1CE5"/>
    <w:rsid w:val="002A387C"/>
    <w:rsid w:val="002A3C38"/>
    <w:rsid w:val="002A3FFE"/>
    <w:rsid w:val="002B1D89"/>
    <w:rsid w:val="002B2D72"/>
    <w:rsid w:val="002B3B24"/>
    <w:rsid w:val="002B4B63"/>
    <w:rsid w:val="002B5C6A"/>
    <w:rsid w:val="002B6055"/>
    <w:rsid w:val="002B64C5"/>
    <w:rsid w:val="002B6F4F"/>
    <w:rsid w:val="002B732E"/>
    <w:rsid w:val="002B73B2"/>
    <w:rsid w:val="002C08CD"/>
    <w:rsid w:val="002C24A7"/>
    <w:rsid w:val="002C3041"/>
    <w:rsid w:val="002C4741"/>
    <w:rsid w:val="002C5681"/>
    <w:rsid w:val="002C5BAF"/>
    <w:rsid w:val="002C7FDA"/>
    <w:rsid w:val="002D1138"/>
    <w:rsid w:val="002D4088"/>
    <w:rsid w:val="002D4655"/>
    <w:rsid w:val="002D50D8"/>
    <w:rsid w:val="002D6D75"/>
    <w:rsid w:val="002E06C1"/>
    <w:rsid w:val="002E2B08"/>
    <w:rsid w:val="002E2E3C"/>
    <w:rsid w:val="002E4D5C"/>
    <w:rsid w:val="002E5349"/>
    <w:rsid w:val="002E5601"/>
    <w:rsid w:val="002E7A4A"/>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E82"/>
    <w:rsid w:val="00311194"/>
    <w:rsid w:val="003123E8"/>
    <w:rsid w:val="00312BBA"/>
    <w:rsid w:val="00313145"/>
    <w:rsid w:val="00315114"/>
    <w:rsid w:val="003174EF"/>
    <w:rsid w:val="00321CFA"/>
    <w:rsid w:val="003237E1"/>
    <w:rsid w:val="00323E25"/>
    <w:rsid w:val="003257A4"/>
    <w:rsid w:val="00325A22"/>
    <w:rsid w:val="003269D0"/>
    <w:rsid w:val="00327E88"/>
    <w:rsid w:val="00327FF2"/>
    <w:rsid w:val="00331DE7"/>
    <w:rsid w:val="0033587F"/>
    <w:rsid w:val="003401B8"/>
    <w:rsid w:val="003409DF"/>
    <w:rsid w:val="00340A21"/>
    <w:rsid w:val="00341BB1"/>
    <w:rsid w:val="00342B7A"/>
    <w:rsid w:val="00343269"/>
    <w:rsid w:val="00343F6E"/>
    <w:rsid w:val="003440AA"/>
    <w:rsid w:val="00344211"/>
    <w:rsid w:val="00344380"/>
    <w:rsid w:val="0034764E"/>
    <w:rsid w:val="00352E11"/>
    <w:rsid w:val="00353D7A"/>
    <w:rsid w:val="0035405B"/>
    <w:rsid w:val="003543F0"/>
    <w:rsid w:val="00354E0D"/>
    <w:rsid w:val="003557C0"/>
    <w:rsid w:val="00356332"/>
    <w:rsid w:val="00356DB4"/>
    <w:rsid w:val="0036152E"/>
    <w:rsid w:val="00362567"/>
    <w:rsid w:val="00362FE7"/>
    <w:rsid w:val="003638BB"/>
    <w:rsid w:val="003648D8"/>
    <w:rsid w:val="00366B26"/>
    <w:rsid w:val="0037096B"/>
    <w:rsid w:val="003723EF"/>
    <w:rsid w:val="00375A22"/>
    <w:rsid w:val="0037627A"/>
    <w:rsid w:val="00376862"/>
    <w:rsid w:val="00377B34"/>
    <w:rsid w:val="00381084"/>
    <w:rsid w:val="003828B5"/>
    <w:rsid w:val="003833D4"/>
    <w:rsid w:val="00384111"/>
    <w:rsid w:val="003842C5"/>
    <w:rsid w:val="00384CB9"/>
    <w:rsid w:val="0038771C"/>
    <w:rsid w:val="003917A9"/>
    <w:rsid w:val="00391C93"/>
    <w:rsid w:val="003961E5"/>
    <w:rsid w:val="003968AF"/>
    <w:rsid w:val="0039702D"/>
    <w:rsid w:val="003970D5"/>
    <w:rsid w:val="003A4F28"/>
    <w:rsid w:val="003A5953"/>
    <w:rsid w:val="003A62F0"/>
    <w:rsid w:val="003A78E4"/>
    <w:rsid w:val="003B1363"/>
    <w:rsid w:val="003B1BC5"/>
    <w:rsid w:val="003B2471"/>
    <w:rsid w:val="003B3DA9"/>
    <w:rsid w:val="003C243D"/>
    <w:rsid w:val="003C2453"/>
    <w:rsid w:val="003C4D57"/>
    <w:rsid w:val="003C7029"/>
    <w:rsid w:val="003C7BD6"/>
    <w:rsid w:val="003D019A"/>
    <w:rsid w:val="003D2523"/>
    <w:rsid w:val="003D3344"/>
    <w:rsid w:val="003D5872"/>
    <w:rsid w:val="003E0384"/>
    <w:rsid w:val="003E061F"/>
    <w:rsid w:val="003E2E59"/>
    <w:rsid w:val="003E5496"/>
    <w:rsid w:val="003E5D15"/>
    <w:rsid w:val="003E628D"/>
    <w:rsid w:val="003E7494"/>
    <w:rsid w:val="003F0650"/>
    <w:rsid w:val="003F066E"/>
    <w:rsid w:val="003F20E3"/>
    <w:rsid w:val="003F2455"/>
    <w:rsid w:val="003F2D23"/>
    <w:rsid w:val="003F4060"/>
    <w:rsid w:val="003F415E"/>
    <w:rsid w:val="003F44FC"/>
    <w:rsid w:val="003F47C0"/>
    <w:rsid w:val="003F4C5C"/>
    <w:rsid w:val="003F7CE3"/>
    <w:rsid w:val="004019DF"/>
    <w:rsid w:val="00403F0D"/>
    <w:rsid w:val="00404140"/>
    <w:rsid w:val="0040696C"/>
    <w:rsid w:val="00406B24"/>
    <w:rsid w:val="00411257"/>
    <w:rsid w:val="00412AA5"/>
    <w:rsid w:val="004140F3"/>
    <w:rsid w:val="00414FF0"/>
    <w:rsid w:val="00417BA2"/>
    <w:rsid w:val="00417EA9"/>
    <w:rsid w:val="004219E9"/>
    <w:rsid w:val="00421F8F"/>
    <w:rsid w:val="00424660"/>
    <w:rsid w:val="00424E48"/>
    <w:rsid w:val="004256B2"/>
    <w:rsid w:val="00426E8F"/>
    <w:rsid w:val="00427042"/>
    <w:rsid w:val="004279CD"/>
    <w:rsid w:val="00427D95"/>
    <w:rsid w:val="00432BD7"/>
    <w:rsid w:val="0043381C"/>
    <w:rsid w:val="00440077"/>
    <w:rsid w:val="004406F8"/>
    <w:rsid w:val="0044079D"/>
    <w:rsid w:val="004445AA"/>
    <w:rsid w:val="0044468C"/>
    <w:rsid w:val="00445957"/>
    <w:rsid w:val="0044766D"/>
    <w:rsid w:val="004514EC"/>
    <w:rsid w:val="004523B4"/>
    <w:rsid w:val="00453779"/>
    <w:rsid w:val="00456DDA"/>
    <w:rsid w:val="00464297"/>
    <w:rsid w:val="0046477F"/>
    <w:rsid w:val="0046480B"/>
    <w:rsid w:val="00466B51"/>
    <w:rsid w:val="00466F29"/>
    <w:rsid w:val="004739B0"/>
    <w:rsid w:val="00474352"/>
    <w:rsid w:val="00475323"/>
    <w:rsid w:val="00476E81"/>
    <w:rsid w:val="00477831"/>
    <w:rsid w:val="0048439F"/>
    <w:rsid w:val="0048500A"/>
    <w:rsid w:val="00485A65"/>
    <w:rsid w:val="00485E6E"/>
    <w:rsid w:val="00487983"/>
    <w:rsid w:val="00492D4E"/>
    <w:rsid w:val="00492F7B"/>
    <w:rsid w:val="0049372A"/>
    <w:rsid w:val="00495873"/>
    <w:rsid w:val="00496757"/>
    <w:rsid w:val="00496E9E"/>
    <w:rsid w:val="00497A83"/>
    <w:rsid w:val="004A4BC5"/>
    <w:rsid w:val="004A53AD"/>
    <w:rsid w:val="004A5669"/>
    <w:rsid w:val="004A5BA8"/>
    <w:rsid w:val="004B1152"/>
    <w:rsid w:val="004B1B96"/>
    <w:rsid w:val="004B29ED"/>
    <w:rsid w:val="004B2B80"/>
    <w:rsid w:val="004B4687"/>
    <w:rsid w:val="004B606E"/>
    <w:rsid w:val="004C1163"/>
    <w:rsid w:val="004C2406"/>
    <w:rsid w:val="004C26B7"/>
    <w:rsid w:val="004C2B70"/>
    <w:rsid w:val="004C4C93"/>
    <w:rsid w:val="004C5445"/>
    <w:rsid w:val="004C6CAF"/>
    <w:rsid w:val="004C6ED9"/>
    <w:rsid w:val="004C71B9"/>
    <w:rsid w:val="004C775E"/>
    <w:rsid w:val="004C7D25"/>
    <w:rsid w:val="004D069D"/>
    <w:rsid w:val="004D0825"/>
    <w:rsid w:val="004D41BC"/>
    <w:rsid w:val="004D5BFF"/>
    <w:rsid w:val="004D657D"/>
    <w:rsid w:val="004E1A9E"/>
    <w:rsid w:val="004E1E79"/>
    <w:rsid w:val="004E2056"/>
    <w:rsid w:val="004E22D1"/>
    <w:rsid w:val="004E3216"/>
    <w:rsid w:val="004E3CBB"/>
    <w:rsid w:val="004E4C65"/>
    <w:rsid w:val="004E4FB1"/>
    <w:rsid w:val="004E5F32"/>
    <w:rsid w:val="004E6BA5"/>
    <w:rsid w:val="004E7827"/>
    <w:rsid w:val="004E7D71"/>
    <w:rsid w:val="004E7D81"/>
    <w:rsid w:val="004F3252"/>
    <w:rsid w:val="004F36E4"/>
    <w:rsid w:val="004F3DBE"/>
    <w:rsid w:val="004F4710"/>
    <w:rsid w:val="004F4EC6"/>
    <w:rsid w:val="004F5DFE"/>
    <w:rsid w:val="004F66CB"/>
    <w:rsid w:val="004F6883"/>
    <w:rsid w:val="004F6B46"/>
    <w:rsid w:val="004F720F"/>
    <w:rsid w:val="004F750B"/>
    <w:rsid w:val="005005DB"/>
    <w:rsid w:val="00500AC2"/>
    <w:rsid w:val="00500E50"/>
    <w:rsid w:val="00501410"/>
    <w:rsid w:val="005018A1"/>
    <w:rsid w:val="005028B0"/>
    <w:rsid w:val="005046AF"/>
    <w:rsid w:val="00506245"/>
    <w:rsid w:val="00507F5C"/>
    <w:rsid w:val="00510077"/>
    <w:rsid w:val="00512058"/>
    <w:rsid w:val="00512349"/>
    <w:rsid w:val="00512F27"/>
    <w:rsid w:val="005132E1"/>
    <w:rsid w:val="00520CC1"/>
    <w:rsid w:val="0052225E"/>
    <w:rsid w:val="005250C9"/>
    <w:rsid w:val="005357C7"/>
    <w:rsid w:val="005408DC"/>
    <w:rsid w:val="00540A36"/>
    <w:rsid w:val="00541530"/>
    <w:rsid w:val="00543683"/>
    <w:rsid w:val="00543A0A"/>
    <w:rsid w:val="005445CE"/>
    <w:rsid w:val="00546398"/>
    <w:rsid w:val="00546B49"/>
    <w:rsid w:val="0054759B"/>
    <w:rsid w:val="0055182A"/>
    <w:rsid w:val="00551B83"/>
    <w:rsid w:val="00552D41"/>
    <w:rsid w:val="00554A95"/>
    <w:rsid w:val="0056206D"/>
    <w:rsid w:val="00570100"/>
    <w:rsid w:val="00570BB0"/>
    <w:rsid w:val="00571736"/>
    <w:rsid w:val="005723FD"/>
    <w:rsid w:val="00574E23"/>
    <w:rsid w:val="00575A7D"/>
    <w:rsid w:val="005848F7"/>
    <w:rsid w:val="0058539B"/>
    <w:rsid w:val="00585845"/>
    <w:rsid w:val="00585961"/>
    <w:rsid w:val="00586158"/>
    <w:rsid w:val="00586833"/>
    <w:rsid w:val="0058692E"/>
    <w:rsid w:val="00591E7A"/>
    <w:rsid w:val="00591F69"/>
    <w:rsid w:val="005930B4"/>
    <w:rsid w:val="00593128"/>
    <w:rsid w:val="00593AFE"/>
    <w:rsid w:val="00594C1B"/>
    <w:rsid w:val="00594FFD"/>
    <w:rsid w:val="00595E3E"/>
    <w:rsid w:val="005961A6"/>
    <w:rsid w:val="005964AC"/>
    <w:rsid w:val="00597F1B"/>
    <w:rsid w:val="005A286E"/>
    <w:rsid w:val="005A395C"/>
    <w:rsid w:val="005A415B"/>
    <w:rsid w:val="005A78CA"/>
    <w:rsid w:val="005B15C2"/>
    <w:rsid w:val="005B1C78"/>
    <w:rsid w:val="005B2F3F"/>
    <w:rsid w:val="005B36E9"/>
    <w:rsid w:val="005B3870"/>
    <w:rsid w:val="005B4843"/>
    <w:rsid w:val="005B6492"/>
    <w:rsid w:val="005B68B8"/>
    <w:rsid w:val="005B6B1C"/>
    <w:rsid w:val="005B6F6E"/>
    <w:rsid w:val="005C39EE"/>
    <w:rsid w:val="005C6339"/>
    <w:rsid w:val="005C63F0"/>
    <w:rsid w:val="005C6D78"/>
    <w:rsid w:val="005C72A6"/>
    <w:rsid w:val="005C7361"/>
    <w:rsid w:val="005C790E"/>
    <w:rsid w:val="005D132D"/>
    <w:rsid w:val="005D3EF2"/>
    <w:rsid w:val="005D4779"/>
    <w:rsid w:val="005D4A35"/>
    <w:rsid w:val="005D5CF6"/>
    <w:rsid w:val="005D690F"/>
    <w:rsid w:val="005D711D"/>
    <w:rsid w:val="005E1378"/>
    <w:rsid w:val="005E145F"/>
    <w:rsid w:val="005E1CA1"/>
    <w:rsid w:val="005E2174"/>
    <w:rsid w:val="005E245A"/>
    <w:rsid w:val="005E347E"/>
    <w:rsid w:val="005F0219"/>
    <w:rsid w:val="005F183F"/>
    <w:rsid w:val="005F2468"/>
    <w:rsid w:val="005F3850"/>
    <w:rsid w:val="005F49E6"/>
    <w:rsid w:val="005F60AC"/>
    <w:rsid w:val="005F60BB"/>
    <w:rsid w:val="005F68E6"/>
    <w:rsid w:val="0060142B"/>
    <w:rsid w:val="00601FF9"/>
    <w:rsid w:val="0060205F"/>
    <w:rsid w:val="00602519"/>
    <w:rsid w:val="006028E7"/>
    <w:rsid w:val="00602CA9"/>
    <w:rsid w:val="00603D33"/>
    <w:rsid w:val="006041D6"/>
    <w:rsid w:val="006057EF"/>
    <w:rsid w:val="0060663F"/>
    <w:rsid w:val="00606ED0"/>
    <w:rsid w:val="00610AFA"/>
    <w:rsid w:val="006116EE"/>
    <w:rsid w:val="00616AFD"/>
    <w:rsid w:val="00623E10"/>
    <w:rsid w:val="00626519"/>
    <w:rsid w:val="00627B63"/>
    <w:rsid w:val="00630E44"/>
    <w:rsid w:val="00631B6A"/>
    <w:rsid w:val="00632008"/>
    <w:rsid w:val="006375C7"/>
    <w:rsid w:val="006379F0"/>
    <w:rsid w:val="00640B6C"/>
    <w:rsid w:val="0064131F"/>
    <w:rsid w:val="006417CB"/>
    <w:rsid w:val="006424BB"/>
    <w:rsid w:val="006429D4"/>
    <w:rsid w:val="00643423"/>
    <w:rsid w:val="0065070C"/>
    <w:rsid w:val="00652831"/>
    <w:rsid w:val="0065327E"/>
    <w:rsid w:val="006535A1"/>
    <w:rsid w:val="0065469E"/>
    <w:rsid w:val="00655507"/>
    <w:rsid w:val="00656E0A"/>
    <w:rsid w:val="0065761A"/>
    <w:rsid w:val="0065767F"/>
    <w:rsid w:val="0066096B"/>
    <w:rsid w:val="00660F02"/>
    <w:rsid w:val="00664CE4"/>
    <w:rsid w:val="00665404"/>
    <w:rsid w:val="00665669"/>
    <w:rsid w:val="00670A10"/>
    <w:rsid w:val="00672786"/>
    <w:rsid w:val="006735A2"/>
    <w:rsid w:val="00677BC5"/>
    <w:rsid w:val="006801D1"/>
    <w:rsid w:val="006803FB"/>
    <w:rsid w:val="00680873"/>
    <w:rsid w:val="00682723"/>
    <w:rsid w:val="00683142"/>
    <w:rsid w:val="00684D1E"/>
    <w:rsid w:val="00687212"/>
    <w:rsid w:val="00687222"/>
    <w:rsid w:val="00687E7C"/>
    <w:rsid w:val="00692543"/>
    <w:rsid w:val="006939E8"/>
    <w:rsid w:val="0069664F"/>
    <w:rsid w:val="006A11F4"/>
    <w:rsid w:val="006A1701"/>
    <w:rsid w:val="006A3ACA"/>
    <w:rsid w:val="006A5697"/>
    <w:rsid w:val="006A5F17"/>
    <w:rsid w:val="006A679C"/>
    <w:rsid w:val="006A7C77"/>
    <w:rsid w:val="006B1D80"/>
    <w:rsid w:val="006B2EA8"/>
    <w:rsid w:val="006B351F"/>
    <w:rsid w:val="006B3D64"/>
    <w:rsid w:val="006B3EC7"/>
    <w:rsid w:val="006B4579"/>
    <w:rsid w:val="006B4FBA"/>
    <w:rsid w:val="006B7C65"/>
    <w:rsid w:val="006C0348"/>
    <w:rsid w:val="006C2698"/>
    <w:rsid w:val="006C2F98"/>
    <w:rsid w:val="006C4524"/>
    <w:rsid w:val="006D0C7C"/>
    <w:rsid w:val="006D44EC"/>
    <w:rsid w:val="006D66B3"/>
    <w:rsid w:val="006E148F"/>
    <w:rsid w:val="006E4313"/>
    <w:rsid w:val="006E4D4D"/>
    <w:rsid w:val="006E691A"/>
    <w:rsid w:val="006E77E9"/>
    <w:rsid w:val="006E7B6B"/>
    <w:rsid w:val="006E7BE9"/>
    <w:rsid w:val="006F0C1C"/>
    <w:rsid w:val="006F1552"/>
    <w:rsid w:val="006F404B"/>
    <w:rsid w:val="006F5172"/>
    <w:rsid w:val="006F5D76"/>
    <w:rsid w:val="006F5DB7"/>
    <w:rsid w:val="006F5E5B"/>
    <w:rsid w:val="006F6F4D"/>
    <w:rsid w:val="006F74B7"/>
    <w:rsid w:val="0070286B"/>
    <w:rsid w:val="00703096"/>
    <w:rsid w:val="00704B4F"/>
    <w:rsid w:val="00704C28"/>
    <w:rsid w:val="007057C0"/>
    <w:rsid w:val="00707254"/>
    <w:rsid w:val="007104B6"/>
    <w:rsid w:val="0071116E"/>
    <w:rsid w:val="00716130"/>
    <w:rsid w:val="00720AFA"/>
    <w:rsid w:val="0072113D"/>
    <w:rsid w:val="00722062"/>
    <w:rsid w:val="00722A05"/>
    <w:rsid w:val="007232CB"/>
    <w:rsid w:val="0072368C"/>
    <w:rsid w:val="00723C7C"/>
    <w:rsid w:val="00725B7E"/>
    <w:rsid w:val="00727930"/>
    <w:rsid w:val="007326E0"/>
    <w:rsid w:val="007363C7"/>
    <w:rsid w:val="0073676C"/>
    <w:rsid w:val="0073770B"/>
    <w:rsid w:val="007437DA"/>
    <w:rsid w:val="0074542B"/>
    <w:rsid w:val="00745485"/>
    <w:rsid w:val="007457B5"/>
    <w:rsid w:val="007459DD"/>
    <w:rsid w:val="00746345"/>
    <w:rsid w:val="007555ED"/>
    <w:rsid w:val="007621A7"/>
    <w:rsid w:val="007621EC"/>
    <w:rsid w:val="00762A89"/>
    <w:rsid w:val="007646BC"/>
    <w:rsid w:val="007651AF"/>
    <w:rsid w:val="00766180"/>
    <w:rsid w:val="007663B2"/>
    <w:rsid w:val="007664F1"/>
    <w:rsid w:val="0077339C"/>
    <w:rsid w:val="00774EBF"/>
    <w:rsid w:val="0077565F"/>
    <w:rsid w:val="00776F76"/>
    <w:rsid w:val="007774D4"/>
    <w:rsid w:val="007821F5"/>
    <w:rsid w:val="0078302E"/>
    <w:rsid w:val="00783C7D"/>
    <w:rsid w:val="00783D4F"/>
    <w:rsid w:val="007858F5"/>
    <w:rsid w:val="00785C9B"/>
    <w:rsid w:val="00786DAC"/>
    <w:rsid w:val="0078738B"/>
    <w:rsid w:val="00790516"/>
    <w:rsid w:val="00790F7B"/>
    <w:rsid w:val="0079105B"/>
    <w:rsid w:val="0079292F"/>
    <w:rsid w:val="00793244"/>
    <w:rsid w:val="007A089B"/>
    <w:rsid w:val="007A13F1"/>
    <w:rsid w:val="007A4A5B"/>
    <w:rsid w:val="007A5CD1"/>
    <w:rsid w:val="007A6F40"/>
    <w:rsid w:val="007B4953"/>
    <w:rsid w:val="007B5E17"/>
    <w:rsid w:val="007B5F39"/>
    <w:rsid w:val="007C17DA"/>
    <w:rsid w:val="007C1ABA"/>
    <w:rsid w:val="007C1D0C"/>
    <w:rsid w:val="007C41E2"/>
    <w:rsid w:val="007C4D3B"/>
    <w:rsid w:val="007C5E9A"/>
    <w:rsid w:val="007C6095"/>
    <w:rsid w:val="007C6663"/>
    <w:rsid w:val="007C72C9"/>
    <w:rsid w:val="007D0BE2"/>
    <w:rsid w:val="007D0F5C"/>
    <w:rsid w:val="007D1A5C"/>
    <w:rsid w:val="007D1F84"/>
    <w:rsid w:val="007D26C8"/>
    <w:rsid w:val="007D2DE4"/>
    <w:rsid w:val="007D4052"/>
    <w:rsid w:val="007D5154"/>
    <w:rsid w:val="007D6B16"/>
    <w:rsid w:val="007E09A7"/>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800C27"/>
    <w:rsid w:val="00803144"/>
    <w:rsid w:val="00804DE6"/>
    <w:rsid w:val="00806056"/>
    <w:rsid w:val="00806E08"/>
    <w:rsid w:val="008105DE"/>
    <w:rsid w:val="00810CA5"/>
    <w:rsid w:val="00812716"/>
    <w:rsid w:val="00812751"/>
    <w:rsid w:val="008136FB"/>
    <w:rsid w:val="008166D3"/>
    <w:rsid w:val="00817442"/>
    <w:rsid w:val="00820223"/>
    <w:rsid w:val="0082083D"/>
    <w:rsid w:val="008208FF"/>
    <w:rsid w:val="0082159C"/>
    <w:rsid w:val="00822B8D"/>
    <w:rsid w:val="008237FD"/>
    <w:rsid w:val="008241DE"/>
    <w:rsid w:val="00827509"/>
    <w:rsid w:val="00830D03"/>
    <w:rsid w:val="00831895"/>
    <w:rsid w:val="00831A64"/>
    <w:rsid w:val="00832A50"/>
    <w:rsid w:val="008334F1"/>
    <w:rsid w:val="008344CA"/>
    <w:rsid w:val="0083632F"/>
    <w:rsid w:val="00836F30"/>
    <w:rsid w:val="00836FF8"/>
    <w:rsid w:val="00837C94"/>
    <w:rsid w:val="00840FE7"/>
    <w:rsid w:val="00843468"/>
    <w:rsid w:val="00845385"/>
    <w:rsid w:val="00845D74"/>
    <w:rsid w:val="00846BA2"/>
    <w:rsid w:val="008470C7"/>
    <w:rsid w:val="0085003A"/>
    <w:rsid w:val="00850525"/>
    <w:rsid w:val="00850B30"/>
    <w:rsid w:val="00851CDD"/>
    <w:rsid w:val="00853DAE"/>
    <w:rsid w:val="00855C10"/>
    <w:rsid w:val="00855FC7"/>
    <w:rsid w:val="008572CE"/>
    <w:rsid w:val="00860498"/>
    <w:rsid w:val="00860781"/>
    <w:rsid w:val="00861266"/>
    <w:rsid w:val="008616D4"/>
    <w:rsid w:val="008618D3"/>
    <w:rsid w:val="00861ECA"/>
    <w:rsid w:val="008628CE"/>
    <w:rsid w:val="00862EBD"/>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44C6"/>
    <w:rsid w:val="008946A2"/>
    <w:rsid w:val="00894FD8"/>
    <w:rsid w:val="008951C1"/>
    <w:rsid w:val="008965AF"/>
    <w:rsid w:val="00896706"/>
    <w:rsid w:val="008974B9"/>
    <w:rsid w:val="008A024A"/>
    <w:rsid w:val="008A22CA"/>
    <w:rsid w:val="008A2C38"/>
    <w:rsid w:val="008A3656"/>
    <w:rsid w:val="008A3F25"/>
    <w:rsid w:val="008A4F2A"/>
    <w:rsid w:val="008A4FEA"/>
    <w:rsid w:val="008B035D"/>
    <w:rsid w:val="008B094D"/>
    <w:rsid w:val="008B2CC3"/>
    <w:rsid w:val="008B36DD"/>
    <w:rsid w:val="008B674C"/>
    <w:rsid w:val="008B776F"/>
    <w:rsid w:val="008B7D2F"/>
    <w:rsid w:val="008C004B"/>
    <w:rsid w:val="008C18A2"/>
    <w:rsid w:val="008C1C33"/>
    <w:rsid w:val="008C4763"/>
    <w:rsid w:val="008C4840"/>
    <w:rsid w:val="008C579B"/>
    <w:rsid w:val="008C65A9"/>
    <w:rsid w:val="008D2EE6"/>
    <w:rsid w:val="008D5061"/>
    <w:rsid w:val="008D5A77"/>
    <w:rsid w:val="008D5EB9"/>
    <w:rsid w:val="008D6089"/>
    <w:rsid w:val="008D60FA"/>
    <w:rsid w:val="008D74C3"/>
    <w:rsid w:val="008E209E"/>
    <w:rsid w:val="008E2792"/>
    <w:rsid w:val="008E3E1B"/>
    <w:rsid w:val="008F08FD"/>
    <w:rsid w:val="008F0BB6"/>
    <w:rsid w:val="008F3F4D"/>
    <w:rsid w:val="008F5E4D"/>
    <w:rsid w:val="008F71A3"/>
    <w:rsid w:val="008F76F3"/>
    <w:rsid w:val="009008F4"/>
    <w:rsid w:val="00902B92"/>
    <w:rsid w:val="009036E0"/>
    <w:rsid w:val="00903A4B"/>
    <w:rsid w:val="009066A3"/>
    <w:rsid w:val="00906CA2"/>
    <w:rsid w:val="0091222F"/>
    <w:rsid w:val="00917548"/>
    <w:rsid w:val="00921D8B"/>
    <w:rsid w:val="00922039"/>
    <w:rsid w:val="00922937"/>
    <w:rsid w:val="00922B56"/>
    <w:rsid w:val="00922D1E"/>
    <w:rsid w:val="0092317F"/>
    <w:rsid w:val="009236EB"/>
    <w:rsid w:val="00924BA0"/>
    <w:rsid w:val="00925C94"/>
    <w:rsid w:val="009271E7"/>
    <w:rsid w:val="009305E6"/>
    <w:rsid w:val="00930E29"/>
    <w:rsid w:val="00931048"/>
    <w:rsid w:val="00931C8A"/>
    <w:rsid w:val="00934109"/>
    <w:rsid w:val="009344F1"/>
    <w:rsid w:val="0093522A"/>
    <w:rsid w:val="0093689F"/>
    <w:rsid w:val="009368AA"/>
    <w:rsid w:val="0093706F"/>
    <w:rsid w:val="009377FE"/>
    <w:rsid w:val="0094093F"/>
    <w:rsid w:val="00940E66"/>
    <w:rsid w:val="0094173F"/>
    <w:rsid w:val="00941A0F"/>
    <w:rsid w:val="0094465E"/>
    <w:rsid w:val="00946ABD"/>
    <w:rsid w:val="009520C1"/>
    <w:rsid w:val="009538A5"/>
    <w:rsid w:val="009538FB"/>
    <w:rsid w:val="00954371"/>
    <w:rsid w:val="00954745"/>
    <w:rsid w:val="00954F2A"/>
    <w:rsid w:val="00955F48"/>
    <w:rsid w:val="009567D7"/>
    <w:rsid w:val="00957282"/>
    <w:rsid w:val="0095746F"/>
    <w:rsid w:val="00960E43"/>
    <w:rsid w:val="00961598"/>
    <w:rsid w:val="009617AB"/>
    <w:rsid w:val="00961A3B"/>
    <w:rsid w:val="00962D9F"/>
    <w:rsid w:val="00963119"/>
    <w:rsid w:val="00963715"/>
    <w:rsid w:val="00967AF9"/>
    <w:rsid w:val="00970294"/>
    <w:rsid w:val="009702A4"/>
    <w:rsid w:val="00972B79"/>
    <w:rsid w:val="00972C10"/>
    <w:rsid w:val="00972D0D"/>
    <w:rsid w:val="0097422E"/>
    <w:rsid w:val="00975D84"/>
    <w:rsid w:val="00976E12"/>
    <w:rsid w:val="00977826"/>
    <w:rsid w:val="00980003"/>
    <w:rsid w:val="00983C25"/>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69CE"/>
    <w:rsid w:val="009A6CC6"/>
    <w:rsid w:val="009B0E65"/>
    <w:rsid w:val="009B1B57"/>
    <w:rsid w:val="009B1BE4"/>
    <w:rsid w:val="009B2133"/>
    <w:rsid w:val="009B342A"/>
    <w:rsid w:val="009B5A0C"/>
    <w:rsid w:val="009B5BBE"/>
    <w:rsid w:val="009B6AF5"/>
    <w:rsid w:val="009B7405"/>
    <w:rsid w:val="009C03CF"/>
    <w:rsid w:val="009C06FA"/>
    <w:rsid w:val="009C29ED"/>
    <w:rsid w:val="009C4987"/>
    <w:rsid w:val="009C4D47"/>
    <w:rsid w:val="009C62BF"/>
    <w:rsid w:val="009C6C20"/>
    <w:rsid w:val="009C7415"/>
    <w:rsid w:val="009C777E"/>
    <w:rsid w:val="009C7A34"/>
    <w:rsid w:val="009D0BCD"/>
    <w:rsid w:val="009D1019"/>
    <w:rsid w:val="009D12DE"/>
    <w:rsid w:val="009D380C"/>
    <w:rsid w:val="009D6D82"/>
    <w:rsid w:val="009D7EC6"/>
    <w:rsid w:val="009E1742"/>
    <w:rsid w:val="009E22F0"/>
    <w:rsid w:val="009E239F"/>
    <w:rsid w:val="009E43C0"/>
    <w:rsid w:val="009E4B60"/>
    <w:rsid w:val="009F08E7"/>
    <w:rsid w:val="009F2DFA"/>
    <w:rsid w:val="009F430D"/>
    <w:rsid w:val="009F51C9"/>
    <w:rsid w:val="009F51EB"/>
    <w:rsid w:val="009F6A6C"/>
    <w:rsid w:val="009F6DCF"/>
    <w:rsid w:val="00A00F08"/>
    <w:rsid w:val="00A02BE8"/>
    <w:rsid w:val="00A03038"/>
    <w:rsid w:val="00A03614"/>
    <w:rsid w:val="00A0566E"/>
    <w:rsid w:val="00A10A9C"/>
    <w:rsid w:val="00A11AD4"/>
    <w:rsid w:val="00A14312"/>
    <w:rsid w:val="00A16121"/>
    <w:rsid w:val="00A1625B"/>
    <w:rsid w:val="00A1692C"/>
    <w:rsid w:val="00A17295"/>
    <w:rsid w:val="00A23680"/>
    <w:rsid w:val="00A23A61"/>
    <w:rsid w:val="00A23A7C"/>
    <w:rsid w:val="00A25914"/>
    <w:rsid w:val="00A26661"/>
    <w:rsid w:val="00A27B7B"/>
    <w:rsid w:val="00A27E6A"/>
    <w:rsid w:val="00A32D76"/>
    <w:rsid w:val="00A32DEB"/>
    <w:rsid w:val="00A339D6"/>
    <w:rsid w:val="00A3517D"/>
    <w:rsid w:val="00A353C8"/>
    <w:rsid w:val="00A359D9"/>
    <w:rsid w:val="00A35B14"/>
    <w:rsid w:val="00A35F63"/>
    <w:rsid w:val="00A360CB"/>
    <w:rsid w:val="00A37006"/>
    <w:rsid w:val="00A41817"/>
    <w:rsid w:val="00A41CE3"/>
    <w:rsid w:val="00A42739"/>
    <w:rsid w:val="00A43157"/>
    <w:rsid w:val="00A43A22"/>
    <w:rsid w:val="00A4422A"/>
    <w:rsid w:val="00A51E15"/>
    <w:rsid w:val="00A52430"/>
    <w:rsid w:val="00A52662"/>
    <w:rsid w:val="00A541D6"/>
    <w:rsid w:val="00A547BE"/>
    <w:rsid w:val="00A54D36"/>
    <w:rsid w:val="00A555DD"/>
    <w:rsid w:val="00A56587"/>
    <w:rsid w:val="00A5694F"/>
    <w:rsid w:val="00A6072B"/>
    <w:rsid w:val="00A612D6"/>
    <w:rsid w:val="00A62282"/>
    <w:rsid w:val="00A626E4"/>
    <w:rsid w:val="00A645EF"/>
    <w:rsid w:val="00A66B27"/>
    <w:rsid w:val="00A7041C"/>
    <w:rsid w:val="00A70EF6"/>
    <w:rsid w:val="00A712FF"/>
    <w:rsid w:val="00A716CC"/>
    <w:rsid w:val="00A718E7"/>
    <w:rsid w:val="00A733C9"/>
    <w:rsid w:val="00A758F1"/>
    <w:rsid w:val="00A75D8F"/>
    <w:rsid w:val="00A75F62"/>
    <w:rsid w:val="00A76F51"/>
    <w:rsid w:val="00A81302"/>
    <w:rsid w:val="00A817BA"/>
    <w:rsid w:val="00A81C59"/>
    <w:rsid w:val="00A83A55"/>
    <w:rsid w:val="00A85C2E"/>
    <w:rsid w:val="00A90ADE"/>
    <w:rsid w:val="00A92AA0"/>
    <w:rsid w:val="00A942C9"/>
    <w:rsid w:val="00A949FE"/>
    <w:rsid w:val="00A95661"/>
    <w:rsid w:val="00AA06C1"/>
    <w:rsid w:val="00AA098F"/>
    <w:rsid w:val="00AA2D13"/>
    <w:rsid w:val="00AA71E5"/>
    <w:rsid w:val="00AA7272"/>
    <w:rsid w:val="00AA7970"/>
    <w:rsid w:val="00AB047A"/>
    <w:rsid w:val="00AB2889"/>
    <w:rsid w:val="00AB30B1"/>
    <w:rsid w:val="00AB35A8"/>
    <w:rsid w:val="00AB3789"/>
    <w:rsid w:val="00AB3E30"/>
    <w:rsid w:val="00AB4083"/>
    <w:rsid w:val="00AB5C96"/>
    <w:rsid w:val="00AB62BD"/>
    <w:rsid w:val="00AC0474"/>
    <w:rsid w:val="00AC11AC"/>
    <w:rsid w:val="00AC2A21"/>
    <w:rsid w:val="00AC4170"/>
    <w:rsid w:val="00AD0067"/>
    <w:rsid w:val="00AD26C9"/>
    <w:rsid w:val="00AD7054"/>
    <w:rsid w:val="00AD7C49"/>
    <w:rsid w:val="00AE1291"/>
    <w:rsid w:val="00AE15E7"/>
    <w:rsid w:val="00AE26F3"/>
    <w:rsid w:val="00AE3DE7"/>
    <w:rsid w:val="00AE792D"/>
    <w:rsid w:val="00AE7D49"/>
    <w:rsid w:val="00AF25FA"/>
    <w:rsid w:val="00AF4FE8"/>
    <w:rsid w:val="00AF5079"/>
    <w:rsid w:val="00AF605E"/>
    <w:rsid w:val="00AF67CA"/>
    <w:rsid w:val="00B00A88"/>
    <w:rsid w:val="00B00C4B"/>
    <w:rsid w:val="00B020DA"/>
    <w:rsid w:val="00B02F79"/>
    <w:rsid w:val="00B03031"/>
    <w:rsid w:val="00B035E4"/>
    <w:rsid w:val="00B036C8"/>
    <w:rsid w:val="00B03A26"/>
    <w:rsid w:val="00B05F46"/>
    <w:rsid w:val="00B060A2"/>
    <w:rsid w:val="00B108FE"/>
    <w:rsid w:val="00B11D3E"/>
    <w:rsid w:val="00B12C4E"/>
    <w:rsid w:val="00B1371D"/>
    <w:rsid w:val="00B138B5"/>
    <w:rsid w:val="00B14D0B"/>
    <w:rsid w:val="00B2051A"/>
    <w:rsid w:val="00B209E9"/>
    <w:rsid w:val="00B21FBF"/>
    <w:rsid w:val="00B22D5B"/>
    <w:rsid w:val="00B2459F"/>
    <w:rsid w:val="00B25E2C"/>
    <w:rsid w:val="00B26316"/>
    <w:rsid w:val="00B26505"/>
    <w:rsid w:val="00B269ED"/>
    <w:rsid w:val="00B26ABB"/>
    <w:rsid w:val="00B335BC"/>
    <w:rsid w:val="00B360A4"/>
    <w:rsid w:val="00B40002"/>
    <w:rsid w:val="00B40A42"/>
    <w:rsid w:val="00B40CFF"/>
    <w:rsid w:val="00B40DCE"/>
    <w:rsid w:val="00B41DF5"/>
    <w:rsid w:val="00B4233B"/>
    <w:rsid w:val="00B42D33"/>
    <w:rsid w:val="00B43A09"/>
    <w:rsid w:val="00B44BA5"/>
    <w:rsid w:val="00B44BD0"/>
    <w:rsid w:val="00B44CCC"/>
    <w:rsid w:val="00B50522"/>
    <w:rsid w:val="00B50C80"/>
    <w:rsid w:val="00B518FD"/>
    <w:rsid w:val="00B51CCD"/>
    <w:rsid w:val="00B52BE2"/>
    <w:rsid w:val="00B55C52"/>
    <w:rsid w:val="00B5761A"/>
    <w:rsid w:val="00B57896"/>
    <w:rsid w:val="00B57A70"/>
    <w:rsid w:val="00B601AB"/>
    <w:rsid w:val="00B61159"/>
    <w:rsid w:val="00B618D9"/>
    <w:rsid w:val="00B618E2"/>
    <w:rsid w:val="00B62732"/>
    <w:rsid w:val="00B62778"/>
    <w:rsid w:val="00B62EDD"/>
    <w:rsid w:val="00B630A9"/>
    <w:rsid w:val="00B63363"/>
    <w:rsid w:val="00B642D5"/>
    <w:rsid w:val="00B64CA8"/>
    <w:rsid w:val="00B64CCE"/>
    <w:rsid w:val="00B66E12"/>
    <w:rsid w:val="00B671A4"/>
    <w:rsid w:val="00B67246"/>
    <w:rsid w:val="00B67DBF"/>
    <w:rsid w:val="00B71782"/>
    <w:rsid w:val="00B74CE8"/>
    <w:rsid w:val="00B80D47"/>
    <w:rsid w:val="00B80E4A"/>
    <w:rsid w:val="00B8148B"/>
    <w:rsid w:val="00B83CFF"/>
    <w:rsid w:val="00B8569C"/>
    <w:rsid w:val="00B86391"/>
    <w:rsid w:val="00B869D4"/>
    <w:rsid w:val="00B90E5E"/>
    <w:rsid w:val="00B913BF"/>
    <w:rsid w:val="00B924EC"/>
    <w:rsid w:val="00B94077"/>
    <w:rsid w:val="00B943CB"/>
    <w:rsid w:val="00B96ADA"/>
    <w:rsid w:val="00BA1B8A"/>
    <w:rsid w:val="00BA2C1C"/>
    <w:rsid w:val="00BA32D4"/>
    <w:rsid w:val="00BA3902"/>
    <w:rsid w:val="00BA3D53"/>
    <w:rsid w:val="00BA45C2"/>
    <w:rsid w:val="00BA4770"/>
    <w:rsid w:val="00BA59BF"/>
    <w:rsid w:val="00BB0855"/>
    <w:rsid w:val="00BB0F10"/>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1320"/>
    <w:rsid w:val="00BD55CC"/>
    <w:rsid w:val="00BD56DA"/>
    <w:rsid w:val="00BD5D1F"/>
    <w:rsid w:val="00BD6DC0"/>
    <w:rsid w:val="00BD6E53"/>
    <w:rsid w:val="00BE29A9"/>
    <w:rsid w:val="00BE3577"/>
    <w:rsid w:val="00BE4257"/>
    <w:rsid w:val="00BE47C9"/>
    <w:rsid w:val="00BE4C3D"/>
    <w:rsid w:val="00BE52B1"/>
    <w:rsid w:val="00BE796D"/>
    <w:rsid w:val="00BE7E17"/>
    <w:rsid w:val="00BE7EC1"/>
    <w:rsid w:val="00BF0D96"/>
    <w:rsid w:val="00BF318F"/>
    <w:rsid w:val="00BF5C78"/>
    <w:rsid w:val="00BF6A1B"/>
    <w:rsid w:val="00BF71C7"/>
    <w:rsid w:val="00BF7519"/>
    <w:rsid w:val="00C01469"/>
    <w:rsid w:val="00C01933"/>
    <w:rsid w:val="00C03F5E"/>
    <w:rsid w:val="00C03FFE"/>
    <w:rsid w:val="00C04BD6"/>
    <w:rsid w:val="00C05C0B"/>
    <w:rsid w:val="00C07115"/>
    <w:rsid w:val="00C07B5D"/>
    <w:rsid w:val="00C10D63"/>
    <w:rsid w:val="00C12BCB"/>
    <w:rsid w:val="00C12F1C"/>
    <w:rsid w:val="00C13E19"/>
    <w:rsid w:val="00C142E7"/>
    <w:rsid w:val="00C16305"/>
    <w:rsid w:val="00C16CEF"/>
    <w:rsid w:val="00C17CF2"/>
    <w:rsid w:val="00C17D75"/>
    <w:rsid w:val="00C2095B"/>
    <w:rsid w:val="00C223C2"/>
    <w:rsid w:val="00C226BD"/>
    <w:rsid w:val="00C22FBA"/>
    <w:rsid w:val="00C23C0F"/>
    <w:rsid w:val="00C24797"/>
    <w:rsid w:val="00C278B0"/>
    <w:rsid w:val="00C31427"/>
    <w:rsid w:val="00C33497"/>
    <w:rsid w:val="00C33538"/>
    <w:rsid w:val="00C33BAB"/>
    <w:rsid w:val="00C34201"/>
    <w:rsid w:val="00C35F18"/>
    <w:rsid w:val="00C37063"/>
    <w:rsid w:val="00C4111B"/>
    <w:rsid w:val="00C420BF"/>
    <w:rsid w:val="00C42E6A"/>
    <w:rsid w:val="00C440FD"/>
    <w:rsid w:val="00C449FA"/>
    <w:rsid w:val="00C44E4B"/>
    <w:rsid w:val="00C46746"/>
    <w:rsid w:val="00C46F14"/>
    <w:rsid w:val="00C53A7A"/>
    <w:rsid w:val="00C5606A"/>
    <w:rsid w:val="00C56112"/>
    <w:rsid w:val="00C57350"/>
    <w:rsid w:val="00C61356"/>
    <w:rsid w:val="00C613C5"/>
    <w:rsid w:val="00C6283D"/>
    <w:rsid w:val="00C63C7D"/>
    <w:rsid w:val="00C643B8"/>
    <w:rsid w:val="00C667AD"/>
    <w:rsid w:val="00C66A34"/>
    <w:rsid w:val="00C7088D"/>
    <w:rsid w:val="00C71737"/>
    <w:rsid w:val="00C72B82"/>
    <w:rsid w:val="00C72C91"/>
    <w:rsid w:val="00C733D0"/>
    <w:rsid w:val="00C74766"/>
    <w:rsid w:val="00C74E63"/>
    <w:rsid w:val="00C75620"/>
    <w:rsid w:val="00C777AF"/>
    <w:rsid w:val="00C80F56"/>
    <w:rsid w:val="00C83C8D"/>
    <w:rsid w:val="00C84E97"/>
    <w:rsid w:val="00C85628"/>
    <w:rsid w:val="00C85D58"/>
    <w:rsid w:val="00C85F03"/>
    <w:rsid w:val="00C8651B"/>
    <w:rsid w:val="00C86A71"/>
    <w:rsid w:val="00C87DA6"/>
    <w:rsid w:val="00C93522"/>
    <w:rsid w:val="00C93B0F"/>
    <w:rsid w:val="00C94086"/>
    <w:rsid w:val="00C948E6"/>
    <w:rsid w:val="00C94F91"/>
    <w:rsid w:val="00C95F44"/>
    <w:rsid w:val="00C9674B"/>
    <w:rsid w:val="00CA068F"/>
    <w:rsid w:val="00CA3A0C"/>
    <w:rsid w:val="00CA459C"/>
    <w:rsid w:val="00CA537C"/>
    <w:rsid w:val="00CA5553"/>
    <w:rsid w:val="00CA5622"/>
    <w:rsid w:val="00CA6C64"/>
    <w:rsid w:val="00CB1DD4"/>
    <w:rsid w:val="00CB33F3"/>
    <w:rsid w:val="00CB62D4"/>
    <w:rsid w:val="00CB6EC9"/>
    <w:rsid w:val="00CC0E5F"/>
    <w:rsid w:val="00CC2748"/>
    <w:rsid w:val="00CC3AE6"/>
    <w:rsid w:val="00CC403F"/>
    <w:rsid w:val="00CC41E4"/>
    <w:rsid w:val="00CC4C62"/>
    <w:rsid w:val="00CC7EDB"/>
    <w:rsid w:val="00CD3A70"/>
    <w:rsid w:val="00CD43C4"/>
    <w:rsid w:val="00CD5172"/>
    <w:rsid w:val="00CD5EE9"/>
    <w:rsid w:val="00CD6D50"/>
    <w:rsid w:val="00CE0B4F"/>
    <w:rsid w:val="00CE35FA"/>
    <w:rsid w:val="00CE4239"/>
    <w:rsid w:val="00CE4C3A"/>
    <w:rsid w:val="00CE60F3"/>
    <w:rsid w:val="00CE6DF8"/>
    <w:rsid w:val="00CE6E89"/>
    <w:rsid w:val="00CF05CD"/>
    <w:rsid w:val="00CF06D8"/>
    <w:rsid w:val="00CF1F76"/>
    <w:rsid w:val="00CF229C"/>
    <w:rsid w:val="00CF280C"/>
    <w:rsid w:val="00CF37F1"/>
    <w:rsid w:val="00CF3B16"/>
    <w:rsid w:val="00CF4672"/>
    <w:rsid w:val="00D02174"/>
    <w:rsid w:val="00D023D6"/>
    <w:rsid w:val="00D02A01"/>
    <w:rsid w:val="00D07814"/>
    <w:rsid w:val="00D07B2A"/>
    <w:rsid w:val="00D10386"/>
    <w:rsid w:val="00D11978"/>
    <w:rsid w:val="00D145BD"/>
    <w:rsid w:val="00D16AC7"/>
    <w:rsid w:val="00D20501"/>
    <w:rsid w:val="00D20930"/>
    <w:rsid w:val="00D258EF"/>
    <w:rsid w:val="00D262F3"/>
    <w:rsid w:val="00D26397"/>
    <w:rsid w:val="00D264B7"/>
    <w:rsid w:val="00D31662"/>
    <w:rsid w:val="00D31C7B"/>
    <w:rsid w:val="00D31D07"/>
    <w:rsid w:val="00D32093"/>
    <w:rsid w:val="00D375A4"/>
    <w:rsid w:val="00D37B6B"/>
    <w:rsid w:val="00D37F72"/>
    <w:rsid w:val="00D437D6"/>
    <w:rsid w:val="00D44D44"/>
    <w:rsid w:val="00D45619"/>
    <w:rsid w:val="00D457FE"/>
    <w:rsid w:val="00D4742C"/>
    <w:rsid w:val="00D47538"/>
    <w:rsid w:val="00D52D49"/>
    <w:rsid w:val="00D545AE"/>
    <w:rsid w:val="00D548DB"/>
    <w:rsid w:val="00D602DC"/>
    <w:rsid w:val="00D60410"/>
    <w:rsid w:val="00D61571"/>
    <w:rsid w:val="00D62E79"/>
    <w:rsid w:val="00D63129"/>
    <w:rsid w:val="00D646EF"/>
    <w:rsid w:val="00D64CCB"/>
    <w:rsid w:val="00D65467"/>
    <w:rsid w:val="00D65568"/>
    <w:rsid w:val="00D667F4"/>
    <w:rsid w:val="00D66EC1"/>
    <w:rsid w:val="00D70693"/>
    <w:rsid w:val="00D71DB0"/>
    <w:rsid w:val="00D729B4"/>
    <w:rsid w:val="00D74129"/>
    <w:rsid w:val="00D74327"/>
    <w:rsid w:val="00D7516D"/>
    <w:rsid w:val="00D75E09"/>
    <w:rsid w:val="00D769F6"/>
    <w:rsid w:val="00D772E2"/>
    <w:rsid w:val="00D7735C"/>
    <w:rsid w:val="00D82DB0"/>
    <w:rsid w:val="00D82E6E"/>
    <w:rsid w:val="00D85BD3"/>
    <w:rsid w:val="00D87345"/>
    <w:rsid w:val="00D91FB8"/>
    <w:rsid w:val="00D925EA"/>
    <w:rsid w:val="00D92D87"/>
    <w:rsid w:val="00D93A46"/>
    <w:rsid w:val="00D93B21"/>
    <w:rsid w:val="00D9420C"/>
    <w:rsid w:val="00D96314"/>
    <w:rsid w:val="00DA079B"/>
    <w:rsid w:val="00DA0D61"/>
    <w:rsid w:val="00DA1161"/>
    <w:rsid w:val="00DA4E2C"/>
    <w:rsid w:val="00DA5949"/>
    <w:rsid w:val="00DA599E"/>
    <w:rsid w:val="00DA7311"/>
    <w:rsid w:val="00DB2E3C"/>
    <w:rsid w:val="00DB38D3"/>
    <w:rsid w:val="00DB4687"/>
    <w:rsid w:val="00DB6971"/>
    <w:rsid w:val="00DB7220"/>
    <w:rsid w:val="00DB7DC1"/>
    <w:rsid w:val="00DC1578"/>
    <w:rsid w:val="00DC3FD2"/>
    <w:rsid w:val="00DD0E3F"/>
    <w:rsid w:val="00DD21BD"/>
    <w:rsid w:val="00DD286B"/>
    <w:rsid w:val="00DD4CF0"/>
    <w:rsid w:val="00DD5A75"/>
    <w:rsid w:val="00DD5A7C"/>
    <w:rsid w:val="00DD67C9"/>
    <w:rsid w:val="00DE2AAE"/>
    <w:rsid w:val="00DE5A2A"/>
    <w:rsid w:val="00DF14DB"/>
    <w:rsid w:val="00DF26DD"/>
    <w:rsid w:val="00DF3D9A"/>
    <w:rsid w:val="00DF5A05"/>
    <w:rsid w:val="00DF6687"/>
    <w:rsid w:val="00DF6BD3"/>
    <w:rsid w:val="00E00697"/>
    <w:rsid w:val="00E045A7"/>
    <w:rsid w:val="00E04FE1"/>
    <w:rsid w:val="00E051EC"/>
    <w:rsid w:val="00E056FC"/>
    <w:rsid w:val="00E13FFA"/>
    <w:rsid w:val="00E16172"/>
    <w:rsid w:val="00E1797A"/>
    <w:rsid w:val="00E21474"/>
    <w:rsid w:val="00E21A52"/>
    <w:rsid w:val="00E21F06"/>
    <w:rsid w:val="00E23D9D"/>
    <w:rsid w:val="00E24614"/>
    <w:rsid w:val="00E25804"/>
    <w:rsid w:val="00E260A1"/>
    <w:rsid w:val="00E26AEF"/>
    <w:rsid w:val="00E26C96"/>
    <w:rsid w:val="00E30BD4"/>
    <w:rsid w:val="00E3132B"/>
    <w:rsid w:val="00E3189E"/>
    <w:rsid w:val="00E31F14"/>
    <w:rsid w:val="00E32358"/>
    <w:rsid w:val="00E32DFA"/>
    <w:rsid w:val="00E3581A"/>
    <w:rsid w:val="00E35C3D"/>
    <w:rsid w:val="00E369CC"/>
    <w:rsid w:val="00E371F6"/>
    <w:rsid w:val="00E4214C"/>
    <w:rsid w:val="00E42763"/>
    <w:rsid w:val="00E4281A"/>
    <w:rsid w:val="00E443B9"/>
    <w:rsid w:val="00E45EA2"/>
    <w:rsid w:val="00E47269"/>
    <w:rsid w:val="00E47D23"/>
    <w:rsid w:val="00E47D4F"/>
    <w:rsid w:val="00E50458"/>
    <w:rsid w:val="00E525DF"/>
    <w:rsid w:val="00E53707"/>
    <w:rsid w:val="00E54C79"/>
    <w:rsid w:val="00E57349"/>
    <w:rsid w:val="00E602AA"/>
    <w:rsid w:val="00E60F08"/>
    <w:rsid w:val="00E643A3"/>
    <w:rsid w:val="00E6474C"/>
    <w:rsid w:val="00E647A8"/>
    <w:rsid w:val="00E66197"/>
    <w:rsid w:val="00E7251E"/>
    <w:rsid w:val="00E73D48"/>
    <w:rsid w:val="00E74E76"/>
    <w:rsid w:val="00E7677B"/>
    <w:rsid w:val="00E767B0"/>
    <w:rsid w:val="00E84D63"/>
    <w:rsid w:val="00E867DE"/>
    <w:rsid w:val="00E9122E"/>
    <w:rsid w:val="00E92C01"/>
    <w:rsid w:val="00E92CB9"/>
    <w:rsid w:val="00E93F7E"/>
    <w:rsid w:val="00E954BC"/>
    <w:rsid w:val="00E9729F"/>
    <w:rsid w:val="00EA050E"/>
    <w:rsid w:val="00EA0E32"/>
    <w:rsid w:val="00EA1A32"/>
    <w:rsid w:val="00EA2C88"/>
    <w:rsid w:val="00EA3BE1"/>
    <w:rsid w:val="00EA3FC3"/>
    <w:rsid w:val="00EA423D"/>
    <w:rsid w:val="00EA4C21"/>
    <w:rsid w:val="00EA5588"/>
    <w:rsid w:val="00EA673F"/>
    <w:rsid w:val="00EA78D4"/>
    <w:rsid w:val="00EA7C0B"/>
    <w:rsid w:val="00EA7D1F"/>
    <w:rsid w:val="00EB15B5"/>
    <w:rsid w:val="00EB30A3"/>
    <w:rsid w:val="00EB3D23"/>
    <w:rsid w:val="00EB49CD"/>
    <w:rsid w:val="00EB4D7F"/>
    <w:rsid w:val="00EB4EEB"/>
    <w:rsid w:val="00EC0462"/>
    <w:rsid w:val="00EC0511"/>
    <w:rsid w:val="00EC1262"/>
    <w:rsid w:val="00EC16AF"/>
    <w:rsid w:val="00EC1737"/>
    <w:rsid w:val="00EC2E70"/>
    <w:rsid w:val="00EC4418"/>
    <w:rsid w:val="00EC48E7"/>
    <w:rsid w:val="00EC69FB"/>
    <w:rsid w:val="00EC7635"/>
    <w:rsid w:val="00ED2CC1"/>
    <w:rsid w:val="00ED364E"/>
    <w:rsid w:val="00ED3ADE"/>
    <w:rsid w:val="00ED3D8D"/>
    <w:rsid w:val="00EE2174"/>
    <w:rsid w:val="00EE3CEC"/>
    <w:rsid w:val="00EE473F"/>
    <w:rsid w:val="00EE4A4B"/>
    <w:rsid w:val="00EE5298"/>
    <w:rsid w:val="00EE5330"/>
    <w:rsid w:val="00EE5A3A"/>
    <w:rsid w:val="00EF0B14"/>
    <w:rsid w:val="00EF16B1"/>
    <w:rsid w:val="00EF1E8E"/>
    <w:rsid w:val="00EF204A"/>
    <w:rsid w:val="00EF23C6"/>
    <w:rsid w:val="00EF2471"/>
    <w:rsid w:val="00EF3E09"/>
    <w:rsid w:val="00EF635A"/>
    <w:rsid w:val="00EF7E0A"/>
    <w:rsid w:val="00F0016F"/>
    <w:rsid w:val="00F02816"/>
    <w:rsid w:val="00F04ADB"/>
    <w:rsid w:val="00F04EB2"/>
    <w:rsid w:val="00F14E72"/>
    <w:rsid w:val="00F151DA"/>
    <w:rsid w:val="00F15CAD"/>
    <w:rsid w:val="00F205DE"/>
    <w:rsid w:val="00F215AA"/>
    <w:rsid w:val="00F22481"/>
    <w:rsid w:val="00F22F75"/>
    <w:rsid w:val="00F23050"/>
    <w:rsid w:val="00F2322B"/>
    <w:rsid w:val="00F23578"/>
    <w:rsid w:val="00F2418D"/>
    <w:rsid w:val="00F244F5"/>
    <w:rsid w:val="00F2455D"/>
    <w:rsid w:val="00F246C7"/>
    <w:rsid w:val="00F26B8C"/>
    <w:rsid w:val="00F347DD"/>
    <w:rsid w:val="00F36996"/>
    <w:rsid w:val="00F3780A"/>
    <w:rsid w:val="00F41D0D"/>
    <w:rsid w:val="00F434B5"/>
    <w:rsid w:val="00F445CC"/>
    <w:rsid w:val="00F5102D"/>
    <w:rsid w:val="00F52E0E"/>
    <w:rsid w:val="00F53E4C"/>
    <w:rsid w:val="00F557E8"/>
    <w:rsid w:val="00F56B2D"/>
    <w:rsid w:val="00F57599"/>
    <w:rsid w:val="00F57A99"/>
    <w:rsid w:val="00F57B01"/>
    <w:rsid w:val="00F62125"/>
    <w:rsid w:val="00F62195"/>
    <w:rsid w:val="00F627FE"/>
    <w:rsid w:val="00F630F2"/>
    <w:rsid w:val="00F64C18"/>
    <w:rsid w:val="00F6559E"/>
    <w:rsid w:val="00F704C1"/>
    <w:rsid w:val="00F704E3"/>
    <w:rsid w:val="00F706C7"/>
    <w:rsid w:val="00F71418"/>
    <w:rsid w:val="00F7155A"/>
    <w:rsid w:val="00F71C3C"/>
    <w:rsid w:val="00F71E5F"/>
    <w:rsid w:val="00F723F5"/>
    <w:rsid w:val="00F72536"/>
    <w:rsid w:val="00F74E44"/>
    <w:rsid w:val="00F74EEE"/>
    <w:rsid w:val="00F76578"/>
    <w:rsid w:val="00F82D6D"/>
    <w:rsid w:val="00F84B07"/>
    <w:rsid w:val="00F84D9F"/>
    <w:rsid w:val="00F85BEE"/>
    <w:rsid w:val="00F9075B"/>
    <w:rsid w:val="00F91570"/>
    <w:rsid w:val="00F91DB5"/>
    <w:rsid w:val="00F94ABF"/>
    <w:rsid w:val="00F94C8B"/>
    <w:rsid w:val="00F9566E"/>
    <w:rsid w:val="00F965B6"/>
    <w:rsid w:val="00FA4490"/>
    <w:rsid w:val="00FA687E"/>
    <w:rsid w:val="00FA699E"/>
    <w:rsid w:val="00FA7C1E"/>
    <w:rsid w:val="00FB0E5A"/>
    <w:rsid w:val="00FB2873"/>
    <w:rsid w:val="00FB2C0A"/>
    <w:rsid w:val="00FB621F"/>
    <w:rsid w:val="00FB662C"/>
    <w:rsid w:val="00FB7CC4"/>
    <w:rsid w:val="00FC03F9"/>
    <w:rsid w:val="00FD1C57"/>
    <w:rsid w:val="00FD6374"/>
    <w:rsid w:val="00FD6A64"/>
    <w:rsid w:val="00FE01F9"/>
    <w:rsid w:val="00FE1DB6"/>
    <w:rsid w:val="00FE258D"/>
    <w:rsid w:val="00FE3030"/>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6130"/>
  <w14:defaultImageDpi w14:val="32767"/>
  <w15:chartTrackingRefBased/>
  <w15:docId w15:val="{32B7772B-F1D2-1E45-A881-4F92775A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7927/H4RR1W6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rs.usda.gov/data-products/international-agricultural-productivity/"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7927/H4DZ068D" TargetMode="External"/><Relationship Id="rId5" Type="http://schemas.openxmlformats.org/officeDocument/2006/relationships/webSettings" Target="webSettings.xml"/><Relationship Id="rId15" Type="http://schemas.openxmlformats.org/officeDocument/2006/relationships/hyperlink" Target="https://doi.org/10.1080/10705511.2016.1186549" TargetMode="Externa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7927/H4N014G5.%20Accessed%20November%2028th%2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07814-AEEA-41C5-B660-7AACED53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8152</Words>
  <Characters>46470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Asare, Eric</dc:creator>
  <cp:lastModifiedBy>Chrystal Mantyka-Pringle</cp:lastModifiedBy>
  <cp:revision>19</cp:revision>
  <cp:lastPrinted>2019-01-14T15:38:00Z</cp:lastPrinted>
  <dcterms:created xsi:type="dcterms:W3CDTF">2021-04-01T18:26:00Z</dcterms:created>
  <dcterms:modified xsi:type="dcterms:W3CDTF">2021-04-01T22:28:00Z</dcterms:modified>
</cp:coreProperties>
</file>