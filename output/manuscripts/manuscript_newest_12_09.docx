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2884D2F3" w:rsidR="0009047D" w:rsidRDefault="00394D74" w:rsidP="0009047D">
      <w:pPr>
        <w:spacing w:line="480" w:lineRule="auto"/>
        <w:jc w:val="center"/>
        <w:rPr>
          <w:b/>
        </w:rPr>
      </w:pPr>
      <w:bookmarkStart w:id="0" w:name="_Hlk88217577"/>
      <w:r>
        <w:rPr>
          <w:b/>
        </w:rPr>
        <w:t>Evaluating</w:t>
      </w:r>
      <w:r w:rsidR="0009047D" w:rsidRPr="0044766D">
        <w:rPr>
          <w:b/>
        </w:rPr>
        <w:t xml:space="preserve"> </w:t>
      </w:r>
      <w:r w:rsidR="0009047D">
        <w:rPr>
          <w:b/>
        </w:rPr>
        <w:t>Ecosystem</w:t>
      </w:r>
      <w:r w:rsidR="0009047D" w:rsidRPr="0044766D">
        <w:rPr>
          <w:b/>
        </w:rPr>
        <w:t xml:space="preserve"> Services </w:t>
      </w:r>
      <w:r w:rsidR="0009047D">
        <w:rPr>
          <w:b/>
        </w:rPr>
        <w:t>for</w:t>
      </w:r>
      <w:r w:rsidR="0009047D" w:rsidRPr="0044766D">
        <w:rPr>
          <w:b/>
        </w:rPr>
        <w:t xml:space="preserve"> Agricultural </w:t>
      </w:r>
      <w:r w:rsidR="0009047D">
        <w:rPr>
          <w:b/>
        </w:rPr>
        <w:t>Wetlands</w:t>
      </w:r>
      <w:r w:rsidR="0009047D" w:rsidRPr="0044766D">
        <w:rPr>
          <w:b/>
        </w:rPr>
        <w:t xml:space="preserve">: A </w:t>
      </w:r>
      <w:r w:rsidR="0009047D">
        <w:rPr>
          <w:b/>
        </w:rPr>
        <w:t>systematic review and</w:t>
      </w:r>
    </w:p>
    <w:p w14:paraId="246DFC47" w14:textId="77777777" w:rsidR="0009047D" w:rsidRDefault="0009047D" w:rsidP="0009047D">
      <w:pPr>
        <w:spacing w:line="480" w:lineRule="auto"/>
        <w:jc w:val="center"/>
        <w:rPr>
          <w:b/>
        </w:rPr>
      </w:pPr>
      <w:r>
        <w:rPr>
          <w:b/>
        </w:rPr>
        <w:t>meta-analysis</w:t>
      </w:r>
    </w:p>
    <w:bookmarkEnd w:id="0"/>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spellStart"/>
      <w:proofErr w:type="gramStart"/>
      <w:r>
        <w:rPr>
          <w:bCs/>
        </w:rPr>
        <w:t>Chrystal</w:t>
      </w:r>
      <w:r>
        <w:rPr>
          <w:bCs/>
          <w:vertAlign w:val="superscript"/>
        </w:rPr>
        <w:t>b,e</w:t>
      </w:r>
      <w:proofErr w:type="spellEnd"/>
      <w:proofErr w:type="gramEnd"/>
      <w:r>
        <w:rPr>
          <w:bCs/>
        </w:rPr>
        <w:t xml:space="preserve">, Anderson </w:t>
      </w:r>
      <w:proofErr w:type="spellStart"/>
      <w:r>
        <w:rPr>
          <w:bCs/>
        </w:rPr>
        <w:t>Erik</w:t>
      </w:r>
      <w:r>
        <w:rPr>
          <w:bCs/>
          <w:vertAlign w:val="superscript"/>
        </w:rPr>
        <w:t>c</w:t>
      </w:r>
      <w:proofErr w:type="spellEnd"/>
      <w:r>
        <w:rPr>
          <w:bCs/>
          <w:vertAlign w:val="superscript"/>
        </w:rPr>
        <w:t>, d</w:t>
      </w:r>
      <w:r>
        <w:rPr>
          <w:bCs/>
        </w:rPr>
        <w:t xml:space="preserve">, Belcher </w:t>
      </w:r>
      <w:proofErr w:type="spellStart"/>
      <w:r>
        <w:rPr>
          <w:bCs/>
        </w:rPr>
        <w:t>Kenneth</w:t>
      </w:r>
      <w:r>
        <w:rPr>
          <w:bCs/>
          <w:vertAlign w:val="superscript"/>
        </w:rPr>
        <w:t>g</w:t>
      </w:r>
      <w:proofErr w:type="spellEnd"/>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0F0EDB22" w14:textId="3AEB493C" w:rsidR="00E54AEB" w:rsidRDefault="008639CC" w:rsidP="00A02CE7">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as</w:t>
      </w:r>
      <w:r w:rsidRPr="0070143F">
        <w:t>sociated ecosystem services. To help inform wetland conservation</w:t>
      </w:r>
      <w:r w:rsidR="00963A91" w:rsidRPr="0070143F">
        <w:t xml:space="preserve"> and educate the public,</w:t>
      </w:r>
      <w:r w:rsidRPr="0070143F">
        <w:t xml:space="preserve"> there is a need </w:t>
      </w:r>
      <w:r w:rsidR="00632D9F" w:rsidRPr="0070143F">
        <w:t>to evaluate th</w:t>
      </w:r>
      <w:r w:rsidRPr="0070143F">
        <w:t>e value of wetland ecosystem services within agricultural landscapes. Here</w:t>
      </w:r>
      <w:r w:rsidRPr="00E037B4">
        <w:t>, we examine the contextual drivers of wetland values in agricultural landscapes to increase the effectiveness and reliability of benefit</w:t>
      </w:r>
      <w:r w:rsidR="00821A6A">
        <w:t xml:space="preserve"> </w:t>
      </w:r>
      <w:r w:rsidRPr="00E037B4">
        <w:t xml:space="preserve">transfer tools to assign values to local wetland ecosystem services. We reviewed </w:t>
      </w:r>
      <w:r w:rsidR="001E0E94" w:rsidRPr="00E037B4">
        <w:t>6</w:t>
      </w:r>
      <w:r w:rsidR="00153E03">
        <w:t>6</w:t>
      </w:r>
      <w:r w:rsidR="00EE5CCD" w:rsidRPr="00E037B4">
        <w:t>8</w:t>
      </w:r>
      <w:r w:rsidRPr="00E037B4">
        <w:t xml:space="preserve"> published studies that analyzed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w:t>
      </w:r>
      <w:r w:rsidRPr="0070143F">
        <w:rPr>
          <w:color w:val="000000" w:themeColor="text1"/>
        </w:rPr>
        <w:t xml:space="preserve">analysis. We </w:t>
      </w:r>
      <w:r w:rsidR="002677F2" w:rsidRPr="0070143F">
        <w:rPr>
          <w:color w:val="000000" w:themeColor="text1"/>
        </w:rPr>
        <w:t>developed</w:t>
      </w:r>
      <w:r w:rsidRPr="0070143F">
        <w:rPr>
          <w:color w:val="000000" w:themeColor="text1"/>
        </w:rPr>
        <w:t xml:space="preserve"> meta-regression models</w:t>
      </w:r>
      <w:r w:rsidR="00DE2E19">
        <w:rPr>
          <w:color w:val="000000" w:themeColor="text1"/>
        </w:rPr>
        <w:t xml:space="preserve"> to represent </w:t>
      </w:r>
      <w:r w:rsidR="00632D9F" w:rsidRPr="0070143F">
        <w:rPr>
          <w:color w:val="000000" w:themeColor="text1"/>
        </w:rPr>
        <w:t>provisioning and regulating</w:t>
      </w:r>
      <w:r w:rsidR="00DE2E19">
        <w:rPr>
          <w:color w:val="000000" w:themeColor="text1"/>
        </w:rPr>
        <w:t xml:space="preserve"> wetland ecosystem services</w:t>
      </w:r>
      <w:r w:rsidR="00963A91" w:rsidRPr="0070143F">
        <w:rPr>
          <w:color w:val="000000" w:themeColor="text1"/>
        </w:rPr>
        <w:t xml:space="preserve"> </w:t>
      </w:r>
      <w:r w:rsidR="00AA1683" w:rsidRPr="0070143F">
        <w:rPr>
          <w:color w:val="000000" w:themeColor="text1"/>
        </w:rPr>
        <w:t xml:space="preserve">to identify </w:t>
      </w:r>
      <w:r w:rsidR="00A24436" w:rsidRPr="0070143F">
        <w:rPr>
          <w:color w:val="000000" w:themeColor="text1"/>
        </w:rPr>
        <w:t xml:space="preserve">the </w:t>
      </w:r>
      <w:r w:rsidR="00AA1683" w:rsidRPr="0070143F">
        <w:rPr>
          <w:color w:val="000000" w:themeColor="text1"/>
        </w:rPr>
        <w:t xml:space="preserve">main drivers of </w:t>
      </w:r>
      <w:r w:rsidR="00DE2E19">
        <w:rPr>
          <w:color w:val="000000" w:themeColor="text1"/>
        </w:rPr>
        <w:t>these ecosystem service categories</w:t>
      </w:r>
      <w:r w:rsidR="002677F2" w:rsidRPr="0070143F">
        <w:rPr>
          <w:color w:val="000000" w:themeColor="text1"/>
        </w:rPr>
        <w:t xml:space="preserve">. </w:t>
      </w:r>
      <w:r w:rsidR="00AA1683">
        <w:t>Provision</w:t>
      </w:r>
      <w:r w:rsidR="00781852">
        <w:t>ing</w:t>
      </w:r>
      <w:r w:rsidR="00AA1683">
        <w:t xml:space="preserve"> wetland ecosystem </w:t>
      </w:r>
      <w:r w:rsidR="00DE2E19">
        <w:t xml:space="preserve">service </w:t>
      </w:r>
      <w:r w:rsidR="00AA1683">
        <w:t>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 xml:space="preserve">per capita income </w:t>
      </w:r>
      <w:r w:rsidR="00821A6A">
        <w:t xml:space="preserve">as </w:t>
      </w:r>
      <w:r w:rsidRPr="008639CC">
        <w:t>proxied by a high-income binary variable</w:t>
      </w:r>
      <w:r w:rsidR="005B03D4">
        <w:t xml:space="preserve"> </w:t>
      </w:r>
      <w:r w:rsidR="00821A6A">
        <w:t>(</w:t>
      </w:r>
      <w:r w:rsidR="005B03D4">
        <w:t>+</w:t>
      </w:r>
      <w:r w:rsidRPr="008639CC">
        <w:t>)</w:t>
      </w:r>
      <w:r w:rsidR="005B03D4">
        <w:t xml:space="preserve">, peer-reviewed journal publications (+), agricultural productivity (-) and population density (+), </w:t>
      </w:r>
      <w:r w:rsidR="00914322">
        <w:t>while agricultural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 xml:space="preserve">wetland ecosystem </w:t>
      </w:r>
      <w:r w:rsidR="00DE2E19">
        <w:t xml:space="preserve">service </w:t>
      </w:r>
      <w:r w:rsidR="005B03D4" w:rsidRPr="005B03D4">
        <w:t>values</w:t>
      </w:r>
      <w:r w:rsidRPr="005B03D4">
        <w:t xml:space="preserve">. </w:t>
      </w:r>
      <w:r w:rsidR="00047C6C" w:rsidRPr="005B03D4">
        <w:t>Our models</w:t>
      </w:r>
      <w:r w:rsidR="00047C6C" w:rsidRPr="008639CC">
        <w:t xml:space="preserve"> could help </w:t>
      </w:r>
      <w:r w:rsidR="00047C6C">
        <w:t>to estimate wetland values more reliably</w:t>
      </w:r>
      <w:r w:rsidR="00047C6C" w:rsidRPr="008639CC">
        <w:t xml:space="preserve"> across similar </w:t>
      </w:r>
      <w:r w:rsidR="00047C6C">
        <w:t>regions</w:t>
      </w:r>
      <w:r w:rsidR="00047C6C">
        <w:t xml:space="preserve"> </w:t>
      </w:r>
      <w:r w:rsidR="00E54AEB">
        <w:t>because t</w:t>
      </w:r>
      <w:r w:rsidR="00047C6C">
        <w:t>hey have significantly lower transfer</w:t>
      </w:r>
      <w:r w:rsidR="00C24823">
        <w:t xml:space="preserve"> or prediction </w:t>
      </w:r>
      <w:r w:rsidR="00047C6C">
        <w:t>errors</w:t>
      </w:r>
      <w:r w:rsidR="00AF18B1">
        <w:t xml:space="preserve"> (66%</w:t>
      </w:r>
      <w:r w:rsidR="00AF18B1">
        <w:t xml:space="preserve"> </w:t>
      </w:r>
      <w:r w:rsidR="00D17A4D">
        <w:t xml:space="preserve">and </w:t>
      </w:r>
      <w:r w:rsidR="00AF18B1">
        <w:t>185%</w:t>
      </w:r>
      <w:r w:rsidR="00AF18B1">
        <w:t xml:space="preserve"> </w:t>
      </w:r>
      <w:r w:rsidR="00AF18B1">
        <w:t xml:space="preserve">absolute percentage error </w:t>
      </w:r>
      <w:r w:rsidR="00D17A4D">
        <w:t>for the provisioning and regulating models, respectively</w:t>
      </w:r>
      <w:r w:rsidR="00AF18B1">
        <w:t>)</w:t>
      </w:r>
      <w:r w:rsidR="00047C6C">
        <w:t xml:space="preserve"> than </w:t>
      </w:r>
      <w:r w:rsidR="00A02CE7">
        <w:t xml:space="preserve">the errors from </w:t>
      </w:r>
      <w:r w:rsidR="00E54AEB">
        <w:t>unit value transfers</w:t>
      </w:r>
      <w:r w:rsidR="00A02CE7">
        <w:t xml:space="preserve">. </w:t>
      </w:r>
      <w:r w:rsidR="000A3BF0">
        <w:t>Lower transfer errors</w:t>
      </w:r>
      <w:r w:rsidR="00A02CE7">
        <w:t xml:space="preserve"> </w:t>
      </w:r>
      <w:r w:rsidR="00D17A4D">
        <w:t xml:space="preserve">could better </w:t>
      </w:r>
      <w:r w:rsidR="000A3BF0" w:rsidRPr="008639CC">
        <w:t>inform wetland conservation policies on agricultural landscapes</w:t>
      </w:r>
      <w:r w:rsidR="00D17A4D">
        <w:t>.</w:t>
      </w:r>
    </w:p>
    <w:p w14:paraId="09046AD7" w14:textId="77777777" w:rsidR="00A02CE7" w:rsidRDefault="00A02CE7" w:rsidP="0060307A">
      <w:pPr>
        <w:spacing w:line="480" w:lineRule="auto"/>
      </w:pPr>
    </w:p>
    <w:p w14:paraId="027E2D65" w14:textId="5535B8EE"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1B805907" w:rsidR="00FB662C" w:rsidRDefault="00FB662C" w:rsidP="00FB662C">
      <w:pPr>
        <w:spacing w:line="480" w:lineRule="auto"/>
        <w:ind w:firstLine="720"/>
      </w:pPr>
      <w:r>
        <w:t>The global extent of inland wetlands has declined almost 70% during the 20th century mainly due to land</w:t>
      </w:r>
      <w:r w:rsidR="00E03850">
        <w:t>-</w:t>
      </w:r>
      <w:r>
        <w:t>cover change for agricultural production (Davidson</w:t>
      </w:r>
      <w:r w:rsidR="00734779">
        <w:t xml:space="preserve"> </w:t>
      </w:r>
      <w:r>
        <w:t xml:space="preserve">2014). This rate of wetland conversion has continued into the 21st century (Gardner et al. 2015) </w:t>
      </w:r>
      <w:r w:rsidR="00737655">
        <w:t xml:space="preserve">with the associated </w:t>
      </w:r>
      <w:r>
        <w:t>loss of many important ecosystem services (</w:t>
      </w:r>
      <w:proofErr w:type="spellStart"/>
      <w:r>
        <w:t>Leemans</w:t>
      </w:r>
      <w:proofErr w:type="spellEnd"/>
      <w:r>
        <w:t xml:space="preserve"> and De Groot</w:t>
      </w:r>
      <w:r w:rsidR="00734779">
        <w:t xml:space="preserve"> </w:t>
      </w:r>
      <w:r>
        <w:t xml:space="preserve">2003). Wetlands play an essential role in </w:t>
      </w:r>
      <w:r w:rsidR="00921D8B">
        <w:t xml:space="preserve">maintaining </w:t>
      </w:r>
      <w:r>
        <w:t>water quality by removing excess nutrients and pesticides</w:t>
      </w:r>
      <w:r w:rsidR="00696CFE">
        <w:t xml:space="preserve"> that can degrade downstream water quality</w:t>
      </w:r>
      <w:r>
        <w:t>, especially on agricultural landscapes (</w:t>
      </w:r>
      <w:proofErr w:type="spellStart"/>
      <w:r>
        <w:t>Vymazal</w:t>
      </w:r>
      <w:proofErr w:type="spellEnd"/>
      <w:r w:rsidR="00734779">
        <w:t xml:space="preserve"> </w:t>
      </w:r>
      <w:r>
        <w:t xml:space="preserve">2017). Wetlands also </w:t>
      </w:r>
      <w:r w:rsidR="005807B6">
        <w:t>modify</w:t>
      </w:r>
      <w:r>
        <w:t xml:space="preserve"> water quantity by storing </w:t>
      </w:r>
      <w:r w:rsidR="001D4C3D">
        <w:t>water and</w:t>
      </w:r>
      <w:r w:rsidR="00E03850">
        <w:t xml:space="preserve"> </w:t>
      </w:r>
      <w:r w:rsidR="000D3DBA">
        <w:t xml:space="preserve">regulating </w:t>
      </w:r>
      <w:r>
        <w:t>and recharging aquifers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w:t>
      </w:r>
      <w:r w:rsidR="00960A7A">
        <w:t xml:space="preserve">. </w:t>
      </w:r>
    </w:p>
    <w:p w14:paraId="17848D2B" w14:textId="4068961D" w:rsidR="00FB662C" w:rsidRDefault="00FB662C" w:rsidP="00FB662C">
      <w:pPr>
        <w:spacing w:line="480" w:lineRule="auto"/>
      </w:pPr>
      <w:r>
        <w:t xml:space="preserve">           Wetland ecosystem services have many of the characteristics of public goods and are </w:t>
      </w:r>
      <w:r w:rsidR="00696CFE">
        <w:t xml:space="preserve">rarely or incompletely </w:t>
      </w:r>
      <w:r>
        <w:t>traded in</w:t>
      </w:r>
      <w:r w:rsidR="00696CFE">
        <w:t xml:space="preserve"> economic</w:t>
      </w:r>
      <w:r>
        <w:t xml:space="preserve"> markets (e.g., habitat for biodiversity, water quality)</w:t>
      </w:r>
      <w:r w:rsidR="00E03850">
        <w:t>,</w:t>
      </w:r>
      <w:r>
        <w:t xml:space="preserve"> and there is an incomplete understanding of the link between changes in ecosystem structure and function,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w:t>
      </w:r>
      <w:r w:rsidR="00E03850">
        <w:t xml:space="preserve">assign </w:t>
      </w:r>
      <w:r>
        <w:t xml:space="preserve">a monetary value for many wetland </w:t>
      </w:r>
      <w:r w:rsidR="009008F4">
        <w:t>ecosystem</w:t>
      </w:r>
      <w:r>
        <w:t xml:space="preserve"> services that could be used in</w:t>
      </w:r>
      <w:r w:rsidR="00696CFE">
        <w:t>, for example,</w:t>
      </w:r>
      <w:r>
        <w:t xml:space="preserve">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w:t>
      </w:r>
      <w:r w:rsidR="00E03850">
        <w:t>-</w:t>
      </w:r>
      <w:r>
        <w:t xml:space="preserve">conservation policy development. To overcome this </w:t>
      </w:r>
      <w:r w:rsidR="00696CFE">
        <w:t>challenge</w:t>
      </w:r>
      <w:r>
        <w:t>, a range of methods have been tested and adapted to estimate the monetary value of wetland ecosystem services, hereafter referred to as wetland values</w:t>
      </w:r>
      <w:r w:rsidR="001D4C3D">
        <w:t xml:space="preserve">. </w:t>
      </w:r>
    </w:p>
    <w:p w14:paraId="4A2709E5" w14:textId="3E44F3F0" w:rsidR="0060307A" w:rsidRDefault="00CF2FF0" w:rsidP="007B026B">
      <w:pPr>
        <w:spacing w:line="480" w:lineRule="auto"/>
        <w:ind w:firstLine="720"/>
      </w:pPr>
      <w:r>
        <w:lastRenderedPageBreak/>
        <w:t>The completion of site-specific studies that can be used to estimate representative monetary values of local wetland ecosystem services requires the investment of a lot of time and resources and as a result is not always practical for program and policy development.</w:t>
      </w:r>
      <w:r w:rsidR="00FB662C">
        <w:t xml:space="preserve"> </w:t>
      </w:r>
      <w:r>
        <w:t xml:space="preserve">As a lower cost alternative, </w:t>
      </w:r>
      <w:r w:rsidR="00FB662C">
        <w:t xml:space="preserve">benefit transfer methods </w:t>
      </w:r>
      <w:r>
        <w:t>may often be</w:t>
      </w:r>
      <w:r w:rsidR="00FB662C">
        <w:t xml:space="preserve"> used to supply information</w:t>
      </w:r>
      <w:r w:rsidR="00666F93">
        <w:t xml:space="preserve"> from comparable areas</w:t>
      </w:r>
      <w:r w:rsidR="00FB662C">
        <w:t xml:space="preserve"> on ecosystem service values for policy decision-making. </w:t>
      </w:r>
      <w:r w:rsidR="00B21FF0">
        <w:t>There are</w:t>
      </w:r>
      <w:r w:rsidR="00FB662C">
        <w:t xml:space="preserve"> t</w:t>
      </w:r>
      <w:r w:rsidR="008026E9">
        <w:t xml:space="preserve">wo </w:t>
      </w:r>
      <w:r w:rsidR="00FB662C">
        <w:t>main benefit transfer methods</w:t>
      </w:r>
      <w:r w:rsidR="00786DAC">
        <w:t>:</w:t>
      </w:r>
      <w:r w:rsidR="00FB662C">
        <w:t xml:space="preserve"> (1) </w:t>
      </w:r>
      <w:r w:rsidR="00810CA5">
        <w:t xml:space="preserve">a </w:t>
      </w:r>
      <w:r w:rsidR="00FB662C">
        <w:t xml:space="preserve">unit </w:t>
      </w:r>
      <w:r w:rsidR="008026E9">
        <w:t>value benefit</w:t>
      </w:r>
      <w:r w:rsidR="00FB662C">
        <w:t xml:space="preserve">, </w:t>
      </w:r>
      <w:r w:rsidR="008026E9">
        <w:t xml:space="preserve">and </w:t>
      </w:r>
      <w:r w:rsidR="00FB662C">
        <w:t xml:space="preserve">(2) </w:t>
      </w:r>
      <w:r w:rsidR="00810CA5">
        <w:t xml:space="preserve">a </w:t>
      </w:r>
      <w:r w:rsidR="00FB662C">
        <w:t>benefit transfer function</w:t>
      </w:r>
      <w:r w:rsidR="00702C77">
        <w:t xml:space="preserve"> </w:t>
      </w:r>
      <w:r w:rsidR="00B21FF0">
        <w:t>(Smith et al. 2002; Johnson et al. 2015</w:t>
      </w:r>
      <w:r w:rsidR="002405C4">
        <w:t>; Richardson et al. 2015</w:t>
      </w:r>
      <w:r w:rsidR="00B21FF0">
        <w:t>)</w:t>
      </w:r>
      <w:r w:rsidR="004579CC">
        <w:t xml:space="preserve">. </w:t>
      </w:r>
      <w:r w:rsidR="005C56FF">
        <w:t>U</w:t>
      </w:r>
      <w:r w:rsidR="004579CC">
        <w:t>nit value benefit transfer uses a single estimate of environmental resource value from past research to infer the value of similar but separate environment resource</w:t>
      </w:r>
      <w:r>
        <w:t>s</w:t>
      </w:r>
      <w:r w:rsidR="00307CC6">
        <w:t xml:space="preserve"> elsewhere</w:t>
      </w:r>
      <w:r w:rsidR="005C56FF">
        <w:t xml:space="preserve"> (Smith et al. 2002). B</w:t>
      </w:r>
      <w:r w:rsidR="004579CC">
        <w:t xml:space="preserve">enefit transfer function </w:t>
      </w:r>
      <w:r w:rsidR="00D5339B">
        <w:t xml:space="preserve">(meta-regression benefit transfers) </w:t>
      </w:r>
      <w:r w:rsidR="004579CC">
        <w:t>use statistical models</w:t>
      </w:r>
      <w:r w:rsidR="00D54CF2">
        <w:t xml:space="preserve"> (meta-regression) </w:t>
      </w:r>
      <w:r w:rsidR="004579CC">
        <w:t>to synthesi</w:t>
      </w:r>
      <w:r w:rsidR="005C56FF">
        <w:t xml:space="preserve">ze many environmental resource values from different past research studies and describe how the values changes with the characteristics of the studies. </w:t>
      </w:r>
      <w:r w:rsidR="00D5339B">
        <w:t xml:space="preserve">It has been shown that, compared to unit value, meta-regression benefit transfers produce lower transfer errors and </w:t>
      </w:r>
      <w:r w:rsidR="00AA1683">
        <w:t>may</w:t>
      </w:r>
      <w:r w:rsidR="00FB662C">
        <w:t xml:space="preserve"> </w:t>
      </w:r>
      <w:r w:rsidR="007B026B">
        <w:t>generate</w:t>
      </w:r>
      <w:r w:rsidR="00FB662C">
        <w:t xml:space="preserve"> the most reliable benefit transfer values</w:t>
      </w:r>
      <w:r w:rsidR="00B21FF0">
        <w:t xml:space="preserve"> (Rosenberger and Loomis</w:t>
      </w:r>
      <w:r w:rsidR="002405C4">
        <w:t xml:space="preserve"> 2000; Richardson et al. 2015)</w:t>
      </w:r>
      <w:r w:rsidR="00FB662C">
        <w:t xml:space="preserve">. </w:t>
      </w:r>
      <w:r w:rsidR="00921D8B">
        <w:t>Several</w:t>
      </w:r>
      <w:r w:rsidR="00FB662C">
        <w:t xml:space="preserve"> studies have conducted meta-regression analysis on </w:t>
      </w:r>
      <w:r w:rsidR="00E03850">
        <w:t xml:space="preserve">wetland </w:t>
      </w:r>
      <w:r w:rsidR="00FB662C">
        <w:t>value</w:t>
      </w:r>
      <w:r w:rsidR="00E03850">
        <w:t>s</w:t>
      </w:r>
      <w:r w:rsidR="00FB662C">
        <w:t xml:space="preserve"> (Brouwer et al. 1999; Woodward and </w:t>
      </w:r>
      <w:proofErr w:type="spellStart"/>
      <w:r w:rsidR="00FB662C">
        <w:t>Wui</w:t>
      </w:r>
      <w:proofErr w:type="spellEnd"/>
      <w:r w:rsidR="00FB662C">
        <w:t xml:space="preserve"> 2001; Brander et al. 2007; </w:t>
      </w:r>
      <w:proofErr w:type="spellStart"/>
      <w:r w:rsidR="00FB662C" w:rsidRPr="005A5B1F">
        <w:t>Ghermandi</w:t>
      </w:r>
      <w:proofErr w:type="spellEnd"/>
      <w:r w:rsidR="00FB662C" w:rsidRPr="005A5B1F">
        <w:t xml:space="preserve"> et al. 2010; </w:t>
      </w:r>
      <w:proofErr w:type="spellStart"/>
      <w:r w:rsidR="00FB662C" w:rsidRPr="005A5B1F">
        <w:t>Mitsch</w:t>
      </w:r>
      <w:proofErr w:type="spellEnd"/>
      <w:r w:rsidR="00FB662C" w:rsidRPr="005A5B1F">
        <w:t xml:space="preserve"> and </w:t>
      </w:r>
      <w:proofErr w:type="spellStart"/>
      <w:r w:rsidR="00FB662C" w:rsidRPr="005A5B1F">
        <w:t>Gosselink</w:t>
      </w:r>
      <w:proofErr w:type="spellEnd"/>
      <w:r w:rsidR="008C2D6F">
        <w:t xml:space="preserve"> </w:t>
      </w:r>
      <w:r w:rsidR="00FB662C" w:rsidRPr="005A5B1F">
        <w:t xml:space="preserve">2000; Brander et al. 2006; </w:t>
      </w:r>
      <w:proofErr w:type="spellStart"/>
      <w:r w:rsidR="00FB662C" w:rsidRPr="005A5B1F">
        <w:t>Chaikumbung</w:t>
      </w:r>
      <w:proofErr w:type="spellEnd"/>
      <w:r w:rsidR="00FB662C" w:rsidRPr="005A5B1F">
        <w:t xml:space="preserve"> et al. 2019)</w:t>
      </w:r>
      <w:r w:rsidR="00A24436">
        <w:t>, but t</w:t>
      </w:r>
      <w:r w:rsidR="0027632C" w:rsidRPr="005A5B1F">
        <w:t>hese studies did not focus on agricultural wetlands</w:t>
      </w:r>
      <w:r w:rsidR="00E03850">
        <w:t>,</w:t>
      </w:r>
      <w:r w:rsidR="0027632C" w:rsidRPr="005A5B1F">
        <w:t xml:space="preserve"> </w:t>
      </w:r>
      <w:r w:rsidR="00A24436">
        <w:t>and</w:t>
      </w:r>
      <w:r w:rsidR="00A24436" w:rsidRPr="005A5B1F">
        <w:t xml:space="preserve"> </w:t>
      </w:r>
      <w:r w:rsidR="00FA1723">
        <w:t xml:space="preserve">the values of </w:t>
      </w:r>
      <w:r w:rsidR="00E03850">
        <w:t xml:space="preserve">these </w:t>
      </w:r>
      <w:r w:rsidR="00FA1723">
        <w:t>wetlands</w:t>
      </w:r>
      <w:r>
        <w:t xml:space="preserve"> located on agricultural landscapes</w:t>
      </w:r>
      <w:r w:rsidR="00FA1723">
        <w:t xml:space="preserve">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t>
      </w:r>
      <w:proofErr w:type="spellStart"/>
      <w:r w:rsidR="00C468EE" w:rsidRPr="005A5B1F">
        <w:t>Watmough</w:t>
      </w:r>
      <w:proofErr w:type="spellEnd"/>
      <w:r w:rsidR="00C468EE" w:rsidRPr="005A5B1F">
        <w:t xml:space="preserve"> and </w:t>
      </w:r>
      <w:proofErr w:type="spellStart"/>
      <w:r w:rsidR="00C468EE" w:rsidRPr="005A5B1F">
        <w:t>Schmoll</w:t>
      </w:r>
      <w:proofErr w:type="spellEnd"/>
      <w:r w:rsidR="00C468EE" w:rsidRPr="005A5B1F">
        <w:t xml:space="preserve"> 2007; </w:t>
      </w:r>
      <w:r w:rsidR="00DD4845">
        <w:t xml:space="preserve">Oliver et al. 2015; </w:t>
      </w:r>
      <w:proofErr w:type="spellStart"/>
      <w:r w:rsidR="00C468EE" w:rsidRPr="005A5B1F">
        <w:t>Peimer</w:t>
      </w:r>
      <w:proofErr w:type="spellEnd"/>
      <w:r w:rsidR="00C468EE" w:rsidRPr="005A5B1F">
        <w:t xml:space="preserve">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w:t>
      </w:r>
      <w:r>
        <w:t xml:space="preserve"> inform the</w:t>
      </w:r>
      <w:r w:rsidR="0027632C" w:rsidRPr="005A5B1F">
        <w:t xml:space="preserve"> protect</w:t>
      </w:r>
      <w:r>
        <w:t>ion</w:t>
      </w:r>
      <w:r w:rsidR="0027632C" w:rsidRPr="005A5B1F">
        <w:t xml:space="preserve"> and </w:t>
      </w:r>
      <w:r w:rsidRPr="005A5B1F">
        <w:t>restor</w:t>
      </w:r>
      <w:r>
        <w:t>ation of</w:t>
      </w:r>
      <w:r w:rsidRPr="005A5B1F">
        <w:t xml:space="preserve"> </w:t>
      </w:r>
      <w:r w:rsidR="0027632C" w:rsidRPr="005A5B1F">
        <w:t>wetlands in agricultural regions</w:t>
      </w:r>
      <w:r w:rsidR="009B56D4">
        <w:t xml:space="preserve"> and other high</w:t>
      </w:r>
      <w:r w:rsidR="00E03850">
        <w:t>-</w:t>
      </w:r>
      <w:r w:rsidR="009B56D4">
        <w:t xml:space="preserve">valued resource areas (e.g., Turner et al. 2021). </w:t>
      </w:r>
    </w:p>
    <w:p w14:paraId="51973542" w14:textId="55419A84" w:rsidR="00FB662C" w:rsidRPr="0060307A" w:rsidRDefault="00FB662C" w:rsidP="00FB3185">
      <w:pPr>
        <w:spacing w:line="480" w:lineRule="auto"/>
        <w:ind w:firstLine="720"/>
        <w:rPr>
          <w:highlight w:val="yellow"/>
        </w:rPr>
      </w:pPr>
      <w:r>
        <w:lastRenderedPageBreak/>
        <w:t xml:space="preserve">The incentive to drain wetlands for agricultural production in developed countries has been driven by factors such as the </w:t>
      </w:r>
      <w:r w:rsidR="00CF2FF0">
        <w:t xml:space="preserve">increasing </w:t>
      </w:r>
      <w:r>
        <w:t xml:space="preserve">cost of </w:t>
      </w:r>
      <w:r w:rsidR="00BE249D">
        <w:t xml:space="preserve">farming around </w:t>
      </w:r>
      <w:r>
        <w:t xml:space="preserve">field obstructions with </w:t>
      </w:r>
      <w:r w:rsidR="00BE249D">
        <w:t>larger</w:t>
      </w:r>
      <w:r>
        <w:t xml:space="preserve"> agricultural equipment, and the </w:t>
      </w:r>
      <w:r w:rsidR="00AA1683">
        <w:t xml:space="preserve">lower </w:t>
      </w:r>
      <w:r>
        <w:t xml:space="preserve">cost of wetland drainage with </w:t>
      </w:r>
      <w:r w:rsidR="00921D8B">
        <w:t xml:space="preserve">tools </w:t>
      </w:r>
      <w:r>
        <w:t xml:space="preserve">such as </w:t>
      </w:r>
      <w:r w:rsidR="00276878">
        <w:t>precision water management</w:t>
      </w:r>
      <w:r w:rsidR="00507B34">
        <w:t xml:space="preserve">, </w:t>
      </w:r>
      <w:r w:rsidR="00C731EC">
        <w:t>GPS aided ditching, improved tile drainage equipment</w:t>
      </w:r>
      <w:r w:rsidR="00E03850">
        <w: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potentially misunderstood</w:t>
      </w:r>
      <w:r w:rsidR="00BE249D">
        <w:t xml:space="preserve"> or ignored</w:t>
      </w:r>
      <w:r w:rsidR="008F1EA5">
        <w:t xml:space="preserve">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0A32BE1A"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w:t>
      </w:r>
      <w:r w:rsidR="002D7F1E" w:rsidRPr="001409D4">
        <w:t>values</w:t>
      </w:r>
      <w:r w:rsidR="00F84F90">
        <w:t>; we excluded cultural and regulating services because of insufficient data</w:t>
      </w:r>
      <w:r w:rsidR="002D7F1E" w:rsidRPr="001409D4">
        <w:t>.</w:t>
      </w:r>
      <w:r w:rsidR="00B62732" w:rsidRPr="001409D4">
        <w:rPr>
          <w:color w:val="00B0F0"/>
        </w:rPr>
        <w:t xml:space="preserve"> </w:t>
      </w:r>
      <w:r w:rsidR="00A8160E" w:rsidRPr="001409D4">
        <w:t>The list of regulating and provisioning ecosystem services are provided in Table A1 in appendix.</w:t>
      </w:r>
      <w:r w:rsidR="00F30394" w:rsidRPr="001409D4">
        <w:t xml:space="preserve"> In Table A1, Schuyt and </w:t>
      </w:r>
      <w:r w:rsidR="00F30394" w:rsidRPr="001409D4">
        <w:lastRenderedPageBreak/>
        <w:t xml:space="preserve">Brander (2004), Jenkins et al. (2010) and </w:t>
      </w:r>
      <w:proofErr w:type="spellStart"/>
      <w:r w:rsidR="00F30394" w:rsidRPr="001409D4">
        <w:t>Meyerhoff</w:t>
      </w:r>
      <w:proofErr w:type="spellEnd"/>
      <w:r w:rsidR="00F30394" w:rsidRPr="001409D4">
        <w:t xml:space="preserve"> et al. (2004), and </w:t>
      </w:r>
      <w:proofErr w:type="spellStart"/>
      <w:r w:rsidR="00F30394" w:rsidRPr="001409D4">
        <w:t>Simonit</w:t>
      </w:r>
      <w:proofErr w:type="spellEnd"/>
      <w:r w:rsidR="00F30394" w:rsidRPr="001409D4">
        <w:t xml:space="preserve"> et al. (2011) describe nutrient recycling, nutrient mitigation, and nutrient retention wetland ecosystem services, respectively, as regulating service because they contribute to</w:t>
      </w:r>
      <w:r w:rsidR="00BE249D">
        <w:t xml:space="preserve"> a</w:t>
      </w:r>
      <w:r w:rsidR="00F30394" w:rsidRPr="001409D4">
        <w:t xml:space="preserve"> healthy environment; this classification is consistent with Brander et al. (2013) who classified nutrient retention as </w:t>
      </w:r>
      <w:r w:rsidR="00BE249D">
        <w:t xml:space="preserve">a </w:t>
      </w:r>
      <w:r w:rsidR="00F30394" w:rsidRPr="001409D4">
        <w:t>regulating ecosystem service.</w:t>
      </w:r>
      <w:r w:rsidR="00893782">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2020). Commodity inconsistency occurs when total ecosystem values in meta-regression analyses incorporate a broad range of wetland ecosystem services</w:t>
      </w:r>
      <w:r w:rsidR="00D16418">
        <w:t xml:space="preserve"> that</w:t>
      </w:r>
      <w:r w:rsidR="00207CCE" w:rsidRPr="00207CCE">
        <w:t xml:space="preserve">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53BB1E03"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met the following criteria for inclusion in the meta-analysis: (</w:t>
      </w:r>
      <w:proofErr w:type="spellStart"/>
      <w:r w:rsidRPr="007A7373">
        <w:rPr>
          <w:rFonts w:ascii="Times New Roman" w:eastAsia="Times New Roman" w:hAnsi="Times New Roman" w:cs="Times New Roman"/>
          <w:color w:val="0E101A"/>
          <w:kern w:val="0"/>
          <w:sz w:val="24"/>
          <w:szCs w:val="24"/>
          <w:lang w:eastAsia="en-US" w:bidi="ar-SA"/>
        </w:rPr>
        <w:t>i</w:t>
      </w:r>
      <w:proofErr w:type="spellEnd"/>
      <w:r w:rsidRPr="007A7373">
        <w:rPr>
          <w:rFonts w:ascii="Times New Roman" w:eastAsia="Times New Roman" w:hAnsi="Times New Roman" w:cs="Times New Roman"/>
          <w:color w:val="0E101A"/>
          <w:kern w:val="0"/>
          <w:sz w:val="24"/>
          <w:szCs w:val="24"/>
          <w:lang w:eastAsia="en-US" w:bidi="ar-SA"/>
        </w:rPr>
        <w:t xml:space="preserve">)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w:t>
      </w:r>
      <w:r w:rsidR="006A3ACA" w:rsidRPr="007A7373">
        <w:rPr>
          <w:rFonts w:ascii="Times New Roman" w:eastAsia="Times New Roman" w:hAnsi="Times New Roman" w:cs="Times New Roman"/>
          <w:color w:val="0E101A"/>
          <w:kern w:val="0"/>
          <w:sz w:val="24"/>
          <w:szCs w:val="24"/>
          <w:lang w:eastAsia="en-US" w:bidi="ar-SA"/>
        </w:rPr>
        <w:lastRenderedPageBreak/>
        <w:t xml:space="preserve">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w:t>
      </w:r>
      <w:proofErr w:type="spellStart"/>
      <w:r w:rsidR="007A7373" w:rsidRPr="00DC493A">
        <w:rPr>
          <w:rFonts w:ascii="Times New Roman" w:eastAsia="Times New Roman" w:hAnsi="Times New Roman" w:cs="Times New Roman"/>
          <w:color w:val="0E101A"/>
          <w:kern w:val="0"/>
          <w:sz w:val="24"/>
          <w:szCs w:val="24"/>
          <w:lang w:eastAsia="en-US" w:bidi="ar-SA"/>
        </w:rPr>
        <w:t>i</w:t>
      </w:r>
      <w:proofErr w:type="spellEnd"/>
      <w:r w:rsidR="007A7373" w:rsidRPr="00DC493A">
        <w:rPr>
          <w:rFonts w:ascii="Times New Roman" w:eastAsia="Times New Roman" w:hAnsi="Times New Roman" w:cs="Times New Roman"/>
          <w:color w:val="0E101A"/>
          <w:kern w:val="0"/>
          <w:sz w:val="24"/>
          <w:szCs w:val="24"/>
          <w:lang w:eastAsia="en-US" w:bidi="ar-SA"/>
        </w:rPr>
        <w:t>) sufficient detail about wetland values or (ii) area of wetlands or information that enabled wetland area estimation.</w:t>
      </w:r>
    </w:p>
    <w:p w14:paraId="01C01E62" w14:textId="28E7B2E4"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52% were</w:t>
      </w:r>
      <w:r w:rsidR="00262179">
        <w:rPr>
          <w:rFonts w:ascii="Times New Roman" w:eastAsia="Times New Roman" w:hAnsi="Times New Roman" w:cs="Times New Roman"/>
          <w:color w:val="0E101A"/>
          <w:kern w:val="0"/>
          <w:sz w:val="24"/>
          <w:szCs w:val="24"/>
          <w:lang w:eastAsia="en-US" w:bidi="ar-SA"/>
        </w:rPr>
        <w:t xml:space="preserve"> from</w:t>
      </w:r>
      <w:r w:rsidR="00F45D56" w:rsidRPr="00DC493A">
        <w:rPr>
          <w:rFonts w:ascii="Times New Roman" w:eastAsia="Times New Roman" w:hAnsi="Times New Roman" w:cs="Times New Roman"/>
          <w:color w:val="0E101A"/>
          <w:kern w:val="0"/>
          <w:sz w:val="24"/>
          <w:szCs w:val="24"/>
          <w:lang w:eastAsia="en-US" w:bidi="ar-SA"/>
        </w:rPr>
        <w:t xml:space="preserv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proofErr w:type="spellStart"/>
      <w:r w:rsidR="00925415" w:rsidRPr="00DC493A">
        <w:rPr>
          <w:rFonts w:ascii="Times New Roman" w:eastAsia="Times New Roman" w:hAnsi="Times New Roman" w:cs="Times New Roman"/>
          <w:color w:val="0E101A"/>
          <w:kern w:val="0"/>
          <w:sz w:val="24"/>
          <w:szCs w:val="24"/>
          <w:lang w:eastAsia="en-US" w:bidi="ar-SA"/>
        </w:rPr>
        <w:t>Meyerhoff</w:t>
      </w:r>
      <w:proofErr w:type="spellEnd"/>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w:t>
      </w:r>
      <w:proofErr w:type="spellStart"/>
      <w:r w:rsidR="00CD533C">
        <w:rPr>
          <w:rFonts w:ascii="Times New Roman" w:eastAsia="Times New Roman" w:hAnsi="Times New Roman" w:cs="Times New Roman"/>
          <w:color w:val="0E101A"/>
          <w:kern w:val="0"/>
          <w:sz w:val="24"/>
          <w:szCs w:val="24"/>
          <w:lang w:eastAsia="en-US" w:bidi="ar-SA"/>
        </w:rPr>
        <w:t>Dehnhardt</w:t>
      </w:r>
      <w:proofErr w:type="spellEnd"/>
      <w:r w:rsidR="00CD533C">
        <w:rPr>
          <w:rFonts w:ascii="Times New Roman" w:eastAsia="Times New Roman" w:hAnsi="Times New Roman" w:cs="Times New Roman"/>
          <w:color w:val="0E101A"/>
          <w:kern w:val="0"/>
          <w:sz w:val="24"/>
          <w:szCs w:val="24"/>
          <w:lang w:eastAsia="en-US" w:bidi="ar-SA"/>
        </w:rPr>
        <w:t xml:space="preserve">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t>
      </w:r>
      <w:r w:rsidR="00FB3185" w:rsidRPr="00603A31">
        <w:rPr>
          <w:rFonts w:ascii="Times New Roman" w:eastAsia="Times New Roman" w:hAnsi="Times New Roman" w:cs="Times New Roman"/>
          <w:color w:val="0E101A"/>
          <w:kern w:val="0"/>
          <w:sz w:val="24"/>
          <w:szCs w:val="24"/>
          <w:lang w:eastAsia="en-US" w:bidi="ar-SA"/>
        </w:rPr>
        <w:t>We focus</w:t>
      </w:r>
      <w:r w:rsidR="00262179">
        <w:rPr>
          <w:rFonts w:ascii="Times New Roman" w:eastAsia="Times New Roman" w:hAnsi="Times New Roman" w:cs="Times New Roman"/>
          <w:color w:val="0E101A"/>
          <w:kern w:val="0"/>
          <w:sz w:val="24"/>
          <w:szCs w:val="24"/>
          <w:lang w:eastAsia="en-US" w:bidi="ar-SA"/>
        </w:rPr>
        <w:t>ed</w:t>
      </w:r>
      <w:r w:rsidR="00FB3185" w:rsidRPr="00603A31">
        <w:rPr>
          <w:rFonts w:ascii="Times New Roman" w:eastAsia="Times New Roman" w:hAnsi="Times New Roman" w:cs="Times New Roman"/>
          <w:color w:val="0E101A"/>
          <w:kern w:val="0"/>
          <w:sz w:val="24"/>
          <w:szCs w:val="24"/>
          <w:lang w:eastAsia="en-US" w:bidi="ar-SA"/>
        </w:rPr>
        <w:t xml:space="preserve"> on </w:t>
      </w:r>
      <w:r w:rsidR="009B14B2" w:rsidRPr="00603A31">
        <w:rPr>
          <w:rFonts w:ascii="Times New Roman" w:eastAsia="Times New Roman" w:hAnsi="Times New Roman" w:cs="Times New Roman"/>
          <w:color w:val="0E101A"/>
          <w:kern w:val="0"/>
          <w:sz w:val="24"/>
          <w:szCs w:val="24"/>
          <w:lang w:eastAsia="en-US" w:bidi="ar-SA"/>
        </w:rPr>
        <w:t xml:space="preserve">regulating </w:t>
      </w:r>
      <w:r w:rsidR="00860498" w:rsidRPr="00603A31">
        <w:rPr>
          <w:rFonts w:ascii="Times New Roman" w:eastAsia="Times New Roman" w:hAnsi="Times New Roman" w:cs="Times New Roman"/>
          <w:color w:val="0E101A"/>
          <w:kern w:val="0"/>
          <w:sz w:val="24"/>
          <w:szCs w:val="24"/>
          <w:lang w:eastAsia="en-US" w:bidi="ar-SA"/>
        </w:rPr>
        <w:t xml:space="preserve">and </w:t>
      </w:r>
      <w:r w:rsidR="00C1486E" w:rsidRPr="00603A31">
        <w:rPr>
          <w:rFonts w:ascii="Times New Roman" w:eastAsia="Times New Roman" w:hAnsi="Times New Roman" w:cs="Times New Roman"/>
          <w:color w:val="0E101A"/>
          <w:kern w:val="0"/>
          <w:sz w:val="24"/>
          <w:szCs w:val="24"/>
          <w:lang w:eastAsia="en-US" w:bidi="ar-SA"/>
        </w:rPr>
        <w:t>provision</w:t>
      </w:r>
      <w:r w:rsidR="009B14B2" w:rsidRPr="00603A31">
        <w:rPr>
          <w:rFonts w:ascii="Times New Roman" w:eastAsia="Times New Roman" w:hAnsi="Times New Roman" w:cs="Times New Roman"/>
          <w:color w:val="0E101A"/>
          <w:kern w:val="0"/>
          <w:sz w:val="24"/>
          <w:szCs w:val="24"/>
          <w:lang w:eastAsia="en-US" w:bidi="ar-SA"/>
        </w:rPr>
        <w:t>ing</w:t>
      </w:r>
      <w:r w:rsidR="00860498" w:rsidRPr="00603A31">
        <w:rPr>
          <w:rFonts w:ascii="Times New Roman" w:eastAsia="Times New Roman" w:hAnsi="Times New Roman" w:cs="Times New Roman"/>
          <w:color w:val="0E101A"/>
          <w:kern w:val="0"/>
          <w:sz w:val="24"/>
          <w:szCs w:val="24"/>
          <w:lang w:eastAsia="en-US" w:bidi="ar-SA"/>
        </w:rPr>
        <w:t xml:space="preserve"> ecosystem services</w:t>
      </w:r>
      <w:r w:rsidR="00262179">
        <w:rPr>
          <w:rFonts w:ascii="Times New Roman" w:eastAsia="Times New Roman" w:hAnsi="Times New Roman" w:cs="Times New Roman"/>
          <w:color w:val="0E101A"/>
          <w:kern w:val="0"/>
          <w:sz w:val="24"/>
          <w:szCs w:val="24"/>
          <w:lang w:eastAsia="en-US" w:bidi="ar-SA"/>
        </w:rPr>
        <w:t xml:space="preserve"> and</w:t>
      </w:r>
      <w:r w:rsidR="00FB662C" w:rsidRPr="003B1DDE">
        <w:rPr>
          <w:rFonts w:ascii="Times New Roman" w:eastAsia="Times New Roman" w:hAnsi="Times New Roman" w:cs="Times New Roman"/>
          <w:color w:val="0E101A"/>
          <w:kern w:val="0"/>
          <w:sz w:val="24"/>
          <w:szCs w:val="24"/>
          <w:lang w:eastAsia="en-US" w:bidi="ar-SA"/>
        </w:rPr>
        <w:t xml:space="preserv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5F439CBA" w:rsidR="00FC03F9" w:rsidRDefault="00FC03F9" w:rsidP="009036E0">
      <w:pPr>
        <w:pStyle w:val="NormalWeb"/>
        <w:spacing w:before="0" w:beforeAutospacing="0" w:after="0" w:afterAutospacing="0" w:line="480" w:lineRule="auto"/>
        <w:ind w:firstLine="720"/>
        <w:rPr>
          <w:color w:val="0E101A"/>
        </w:rPr>
      </w:pPr>
      <w:r w:rsidRPr="003B1DDE">
        <w:rPr>
          <w:color w:val="0E101A"/>
        </w:rPr>
        <w:t xml:space="preserve">Carbon sequestration was estimated in </w:t>
      </w:r>
      <w:proofErr w:type="spellStart"/>
      <w:r w:rsidRPr="003B1DDE">
        <w:rPr>
          <w:color w:val="0E101A"/>
        </w:rPr>
        <w:t>tonnes</w:t>
      </w:r>
      <w:proofErr w:type="spellEnd"/>
      <w:r w:rsidRPr="003B1DDE">
        <w:rPr>
          <w:color w:val="0E101A"/>
        </w:rPr>
        <w:t xml:space="preserve"> </w:t>
      </w:r>
      <w:r w:rsidR="00262179" w:rsidRPr="003B1DDE">
        <w:rPr>
          <w:color w:val="0E101A"/>
        </w:rPr>
        <w:t>C</w:t>
      </w:r>
      <w:r w:rsidR="00262179">
        <w:rPr>
          <w:color w:val="0E101A"/>
        </w:rPr>
        <w:t>O</w:t>
      </w:r>
      <w:r w:rsidR="00262179"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w:t>
      </w:r>
      <w:proofErr w:type="spellStart"/>
      <w:r w:rsidRPr="000B68D2">
        <w:rPr>
          <w:color w:val="0E101A"/>
        </w:rPr>
        <w:t>Canu</w:t>
      </w:r>
      <w:proofErr w:type="spellEnd"/>
      <w:r w:rsidRPr="000B68D2">
        <w:rPr>
          <w:color w:val="0E101A"/>
        </w:rPr>
        <w:t xml:space="preserve"> et al. (2015). Local economic values (or geographically and economically similar ones) were used to determine the local monetary value </w:t>
      </w:r>
      <w:r w:rsidRPr="000B68D2">
        <w:rPr>
          <w:color w:val="0E101A"/>
        </w:rPr>
        <w:lastRenderedPageBreak/>
        <w:t xml:space="preserve">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from carbon sequestration</w:t>
      </w:r>
      <w:r w:rsidR="00D16418">
        <w:t>,</w:t>
      </w:r>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262179">
        <w:t>We</w:t>
      </w:r>
      <w:r w:rsidR="00D11978" w:rsidRPr="000B68D2">
        <w:t xml:space="preserve"> di</w:t>
      </w:r>
      <w:r w:rsidR="00E23D9D" w:rsidRPr="000B68D2">
        <w:t xml:space="preserve">d not </w:t>
      </w:r>
      <w:r w:rsidR="00D11978" w:rsidRPr="000B68D2">
        <w:t xml:space="preserve">report emissions in each study location </w:t>
      </w:r>
      <w:r w:rsidR="00262179">
        <w:t>as</w:t>
      </w:r>
      <w:r w:rsidR="00262179" w:rsidRPr="000B68D2">
        <w:t xml:space="preserve"> </w:t>
      </w:r>
      <w:r w:rsidR="00D11978" w:rsidRPr="000B68D2">
        <w:t xml:space="preserve">we </w:t>
      </w:r>
      <w:r w:rsidR="008F1EA5" w:rsidRPr="000B68D2">
        <w:t>used</w:t>
      </w:r>
      <w:r w:rsidR="00D11978" w:rsidRPr="000B68D2">
        <w:t xml:space="preserve"> sequestration data calculated by the original study</w:t>
      </w:r>
      <w:r w:rsidR="00E23D9D" w:rsidRPr="000B68D2">
        <w:t>.</w:t>
      </w:r>
    </w:p>
    <w:p w14:paraId="425A59DD" w14:textId="56AF21EE"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w:t>
      </w:r>
      <w:r w:rsidR="00D16418">
        <w:rPr>
          <w:color w:val="0E101A"/>
        </w:rPr>
        <w:t>,</w:t>
      </w:r>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7F3488CA"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2129BD">
        <w:rPr>
          <w:color w:val="0E101A"/>
        </w:rPr>
        <w:t>2</w:t>
      </w:r>
      <w:r w:rsidR="00C74766">
        <w:rPr>
          <w:color w:val="0E101A"/>
        </w:rPr>
        <w:t xml:space="preserve">, in </w:t>
      </w:r>
      <w:r w:rsidR="00064DFA">
        <w:rPr>
          <w:color w:val="0E101A"/>
        </w:rPr>
        <w:t>A</w:t>
      </w:r>
      <w:r w:rsidR="00C74766">
        <w:rPr>
          <w:color w:val="0E101A"/>
        </w:rPr>
        <w:t xml:space="preserve">ppendix,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43D97DC" w14:textId="343ECF35" w:rsidR="00DA400C" w:rsidRDefault="00DA400C" w:rsidP="00CC4C62">
      <w:pPr>
        <w:rPr>
          <w:sz w:val="22"/>
          <w:szCs w:val="22"/>
        </w:rPr>
      </w:pPr>
    </w:p>
    <w:p w14:paraId="354E8477" w14:textId="605BD8E6" w:rsidR="0002021D" w:rsidRDefault="003719F0" w:rsidP="00556695">
      <w:pPr>
        <w:spacing w:after="240"/>
        <w:rPr>
          <w:b/>
        </w:rPr>
      </w:pPr>
      <w:r>
        <w:rPr>
          <w:noProof/>
        </w:rPr>
        <w:lastRenderedPageBreak/>
        <w:drawing>
          <wp:anchor distT="0" distB="0" distL="114300" distR="114300" simplePos="0" relativeHeight="251658240" behindDoc="0" locked="0" layoutInCell="1" allowOverlap="1" wp14:anchorId="30ABA1E7" wp14:editId="4ACCE2D1">
            <wp:simplePos x="0" y="0"/>
            <wp:positionH relativeFrom="column">
              <wp:posOffset>19050</wp:posOffset>
            </wp:positionH>
            <wp:positionV relativeFrom="paragraph">
              <wp:posOffset>20320</wp:posOffset>
            </wp:positionV>
            <wp:extent cx="5943600" cy="3511550"/>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anchor>
        </w:drawing>
      </w:r>
      <w:r w:rsidR="0002021D">
        <w:rPr>
          <w:b/>
        </w:rPr>
        <w:t>Fig</w:t>
      </w:r>
      <w:r w:rsidR="00262179">
        <w:rPr>
          <w:b/>
        </w:rPr>
        <w:t>ure</w:t>
      </w:r>
      <w:r w:rsidR="0002021D">
        <w:rPr>
          <w:b/>
        </w:rPr>
        <w:t xml:space="preserve"> 1 Location of study sites for meta-analysis of provisioning and regulating wetland ecosystem services</w:t>
      </w:r>
      <w:r w:rsidR="0002021D" w:rsidRPr="00556695">
        <w:rPr>
          <w:b/>
        </w:rPr>
        <w:t xml:space="preserve"> </w:t>
      </w:r>
      <w:r w:rsidR="0002021D">
        <w:rPr>
          <w:b/>
        </w:rPr>
        <w:t>values</w:t>
      </w:r>
      <w:r w:rsidR="00556695">
        <w:rPr>
          <w:b/>
        </w:rPr>
        <w:t xml:space="preserve"> (d</w:t>
      </w:r>
      <w:r w:rsidR="0002021D" w:rsidRPr="00556695">
        <w:rPr>
          <w:b/>
        </w:rPr>
        <w:t>ark and light grey triangles show study sites for regulating and provisioning ecosystem services, respectively</w:t>
      </w:r>
      <w:r w:rsidR="00556695" w:rsidRPr="00556695">
        <w:rPr>
          <w:b/>
        </w:rPr>
        <w:t>)</w:t>
      </w:r>
      <w:r w:rsidR="0002021D" w:rsidRPr="00556695">
        <w:rPr>
          <w:b/>
        </w:rPr>
        <w:t>.</w:t>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1AAE4AE4"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w:t>
      </w:r>
      <w:r w:rsidR="00D16418">
        <w:t>our</w:t>
      </w:r>
      <w:r w:rsidR="006E148F" w:rsidRPr="00207CCE">
        <w:t xml:space="preserv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1D4C3D" w:rsidRPr="00207CCE">
        <w:t xml:space="preserve">. </w:t>
      </w:r>
      <w:r w:rsidR="00E94DAD">
        <w:t xml:space="preserve">The values </w:t>
      </w:r>
      <w:r w:rsidR="009E3E38">
        <w:t xml:space="preserve">included </w:t>
      </w:r>
      <w:r w:rsidR="00E94DAD">
        <w:t>are</w:t>
      </w:r>
      <w:r w:rsidR="009E3E38">
        <w:t xml:space="preserve"> categorized as</w:t>
      </w:r>
      <w:r w:rsidR="00E94DAD">
        <w:t xml:space="preserve"> provisioning and regulating wetland values. We did not include cultural and supporting wetland ecosystem values because we could not find enough data on them in our literature search to allow for model estimation.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lastRenderedPageBreak/>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65ACF6E3"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w:t>
      </w:r>
      <w:r w:rsidR="009E3E38">
        <w:t xml:space="preserve"> included</w:t>
      </w:r>
      <w:r w:rsidR="009223B5">
        <w:t xml:space="preserve"> as a random effect)</w:t>
      </w:r>
      <w:r w:rsidR="0015729D">
        <w:t xml:space="preserve"> </w:t>
      </w:r>
      <w:r w:rsidR="009E2916">
        <w:t>is given in equation 1</w:t>
      </w:r>
      <w:r w:rsidR="005164C4">
        <w:t>:</w:t>
      </w:r>
      <w:r w:rsidR="009E2916">
        <w:t xml:space="preserve"> </w:t>
      </w:r>
    </w:p>
    <w:p w14:paraId="78F3ADE0" w14:textId="43AAFD55" w:rsidR="00D93B21" w:rsidRPr="00BE52B1" w:rsidRDefault="00661DB2"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proofErr w:type="spellStart"/>
      <w:r>
        <w:rPr>
          <w:rFonts w:eastAsiaTheme="minorEastAsia"/>
        </w:rPr>
        <w:t>i</w:t>
      </w:r>
      <w:proofErr w:type="spellEnd"/>
      <w:r>
        <w:rPr>
          <w:rFonts w:eastAsiaTheme="minorEastAsia"/>
        </w:rPr>
        <w:t xml:space="preserve"> = subscript </w:t>
      </w:r>
      <w:proofErr w:type="spellStart"/>
      <w:r>
        <w:rPr>
          <w:rFonts w:eastAsiaTheme="minorEastAsia"/>
        </w:rPr>
        <w:t>i</w:t>
      </w:r>
      <w:proofErr w:type="spellEnd"/>
      <w:r>
        <w:rPr>
          <w:rFonts w:eastAsiaTheme="minorEastAsia"/>
        </w:rPr>
        <w:t xml:space="preserve">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 xml:space="preserve">j = subscript j represents the </w:t>
      </w:r>
      <w:proofErr w:type="spellStart"/>
      <w:r>
        <w:rPr>
          <w:rFonts w:eastAsiaTheme="minorEastAsia"/>
        </w:rPr>
        <w:t>j</w:t>
      </w:r>
      <w:r w:rsidRPr="00AC6401">
        <w:rPr>
          <w:rFonts w:eastAsiaTheme="minorEastAsia"/>
          <w:vertAlign w:val="superscript"/>
        </w:rPr>
        <w:t>th</w:t>
      </w:r>
      <w:proofErr w:type="spellEnd"/>
      <w:r>
        <w:rPr>
          <w:rFonts w:eastAsiaTheme="minorEastAsia"/>
        </w:rPr>
        <w:t xml:space="preserve"> study.</w:t>
      </w:r>
    </w:p>
    <w:p w14:paraId="54B2F8D8" w14:textId="77777777" w:rsidR="009E2916" w:rsidRDefault="00661DB2"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661DB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w:t>
      </w:r>
      <w:proofErr w:type="spellStart"/>
      <w:r w:rsidR="00BD5F7C">
        <w:rPr>
          <w:rFonts w:eastAsiaTheme="minorEastAsia"/>
        </w:rPr>
        <w:t>j</w:t>
      </w:r>
      <w:r w:rsidR="00BD5F7C" w:rsidRPr="00AC6401">
        <w:rPr>
          <w:rFonts w:eastAsiaTheme="minorEastAsia"/>
          <w:vertAlign w:val="superscript"/>
        </w:rPr>
        <w:t>th</w:t>
      </w:r>
      <w:proofErr w:type="spellEnd"/>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661DB2"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0DD6851" w:rsidR="00F45D56" w:rsidRDefault="00F45D56" w:rsidP="00F45D56">
      <w:pPr>
        <w:spacing w:after="120" w:line="480" w:lineRule="auto"/>
      </w:pPr>
    </w:p>
    <w:p w14:paraId="78F7ECF9" w14:textId="42008618" w:rsidR="00741E45" w:rsidRDefault="00741E45" w:rsidP="00F45D56">
      <w:pPr>
        <w:spacing w:after="120" w:line="480" w:lineRule="auto"/>
      </w:pPr>
    </w:p>
    <w:p w14:paraId="29251791" w14:textId="75B79BE1" w:rsidR="00741E45" w:rsidRDefault="00741E45" w:rsidP="00F45D56">
      <w:pPr>
        <w:spacing w:after="120" w:line="480" w:lineRule="auto"/>
      </w:pPr>
    </w:p>
    <w:p w14:paraId="1FE401B3" w14:textId="77777777" w:rsidR="00741E45" w:rsidRDefault="00741E45" w:rsidP="00F45D56">
      <w:pPr>
        <w:spacing w:after="120" w:line="480" w:lineRule="auto"/>
      </w:pPr>
    </w:p>
    <w:p w14:paraId="73D4B40F" w14:textId="380F035F" w:rsidR="00C4208F" w:rsidRDefault="00F45D56" w:rsidP="00F45D56">
      <w:pPr>
        <w:spacing w:after="120" w:line="480" w:lineRule="auto"/>
        <w:ind w:firstLine="720"/>
        <w:rPr>
          <w:color w:val="0E101A"/>
        </w:rPr>
      </w:pPr>
      <w:r>
        <w:lastRenderedPageBreak/>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and fixed 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bookmarkStart w:id="1" w:name="_Hlk88525595"/>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bookmarkEnd w:id="1"/>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1CB682A4" w14:textId="77777777" w:rsidR="00F84F90" w:rsidRDefault="00530ECF" w:rsidP="00741E45">
      <w:pPr>
        <w:pStyle w:val="NoSpacing"/>
        <w:spacing w:line="480" w:lineRule="auto"/>
        <w:ind w:firstLine="720"/>
      </w:pPr>
      <w:r>
        <w:t>The</w:t>
      </w:r>
      <w:r w:rsidR="00687DAF">
        <w:t xml:space="preserve"> final functional</w:t>
      </w:r>
      <w:r>
        <w:t xml:space="preserve"> model</w:t>
      </w:r>
      <w:r w:rsidR="00687DAF">
        <w:t xml:space="preserve"> </w:t>
      </w:r>
      <w:r w:rsidR="00693C1E">
        <w:t>had</w:t>
      </w:r>
      <w:r w:rsidR="00ED4795">
        <w:t xml:space="preserve"> </w:t>
      </w:r>
      <w:r w:rsidR="00687DAF">
        <w:t xml:space="preserve">the lowest root mean square error (RMSE) and mean absolute error (MAE) prediction error metrics. We used a 10-fold cross validation procedure to estimate the prediction error metrics. </w:t>
      </w:r>
      <w:r w:rsidR="001266EC">
        <w:t xml:space="preserve">For the </w:t>
      </w:r>
      <w:r w:rsidR="00F91257">
        <w:t xml:space="preserve">10-fold cross validation procedure, we 1) randomly divided the data into </w:t>
      </w:r>
      <w:r w:rsidR="00105192">
        <w:t>ten</w:t>
      </w:r>
      <w:r w:rsidR="00F91257">
        <w:t xml:space="preserve"> equal groups</w:t>
      </w:r>
      <w:r w:rsidR="00CA5F47">
        <w:t xml:space="preserve"> or folds</w:t>
      </w:r>
      <w:r w:rsidR="00F91257">
        <w:t xml:space="preserve">, 2) chose one of the folds as holdout test data, and estimated the model </w:t>
      </w:r>
      <w:r w:rsidR="00CA5F47">
        <w:t xml:space="preserve">with </w:t>
      </w:r>
      <w:r w:rsidR="00F91257">
        <w:t xml:space="preserve">the remaining </w:t>
      </w:r>
      <w:r w:rsidR="00105192">
        <w:t>nine</w:t>
      </w:r>
      <w:r w:rsidR="00F91257">
        <w:t xml:space="preserve"> groups of dataset (k-1 folds); the prediction error metrics were estimated with the holdout test data, 3) repeated the process </w:t>
      </w:r>
      <w:r w:rsidR="00105192">
        <w:t>ten</w:t>
      </w:r>
      <w:r w:rsidR="00F91257">
        <w:t xml:space="preserve"> times, using a different set </w:t>
      </w:r>
      <w:r w:rsidR="00C42C80">
        <w:t xml:space="preserve">of </w:t>
      </w:r>
      <w:r w:rsidR="00F91257">
        <w:t>holdout test data</w:t>
      </w:r>
      <w:r w:rsidR="00C42C80">
        <w:t xml:space="preserve"> each time</w:t>
      </w:r>
      <w:r w:rsidR="00F91257">
        <w:t xml:space="preserve">, </w:t>
      </w:r>
      <w:r w:rsidR="00C42C80">
        <w:t xml:space="preserve">and finally </w:t>
      </w:r>
      <w:r w:rsidR="00F91257">
        <w:t>4) used the average of the estimated prediction error metric</w:t>
      </w:r>
      <w:r w:rsidR="00C4208F">
        <w:t>s (RMSE and MAE)</w:t>
      </w:r>
      <w:r w:rsidR="00F91257">
        <w:t xml:space="preserve"> </w:t>
      </w:r>
      <w:r w:rsidR="00C4208F">
        <w:t xml:space="preserve">from each iteration of the </w:t>
      </w:r>
      <w:r w:rsidR="00105192">
        <w:t>ten-</w:t>
      </w:r>
      <w:r w:rsidR="00C4208F">
        <w:t>fold cross</w:t>
      </w:r>
      <w:r w:rsidR="00105192">
        <w:t>-</w:t>
      </w:r>
      <w:r w:rsidR="00C4208F">
        <w:t xml:space="preserve">validation </w:t>
      </w:r>
      <w:r w:rsidR="00C4208F">
        <w:lastRenderedPageBreak/>
        <w:t xml:space="preserve">procedure as the final statistic. The prediction errors from the estimated models are called meta-regression benefit function transfer errors. The meta-regression benefit transfer errors </w:t>
      </w:r>
      <w:r w:rsidR="00105192">
        <w:t>were</w:t>
      </w:r>
      <w:r w:rsidR="00C4208F">
        <w:t xml:space="preserve"> compared with mean</w:t>
      </w:r>
      <w:r w:rsidR="00A9251D">
        <w:t xml:space="preserve"> unit </w:t>
      </w:r>
      <w:r w:rsidR="00C4208F">
        <w:t xml:space="preserve">value </w:t>
      </w:r>
      <w:r w:rsidR="00C979A1">
        <w:t xml:space="preserve">transfer </w:t>
      </w:r>
      <w:r w:rsidR="00C4208F">
        <w:t xml:space="preserve">errors to show their potential for benefit transfer applications where wetland values </w:t>
      </w:r>
      <w:r w:rsidR="00105192">
        <w:t>were</w:t>
      </w:r>
      <w:r w:rsidR="00C4208F">
        <w:t xml:space="preserve"> predicted outside this study. For the mean</w:t>
      </w:r>
      <w:r w:rsidR="00A9251D">
        <w:t xml:space="preserve"> unit </w:t>
      </w:r>
      <w:r w:rsidR="00C4208F">
        <w:t>value transfer error, we estimated the prediction metrics by comparing the predictions from the models</w:t>
      </w:r>
      <w:r w:rsidR="00F84F90">
        <w:t xml:space="preserve"> </w:t>
      </w:r>
      <w:r w:rsidR="00C4208F">
        <w:t>with the mean of the dependent variable.</w:t>
      </w:r>
    </w:p>
    <w:p w14:paraId="47A0654D" w14:textId="77777777" w:rsidR="00F84F90" w:rsidRDefault="00F84F90">
      <w:r>
        <w:br w:type="page"/>
      </w:r>
    </w:p>
    <w:p w14:paraId="2362F1CC" w14:textId="2EE86AB0" w:rsidR="00F84F90" w:rsidRDefault="00A975FC" w:rsidP="00F84F90">
      <w:pPr>
        <w:pStyle w:val="NoSpacing"/>
      </w:pPr>
      <w:r>
        <w:rPr>
          <w:noProof/>
        </w:rPr>
        <w:lastRenderedPageBreak/>
        <mc:AlternateContent>
          <mc:Choice Requires="wps">
            <w:drawing>
              <wp:anchor distT="0" distB="0" distL="114300" distR="114300" simplePos="0" relativeHeight="251664384" behindDoc="0" locked="0" layoutInCell="1" allowOverlap="1" wp14:anchorId="591D673F" wp14:editId="4BEE0D8A">
                <wp:simplePos x="0" y="0"/>
                <wp:positionH relativeFrom="margin">
                  <wp:align>left</wp:align>
                </wp:positionH>
                <wp:positionV relativeFrom="paragraph">
                  <wp:posOffset>6703855</wp:posOffset>
                </wp:positionV>
                <wp:extent cx="1098550" cy="409256"/>
                <wp:effectExtent l="1905" t="0" r="27305" b="27305"/>
                <wp:wrapNone/>
                <wp:docPr id="3" name="Rectangle 3"/>
                <wp:cNvGraphicFramePr/>
                <a:graphic xmlns:a="http://schemas.openxmlformats.org/drawingml/2006/main">
                  <a:graphicData uri="http://schemas.microsoft.com/office/word/2010/wordprocessingShape">
                    <wps:wsp>
                      <wps:cNvSpPr/>
                      <wps:spPr>
                        <a:xfrm rot="16200000">
                          <a:off x="0" y="0"/>
                          <a:ext cx="1098550" cy="409256"/>
                        </a:xfrm>
                        <a:prstGeom prst="rect">
                          <a:avLst/>
                        </a:prstGeom>
                        <a:ln/>
                      </wps:spPr>
                      <wps:style>
                        <a:lnRef idx="2">
                          <a:schemeClr val="dk1"/>
                        </a:lnRef>
                        <a:fillRef idx="1">
                          <a:schemeClr val="lt1"/>
                        </a:fillRef>
                        <a:effectRef idx="0">
                          <a:schemeClr val="dk1"/>
                        </a:effectRef>
                        <a:fontRef idx="minor">
                          <a:schemeClr val="dk1"/>
                        </a:fontRef>
                      </wps:style>
                      <wps:txbx>
                        <w:txbxContent>
                          <w:p w14:paraId="1AAA101E" w14:textId="1AFEF4D5" w:rsidR="00DE2E19" w:rsidRPr="00F369DF" w:rsidRDefault="00DE2E19" w:rsidP="00F369DF">
                            <w:pPr>
                              <w:jc w:val="center"/>
                              <w:rPr>
                                <w:b/>
                                <w:bCs/>
                                <w:color w:val="000000" w:themeColor="text1"/>
                                <w:sz w:val="20"/>
                                <w:szCs w:val="20"/>
                              </w:rPr>
                            </w:pPr>
                            <w:r>
                              <w:rPr>
                                <w:b/>
                                <w:bCs/>
                                <w:color w:val="000000" w:themeColor="text1"/>
                                <w:sz w:val="20"/>
                                <w:szCs w:val="20"/>
                              </w:rPr>
                              <w:t>Benefit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D673F" id="Rectangle 3" o:spid="_x0000_s1026" style="position:absolute;margin-left:0;margin-top:527.85pt;width:86.5pt;height:32.2pt;rotation:-90;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" fillcolor="white [3201]" strokecolor="black [3200]" strokeweight="1pt">
                <v:textbox>
                  <w:txbxContent>
                    <w:p w14:paraId="1AAA101E" w14:textId="1AFEF4D5" w:rsidR="00DE2E19" w:rsidRPr="00F369DF" w:rsidRDefault="00DE2E19" w:rsidP="00F369DF">
                      <w:pPr>
                        <w:jc w:val="center"/>
                        <w:rPr>
                          <w:b/>
                          <w:bCs/>
                          <w:color w:val="000000" w:themeColor="text1"/>
                          <w:sz w:val="20"/>
                          <w:szCs w:val="20"/>
                        </w:rPr>
                      </w:pPr>
                      <w:r>
                        <w:rPr>
                          <w:b/>
                          <w:bCs/>
                          <w:color w:val="000000" w:themeColor="text1"/>
                          <w:sz w:val="20"/>
                          <w:szCs w:val="20"/>
                        </w:rPr>
                        <w:t>Benefit transfer</w:t>
                      </w:r>
                    </w:p>
                  </w:txbxContent>
                </v:textbox>
                <w10:wrap anchorx="margin"/>
              </v:rect>
            </w:pict>
          </mc:Fallback>
        </mc:AlternateContent>
      </w:r>
      <w:r w:rsidR="00741E45">
        <w:rPr>
          <w:noProof/>
        </w:rPr>
        <mc:AlternateContent>
          <mc:Choice Requires="wps">
            <w:drawing>
              <wp:anchor distT="0" distB="0" distL="114300" distR="114300" simplePos="0" relativeHeight="251668480" behindDoc="0" locked="0" layoutInCell="1" allowOverlap="1" wp14:anchorId="087606B2" wp14:editId="21CA7E79">
                <wp:simplePos x="0" y="0"/>
                <wp:positionH relativeFrom="margin">
                  <wp:align>right</wp:align>
                </wp:positionH>
                <wp:positionV relativeFrom="paragraph">
                  <wp:posOffset>6547485</wp:posOffset>
                </wp:positionV>
                <wp:extent cx="2770505" cy="89535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77050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1ABF8" w14:textId="6AECA231" w:rsidR="00DE2E19" w:rsidRPr="00ED0E30" w:rsidRDefault="00DE2E19"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DE2E19" w:rsidRPr="00ED0E30" w:rsidRDefault="00DE2E19" w:rsidP="00F369DF">
                            <w:pPr>
                              <w:pStyle w:val="ListParagraph"/>
                              <w:ind w:left="284"/>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06B2" id="Rectangle 7" o:spid="_x0000_s1027" style="position:absolute;margin-left:166.95pt;margin-top:515.55pt;width:218.15pt;height:70.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" fillcolor="white [3201]" strokecolor="black [3213]" strokeweight="1pt">
                <v:textbox>
                  <w:txbxContent>
                    <w:p w14:paraId="16A1ABF8" w14:textId="6AECA231" w:rsidR="00DE2E19" w:rsidRPr="00ED0E30" w:rsidRDefault="00DE2E19"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A 10-fold cross validation procedure</w:t>
                      </w:r>
                      <w:r w:rsidRPr="00ED0E30">
                        <w:rPr>
                          <w:rFonts w:ascii="Times New Roman" w:hAnsi="Times New Roman" w:cs="Times New Roman"/>
                          <w:color w:val="0E101A"/>
                          <w:sz w:val="20"/>
                          <w:szCs w:val="20"/>
                        </w:rPr>
                        <w:t xml:space="preserve"> used to estimate root mean squared meta-regression error for each model</w:t>
                      </w:r>
                      <w:r>
                        <w:rPr>
                          <w:rFonts w:ascii="Times New Roman" w:hAnsi="Times New Roman" w:cs="Times New Roman"/>
                          <w:color w:val="0E101A"/>
                          <w:sz w:val="20"/>
                          <w:szCs w:val="20"/>
                        </w:rPr>
                        <w:t>.</w:t>
                      </w:r>
                    </w:p>
                    <w:p w14:paraId="534F18BE" w14:textId="77777777" w:rsidR="00DE2E19" w:rsidRPr="00ED0E30" w:rsidRDefault="00DE2E19" w:rsidP="00F369DF">
                      <w:pPr>
                        <w:pStyle w:val="ListParagraph"/>
                        <w:ind w:left="284"/>
                        <w:rPr>
                          <w:rFonts w:ascii="Times New Roman" w:hAnsi="Times New Roman" w:cs="Times New Roman"/>
                          <w:b/>
                          <w:bCs/>
                          <w:sz w:val="20"/>
                          <w:szCs w:val="20"/>
                          <w:u w:val="single"/>
                        </w:rPr>
                      </w:pPr>
                    </w:p>
                  </w:txbxContent>
                </v:textbox>
                <w10:wrap anchorx="margin"/>
              </v:rect>
            </w:pict>
          </mc:Fallback>
        </mc:AlternateContent>
      </w:r>
      <w:r w:rsidR="004B1E03">
        <w:rPr>
          <w:noProof/>
        </w:rPr>
        <mc:AlternateContent>
          <mc:Choice Requires="wps">
            <w:drawing>
              <wp:anchor distT="0" distB="0" distL="114300" distR="114300" simplePos="0" relativeHeight="251666432" behindDoc="0" locked="0" layoutInCell="1" allowOverlap="1" wp14:anchorId="27CEBC0D" wp14:editId="31C8340A">
                <wp:simplePos x="0" y="0"/>
                <wp:positionH relativeFrom="column">
                  <wp:posOffset>2686050</wp:posOffset>
                </wp:positionH>
                <wp:positionV relativeFrom="paragraph">
                  <wp:posOffset>5537835</wp:posOffset>
                </wp:positionV>
                <wp:extent cx="389890" cy="0"/>
                <wp:effectExtent l="0" t="76200" r="10160" b="95250"/>
                <wp:wrapNone/>
                <wp:docPr id="5" name="Straight Arrow Connector 5"/>
                <wp:cNvGraphicFramePr/>
                <a:graphic xmlns:a="http://schemas.openxmlformats.org/drawingml/2006/main">
                  <a:graphicData uri="http://schemas.microsoft.com/office/word/2010/wordprocessingShape">
                    <wps:wsp>
                      <wps:cNvCnPr/>
                      <wps:spPr>
                        <a:xfrm>
                          <a:off x="0" y="0"/>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3A7489" id="_x0000_t32" coordsize="21600,21600" o:spt="32" o:oned="t" path="m,l21600,21600e" filled="f">
                <v:path arrowok="t" fillok="f" o:connecttype="none"/>
                <o:lock v:ext="edit" shapetype="t"/>
              </v:shapetype>
              <v:shape id="Straight Arrow Connector 5" o:spid="_x0000_s1026" type="#_x0000_t32" style="position:absolute;margin-left:211.5pt;margin-top:436.05pt;width:3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" strokecolor="black [3200]" strokeweight=".5pt">
                <v:stroke endarrow="block" joinstyle="miter"/>
              </v:shape>
            </w:pict>
          </mc:Fallback>
        </mc:AlternateContent>
      </w:r>
      <w:bookmarkStart w:id="2" w:name="_Hlk89918007"/>
      <w:r w:rsidR="00F369DF">
        <w:rPr>
          <w:noProof/>
        </w:rPr>
        <mc:AlternateContent>
          <mc:Choice Requires="wpg">
            <w:drawing>
              <wp:inline distT="0" distB="0" distL="0" distR="0" wp14:anchorId="7168B80D" wp14:editId="5CD75AAC">
                <wp:extent cx="5953125" cy="7372350"/>
                <wp:effectExtent l="0" t="0" r="28575" b="19050"/>
                <wp:docPr id="37" name="Group 37"/>
                <wp:cNvGraphicFramePr/>
                <a:graphic xmlns:a="http://schemas.openxmlformats.org/drawingml/2006/main">
                  <a:graphicData uri="http://schemas.microsoft.com/office/word/2010/wordprocessingGroup">
                    <wpg:wgp>
                      <wpg:cNvGrpSpPr/>
                      <wpg:grpSpPr>
                        <a:xfrm>
                          <a:off x="0" y="0"/>
                          <a:ext cx="5953125" cy="7372350"/>
                          <a:chOff x="-3" y="-145197"/>
                          <a:chExt cx="5953128" cy="8021984"/>
                        </a:xfrm>
                      </wpg:grpSpPr>
                      <wpg:grpSp>
                        <wpg:cNvPr id="29" name="Group 29"/>
                        <wpg:cNvGrpSpPr/>
                        <wpg:grpSpPr>
                          <a:xfrm>
                            <a:off x="-3" y="-145197"/>
                            <a:ext cx="5932808" cy="6845132"/>
                            <a:chOff x="-3" y="-489015"/>
                            <a:chExt cx="5932944" cy="6845300"/>
                          </a:xfrm>
                        </wpg:grpSpPr>
                        <wps:wsp>
                          <wps:cNvPr id="1" name="Rectangle 1"/>
                          <wps:cNvSpPr/>
                          <wps:spPr>
                            <a:xfrm>
                              <a:off x="469095" y="-489015"/>
                              <a:ext cx="3826778" cy="12466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D44E7" w14:textId="77777777" w:rsidR="00DE2E19" w:rsidRPr="00F369DF" w:rsidRDefault="00DE2E19"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46387" y="1122242"/>
                              <a:ext cx="210142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93BA4" w14:textId="410AB13A" w:rsidR="00DE2E19" w:rsidRPr="00F369DF" w:rsidRDefault="00DE2E19" w:rsidP="00F369DF">
                                <w:pPr>
                                  <w:jc w:val="center"/>
                                  <w:rPr>
                                    <w:sz w:val="22"/>
                                    <w:szCs w:val="22"/>
                                  </w:rPr>
                                </w:pPr>
                                <w:r>
                                  <w:rPr>
                                    <w:sz w:val="22"/>
                                    <w:szCs w:val="22"/>
                                  </w:rPr>
                                  <w:t xml:space="preserve">Identified </w:t>
                                </w:r>
                                <w:r w:rsidRPr="00F369DF">
                                  <w:rPr>
                                    <w:sz w:val="22"/>
                                    <w:szCs w:val="22"/>
                                  </w:rPr>
                                  <w:t xml:space="preserve">192 studies </w:t>
                                </w:r>
                                <w:r>
                                  <w:rPr>
                                    <w:sz w:val="22"/>
                                    <w:szCs w:val="22"/>
                                  </w:rPr>
                                  <w:t xml:space="preserve">for </w:t>
                                </w:r>
                                <w:r w:rsidRPr="00F369DF">
                                  <w:rPr>
                                    <w:sz w:val="22"/>
                                    <w:szCs w:val="22"/>
                                  </w:rPr>
                                  <w:t>included in the pool of studies for further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2163" y="2320399"/>
                              <a:ext cx="205778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1E7BA" w14:textId="77777777" w:rsidR="00DE2E19" w:rsidRPr="00F369DF" w:rsidRDefault="00DE2E19" w:rsidP="00F369DF">
                                <w:pPr>
                                  <w:jc w:val="center"/>
                                  <w:rPr>
                                    <w:sz w:val="22"/>
                                    <w:szCs w:val="22"/>
                                  </w:rPr>
                                </w:pPr>
                                <w:r w:rsidRPr="00F369DF">
                                  <w:rPr>
                                    <w:sz w:val="22"/>
                                    <w:szCs w:val="22"/>
                                  </w:rPr>
                                  <w:t>192 studies screened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46387" y="3786287"/>
                              <a:ext cx="208734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3D303" w14:textId="5E7C01E9" w:rsidR="00DE2E19" w:rsidRPr="00F369DF" w:rsidRDefault="00DE2E19"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46388" y="5394502"/>
                              <a:ext cx="1993411"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31173" w14:textId="381B36A9" w:rsidR="00DE2E19" w:rsidRPr="00F369DF" w:rsidRDefault="00DE2E19"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61386" y="915139"/>
                              <a:ext cx="2743200" cy="1140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15041" w14:textId="77777777" w:rsidR="00DE2E19" w:rsidRPr="00F369DF" w:rsidRDefault="00DE2E19" w:rsidP="00F369DF">
                                <w:pPr>
                                  <w:jc w:val="center"/>
                                  <w:rPr>
                                    <w:b/>
                                    <w:bCs/>
                                    <w:sz w:val="20"/>
                                    <w:szCs w:val="20"/>
                                    <w:u w:val="single"/>
                                  </w:rPr>
                                </w:pPr>
                                <w:r w:rsidRPr="00F369DF">
                                  <w:rPr>
                                    <w:b/>
                                    <w:bCs/>
                                    <w:sz w:val="20"/>
                                    <w:szCs w:val="20"/>
                                    <w:u w:val="single"/>
                                  </w:rPr>
                                  <w:t>Criteria for inclusion</w:t>
                                </w:r>
                              </w:p>
                              <w:p w14:paraId="4F80A19B" w14:textId="77777777" w:rsidR="00DE2E19" w:rsidRPr="00F369DF" w:rsidRDefault="00DE2E19"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DE2E19" w:rsidRPr="00F369DF" w:rsidRDefault="00DE2E19"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DE2E19" w:rsidRPr="00F369DF" w:rsidRDefault="00DE2E19"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DE2E19" w:rsidRPr="00F369DF" w:rsidRDefault="00DE2E19"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401071" y="-87935"/>
                              <a:ext cx="1147578"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F3B119E"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98405" y="1256071"/>
                              <a:ext cx="1342246"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281FC8B2"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16200000">
                              <a:off x="-416428" y="2630851"/>
                              <a:ext cx="1186361" cy="337348"/>
                            </a:xfrm>
                            <a:prstGeom prst="rect">
                              <a:avLst/>
                            </a:prstGeom>
                            <a:ln/>
                          </wps:spPr>
                          <wps:style>
                            <a:lnRef idx="2">
                              <a:schemeClr val="dk1"/>
                            </a:lnRef>
                            <a:fillRef idx="1">
                              <a:schemeClr val="lt1"/>
                            </a:fillRef>
                            <a:effectRef idx="0">
                              <a:schemeClr val="dk1"/>
                            </a:effectRef>
                            <a:fontRef idx="minor">
                              <a:schemeClr val="dk1"/>
                            </a:fontRef>
                          </wps:style>
                          <wps:txbx>
                            <w:txbxContent>
                              <w:p w14:paraId="66631686"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16200000">
                              <a:off x="-465778" y="4071184"/>
                              <a:ext cx="1293151"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026405EC"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487697" y="5497924"/>
                              <a:ext cx="1371283"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5243F025"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70691" y="2291498"/>
                              <a:ext cx="2762250" cy="8817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0AB3D" w14:textId="77777777" w:rsidR="00DE2E19" w:rsidRPr="00F369DF" w:rsidRDefault="00DE2E19" w:rsidP="00F369DF">
                                <w:pPr>
                                  <w:jc w:val="center"/>
                                  <w:rPr>
                                    <w:b/>
                                    <w:bCs/>
                                    <w:sz w:val="20"/>
                                    <w:szCs w:val="20"/>
                                    <w:u w:val="single"/>
                                  </w:rPr>
                                </w:pPr>
                                <w:r w:rsidRPr="00F369DF">
                                  <w:rPr>
                                    <w:b/>
                                    <w:bCs/>
                                    <w:sz w:val="20"/>
                                    <w:szCs w:val="20"/>
                                    <w:u w:val="single"/>
                                  </w:rPr>
                                  <w:t>Criteria for exclusion</w:t>
                                </w:r>
                              </w:p>
                              <w:p w14:paraId="4A3395A3" w14:textId="77777777" w:rsidR="00DE2E19" w:rsidRPr="002F6BFD" w:rsidRDefault="00DE2E19"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DE2E19" w:rsidRPr="002F6BFD" w:rsidRDefault="00DE2E19"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02924" y="759763"/>
                              <a:ext cx="0" cy="319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787158" y="1939724"/>
                              <a:ext cx="0" cy="327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1802924" y="3128096"/>
                              <a:ext cx="0" cy="579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818689" y="4543469"/>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767248" y="154542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786625" y="264899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 name="Rectangle 32"/>
                        <wps:cNvSpPr/>
                        <wps:spPr>
                          <a:xfrm>
                            <a:off x="691779" y="7152959"/>
                            <a:ext cx="1953584" cy="723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9604" w14:textId="41A7864B" w:rsidR="00DE2E19" w:rsidRPr="00F369DF" w:rsidRDefault="00DE2E19"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699516" y="7481838"/>
                            <a:ext cx="390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3157701" y="5596549"/>
                            <a:ext cx="2795424" cy="1160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B0BC4" w14:textId="737324B8" w:rsidR="00DE2E19" w:rsidRDefault="00E434F5"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w:t>
                              </w:r>
                              <w:r w:rsidR="00DE2E19">
                                <w:rPr>
                                  <w:rFonts w:ascii="Times New Roman" w:eastAsia="Times New Roman" w:hAnsi="Times New Roman" w:cs="Times New Roman"/>
                                  <w:color w:val="0E101A"/>
                                  <w:sz w:val="20"/>
                                  <w:szCs w:val="20"/>
                                  <w:lang w:val="en-CA"/>
                                </w:rPr>
                                <w:t>stimated provisioning and regulating meta-regression models</w:t>
                              </w:r>
                            </w:p>
                            <w:p w14:paraId="411E9F0B" w14:textId="4AB8820B" w:rsidR="00DE2E19" w:rsidRPr="00A9251D" w:rsidRDefault="00DE2E19"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DE2E19" w:rsidRPr="005765ED" w:rsidRDefault="00DE2E19"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794641" y="6517921"/>
                            <a:ext cx="0" cy="579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168B80D" id="Group 37" o:spid="_x0000_s1028" style="width:468.75pt;height:580.5pt;mso-position-horizontal-relative:char;mso-position-vertical-relative:line" coordorigin=",-1451" coordsize="59531,8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">
                <v:group id="Group 29" o:spid="_x0000_s1029" style="position:absolute;top:-1451;width:59328;height:68450" coordorigin=",-4890" coordsize="59329,6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30" style="position:absolute;left:4690;top:-4890;width:38268;height:12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5EED44E7" w14:textId="77777777" w:rsidR="00DE2E19" w:rsidRPr="00F369DF" w:rsidRDefault="00DE2E19"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v:textbox>
                  </v:rect>
                  <v:rect id="Rectangle 4" o:spid="_x0000_s1031" style="position:absolute;left:6463;top:11222;width:21015;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F793BA4" w14:textId="410AB13A" w:rsidR="00DE2E19" w:rsidRPr="00F369DF" w:rsidRDefault="00DE2E19" w:rsidP="00F369DF">
                          <w:pPr>
                            <w:jc w:val="center"/>
                            <w:rPr>
                              <w:sz w:val="22"/>
                              <w:szCs w:val="22"/>
                            </w:rPr>
                          </w:pPr>
                          <w:r>
                            <w:rPr>
                              <w:sz w:val="22"/>
                              <w:szCs w:val="22"/>
                            </w:rPr>
                            <w:t xml:space="preserve">Identified </w:t>
                          </w:r>
                          <w:r w:rsidRPr="00F369DF">
                            <w:rPr>
                              <w:sz w:val="22"/>
                              <w:szCs w:val="22"/>
                            </w:rPr>
                            <w:t xml:space="preserve">192 studies </w:t>
                          </w:r>
                          <w:r>
                            <w:rPr>
                              <w:sz w:val="22"/>
                              <w:szCs w:val="22"/>
                            </w:rPr>
                            <w:t xml:space="preserve">for </w:t>
                          </w:r>
                          <w:r w:rsidRPr="00F369DF">
                            <w:rPr>
                              <w:sz w:val="22"/>
                              <w:szCs w:val="22"/>
                            </w:rPr>
                            <w:t>included in the pool of studies for further reading</w:t>
                          </w:r>
                        </w:p>
                      </w:txbxContent>
                    </v:textbox>
                  </v:rect>
                  <v:rect id="Rectangle 6" o:spid="_x0000_s1032" style="position:absolute;left:6621;top:23203;width:205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78F1E7BA" w14:textId="77777777" w:rsidR="00DE2E19" w:rsidRPr="00F369DF" w:rsidRDefault="00DE2E19" w:rsidP="00F369DF">
                          <w:pPr>
                            <w:jc w:val="center"/>
                            <w:rPr>
                              <w:sz w:val="22"/>
                              <w:szCs w:val="22"/>
                            </w:rPr>
                          </w:pPr>
                          <w:r w:rsidRPr="00F369DF">
                            <w:rPr>
                              <w:sz w:val="22"/>
                              <w:szCs w:val="22"/>
                            </w:rPr>
                            <w:t>192 studies screened</w:t>
                          </w:r>
                        </w:p>
                      </w:txbxContent>
                    </v:textbox>
                  </v:rect>
                  <v:rect id="Rectangle 8" o:spid="_x0000_s1033" style="position:absolute;left:6463;top:37862;width:2087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353D303" w14:textId="5E7C01E9" w:rsidR="00DE2E19" w:rsidRPr="00F369DF" w:rsidRDefault="00DE2E19" w:rsidP="00F369DF">
                          <w:pPr>
                            <w:jc w:val="center"/>
                            <w:rPr>
                              <w:sz w:val="22"/>
                              <w:szCs w:val="22"/>
                            </w:rPr>
                          </w:pPr>
                          <w:r w:rsidRPr="00F369DF">
                            <w:rPr>
                              <w:sz w:val="22"/>
                              <w:szCs w:val="22"/>
                            </w:rPr>
                            <w:t>Identified 45 studies</w:t>
                          </w:r>
                          <w:r>
                            <w:rPr>
                              <w:sz w:val="22"/>
                              <w:szCs w:val="22"/>
                            </w:rPr>
                            <w:t xml:space="preserve"> for quantitative</w:t>
                          </w:r>
                          <w:r w:rsidRPr="00F369DF">
                            <w:rPr>
                              <w:sz w:val="22"/>
                              <w:szCs w:val="22"/>
                            </w:rPr>
                            <w:t xml:space="preserve"> meta-analysis </w:t>
                          </w:r>
                        </w:p>
                      </w:txbxContent>
                    </v:textbox>
                  </v:rect>
                  <v:rect id="Rectangle 11" o:spid="_x0000_s1034" style="position:absolute;left:6463;top:53945;width:1993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1D31173" w14:textId="381B36A9" w:rsidR="00DE2E19" w:rsidRPr="00F369DF" w:rsidRDefault="00DE2E19" w:rsidP="00F369DF">
                          <w:pPr>
                            <w:jc w:val="center"/>
                            <w:rPr>
                              <w:sz w:val="22"/>
                              <w:szCs w:val="22"/>
                            </w:rPr>
                          </w:pPr>
                          <w:r w:rsidRPr="00F369DF">
                            <w:rPr>
                              <w:sz w:val="22"/>
                              <w:szCs w:val="22"/>
                            </w:rPr>
                            <w:t>Meta-</w:t>
                          </w:r>
                          <w:r>
                            <w:rPr>
                              <w:sz w:val="22"/>
                              <w:szCs w:val="22"/>
                            </w:rPr>
                            <w:t>a</w:t>
                          </w:r>
                          <w:r w:rsidRPr="00F369DF">
                            <w:rPr>
                              <w:sz w:val="22"/>
                              <w:szCs w:val="22"/>
                            </w:rPr>
                            <w:t>nalysi</w:t>
                          </w:r>
                          <w:r>
                            <w:rPr>
                              <w:sz w:val="22"/>
                              <w:szCs w:val="22"/>
                            </w:rPr>
                            <w:t>s model estimation</w:t>
                          </w:r>
                        </w:p>
                      </w:txbxContent>
                    </v:textbox>
                  </v:rect>
                  <v:rect id="Rectangle 12" o:spid="_x0000_s1035" style="position:absolute;left:31613;top:9151;width:27432;height:1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9515041" w14:textId="77777777" w:rsidR="00DE2E19" w:rsidRPr="00F369DF" w:rsidRDefault="00DE2E19" w:rsidP="00F369DF">
                          <w:pPr>
                            <w:jc w:val="center"/>
                            <w:rPr>
                              <w:b/>
                              <w:bCs/>
                              <w:sz w:val="20"/>
                              <w:szCs w:val="20"/>
                              <w:u w:val="single"/>
                            </w:rPr>
                          </w:pPr>
                          <w:r w:rsidRPr="00F369DF">
                            <w:rPr>
                              <w:b/>
                              <w:bCs/>
                              <w:sz w:val="20"/>
                              <w:szCs w:val="20"/>
                              <w:u w:val="single"/>
                            </w:rPr>
                            <w:t>Criteria for inclusion</w:t>
                          </w:r>
                        </w:p>
                        <w:p w14:paraId="4F80A19B" w14:textId="77777777" w:rsidR="00DE2E19" w:rsidRPr="00F369DF" w:rsidRDefault="00DE2E19"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DE2E19" w:rsidRPr="00F369DF" w:rsidRDefault="00DE2E19"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DE2E19" w:rsidRPr="00F369DF" w:rsidRDefault="00DE2E19"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DE2E19" w:rsidRPr="00F369DF" w:rsidRDefault="00DE2E19"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v:textbox>
                  </v:rect>
                  <v:rect id="Rectangle 14" o:spid="_x0000_s1036" style="position:absolute;left:-4011;top:-879;width:11475;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" fillcolor="white [3201]" strokecolor="black [3200]" strokeweight="1pt">
                    <v:textbox>
                      <w:txbxContent>
                        <w:p w14:paraId="4F3B119E"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Identification</w:t>
                          </w:r>
                        </w:p>
                      </w:txbxContent>
                    </v:textbox>
                  </v:rect>
                  <v:rect id="Rectangle 15" o:spid="_x0000_s1037" style="position:absolute;left:-4985;top:12561;width:1342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" fillcolor="white [3201]" strokecolor="black [3200]" strokeweight="1pt">
                    <v:textbox>
                      <w:txbxContent>
                        <w:p w14:paraId="281FC8B2"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Screening</w:t>
                          </w:r>
                        </w:p>
                      </w:txbxContent>
                    </v:textbox>
                  </v:rect>
                  <v:rect id="Rectangle 16" o:spid="_x0000_s1038" style="position:absolute;left:-4165;top:26308;width:11864;height:33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" fillcolor="white [3201]" strokecolor="black [3200]" strokeweight="1pt">
                    <v:textbox>
                      <w:txbxContent>
                        <w:p w14:paraId="66631686"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Eligibility</w:t>
                          </w:r>
                        </w:p>
                      </w:txbxContent>
                    </v:textbox>
                  </v:rect>
                  <v:rect id="Rectangle 17" o:spid="_x0000_s1039" style="position:absolute;left:-4658;top:40711;width:12931;height:34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" fillcolor="white [3201]" strokecolor="black [3200]" strokeweight="1pt">
                    <v:textbox>
                      <w:txbxContent>
                        <w:p w14:paraId="026405EC"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Inclusion</w:t>
                          </w:r>
                        </w:p>
                      </w:txbxContent>
                    </v:textbox>
                  </v:rect>
                  <v:rect id="Rectangle 18" o:spid="_x0000_s1040" style="position:absolute;left:-4877;top:54979;width:13712;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" fillcolor="white [3201]" strokecolor="black [3200]" strokeweight="1pt">
                    <v:textbox>
                      <w:txbxContent>
                        <w:p w14:paraId="5243F025" w14:textId="77777777" w:rsidR="00DE2E19" w:rsidRPr="00F369DF" w:rsidRDefault="00DE2E19" w:rsidP="00F369DF">
                          <w:pPr>
                            <w:jc w:val="center"/>
                            <w:rPr>
                              <w:b/>
                              <w:bCs/>
                              <w:color w:val="000000" w:themeColor="text1"/>
                              <w:sz w:val="20"/>
                              <w:szCs w:val="20"/>
                            </w:rPr>
                          </w:pPr>
                          <w:r w:rsidRPr="00F369DF">
                            <w:rPr>
                              <w:b/>
                              <w:bCs/>
                              <w:color w:val="000000" w:themeColor="text1"/>
                              <w:sz w:val="20"/>
                              <w:szCs w:val="20"/>
                            </w:rPr>
                            <w:t>Model Estimation</w:t>
                          </w:r>
                        </w:p>
                      </w:txbxContent>
                    </v:textbox>
                  </v:rect>
                  <v:rect id="Rectangle 19" o:spid="_x0000_s1041" style="position:absolute;left:31706;top:22914;width:27623;height:8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360AB3D" w14:textId="77777777" w:rsidR="00DE2E19" w:rsidRPr="00F369DF" w:rsidRDefault="00DE2E19" w:rsidP="00F369DF">
                          <w:pPr>
                            <w:jc w:val="center"/>
                            <w:rPr>
                              <w:b/>
                              <w:bCs/>
                              <w:sz w:val="20"/>
                              <w:szCs w:val="20"/>
                              <w:u w:val="single"/>
                            </w:rPr>
                          </w:pPr>
                          <w:r w:rsidRPr="00F369DF">
                            <w:rPr>
                              <w:b/>
                              <w:bCs/>
                              <w:sz w:val="20"/>
                              <w:szCs w:val="20"/>
                              <w:u w:val="single"/>
                            </w:rPr>
                            <w:t>Criteria for exclusion</w:t>
                          </w:r>
                        </w:p>
                        <w:p w14:paraId="4A3395A3" w14:textId="77777777" w:rsidR="00DE2E19" w:rsidRPr="002F6BFD" w:rsidRDefault="00DE2E19"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 xml:space="preserve">insufficient detail about wetland values </w:t>
                          </w:r>
                        </w:p>
                        <w:p w14:paraId="5DA194AA" w14:textId="51DA9930" w:rsidR="00DE2E19" w:rsidRPr="002F6BFD" w:rsidRDefault="00DE2E19" w:rsidP="006F1F5E">
                          <w:pPr>
                            <w:pStyle w:val="ListParagraph"/>
                            <w:numPr>
                              <w:ilvl w:val="0"/>
                              <w:numId w:val="16"/>
                            </w:numPr>
                            <w:spacing w:after="160"/>
                            <w:ind w:left="284" w:hanging="284"/>
                            <w:rPr>
                              <w:rFonts w:ascii="Times New Roman" w:eastAsia="Times New Roman" w:hAnsi="Times New Roman" w:cs="Times New Roman"/>
                              <w:color w:val="0E101A"/>
                              <w:sz w:val="20"/>
                              <w:szCs w:val="20"/>
                            </w:rPr>
                          </w:pPr>
                          <w:r w:rsidRPr="002F6BFD">
                            <w:rPr>
                              <w:rFonts w:ascii="Times New Roman" w:eastAsia="Times New Roman" w:hAnsi="Times New Roman" w:cs="Times New Roman"/>
                              <w:color w:val="0E101A"/>
                              <w:sz w:val="20"/>
                              <w:szCs w:val="20"/>
                            </w:rPr>
                            <w:t>missing information on wetland area or data that could enabled wetland area estimation</w:t>
                          </w:r>
                        </w:p>
                      </w:txbxContent>
                    </v:textbox>
                  </v:rect>
                  <v:shapetype id="_x0000_t32" coordsize="21600,21600" o:spt="32" o:oned="t" path="m,l21600,21600e" filled="f">
                    <v:path arrowok="t" fillok="f" o:connecttype="none"/>
                    <o:lock v:ext="edit" shapetype="t"/>
                  </v:shapetype>
                  <v:shape id="Straight Arrow Connector 21" o:spid="_x0000_s1042" type="#_x0000_t32" style="position:absolute;left:18029;top:75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3" type="#_x0000_t32" style="position:absolute;left:17871;top:19397;width:0;height:3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4" type="#_x0000_t32" style="position:absolute;left:18029;top:31280;width:0;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45" type="#_x0000_t32" style="position:absolute;left:18186;top:45434;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6" type="#_x0000_t32" style="position:absolute;left:27672;top:1545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7" type="#_x0000_t32" style="position:absolute;left:27866;top:26489;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group>
                <v:rect id="Rectangle 32" o:spid="_x0000_s1048" style="position:absolute;left:6917;top:71529;width:19536;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CA29604" w14:textId="41A7864B" w:rsidR="00DE2E19" w:rsidRPr="00F369DF" w:rsidRDefault="00DE2E19" w:rsidP="00F369DF">
                        <w:pPr>
                          <w:spacing w:line="259" w:lineRule="auto"/>
                          <w:jc w:val="center"/>
                          <w:rPr>
                            <w:sz w:val="22"/>
                            <w:szCs w:val="22"/>
                          </w:rPr>
                        </w:pPr>
                        <w:r w:rsidRPr="00F369DF">
                          <w:rPr>
                            <w:sz w:val="22"/>
                            <w:szCs w:val="22"/>
                          </w:rPr>
                          <w:t xml:space="preserve">Meta-regression </w:t>
                        </w:r>
                        <w:r>
                          <w:rPr>
                            <w:sz w:val="22"/>
                            <w:szCs w:val="22"/>
                          </w:rPr>
                          <w:t>b</w:t>
                        </w:r>
                        <w:r w:rsidRPr="00F369DF">
                          <w:rPr>
                            <w:sz w:val="22"/>
                            <w:szCs w:val="22"/>
                          </w:rPr>
                          <w:t xml:space="preserve">enefit </w:t>
                        </w:r>
                        <w:r>
                          <w:rPr>
                            <w:sz w:val="22"/>
                            <w:szCs w:val="22"/>
                          </w:rPr>
                          <w:t>t</w:t>
                        </w:r>
                        <w:r w:rsidRPr="00F369DF">
                          <w:rPr>
                            <w:sz w:val="22"/>
                            <w:szCs w:val="22"/>
                          </w:rPr>
                          <w:t>ransfer</w:t>
                        </w:r>
                      </w:p>
                    </w:txbxContent>
                  </v:textbox>
                </v:rect>
                <v:shape id="Straight Arrow Connector 34" o:spid="_x0000_s1049" type="#_x0000_t32" style="position:absolute;left:26995;top:74818;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Rectangle 35" o:spid="_x0000_s1050" style="position:absolute;left:31577;top:55965;width:27954;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684B0BC4" w14:textId="737324B8" w:rsidR="00DE2E19" w:rsidRDefault="00E434F5"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E</w:t>
                        </w:r>
                        <w:r w:rsidR="00DE2E19">
                          <w:rPr>
                            <w:rFonts w:ascii="Times New Roman" w:eastAsia="Times New Roman" w:hAnsi="Times New Roman" w:cs="Times New Roman"/>
                            <w:color w:val="0E101A"/>
                            <w:sz w:val="20"/>
                            <w:szCs w:val="20"/>
                            <w:lang w:val="en-CA"/>
                          </w:rPr>
                          <w:t>stimated provisioning and regulating meta-regression models</w:t>
                        </w:r>
                      </w:p>
                      <w:p w14:paraId="411E9F0B" w14:textId="4AB8820B" w:rsidR="00DE2E19" w:rsidRPr="00A9251D" w:rsidRDefault="00DE2E19" w:rsidP="00DE2E19">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compared log-log and log-linear functional forms.</w:t>
                        </w:r>
                      </w:p>
                      <w:p w14:paraId="727C2924" w14:textId="2748C4DD" w:rsidR="00DE2E19" w:rsidRPr="005765ED" w:rsidRDefault="00DE2E19" w:rsidP="00DE2E19">
                        <w:pPr>
                          <w:pStyle w:val="ListParagraph"/>
                          <w:numPr>
                            <w:ilvl w:val="0"/>
                            <w:numId w:val="14"/>
                          </w:numPr>
                          <w:spacing w:after="160"/>
                          <w:ind w:left="284" w:hanging="284"/>
                          <w:rPr>
                            <w:b/>
                            <w:bCs/>
                            <w:sz w:val="20"/>
                            <w:szCs w:val="20"/>
                            <w:u w:val="single"/>
                          </w:rPr>
                        </w:pPr>
                        <w:r>
                          <w:rPr>
                            <w:rFonts w:ascii="Times New Roman" w:eastAsia="Times New Roman" w:hAnsi="Times New Roman" w:cs="Times New Roman"/>
                            <w:color w:val="0E101A"/>
                            <w:sz w:val="20"/>
                            <w:szCs w:val="20"/>
                          </w:rPr>
                          <w:t>Sample sizes for the provisioning and regulating models are 27 and 22, respectively.</w:t>
                        </w:r>
                      </w:p>
                    </w:txbxContent>
                  </v:textbox>
                </v:rect>
                <v:shape id="Straight Arrow Connector 36" o:spid="_x0000_s1051" type="#_x0000_t32" style="position:absolute;left:17946;top:65179;width:0;height:5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w10:anchorlock/>
              </v:group>
            </w:pict>
          </mc:Fallback>
        </mc:AlternateContent>
      </w:r>
    </w:p>
    <w:p w14:paraId="45D89206" w14:textId="77777777" w:rsidR="00741E45" w:rsidRDefault="00741E45" w:rsidP="00741E45">
      <w:pPr>
        <w:spacing w:after="120"/>
        <w:ind w:firstLine="142"/>
        <w:rPr>
          <w:b/>
          <w:bCs/>
          <w:color w:val="000033"/>
          <w:shd w:val="clear" w:color="auto" w:fill="FFFFFF"/>
        </w:rPr>
      </w:pPr>
    </w:p>
    <w:p w14:paraId="4530353F" w14:textId="7A65BBDF" w:rsidR="00F369DF" w:rsidRDefault="00F369DF" w:rsidP="00741E45">
      <w:pPr>
        <w:spacing w:after="120"/>
        <w:ind w:firstLine="142"/>
        <w:rPr>
          <w:b/>
          <w:bCs/>
          <w:color w:val="000033"/>
          <w:shd w:val="clear" w:color="auto" w:fill="FFFFFF"/>
        </w:rPr>
      </w:pPr>
      <w:r w:rsidRPr="00982D8E">
        <w:rPr>
          <w:b/>
          <w:bCs/>
          <w:color w:val="000033"/>
          <w:shd w:val="clear" w:color="auto" w:fill="FFFFFF"/>
        </w:rPr>
        <w:t xml:space="preserve">Figure </w:t>
      </w:r>
      <w:r w:rsidR="00982D8E" w:rsidRPr="00982D8E">
        <w:rPr>
          <w:b/>
          <w:bCs/>
          <w:color w:val="000033"/>
          <w:shd w:val="clear" w:color="auto" w:fill="FFFFFF"/>
        </w:rPr>
        <w:t xml:space="preserve">2 </w:t>
      </w:r>
      <w:r w:rsidRPr="00982D8E">
        <w:rPr>
          <w:b/>
          <w:bCs/>
          <w:color w:val="000033"/>
          <w:shd w:val="clear" w:color="auto" w:fill="FFFFFF"/>
        </w:rPr>
        <w:t>Wetland ecosystem service value evaluation flowchart</w:t>
      </w:r>
    </w:p>
    <w:bookmarkEnd w:id="2"/>
    <w:p w14:paraId="2BE56288" w14:textId="77777777" w:rsidR="00741E45" w:rsidRDefault="00741E45" w:rsidP="00741E45">
      <w:pPr>
        <w:spacing w:after="120"/>
        <w:ind w:firstLine="142"/>
        <w:rPr>
          <w:rFonts w:ascii="Verdana" w:hAnsi="Verdana"/>
          <w:color w:val="000033"/>
          <w:sz w:val="17"/>
          <w:szCs w:val="17"/>
          <w:shd w:val="clear" w:color="auto" w:fill="FFFFFF"/>
        </w:rPr>
      </w:pP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lastRenderedPageBreak/>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32A4F02"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w:t>
      </w:r>
      <w:r w:rsidR="00E434F5">
        <w:rPr>
          <w:color w:val="0E101A"/>
        </w:rPr>
        <w:t xml:space="preserve">was </w:t>
      </w:r>
      <w:r>
        <w:rPr>
          <w:color w:val="0E101A"/>
        </w:rPr>
        <w:t xml:space="preserve">expected to have a positive impact on both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sidR="00105192">
        <w:rPr>
          <w:color w:val="0E101A"/>
        </w:rPr>
        <w:t>wetland values</w:t>
      </w:r>
      <w:r>
        <w:rPr>
          <w:color w:val="0E101A"/>
        </w:rPr>
        <w:t xml:space="preserve">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w:t>
      </w:r>
      <w:r w:rsidR="00105192">
        <w:rPr>
          <w:color w:val="0E101A"/>
        </w:rPr>
        <w:t>-</w:t>
      </w:r>
      <w:r w:rsidR="00106F13">
        <w:rPr>
          <w:color w:val="0E101A"/>
        </w:rPr>
        <w:t>km resolution)</w:t>
      </w:r>
      <w:r>
        <w:rPr>
          <w:color w:val="0E101A"/>
        </w:rPr>
        <w:t xml:space="preserve"> that modeled distribution of </w:t>
      </w:r>
      <w:r w:rsidR="00105192">
        <w:rPr>
          <w:color w:val="0E101A"/>
        </w:rPr>
        <w:t xml:space="preserve">the </w:t>
      </w:r>
      <w:r>
        <w:rPr>
          <w:color w:val="0E101A"/>
        </w:rPr>
        <w:t xml:space="preserve">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w:t>
      </w:r>
      <w:r w:rsidR="00E434F5">
        <w:rPr>
          <w:color w:val="0E101A"/>
        </w:rPr>
        <w:t xml:space="preserve">as </w:t>
      </w:r>
      <w:r>
        <w:rPr>
          <w:color w:val="0E101A"/>
        </w:rPr>
        <w:t xml:space="preserve">the coordinates overlapped ‘no data' cells. For these, we calculated human population density by extracting the nearest density available to that point. </w:t>
      </w:r>
    </w:p>
    <w:p w14:paraId="6683EC3C" w14:textId="71526020"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E434F5">
        <w:rPr>
          <w:color w:val="0E101A"/>
        </w:rPr>
        <w:t xml:space="preserve">was </w:t>
      </w:r>
      <w:r w:rsidR="003968AF">
        <w:rPr>
          <w:color w:val="0E101A"/>
        </w:rPr>
        <w:t xml:space="preserve">expected to have a positive effect on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105192">
        <w:rPr>
          <w:color w:val="0E101A"/>
        </w:rPr>
        <w:t>wetland values</w:t>
      </w:r>
      <w:r w:rsidR="003968AF">
        <w:rPr>
          <w:color w:val="0E101A"/>
        </w:rPr>
        <w:t xml:space="preserve"> (Brundtland 1987; Brander et al. 2006; De Groot et al. 2012; </w:t>
      </w:r>
      <w:proofErr w:type="spellStart"/>
      <w:r w:rsidR="003968AF">
        <w:rPr>
          <w:color w:val="0E101A"/>
        </w:rPr>
        <w:t>Peimer</w:t>
      </w:r>
      <w:proofErr w:type="spellEnd"/>
      <w:r w:rsidR="003968AF">
        <w:rPr>
          <w:color w:val="0E101A"/>
        </w:rPr>
        <w:t xml:space="preserve">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proofErr w:type="spellStart"/>
      <w:r w:rsidR="009B7405">
        <w:rPr>
          <w:color w:val="0E101A"/>
        </w:rPr>
        <w:t>Serajuddin</w:t>
      </w:r>
      <w:proofErr w:type="spellEnd"/>
      <w:r w:rsidR="009B7405">
        <w:rPr>
          <w:color w:val="0E101A"/>
        </w:rPr>
        <w:t xml:space="preserve"> and Hamadeh 2021)</w:t>
      </w:r>
      <w:r w:rsidR="00CF06D8">
        <w:rPr>
          <w:color w:val="0E101A"/>
        </w:rPr>
        <w:t xml:space="preserve">. </w:t>
      </w:r>
    </w:p>
    <w:p w14:paraId="031515A9" w14:textId="2C0A584B" w:rsidR="0092049C" w:rsidRDefault="003968AF" w:rsidP="0092049C">
      <w:pPr>
        <w:pStyle w:val="NormalWeb"/>
        <w:spacing w:before="0" w:beforeAutospacing="0" w:after="0" w:afterAutospacing="0" w:line="480" w:lineRule="auto"/>
        <w:ind w:firstLine="720"/>
        <w:rPr>
          <w:color w:val="0E101A"/>
        </w:rPr>
      </w:pPr>
      <w:bookmarkStart w:id="3" w:name="_Hlk74149561"/>
      <w:r>
        <w:rPr>
          <w:color w:val="0E101A"/>
        </w:rPr>
        <w:t>Agricultural</w:t>
      </w:r>
      <w:r w:rsidR="00D76DE5">
        <w:rPr>
          <w:color w:val="0E101A"/>
        </w:rPr>
        <w:t xml:space="preserve"> productivity </w:t>
      </w:r>
      <w:r w:rsidR="004129DF">
        <w:rPr>
          <w:color w:val="0E101A"/>
        </w:rPr>
        <w:t>(</w:t>
      </w:r>
      <w:proofErr w:type="spellStart"/>
      <w:r w:rsidR="004129DF">
        <w:rPr>
          <w:color w:val="0E101A"/>
        </w:rPr>
        <w:t>AgTFP</w:t>
      </w:r>
      <w:proofErr w:type="spellEnd"/>
      <w:r w:rsidR="004129DF">
        <w:rPr>
          <w:color w:val="0E101A"/>
        </w:rPr>
        <w:t xml:space="preserve">) </w:t>
      </w:r>
      <w:r w:rsidR="001409D4">
        <w:rPr>
          <w:color w:val="0E101A"/>
        </w:rPr>
        <w:t xml:space="preserve">is the average value of crops and livestock produced in relation to the total cost of inputs </w:t>
      </w:r>
      <w:r>
        <w:rPr>
          <w:color w:val="0E101A"/>
        </w:rPr>
        <w:t>(land, labor, capital, and material resources</w:t>
      </w:r>
      <w:r w:rsidR="0093522A">
        <w:rPr>
          <w:color w:val="0E101A"/>
        </w:rPr>
        <w:t>)</w:t>
      </w:r>
      <w:r>
        <w:rPr>
          <w:color w:val="0E101A"/>
        </w:rPr>
        <w:t xml:space="preserve"> used in the</w:t>
      </w:r>
      <w:r w:rsidR="001409D4">
        <w:rPr>
          <w:color w:val="0E101A"/>
        </w:rPr>
        <w:t>ir</w:t>
      </w:r>
      <w:r>
        <w:rPr>
          <w:color w:val="0E101A"/>
        </w:rPr>
        <w:t xml:space="preserve"> production</w:t>
      </w:r>
      <w:r w:rsidR="00C24AC0">
        <w:rPr>
          <w:color w:val="0E101A"/>
        </w:rPr>
        <w:t xml:space="preserve">; </w:t>
      </w:r>
      <w:r w:rsidR="004129DF">
        <w:rPr>
          <w:color w:val="0E101A"/>
        </w:rPr>
        <w:t xml:space="preserve">we captured </w:t>
      </w:r>
      <w:proofErr w:type="spellStart"/>
      <w:r w:rsidR="004129DF">
        <w:rPr>
          <w:color w:val="0E101A"/>
        </w:rPr>
        <w:t>AgTFP</w:t>
      </w:r>
      <w:proofErr w:type="spellEnd"/>
      <w:r w:rsidR="004129DF">
        <w:rPr>
          <w:color w:val="0E101A"/>
        </w:rPr>
        <w:t xml:space="preserve"> with the total factor productivity index that measured the “average productivity of all the factors used </w:t>
      </w:r>
      <w:r w:rsidR="00E434F5">
        <w:rPr>
          <w:color w:val="0E101A"/>
        </w:rPr>
        <w:t xml:space="preserve">in </w:t>
      </w:r>
      <w:r w:rsidR="004129DF">
        <w:rPr>
          <w:color w:val="0E101A"/>
        </w:rPr>
        <w:t xml:space="preserve">the production of agricultural </w:t>
      </w:r>
      <w:r w:rsidR="00307CC6">
        <w:rPr>
          <w:color w:val="0E101A"/>
        </w:rPr>
        <w:t>commodities” (</w:t>
      </w:r>
      <w:r>
        <w:rPr>
          <w:color w:val="0E101A"/>
        </w:rPr>
        <w:t xml:space="preserve">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r w:rsidR="00EE3CEC">
        <w:rPr>
          <w:color w:val="0E101A"/>
        </w:rPr>
        <w:t>,</w:t>
      </w:r>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w:t>
      </w:r>
      <w:r w:rsidR="00152A6A">
        <w:rPr>
          <w:color w:val="0E101A"/>
        </w:rPr>
        <w:t>would</w:t>
      </w:r>
      <w:r>
        <w:rPr>
          <w:color w:val="0E101A"/>
        </w:rPr>
        <w:t xml:space="preserve"> mean a more </w:t>
      </w:r>
      <w:r w:rsidR="00982C8F">
        <w:rPr>
          <w:color w:val="0E101A"/>
        </w:rPr>
        <w:t xml:space="preserve">efficient agricultural production system which </w:t>
      </w:r>
      <w:r w:rsidR="00982C8F">
        <w:rPr>
          <w:color w:val="0E101A"/>
        </w:rPr>
        <w:lastRenderedPageBreak/>
        <w:t>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w:t>
      </w:r>
      <w:r w:rsidR="00982C8F">
        <w:rPr>
          <w:color w:val="0E101A"/>
        </w:rPr>
        <w:t xml:space="preserve"> </w:t>
      </w:r>
      <w:r>
        <w:rPr>
          <w:color w:val="0E101A"/>
        </w:rPr>
        <w:t xml:space="preserve">Therefore, agricultural productivity </w:t>
      </w:r>
      <w:r w:rsidR="00E434F5">
        <w:rPr>
          <w:color w:val="0E101A"/>
        </w:rPr>
        <w:t xml:space="preserve">was </w:t>
      </w:r>
      <w:r w:rsidR="0093522A">
        <w:rPr>
          <w:color w:val="0E101A"/>
        </w:rPr>
        <w:t xml:space="preserve">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3"/>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3E0DEDE1"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w:t>
      </w:r>
      <w:r w:rsidR="00CA4FAF">
        <w:rPr>
          <w:color w:val="0E101A"/>
        </w:rPr>
        <w:t>-</w:t>
      </w:r>
      <w:r>
        <w:rPr>
          <w:color w:val="0E101A"/>
        </w:rPr>
        <w:t xml:space="preserve">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 xml:space="preserve">or </w:t>
      </w:r>
      <w:r w:rsidR="00CA4FAF">
        <w:rPr>
          <w:color w:val="0E101A"/>
        </w:rPr>
        <w:t xml:space="preserve">monetization is </w:t>
      </w:r>
      <w:r w:rsidR="00BE3C60">
        <w:rPr>
          <w:color w:val="0E101A"/>
        </w:rPr>
        <w:t>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42022AFA" w:rsidR="003968AF" w:rsidRDefault="00153828" w:rsidP="008C2D6F">
      <w:pPr>
        <w:spacing w:line="480" w:lineRule="auto"/>
        <w:ind w:firstLine="720"/>
        <w:rPr>
          <w:color w:val="0E101A"/>
        </w:rPr>
      </w:pPr>
      <w:r>
        <w:rPr>
          <w:color w:val="0E101A"/>
        </w:rPr>
        <w:t>To calculate an index</w:t>
      </w:r>
      <w:r w:rsidR="00442154">
        <w:rPr>
          <w:color w:val="0E101A"/>
        </w:rPr>
        <w:t xml:space="preserve"> to represent biodiversity</w:t>
      </w:r>
      <w:r>
        <w:rPr>
          <w:color w:val="0E101A"/>
        </w:rPr>
        <w:t xml:space="preserve">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EA7A03">
        <w:rPr>
          <w:color w:val="0E101A"/>
        </w:rPr>
        <w:t>and</w:t>
      </w:r>
      <w:r w:rsidR="003968AF">
        <w:rPr>
          <w:color w:val="0E101A"/>
        </w:rPr>
        <w:t xml:space="preserve">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w:t>
      </w:r>
      <w:proofErr w:type="gramStart"/>
      <w:r w:rsidR="005B78CB">
        <w:rPr>
          <w:color w:val="0E101A"/>
        </w:rPr>
        <w:t xml:space="preserve">. </w:t>
      </w:r>
      <w:r w:rsidR="003968AF">
        <w:rPr>
          <w:color w:val="0E101A"/>
        </w:rPr>
        <w:t xml:space="preserve"> </w:t>
      </w:r>
      <w:proofErr w:type="gramEnd"/>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359BE28C" w:rsidR="003968AF" w:rsidRDefault="003968AF" w:rsidP="003968AF">
      <w:pPr>
        <w:pStyle w:val="NormalWeb"/>
        <w:spacing w:before="0" w:beforeAutospacing="0" w:after="0" w:afterAutospacing="0" w:line="480" w:lineRule="auto"/>
        <w:rPr>
          <w:color w:val="0E101A"/>
        </w:rPr>
      </w:pPr>
      <w:r>
        <w:rPr>
          <w:color w:val="0E101A"/>
        </w:rPr>
        <w:t>           No</w:t>
      </w:r>
      <w:r w:rsidR="00CA4FAF">
        <w:rPr>
          <w:color w:val="0E101A"/>
        </w:rPr>
        <w:t>-</w:t>
      </w:r>
      <w:r>
        <w:rPr>
          <w:color w:val="0E101A"/>
        </w:rPr>
        <w:t>net</w:t>
      </w:r>
      <w:r w:rsidR="00CA4FAF">
        <w:rPr>
          <w:color w:val="0E101A"/>
        </w:rPr>
        <w:t>-</w:t>
      </w:r>
      <w:r>
        <w:rPr>
          <w:color w:val="0E101A"/>
        </w:rPr>
        <w:t>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w:t>
      </w:r>
      <w:r w:rsidR="00CA4FAF">
        <w:rPr>
          <w:color w:val="0E101A"/>
        </w:rPr>
        <w:t>,</w:t>
      </w:r>
      <w:r>
        <w:rPr>
          <w:color w:val="0E101A"/>
        </w:rPr>
        <w:t xml:space="preserve"> and restoration efforts </w:t>
      </w:r>
      <w:r w:rsidR="0093522A">
        <w:rPr>
          <w:color w:val="0E101A"/>
        </w:rPr>
        <w:t xml:space="preserve">when </w:t>
      </w:r>
      <w:r w:rsidR="00CA4FAF">
        <w:rPr>
          <w:color w:val="0E101A"/>
        </w:rPr>
        <w:t>a</w:t>
      </w:r>
      <w:r>
        <w:rPr>
          <w:color w:val="0E101A"/>
        </w:rPr>
        <w:t xml:space="preserve"> wetland </w:t>
      </w:r>
      <w:r w:rsidR="008C2D6F">
        <w:rPr>
          <w:color w:val="0E101A"/>
        </w:rPr>
        <w:t>is</w:t>
      </w:r>
      <w:r>
        <w:rPr>
          <w:color w:val="0E101A"/>
        </w:rPr>
        <w:t xml:space="preserve"> </w:t>
      </w:r>
      <w:r w:rsidR="00CA4FAF">
        <w:rPr>
          <w:color w:val="0E101A"/>
        </w:rPr>
        <w:lastRenderedPageBreak/>
        <w:t>converted to another land use</w:t>
      </w:r>
      <w:r>
        <w:rPr>
          <w:color w:val="0E101A"/>
        </w:rPr>
        <w:t xml:space="preserve">.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proofErr w:type="spellStart"/>
      <w:r w:rsidR="002A1CE5">
        <w:t>Peimer</w:t>
      </w:r>
      <w:proofErr w:type="spellEnd"/>
      <w:r w:rsidR="002A1CE5">
        <w:t xml:space="preserve">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7A01CE15"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We expect</w:t>
      </w:r>
      <w:r w:rsidR="00442154">
        <w:rPr>
          <w:color w:val="0E101A"/>
        </w:rPr>
        <w:t>ed</w:t>
      </w:r>
      <w:r w:rsidR="00CB68CA">
        <w:rPr>
          <w:color w:val="0E101A"/>
        </w:rPr>
        <w:t xml:space="preserve"> wetland size to have a negative effect on wetland values, </w:t>
      </w:r>
      <w:r w:rsidR="00442154">
        <w:rPr>
          <w:color w:val="0E101A"/>
        </w:rPr>
        <w:t xml:space="preserve">since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 xml:space="preserve">Reynaud and </w:t>
      </w:r>
      <w:proofErr w:type="spellStart"/>
      <w:r w:rsidR="006A6E1F" w:rsidRPr="00460280">
        <w:rPr>
          <w:color w:val="0E101A"/>
        </w:rPr>
        <w:t>Lanzanova</w:t>
      </w:r>
      <w:proofErr w:type="spellEnd"/>
      <w:r w:rsidR="006A6E1F" w:rsidRPr="00460280">
        <w:rPr>
          <w:color w:val="0E101A"/>
        </w:rPr>
        <w:t xml:space="preserve">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w:t>
      </w:r>
      <w:r w:rsidR="00442154">
        <w:rPr>
          <w:color w:val="0E101A"/>
        </w:rPr>
        <w:t xml:space="preserve">uses </w:t>
      </w:r>
      <w:r w:rsidR="003968AF">
        <w:rPr>
          <w:color w:val="0E101A"/>
        </w:rPr>
        <w:t xml:space="preserve">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 xml:space="preserve">e </w:t>
      </w:r>
      <w:r w:rsidR="00716130">
        <w:rPr>
          <w:color w:val="0E101A"/>
        </w:rPr>
        <w:t>production function</w:t>
      </w:r>
      <w:r w:rsidR="00671007">
        <w:rPr>
          <w:color w:val="0E101A"/>
        </w:rPr>
        <w:t>s</w:t>
      </w:r>
      <w:r w:rsidR="00716130">
        <w:rPr>
          <w:color w:val="0E101A"/>
        </w:rPr>
        <w:t>,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w:t>
      </w:r>
      <w:r w:rsidR="00671007">
        <w:rPr>
          <w:color w:val="0E101A"/>
        </w:rPr>
        <w:t xml:space="preserve">included as </w:t>
      </w:r>
      <w:r w:rsidR="00CB68CA" w:rsidRPr="00731FC4">
        <w:rPr>
          <w:color w:val="0E101A"/>
        </w:rPr>
        <w:t xml:space="preserve">a binary variable which takes on a value 1 if study is peer reviewed and 0 otherwise. We expect </w:t>
      </w:r>
      <w:r w:rsidR="00CB68CA" w:rsidRPr="00731FC4">
        <w:rPr>
          <w:color w:val="0E101A"/>
        </w:rPr>
        <w:lastRenderedPageBreak/>
        <w:t xml:space="preserve">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w:t>
      </w:r>
      <w:proofErr w:type="spellStart"/>
      <w:r w:rsidR="00B03B1F" w:rsidRPr="00731FC4">
        <w:rPr>
          <w:color w:val="0E101A"/>
        </w:rPr>
        <w:t>Ghermandi</w:t>
      </w:r>
      <w:proofErr w:type="spellEnd"/>
      <w:r w:rsidR="00B03B1F" w:rsidRPr="00731FC4">
        <w:rPr>
          <w:color w:val="0E101A"/>
        </w:rPr>
        <w:t xml:space="preserve"> and Nunes 2013; Reynaud and </w:t>
      </w:r>
      <w:proofErr w:type="spellStart"/>
      <w:r w:rsidR="00B03B1F" w:rsidRPr="00731FC4">
        <w:rPr>
          <w:color w:val="0E101A"/>
        </w:rPr>
        <w:t>Lanzanova</w:t>
      </w:r>
      <w:proofErr w:type="spellEnd"/>
      <w:r w:rsidR="00B03B1F" w:rsidRPr="00731FC4">
        <w:rPr>
          <w:color w:val="0E101A"/>
        </w:rPr>
        <w:t xml:space="preserve"> 2017) </w:t>
      </w:r>
      <w:r w:rsidR="00671007">
        <w:rPr>
          <w:color w:val="0E101A"/>
        </w:rPr>
        <w:t xml:space="preserve">as we assumed </w:t>
      </w:r>
      <w:r w:rsidR="00731FC4" w:rsidRPr="00731FC4">
        <w:rPr>
          <w:color w:val="0E101A"/>
        </w:rPr>
        <w:t>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tbl>
      <w:tblPr>
        <w:tblpPr w:leftFromText="180" w:rightFromText="180" w:vertAnchor="text" w:horzAnchor="margin" w:tblpY="218"/>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2E38C7" w:rsidRPr="00765158" w14:paraId="4609023A" w14:textId="77777777" w:rsidTr="002E38C7">
        <w:trPr>
          <w:trHeight w:val="972"/>
        </w:trPr>
        <w:tc>
          <w:tcPr>
            <w:tcW w:w="2552" w:type="dxa"/>
            <w:tcBorders>
              <w:top w:val="single" w:sz="4" w:space="0" w:color="auto"/>
              <w:bottom w:val="single" w:sz="4" w:space="0" w:color="auto"/>
            </w:tcBorders>
          </w:tcPr>
          <w:p w14:paraId="3E7146A1" w14:textId="77777777" w:rsidR="002E38C7" w:rsidRPr="00765158" w:rsidRDefault="002E38C7" w:rsidP="002E38C7">
            <w:pPr>
              <w:ind w:firstLine="177"/>
              <w:rPr>
                <w:b/>
                <w:sz w:val="20"/>
                <w:szCs w:val="20"/>
              </w:rPr>
            </w:pPr>
            <w:r w:rsidRPr="00765158">
              <w:rPr>
                <w:b/>
                <w:sz w:val="20"/>
                <w:szCs w:val="20"/>
              </w:rPr>
              <w:t>Variable</w:t>
            </w:r>
          </w:p>
        </w:tc>
        <w:tc>
          <w:tcPr>
            <w:tcW w:w="2835" w:type="dxa"/>
            <w:tcBorders>
              <w:top w:val="single" w:sz="4" w:space="0" w:color="auto"/>
              <w:bottom w:val="single" w:sz="4" w:space="0" w:color="auto"/>
            </w:tcBorders>
          </w:tcPr>
          <w:p w14:paraId="1AAF68EE" w14:textId="77777777" w:rsidR="002E38C7" w:rsidRPr="00765158" w:rsidRDefault="002E38C7" w:rsidP="002E38C7">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6592F27" w14:textId="77777777" w:rsidR="002E38C7" w:rsidRPr="00765158" w:rsidRDefault="002E38C7" w:rsidP="002E38C7">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3672C9F4" w14:textId="77777777" w:rsidR="002E38C7" w:rsidRPr="00765158" w:rsidRDefault="002E38C7" w:rsidP="002E38C7">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6CBA66DC" w14:textId="77777777" w:rsidR="002E38C7" w:rsidRPr="00765158" w:rsidRDefault="002E38C7" w:rsidP="002E38C7">
            <w:pPr>
              <w:rPr>
                <w:b/>
                <w:sz w:val="20"/>
                <w:szCs w:val="20"/>
              </w:rPr>
            </w:pPr>
            <w:r w:rsidRPr="00765158">
              <w:rPr>
                <w:b/>
                <w:sz w:val="20"/>
                <w:szCs w:val="20"/>
              </w:rPr>
              <w:t xml:space="preserve">Expected Effect </w:t>
            </w:r>
          </w:p>
        </w:tc>
      </w:tr>
      <w:tr w:rsidR="002E38C7" w:rsidRPr="00765158" w14:paraId="4E7DDC52" w14:textId="77777777" w:rsidTr="002E38C7">
        <w:trPr>
          <w:trHeight w:val="380"/>
        </w:trPr>
        <w:tc>
          <w:tcPr>
            <w:tcW w:w="2552" w:type="dxa"/>
            <w:tcBorders>
              <w:top w:val="single" w:sz="4" w:space="0" w:color="auto"/>
              <w:bottom w:val="nil"/>
            </w:tcBorders>
          </w:tcPr>
          <w:p w14:paraId="62A75218" w14:textId="77777777" w:rsidR="002E38C7" w:rsidRPr="00765158" w:rsidRDefault="002E38C7" w:rsidP="002E38C7">
            <w:pPr>
              <w:rPr>
                <w:b/>
                <w:bCs/>
                <w:sz w:val="20"/>
                <w:szCs w:val="20"/>
              </w:rPr>
            </w:pPr>
            <w:r w:rsidRPr="00765158">
              <w:rPr>
                <w:b/>
                <w:bCs/>
                <w:sz w:val="20"/>
                <w:szCs w:val="20"/>
              </w:rPr>
              <w:t>Dependent Variables</w:t>
            </w:r>
          </w:p>
        </w:tc>
        <w:tc>
          <w:tcPr>
            <w:tcW w:w="2835" w:type="dxa"/>
            <w:tcBorders>
              <w:top w:val="single" w:sz="4" w:space="0" w:color="auto"/>
              <w:bottom w:val="nil"/>
            </w:tcBorders>
          </w:tcPr>
          <w:p w14:paraId="4805598E" w14:textId="77777777" w:rsidR="002E38C7" w:rsidRPr="00765158" w:rsidRDefault="002E38C7" w:rsidP="002E38C7">
            <w:pPr>
              <w:rPr>
                <w:sz w:val="20"/>
                <w:szCs w:val="20"/>
              </w:rPr>
            </w:pPr>
          </w:p>
        </w:tc>
        <w:tc>
          <w:tcPr>
            <w:tcW w:w="1276" w:type="dxa"/>
            <w:tcBorders>
              <w:top w:val="single" w:sz="4" w:space="0" w:color="auto"/>
              <w:bottom w:val="nil"/>
            </w:tcBorders>
          </w:tcPr>
          <w:p w14:paraId="10497993" w14:textId="77777777" w:rsidR="002E38C7" w:rsidRPr="00765158" w:rsidRDefault="002E38C7" w:rsidP="002E38C7">
            <w:pPr>
              <w:rPr>
                <w:sz w:val="20"/>
                <w:szCs w:val="20"/>
              </w:rPr>
            </w:pPr>
          </w:p>
        </w:tc>
        <w:tc>
          <w:tcPr>
            <w:tcW w:w="1984" w:type="dxa"/>
            <w:tcBorders>
              <w:top w:val="single" w:sz="4" w:space="0" w:color="auto"/>
              <w:bottom w:val="nil"/>
            </w:tcBorders>
          </w:tcPr>
          <w:p w14:paraId="6DC9BFD6" w14:textId="77777777" w:rsidR="002E38C7" w:rsidRPr="00765158" w:rsidRDefault="002E38C7" w:rsidP="002E38C7">
            <w:pPr>
              <w:rPr>
                <w:sz w:val="20"/>
                <w:szCs w:val="20"/>
              </w:rPr>
            </w:pPr>
          </w:p>
        </w:tc>
        <w:tc>
          <w:tcPr>
            <w:tcW w:w="1134" w:type="dxa"/>
            <w:tcBorders>
              <w:top w:val="single" w:sz="4" w:space="0" w:color="auto"/>
              <w:bottom w:val="nil"/>
            </w:tcBorders>
          </w:tcPr>
          <w:p w14:paraId="6FD160DC" w14:textId="77777777" w:rsidR="002E38C7" w:rsidRPr="00765158" w:rsidRDefault="002E38C7" w:rsidP="002E38C7">
            <w:pPr>
              <w:rPr>
                <w:sz w:val="20"/>
                <w:szCs w:val="20"/>
              </w:rPr>
            </w:pPr>
          </w:p>
        </w:tc>
      </w:tr>
      <w:tr w:rsidR="002E38C7" w:rsidRPr="00765158" w14:paraId="36775BE1" w14:textId="77777777" w:rsidTr="002E38C7">
        <w:trPr>
          <w:trHeight w:val="380"/>
        </w:trPr>
        <w:tc>
          <w:tcPr>
            <w:tcW w:w="2552" w:type="dxa"/>
            <w:tcBorders>
              <w:top w:val="nil"/>
              <w:bottom w:val="nil"/>
            </w:tcBorders>
          </w:tcPr>
          <w:p w14:paraId="4D7A0E21" w14:textId="77777777" w:rsidR="002E38C7" w:rsidRPr="00765158" w:rsidRDefault="002E38C7" w:rsidP="002E38C7">
            <w:pPr>
              <w:rPr>
                <w:sz w:val="20"/>
                <w:szCs w:val="20"/>
              </w:rPr>
            </w:pPr>
            <w:r w:rsidRPr="00765158">
              <w:rPr>
                <w:sz w:val="20"/>
                <w:szCs w:val="20"/>
              </w:rPr>
              <w:t xml:space="preserve">Provisioning Model: </w:t>
            </w:r>
          </w:p>
          <w:p w14:paraId="5E7CE7BF"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78D36978" w14:textId="77777777" w:rsidR="002E38C7" w:rsidRPr="00765158" w:rsidRDefault="002E38C7" w:rsidP="002E38C7">
            <w:pPr>
              <w:rPr>
                <w:sz w:val="20"/>
                <w:szCs w:val="20"/>
              </w:rPr>
            </w:pPr>
            <w:r w:rsidRPr="00765158">
              <w:rPr>
                <w:sz w:val="20"/>
                <w:szCs w:val="20"/>
              </w:rPr>
              <w:t>Provisioning wetland values</w:t>
            </w:r>
          </w:p>
        </w:tc>
        <w:tc>
          <w:tcPr>
            <w:tcW w:w="1276" w:type="dxa"/>
            <w:tcBorders>
              <w:top w:val="nil"/>
              <w:bottom w:val="nil"/>
            </w:tcBorders>
          </w:tcPr>
          <w:p w14:paraId="61820DB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555404C2"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13476EEE" w14:textId="77777777" w:rsidR="002E38C7" w:rsidRPr="00765158" w:rsidRDefault="002E38C7" w:rsidP="002E38C7">
            <w:pPr>
              <w:rPr>
                <w:sz w:val="20"/>
                <w:szCs w:val="20"/>
              </w:rPr>
            </w:pPr>
          </w:p>
        </w:tc>
      </w:tr>
      <w:tr w:rsidR="002E38C7" w:rsidRPr="00765158" w14:paraId="0F6523D6" w14:textId="77777777" w:rsidTr="002E38C7">
        <w:trPr>
          <w:trHeight w:val="380"/>
        </w:trPr>
        <w:tc>
          <w:tcPr>
            <w:tcW w:w="2552" w:type="dxa"/>
            <w:tcBorders>
              <w:top w:val="nil"/>
              <w:bottom w:val="nil"/>
            </w:tcBorders>
          </w:tcPr>
          <w:p w14:paraId="1C0CA227" w14:textId="77777777" w:rsidR="002E38C7" w:rsidRPr="00765158" w:rsidRDefault="002E38C7" w:rsidP="002E38C7">
            <w:pPr>
              <w:rPr>
                <w:sz w:val="20"/>
                <w:szCs w:val="20"/>
              </w:rPr>
            </w:pPr>
            <w:r w:rsidRPr="00765158">
              <w:rPr>
                <w:sz w:val="20"/>
                <w:szCs w:val="20"/>
              </w:rPr>
              <w:t xml:space="preserve">Regulating Model:     </w:t>
            </w:r>
          </w:p>
          <w:p w14:paraId="2BB57CB9"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6C7E94C7" w14:textId="77777777" w:rsidR="002E38C7" w:rsidRPr="00765158" w:rsidRDefault="002E38C7" w:rsidP="002E38C7">
            <w:pPr>
              <w:rPr>
                <w:sz w:val="20"/>
                <w:szCs w:val="20"/>
              </w:rPr>
            </w:pPr>
            <w:r w:rsidRPr="00765158">
              <w:rPr>
                <w:sz w:val="20"/>
                <w:szCs w:val="20"/>
              </w:rPr>
              <w:t>Regulating wetland values</w:t>
            </w:r>
          </w:p>
        </w:tc>
        <w:tc>
          <w:tcPr>
            <w:tcW w:w="1276" w:type="dxa"/>
            <w:tcBorders>
              <w:top w:val="nil"/>
              <w:bottom w:val="nil"/>
            </w:tcBorders>
          </w:tcPr>
          <w:p w14:paraId="4F1E92C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2F09E59"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43F7AAED" w14:textId="77777777" w:rsidR="002E38C7" w:rsidRPr="00765158" w:rsidRDefault="002E38C7" w:rsidP="002E38C7">
            <w:pPr>
              <w:rPr>
                <w:sz w:val="20"/>
                <w:szCs w:val="20"/>
              </w:rPr>
            </w:pPr>
          </w:p>
        </w:tc>
      </w:tr>
      <w:tr w:rsidR="002E38C7" w:rsidRPr="00765158" w14:paraId="2E8D2EB7" w14:textId="77777777" w:rsidTr="002E38C7">
        <w:trPr>
          <w:trHeight w:val="380"/>
        </w:trPr>
        <w:tc>
          <w:tcPr>
            <w:tcW w:w="2552" w:type="dxa"/>
            <w:tcBorders>
              <w:top w:val="nil"/>
              <w:bottom w:val="nil"/>
            </w:tcBorders>
          </w:tcPr>
          <w:p w14:paraId="361C8523" w14:textId="77777777" w:rsidR="002E38C7" w:rsidRPr="00765158" w:rsidRDefault="002E38C7" w:rsidP="002E38C7">
            <w:pPr>
              <w:rPr>
                <w:b/>
                <w:bCs/>
                <w:sz w:val="20"/>
                <w:szCs w:val="20"/>
              </w:rPr>
            </w:pPr>
            <w:r w:rsidRPr="00765158">
              <w:rPr>
                <w:b/>
                <w:bCs/>
                <w:sz w:val="20"/>
                <w:szCs w:val="20"/>
              </w:rPr>
              <w:t>Explanatory Variables</w:t>
            </w:r>
          </w:p>
        </w:tc>
        <w:tc>
          <w:tcPr>
            <w:tcW w:w="2835" w:type="dxa"/>
            <w:tcBorders>
              <w:top w:val="nil"/>
              <w:bottom w:val="nil"/>
            </w:tcBorders>
          </w:tcPr>
          <w:p w14:paraId="7F2C529F" w14:textId="77777777" w:rsidR="002E38C7" w:rsidRPr="00765158" w:rsidRDefault="002E38C7" w:rsidP="002E38C7">
            <w:pPr>
              <w:rPr>
                <w:sz w:val="20"/>
                <w:szCs w:val="20"/>
              </w:rPr>
            </w:pPr>
          </w:p>
        </w:tc>
        <w:tc>
          <w:tcPr>
            <w:tcW w:w="1276" w:type="dxa"/>
            <w:tcBorders>
              <w:top w:val="nil"/>
              <w:bottom w:val="nil"/>
            </w:tcBorders>
          </w:tcPr>
          <w:p w14:paraId="626AA5D4" w14:textId="77777777" w:rsidR="002E38C7" w:rsidRPr="00765158" w:rsidRDefault="002E38C7" w:rsidP="002E38C7">
            <w:pPr>
              <w:rPr>
                <w:sz w:val="20"/>
                <w:szCs w:val="20"/>
              </w:rPr>
            </w:pPr>
          </w:p>
        </w:tc>
        <w:tc>
          <w:tcPr>
            <w:tcW w:w="1984" w:type="dxa"/>
            <w:tcBorders>
              <w:top w:val="nil"/>
              <w:bottom w:val="nil"/>
            </w:tcBorders>
          </w:tcPr>
          <w:p w14:paraId="3068B0D3" w14:textId="77777777" w:rsidR="002E38C7" w:rsidRPr="00765158" w:rsidRDefault="002E38C7" w:rsidP="002E38C7">
            <w:pPr>
              <w:rPr>
                <w:sz w:val="20"/>
                <w:szCs w:val="20"/>
              </w:rPr>
            </w:pPr>
          </w:p>
        </w:tc>
        <w:tc>
          <w:tcPr>
            <w:tcW w:w="1134" w:type="dxa"/>
            <w:tcBorders>
              <w:top w:val="nil"/>
              <w:bottom w:val="nil"/>
            </w:tcBorders>
          </w:tcPr>
          <w:p w14:paraId="3B545D54" w14:textId="77777777" w:rsidR="002E38C7" w:rsidRPr="00765158" w:rsidRDefault="002E38C7" w:rsidP="002E38C7">
            <w:pPr>
              <w:rPr>
                <w:sz w:val="20"/>
                <w:szCs w:val="20"/>
              </w:rPr>
            </w:pPr>
          </w:p>
        </w:tc>
      </w:tr>
      <w:tr w:rsidR="002E38C7" w:rsidRPr="00765158" w14:paraId="04484C68" w14:textId="77777777" w:rsidTr="002E38C7">
        <w:trPr>
          <w:trHeight w:val="243"/>
        </w:trPr>
        <w:tc>
          <w:tcPr>
            <w:tcW w:w="2552" w:type="dxa"/>
            <w:tcBorders>
              <w:top w:val="nil"/>
              <w:bottom w:val="nil"/>
            </w:tcBorders>
          </w:tcPr>
          <w:p w14:paraId="7945FC17" w14:textId="77777777" w:rsidR="002E38C7" w:rsidRPr="00765158" w:rsidRDefault="002E38C7" w:rsidP="002E38C7">
            <w:pPr>
              <w:rPr>
                <w:i/>
                <w:iCs/>
                <w:sz w:val="20"/>
                <w:szCs w:val="20"/>
              </w:rPr>
            </w:pPr>
            <w:r w:rsidRPr="00765158">
              <w:rPr>
                <w:i/>
                <w:iCs/>
                <w:sz w:val="20"/>
                <w:szCs w:val="20"/>
              </w:rPr>
              <w:t>Economic Variables</w:t>
            </w:r>
          </w:p>
        </w:tc>
        <w:tc>
          <w:tcPr>
            <w:tcW w:w="2835" w:type="dxa"/>
            <w:tcBorders>
              <w:top w:val="nil"/>
              <w:bottom w:val="nil"/>
            </w:tcBorders>
          </w:tcPr>
          <w:p w14:paraId="0CE507DA" w14:textId="77777777" w:rsidR="002E38C7" w:rsidRPr="00765158" w:rsidRDefault="002E38C7" w:rsidP="002E38C7">
            <w:pPr>
              <w:rPr>
                <w:sz w:val="20"/>
                <w:szCs w:val="20"/>
              </w:rPr>
            </w:pPr>
          </w:p>
        </w:tc>
        <w:tc>
          <w:tcPr>
            <w:tcW w:w="1276" w:type="dxa"/>
            <w:tcBorders>
              <w:top w:val="nil"/>
              <w:bottom w:val="nil"/>
            </w:tcBorders>
          </w:tcPr>
          <w:p w14:paraId="496AF5A9" w14:textId="77777777" w:rsidR="002E38C7" w:rsidRPr="00765158" w:rsidRDefault="002E38C7" w:rsidP="002E38C7">
            <w:pPr>
              <w:rPr>
                <w:sz w:val="20"/>
                <w:szCs w:val="20"/>
              </w:rPr>
            </w:pPr>
          </w:p>
        </w:tc>
        <w:tc>
          <w:tcPr>
            <w:tcW w:w="1984" w:type="dxa"/>
            <w:tcBorders>
              <w:top w:val="nil"/>
              <w:bottom w:val="nil"/>
            </w:tcBorders>
          </w:tcPr>
          <w:p w14:paraId="275F2877" w14:textId="77777777" w:rsidR="002E38C7" w:rsidRPr="00765158" w:rsidRDefault="002E38C7" w:rsidP="002E38C7">
            <w:pPr>
              <w:rPr>
                <w:sz w:val="20"/>
                <w:szCs w:val="20"/>
              </w:rPr>
            </w:pPr>
          </w:p>
        </w:tc>
        <w:tc>
          <w:tcPr>
            <w:tcW w:w="1134" w:type="dxa"/>
            <w:tcBorders>
              <w:top w:val="nil"/>
              <w:bottom w:val="nil"/>
            </w:tcBorders>
          </w:tcPr>
          <w:p w14:paraId="08A02F6E" w14:textId="77777777" w:rsidR="002E38C7" w:rsidRPr="00765158" w:rsidRDefault="002E38C7" w:rsidP="002E38C7">
            <w:pPr>
              <w:rPr>
                <w:sz w:val="20"/>
                <w:szCs w:val="20"/>
              </w:rPr>
            </w:pPr>
          </w:p>
        </w:tc>
      </w:tr>
      <w:tr w:rsidR="002E38C7" w:rsidRPr="00765158" w14:paraId="02D459BB" w14:textId="77777777" w:rsidTr="002E38C7">
        <w:trPr>
          <w:trHeight w:val="91"/>
        </w:trPr>
        <w:tc>
          <w:tcPr>
            <w:tcW w:w="2552" w:type="dxa"/>
            <w:tcBorders>
              <w:top w:val="nil"/>
              <w:bottom w:val="nil"/>
            </w:tcBorders>
          </w:tcPr>
          <w:p w14:paraId="64A7E328" w14:textId="77777777" w:rsidR="002E38C7" w:rsidRPr="00765158" w:rsidRDefault="002E38C7" w:rsidP="002E38C7">
            <w:pPr>
              <w:rPr>
                <w:sz w:val="20"/>
                <w:szCs w:val="20"/>
              </w:rPr>
            </w:pPr>
            <w:r w:rsidRPr="00765158">
              <w:rPr>
                <w:sz w:val="20"/>
                <w:szCs w:val="20"/>
              </w:rPr>
              <w:t>Pop Density</w:t>
            </w:r>
          </w:p>
        </w:tc>
        <w:tc>
          <w:tcPr>
            <w:tcW w:w="2835" w:type="dxa"/>
            <w:tcBorders>
              <w:top w:val="nil"/>
              <w:bottom w:val="nil"/>
            </w:tcBorders>
          </w:tcPr>
          <w:p w14:paraId="17C26A46" w14:textId="77777777" w:rsidR="002E38C7" w:rsidRPr="00765158" w:rsidRDefault="002E38C7" w:rsidP="002E38C7">
            <w:pPr>
              <w:rPr>
                <w:sz w:val="20"/>
                <w:szCs w:val="20"/>
              </w:rPr>
            </w:pPr>
            <w:r w:rsidRPr="00765158">
              <w:rPr>
                <w:sz w:val="20"/>
                <w:szCs w:val="20"/>
              </w:rPr>
              <w:t>Human population density</w:t>
            </w:r>
          </w:p>
        </w:tc>
        <w:tc>
          <w:tcPr>
            <w:tcW w:w="1276" w:type="dxa"/>
            <w:tcBorders>
              <w:top w:val="nil"/>
              <w:bottom w:val="nil"/>
            </w:tcBorders>
          </w:tcPr>
          <w:p w14:paraId="1873B2C2"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99D8037" w14:textId="77777777" w:rsidR="002E38C7" w:rsidRPr="00765158" w:rsidRDefault="002E38C7" w:rsidP="002E38C7">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1A4C7940" w14:textId="77777777" w:rsidR="002E38C7" w:rsidRPr="00765158" w:rsidRDefault="002E38C7" w:rsidP="002E38C7">
            <w:pPr>
              <w:rPr>
                <w:sz w:val="20"/>
                <w:szCs w:val="20"/>
              </w:rPr>
            </w:pPr>
            <w:r w:rsidRPr="00765158">
              <w:rPr>
                <w:sz w:val="20"/>
                <w:szCs w:val="20"/>
              </w:rPr>
              <w:t>+</w:t>
            </w:r>
          </w:p>
        </w:tc>
      </w:tr>
      <w:tr w:rsidR="002E38C7" w:rsidRPr="00765158" w14:paraId="039DE521" w14:textId="77777777" w:rsidTr="002E38C7">
        <w:trPr>
          <w:trHeight w:val="91"/>
        </w:trPr>
        <w:tc>
          <w:tcPr>
            <w:tcW w:w="2552" w:type="dxa"/>
            <w:tcBorders>
              <w:top w:val="nil"/>
              <w:bottom w:val="nil"/>
            </w:tcBorders>
          </w:tcPr>
          <w:p w14:paraId="2783075E" w14:textId="77777777" w:rsidR="002E38C7" w:rsidRPr="00765158" w:rsidRDefault="002E38C7" w:rsidP="002E38C7">
            <w:pPr>
              <w:rPr>
                <w:sz w:val="20"/>
                <w:szCs w:val="20"/>
              </w:rPr>
            </w:pPr>
            <w:proofErr w:type="spellStart"/>
            <w:r w:rsidRPr="00765158">
              <w:rPr>
                <w:color w:val="0E101A"/>
                <w:sz w:val="20"/>
                <w:szCs w:val="20"/>
              </w:rPr>
              <w:t>AgTFP</w:t>
            </w:r>
            <w:proofErr w:type="spellEnd"/>
          </w:p>
        </w:tc>
        <w:tc>
          <w:tcPr>
            <w:tcW w:w="2835" w:type="dxa"/>
            <w:tcBorders>
              <w:top w:val="nil"/>
              <w:bottom w:val="nil"/>
            </w:tcBorders>
          </w:tcPr>
          <w:p w14:paraId="68BE6FF9" w14:textId="77777777" w:rsidR="002E38C7" w:rsidRPr="00765158" w:rsidRDefault="002E38C7" w:rsidP="002E38C7">
            <w:pPr>
              <w:rPr>
                <w:sz w:val="20"/>
                <w:szCs w:val="20"/>
              </w:rPr>
            </w:pPr>
            <w:r w:rsidRPr="00765158">
              <w:rPr>
                <w:sz w:val="20"/>
                <w:szCs w:val="20"/>
              </w:rPr>
              <w:t>Agricultural total factor productivity</w:t>
            </w:r>
          </w:p>
        </w:tc>
        <w:tc>
          <w:tcPr>
            <w:tcW w:w="1276" w:type="dxa"/>
            <w:tcBorders>
              <w:top w:val="nil"/>
              <w:bottom w:val="nil"/>
            </w:tcBorders>
          </w:tcPr>
          <w:p w14:paraId="6CDA9798"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18F690E4" w14:textId="77777777" w:rsidR="002E38C7" w:rsidRPr="00765158" w:rsidRDefault="002E38C7" w:rsidP="002E38C7">
            <w:pPr>
              <w:rPr>
                <w:sz w:val="20"/>
                <w:szCs w:val="20"/>
              </w:rPr>
            </w:pPr>
            <w:r w:rsidRPr="00765158">
              <w:rPr>
                <w:sz w:val="20"/>
                <w:szCs w:val="20"/>
              </w:rPr>
              <w:t xml:space="preserve">2015 </w:t>
            </w:r>
            <w:proofErr w:type="spellStart"/>
            <w:r w:rsidRPr="00765158">
              <w:rPr>
                <w:color w:val="0E101A"/>
                <w:sz w:val="20"/>
                <w:szCs w:val="20"/>
              </w:rPr>
              <w:t>AgTFP</w:t>
            </w:r>
            <w:proofErr w:type="spellEnd"/>
            <w:r w:rsidRPr="00765158">
              <w:rPr>
                <w:color w:val="0E101A"/>
                <w:sz w:val="20"/>
                <w:szCs w:val="20"/>
              </w:rPr>
              <w:t xml:space="preserve"> = 100</w:t>
            </w:r>
          </w:p>
        </w:tc>
        <w:tc>
          <w:tcPr>
            <w:tcW w:w="1134" w:type="dxa"/>
            <w:tcBorders>
              <w:top w:val="nil"/>
              <w:bottom w:val="nil"/>
            </w:tcBorders>
          </w:tcPr>
          <w:p w14:paraId="4621393E" w14:textId="77777777" w:rsidR="002E38C7" w:rsidRPr="00765158" w:rsidRDefault="002E38C7" w:rsidP="002E38C7">
            <w:pPr>
              <w:rPr>
                <w:sz w:val="20"/>
                <w:szCs w:val="20"/>
              </w:rPr>
            </w:pPr>
            <w:r w:rsidRPr="00765158">
              <w:rPr>
                <w:sz w:val="20"/>
                <w:szCs w:val="20"/>
              </w:rPr>
              <w:t>+</w:t>
            </w:r>
          </w:p>
        </w:tc>
      </w:tr>
      <w:tr w:rsidR="002E38C7" w:rsidRPr="00765158" w14:paraId="4BE3AA94" w14:textId="77777777" w:rsidTr="002E38C7">
        <w:trPr>
          <w:trHeight w:val="396"/>
        </w:trPr>
        <w:tc>
          <w:tcPr>
            <w:tcW w:w="2552" w:type="dxa"/>
            <w:tcBorders>
              <w:top w:val="nil"/>
              <w:bottom w:val="nil"/>
            </w:tcBorders>
          </w:tcPr>
          <w:p w14:paraId="5B6BE227" w14:textId="77777777" w:rsidR="002E38C7" w:rsidRPr="00765158" w:rsidRDefault="002E38C7" w:rsidP="002E38C7">
            <w:pPr>
              <w:rPr>
                <w:sz w:val="20"/>
                <w:szCs w:val="20"/>
              </w:rPr>
            </w:pPr>
            <w:r w:rsidRPr="00765158">
              <w:rPr>
                <w:sz w:val="20"/>
                <w:szCs w:val="20"/>
              </w:rPr>
              <w:t>High-Income</w:t>
            </w:r>
          </w:p>
        </w:tc>
        <w:tc>
          <w:tcPr>
            <w:tcW w:w="2835" w:type="dxa"/>
            <w:tcBorders>
              <w:top w:val="nil"/>
              <w:bottom w:val="nil"/>
            </w:tcBorders>
          </w:tcPr>
          <w:p w14:paraId="54CFD0BA" w14:textId="77777777" w:rsidR="002E38C7" w:rsidRPr="00765158" w:rsidRDefault="002E38C7" w:rsidP="002E38C7">
            <w:pPr>
              <w:rPr>
                <w:sz w:val="20"/>
                <w:szCs w:val="20"/>
              </w:rPr>
            </w:pPr>
            <w:r w:rsidRPr="00765158">
              <w:rPr>
                <w:sz w:val="20"/>
                <w:szCs w:val="20"/>
              </w:rPr>
              <w:t>High-income country</w:t>
            </w:r>
          </w:p>
        </w:tc>
        <w:tc>
          <w:tcPr>
            <w:tcW w:w="1276" w:type="dxa"/>
            <w:tcBorders>
              <w:top w:val="nil"/>
              <w:bottom w:val="nil"/>
            </w:tcBorders>
          </w:tcPr>
          <w:p w14:paraId="43875240"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96B438F" w14:textId="77777777" w:rsidR="002E38C7" w:rsidRPr="00765158" w:rsidRDefault="002E38C7" w:rsidP="002E38C7">
            <w:pPr>
              <w:rPr>
                <w:sz w:val="20"/>
                <w:szCs w:val="20"/>
              </w:rPr>
            </w:pPr>
            <w:r w:rsidRPr="00765158">
              <w:rPr>
                <w:sz w:val="20"/>
                <w:szCs w:val="20"/>
              </w:rPr>
              <w:t xml:space="preserve">1,0 </w:t>
            </w:r>
          </w:p>
        </w:tc>
        <w:tc>
          <w:tcPr>
            <w:tcW w:w="1134" w:type="dxa"/>
            <w:tcBorders>
              <w:top w:val="nil"/>
              <w:bottom w:val="nil"/>
            </w:tcBorders>
          </w:tcPr>
          <w:p w14:paraId="630B8469" w14:textId="77777777" w:rsidR="002E38C7" w:rsidRPr="00765158" w:rsidRDefault="002E38C7" w:rsidP="002E38C7">
            <w:pPr>
              <w:rPr>
                <w:sz w:val="20"/>
                <w:szCs w:val="20"/>
              </w:rPr>
            </w:pPr>
            <w:r w:rsidRPr="00765158">
              <w:rPr>
                <w:sz w:val="20"/>
                <w:szCs w:val="20"/>
              </w:rPr>
              <w:t>+</w:t>
            </w:r>
          </w:p>
        </w:tc>
      </w:tr>
      <w:tr w:rsidR="002E38C7" w:rsidRPr="00765158" w14:paraId="30D218A1" w14:textId="77777777" w:rsidTr="002E38C7">
        <w:trPr>
          <w:trHeight w:val="270"/>
        </w:trPr>
        <w:tc>
          <w:tcPr>
            <w:tcW w:w="2552" w:type="dxa"/>
            <w:tcBorders>
              <w:top w:val="nil"/>
              <w:bottom w:val="nil"/>
            </w:tcBorders>
          </w:tcPr>
          <w:p w14:paraId="7813C1F5" w14:textId="77777777" w:rsidR="002E38C7" w:rsidRPr="00765158" w:rsidRDefault="002E38C7" w:rsidP="002E38C7">
            <w:pPr>
              <w:rPr>
                <w:i/>
                <w:iCs/>
                <w:sz w:val="20"/>
                <w:szCs w:val="20"/>
              </w:rPr>
            </w:pPr>
          </w:p>
          <w:p w14:paraId="2904DE2C" w14:textId="77777777" w:rsidR="002E38C7" w:rsidRPr="00765158" w:rsidRDefault="002E38C7" w:rsidP="002E38C7">
            <w:pPr>
              <w:rPr>
                <w:i/>
                <w:iCs/>
                <w:sz w:val="20"/>
                <w:szCs w:val="20"/>
              </w:rPr>
            </w:pPr>
            <w:r w:rsidRPr="00765158">
              <w:rPr>
                <w:i/>
                <w:iCs/>
                <w:sz w:val="20"/>
                <w:szCs w:val="20"/>
              </w:rPr>
              <w:t>Biodiversity Variables</w:t>
            </w:r>
          </w:p>
        </w:tc>
        <w:tc>
          <w:tcPr>
            <w:tcW w:w="2835" w:type="dxa"/>
            <w:tcBorders>
              <w:top w:val="nil"/>
              <w:bottom w:val="nil"/>
            </w:tcBorders>
          </w:tcPr>
          <w:p w14:paraId="3ACC15BA" w14:textId="77777777" w:rsidR="002E38C7" w:rsidRPr="00765158" w:rsidRDefault="002E38C7" w:rsidP="002E38C7">
            <w:pPr>
              <w:rPr>
                <w:sz w:val="20"/>
                <w:szCs w:val="20"/>
              </w:rPr>
            </w:pPr>
          </w:p>
        </w:tc>
        <w:tc>
          <w:tcPr>
            <w:tcW w:w="1276" w:type="dxa"/>
            <w:tcBorders>
              <w:top w:val="nil"/>
              <w:bottom w:val="nil"/>
            </w:tcBorders>
          </w:tcPr>
          <w:p w14:paraId="426A4EF2" w14:textId="77777777" w:rsidR="002E38C7" w:rsidRPr="00765158" w:rsidRDefault="002E38C7" w:rsidP="002E38C7">
            <w:pPr>
              <w:rPr>
                <w:sz w:val="20"/>
                <w:szCs w:val="20"/>
              </w:rPr>
            </w:pPr>
          </w:p>
        </w:tc>
        <w:tc>
          <w:tcPr>
            <w:tcW w:w="1984" w:type="dxa"/>
            <w:tcBorders>
              <w:top w:val="nil"/>
              <w:bottom w:val="nil"/>
            </w:tcBorders>
          </w:tcPr>
          <w:p w14:paraId="0363739B" w14:textId="77777777" w:rsidR="002E38C7" w:rsidRPr="00765158" w:rsidRDefault="002E38C7" w:rsidP="002E38C7">
            <w:pPr>
              <w:rPr>
                <w:sz w:val="20"/>
                <w:szCs w:val="20"/>
              </w:rPr>
            </w:pPr>
          </w:p>
        </w:tc>
        <w:tc>
          <w:tcPr>
            <w:tcW w:w="1134" w:type="dxa"/>
            <w:tcBorders>
              <w:top w:val="nil"/>
              <w:bottom w:val="nil"/>
            </w:tcBorders>
          </w:tcPr>
          <w:p w14:paraId="1956C50C" w14:textId="77777777" w:rsidR="002E38C7" w:rsidRPr="00765158" w:rsidRDefault="002E38C7" w:rsidP="002E38C7">
            <w:pPr>
              <w:rPr>
                <w:sz w:val="20"/>
                <w:szCs w:val="20"/>
              </w:rPr>
            </w:pPr>
          </w:p>
        </w:tc>
      </w:tr>
      <w:tr w:rsidR="002E38C7" w:rsidRPr="00765158" w14:paraId="65A09D35" w14:textId="77777777" w:rsidTr="002E38C7">
        <w:trPr>
          <w:trHeight w:val="91"/>
        </w:trPr>
        <w:tc>
          <w:tcPr>
            <w:tcW w:w="2552" w:type="dxa"/>
            <w:tcBorders>
              <w:top w:val="nil"/>
              <w:bottom w:val="nil"/>
            </w:tcBorders>
            <w:vAlign w:val="bottom"/>
          </w:tcPr>
          <w:p w14:paraId="0707A5F8" w14:textId="77777777" w:rsidR="002E38C7" w:rsidRPr="00765158" w:rsidRDefault="002E38C7" w:rsidP="002E38C7">
            <w:pPr>
              <w:rPr>
                <w:sz w:val="20"/>
                <w:szCs w:val="20"/>
              </w:rPr>
            </w:pPr>
            <w:r w:rsidRPr="00765158">
              <w:rPr>
                <w:sz w:val="20"/>
                <w:szCs w:val="20"/>
              </w:rPr>
              <w:t xml:space="preserve">Birds </w:t>
            </w:r>
          </w:p>
        </w:tc>
        <w:tc>
          <w:tcPr>
            <w:tcW w:w="2835" w:type="dxa"/>
            <w:tcBorders>
              <w:top w:val="nil"/>
              <w:bottom w:val="nil"/>
            </w:tcBorders>
          </w:tcPr>
          <w:p w14:paraId="4B76C787" w14:textId="77777777" w:rsidR="002E38C7" w:rsidRPr="00765158" w:rsidRDefault="002E38C7" w:rsidP="002E38C7">
            <w:pPr>
              <w:rPr>
                <w:sz w:val="20"/>
                <w:szCs w:val="20"/>
              </w:rPr>
            </w:pPr>
            <w:r w:rsidRPr="00765158">
              <w:rPr>
                <w:sz w:val="20"/>
                <w:szCs w:val="20"/>
              </w:rPr>
              <w:t>Bird Species Richness</w:t>
            </w:r>
          </w:p>
        </w:tc>
        <w:tc>
          <w:tcPr>
            <w:tcW w:w="1276" w:type="dxa"/>
            <w:tcBorders>
              <w:top w:val="nil"/>
              <w:bottom w:val="nil"/>
            </w:tcBorders>
          </w:tcPr>
          <w:p w14:paraId="26D154DF"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47B1A5C9"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0531E165" w14:textId="77777777" w:rsidR="002E38C7" w:rsidRPr="00765158" w:rsidRDefault="002E38C7" w:rsidP="002E38C7">
            <w:pPr>
              <w:rPr>
                <w:sz w:val="20"/>
                <w:szCs w:val="20"/>
              </w:rPr>
            </w:pPr>
            <w:r w:rsidRPr="00765158">
              <w:rPr>
                <w:sz w:val="20"/>
                <w:szCs w:val="20"/>
              </w:rPr>
              <w:t>+</w:t>
            </w:r>
          </w:p>
        </w:tc>
      </w:tr>
      <w:tr w:rsidR="002E38C7" w:rsidRPr="00765158" w14:paraId="3647EC25" w14:textId="77777777" w:rsidTr="002E38C7">
        <w:trPr>
          <w:trHeight w:val="91"/>
        </w:trPr>
        <w:tc>
          <w:tcPr>
            <w:tcW w:w="2552" w:type="dxa"/>
            <w:tcBorders>
              <w:top w:val="nil"/>
              <w:bottom w:val="nil"/>
            </w:tcBorders>
            <w:vAlign w:val="bottom"/>
          </w:tcPr>
          <w:p w14:paraId="5DBBD8F6" w14:textId="77777777" w:rsidR="002E38C7" w:rsidRPr="00765158" w:rsidRDefault="002E38C7" w:rsidP="002E38C7">
            <w:pPr>
              <w:rPr>
                <w:sz w:val="20"/>
                <w:szCs w:val="20"/>
              </w:rPr>
            </w:pPr>
            <w:r w:rsidRPr="00765158">
              <w:rPr>
                <w:sz w:val="20"/>
                <w:szCs w:val="20"/>
              </w:rPr>
              <w:t>Amphibian</w:t>
            </w:r>
          </w:p>
        </w:tc>
        <w:tc>
          <w:tcPr>
            <w:tcW w:w="2835" w:type="dxa"/>
            <w:tcBorders>
              <w:top w:val="nil"/>
              <w:bottom w:val="nil"/>
            </w:tcBorders>
          </w:tcPr>
          <w:p w14:paraId="0A7F45FD" w14:textId="77777777" w:rsidR="002E38C7" w:rsidRPr="00765158" w:rsidRDefault="002E38C7" w:rsidP="002E38C7">
            <w:pPr>
              <w:rPr>
                <w:sz w:val="20"/>
                <w:szCs w:val="20"/>
              </w:rPr>
            </w:pPr>
            <w:r w:rsidRPr="00765158">
              <w:rPr>
                <w:sz w:val="20"/>
                <w:szCs w:val="20"/>
              </w:rPr>
              <w:t>Amphibian Species Richness</w:t>
            </w:r>
          </w:p>
        </w:tc>
        <w:tc>
          <w:tcPr>
            <w:tcW w:w="1276" w:type="dxa"/>
            <w:tcBorders>
              <w:top w:val="nil"/>
              <w:bottom w:val="nil"/>
            </w:tcBorders>
          </w:tcPr>
          <w:p w14:paraId="4FACAE9C"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EB37D40"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36D8CD47" w14:textId="77777777" w:rsidR="002E38C7" w:rsidRPr="00765158" w:rsidRDefault="002E38C7" w:rsidP="002E38C7">
            <w:pPr>
              <w:rPr>
                <w:sz w:val="20"/>
                <w:szCs w:val="20"/>
              </w:rPr>
            </w:pPr>
            <w:r w:rsidRPr="00765158">
              <w:rPr>
                <w:sz w:val="20"/>
                <w:szCs w:val="20"/>
              </w:rPr>
              <w:t>+</w:t>
            </w:r>
          </w:p>
        </w:tc>
      </w:tr>
      <w:tr w:rsidR="002E38C7" w:rsidRPr="00765158" w14:paraId="329CFC65" w14:textId="77777777" w:rsidTr="002E38C7">
        <w:trPr>
          <w:trHeight w:val="351"/>
        </w:trPr>
        <w:tc>
          <w:tcPr>
            <w:tcW w:w="2552" w:type="dxa"/>
            <w:tcBorders>
              <w:top w:val="nil"/>
              <w:bottom w:val="nil"/>
            </w:tcBorders>
          </w:tcPr>
          <w:p w14:paraId="003B08A2" w14:textId="77777777" w:rsidR="002E38C7" w:rsidRPr="00765158" w:rsidRDefault="002E38C7" w:rsidP="002E38C7">
            <w:pPr>
              <w:rPr>
                <w:i/>
                <w:iCs/>
                <w:sz w:val="20"/>
                <w:szCs w:val="20"/>
              </w:rPr>
            </w:pPr>
          </w:p>
          <w:p w14:paraId="73C6E360" w14:textId="77777777" w:rsidR="002E38C7" w:rsidRPr="00765158" w:rsidRDefault="002E38C7" w:rsidP="002E38C7">
            <w:pPr>
              <w:rPr>
                <w:i/>
                <w:iCs/>
                <w:sz w:val="20"/>
                <w:szCs w:val="20"/>
              </w:rPr>
            </w:pPr>
            <w:r w:rsidRPr="00765158">
              <w:rPr>
                <w:i/>
                <w:iCs/>
                <w:sz w:val="20"/>
                <w:szCs w:val="20"/>
              </w:rPr>
              <w:t>National Wetland Policy</w:t>
            </w:r>
          </w:p>
        </w:tc>
        <w:tc>
          <w:tcPr>
            <w:tcW w:w="2835" w:type="dxa"/>
            <w:tcBorders>
              <w:top w:val="nil"/>
              <w:bottom w:val="nil"/>
            </w:tcBorders>
          </w:tcPr>
          <w:p w14:paraId="300DC061" w14:textId="77777777" w:rsidR="002E38C7" w:rsidRPr="00765158" w:rsidRDefault="002E38C7" w:rsidP="002E38C7">
            <w:pPr>
              <w:rPr>
                <w:sz w:val="20"/>
                <w:szCs w:val="20"/>
              </w:rPr>
            </w:pPr>
          </w:p>
        </w:tc>
        <w:tc>
          <w:tcPr>
            <w:tcW w:w="1276" w:type="dxa"/>
            <w:tcBorders>
              <w:top w:val="nil"/>
              <w:bottom w:val="nil"/>
            </w:tcBorders>
          </w:tcPr>
          <w:p w14:paraId="1A9A1DAF" w14:textId="77777777" w:rsidR="002E38C7" w:rsidRPr="00765158" w:rsidRDefault="002E38C7" w:rsidP="002E38C7">
            <w:pPr>
              <w:rPr>
                <w:sz w:val="20"/>
                <w:szCs w:val="20"/>
              </w:rPr>
            </w:pPr>
          </w:p>
        </w:tc>
        <w:tc>
          <w:tcPr>
            <w:tcW w:w="1984" w:type="dxa"/>
            <w:tcBorders>
              <w:top w:val="nil"/>
              <w:bottom w:val="nil"/>
            </w:tcBorders>
          </w:tcPr>
          <w:p w14:paraId="25719140" w14:textId="77777777" w:rsidR="002E38C7" w:rsidRPr="00765158" w:rsidRDefault="002E38C7" w:rsidP="002E38C7">
            <w:pPr>
              <w:rPr>
                <w:sz w:val="20"/>
                <w:szCs w:val="20"/>
              </w:rPr>
            </w:pPr>
          </w:p>
        </w:tc>
        <w:tc>
          <w:tcPr>
            <w:tcW w:w="1134" w:type="dxa"/>
            <w:tcBorders>
              <w:top w:val="nil"/>
              <w:bottom w:val="nil"/>
            </w:tcBorders>
          </w:tcPr>
          <w:p w14:paraId="10DE1374" w14:textId="77777777" w:rsidR="002E38C7" w:rsidRPr="00765158" w:rsidRDefault="002E38C7" w:rsidP="002E38C7">
            <w:pPr>
              <w:rPr>
                <w:sz w:val="20"/>
                <w:szCs w:val="20"/>
              </w:rPr>
            </w:pPr>
          </w:p>
        </w:tc>
      </w:tr>
      <w:tr w:rsidR="002E38C7" w:rsidRPr="00765158" w14:paraId="5F3FD336" w14:textId="77777777" w:rsidTr="002E38C7">
        <w:trPr>
          <w:trHeight w:val="91"/>
        </w:trPr>
        <w:tc>
          <w:tcPr>
            <w:tcW w:w="2552" w:type="dxa"/>
            <w:tcBorders>
              <w:top w:val="nil"/>
              <w:bottom w:val="nil"/>
            </w:tcBorders>
          </w:tcPr>
          <w:p w14:paraId="4B8B6B75" w14:textId="77777777" w:rsidR="002E38C7" w:rsidRPr="00765158" w:rsidRDefault="002E38C7" w:rsidP="002E38C7">
            <w:pPr>
              <w:rPr>
                <w:sz w:val="20"/>
                <w:szCs w:val="20"/>
              </w:rPr>
            </w:pPr>
            <w:r w:rsidRPr="00765158">
              <w:rPr>
                <w:sz w:val="20"/>
                <w:szCs w:val="20"/>
              </w:rPr>
              <w:t>N</w:t>
            </w:r>
            <w:r>
              <w:rPr>
                <w:sz w:val="20"/>
                <w:szCs w:val="20"/>
              </w:rPr>
              <w:t>o-</w:t>
            </w:r>
            <w:r w:rsidRPr="00765158">
              <w:rPr>
                <w:sz w:val="20"/>
                <w:szCs w:val="20"/>
              </w:rPr>
              <w:t>N</w:t>
            </w:r>
            <w:r>
              <w:rPr>
                <w:sz w:val="20"/>
                <w:szCs w:val="20"/>
              </w:rPr>
              <w:t>et-</w:t>
            </w:r>
            <w:r w:rsidRPr="00765158">
              <w:rPr>
                <w:sz w:val="20"/>
                <w:szCs w:val="20"/>
              </w:rPr>
              <w:t>L</w:t>
            </w:r>
            <w:r>
              <w:rPr>
                <w:sz w:val="20"/>
                <w:szCs w:val="20"/>
              </w:rPr>
              <w:t>oss</w:t>
            </w:r>
          </w:p>
        </w:tc>
        <w:tc>
          <w:tcPr>
            <w:tcW w:w="2835" w:type="dxa"/>
            <w:tcBorders>
              <w:top w:val="nil"/>
              <w:bottom w:val="nil"/>
            </w:tcBorders>
          </w:tcPr>
          <w:p w14:paraId="3EA64D42" w14:textId="77777777" w:rsidR="002E38C7" w:rsidRPr="00765158" w:rsidRDefault="002E38C7" w:rsidP="002E38C7">
            <w:pPr>
              <w:rPr>
                <w:sz w:val="20"/>
                <w:szCs w:val="20"/>
              </w:rPr>
            </w:pPr>
            <w:r w:rsidRPr="00765158">
              <w:rPr>
                <w:sz w:val="20"/>
                <w:szCs w:val="20"/>
              </w:rPr>
              <w:t>No Net Loss wetland policy</w:t>
            </w:r>
          </w:p>
        </w:tc>
        <w:tc>
          <w:tcPr>
            <w:tcW w:w="1276" w:type="dxa"/>
            <w:tcBorders>
              <w:top w:val="nil"/>
              <w:bottom w:val="nil"/>
            </w:tcBorders>
          </w:tcPr>
          <w:p w14:paraId="0CEEAA15"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AFF9795"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7A67128E" w14:textId="77777777" w:rsidR="002E38C7" w:rsidRPr="00765158" w:rsidRDefault="002E38C7" w:rsidP="002E38C7">
            <w:pPr>
              <w:rPr>
                <w:sz w:val="20"/>
                <w:szCs w:val="20"/>
              </w:rPr>
            </w:pPr>
            <w:r w:rsidRPr="00765158">
              <w:rPr>
                <w:sz w:val="20"/>
                <w:szCs w:val="20"/>
              </w:rPr>
              <w:t>+</w:t>
            </w:r>
          </w:p>
        </w:tc>
      </w:tr>
      <w:tr w:rsidR="002E38C7" w:rsidRPr="00765158" w14:paraId="7CCB6DB7" w14:textId="77777777" w:rsidTr="002E38C7">
        <w:trPr>
          <w:trHeight w:val="91"/>
        </w:trPr>
        <w:tc>
          <w:tcPr>
            <w:tcW w:w="2552" w:type="dxa"/>
            <w:tcBorders>
              <w:top w:val="nil"/>
              <w:bottom w:val="nil"/>
            </w:tcBorders>
          </w:tcPr>
          <w:p w14:paraId="2E96A1C0" w14:textId="77777777" w:rsidR="002E38C7" w:rsidRPr="00765158" w:rsidRDefault="002E38C7" w:rsidP="002E38C7">
            <w:pPr>
              <w:rPr>
                <w:sz w:val="20"/>
                <w:szCs w:val="20"/>
              </w:rPr>
            </w:pPr>
            <w:r w:rsidRPr="00765158">
              <w:rPr>
                <w:sz w:val="20"/>
                <w:szCs w:val="20"/>
              </w:rPr>
              <w:t>ESS Goal</w:t>
            </w:r>
          </w:p>
        </w:tc>
        <w:tc>
          <w:tcPr>
            <w:tcW w:w="2835" w:type="dxa"/>
            <w:tcBorders>
              <w:top w:val="nil"/>
              <w:bottom w:val="nil"/>
            </w:tcBorders>
          </w:tcPr>
          <w:p w14:paraId="63C80223" w14:textId="77777777" w:rsidR="002E38C7" w:rsidRPr="00765158" w:rsidRDefault="002E38C7" w:rsidP="002E38C7">
            <w:pPr>
              <w:rPr>
                <w:sz w:val="20"/>
                <w:szCs w:val="20"/>
              </w:rPr>
            </w:pPr>
            <w:r w:rsidRPr="00765158">
              <w:rPr>
                <w:sz w:val="20"/>
                <w:szCs w:val="20"/>
              </w:rPr>
              <w:t>National ecosystem policy</w:t>
            </w:r>
          </w:p>
        </w:tc>
        <w:tc>
          <w:tcPr>
            <w:tcW w:w="1276" w:type="dxa"/>
            <w:tcBorders>
              <w:top w:val="nil"/>
              <w:bottom w:val="nil"/>
            </w:tcBorders>
          </w:tcPr>
          <w:p w14:paraId="0B06EC2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239F7708"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7A62AF9" w14:textId="77777777" w:rsidR="002E38C7" w:rsidRPr="00765158" w:rsidRDefault="002E38C7" w:rsidP="002E38C7">
            <w:pPr>
              <w:rPr>
                <w:sz w:val="20"/>
                <w:szCs w:val="20"/>
              </w:rPr>
            </w:pPr>
            <w:r w:rsidRPr="00765158">
              <w:rPr>
                <w:sz w:val="20"/>
                <w:szCs w:val="20"/>
              </w:rPr>
              <w:t>+</w:t>
            </w:r>
          </w:p>
        </w:tc>
      </w:tr>
      <w:tr w:rsidR="002E38C7" w:rsidRPr="00765158" w14:paraId="205575F9" w14:textId="77777777" w:rsidTr="002E38C7">
        <w:trPr>
          <w:trHeight w:val="91"/>
        </w:trPr>
        <w:tc>
          <w:tcPr>
            <w:tcW w:w="2552" w:type="dxa"/>
            <w:tcBorders>
              <w:top w:val="nil"/>
              <w:bottom w:val="nil"/>
            </w:tcBorders>
          </w:tcPr>
          <w:p w14:paraId="233D0ED3" w14:textId="77777777" w:rsidR="002E38C7" w:rsidRPr="00765158" w:rsidRDefault="002E38C7" w:rsidP="002E38C7">
            <w:pPr>
              <w:rPr>
                <w:sz w:val="20"/>
                <w:szCs w:val="20"/>
              </w:rPr>
            </w:pPr>
            <w:r w:rsidRPr="00765158">
              <w:rPr>
                <w:sz w:val="20"/>
                <w:szCs w:val="20"/>
              </w:rPr>
              <w:t xml:space="preserve">Penalties </w:t>
            </w:r>
          </w:p>
        </w:tc>
        <w:tc>
          <w:tcPr>
            <w:tcW w:w="2835" w:type="dxa"/>
            <w:tcBorders>
              <w:top w:val="nil"/>
              <w:bottom w:val="nil"/>
            </w:tcBorders>
          </w:tcPr>
          <w:p w14:paraId="786E8C8A" w14:textId="77777777" w:rsidR="002E38C7" w:rsidRPr="00765158" w:rsidRDefault="002E38C7" w:rsidP="002E38C7">
            <w:pPr>
              <w:rPr>
                <w:sz w:val="20"/>
                <w:szCs w:val="20"/>
              </w:rPr>
            </w:pPr>
            <w:r w:rsidRPr="00765158">
              <w:rPr>
                <w:sz w:val="20"/>
                <w:szCs w:val="20"/>
              </w:rPr>
              <w:t>Use penalties to conserve wetlands</w:t>
            </w:r>
          </w:p>
        </w:tc>
        <w:tc>
          <w:tcPr>
            <w:tcW w:w="1276" w:type="dxa"/>
            <w:tcBorders>
              <w:top w:val="nil"/>
              <w:bottom w:val="nil"/>
            </w:tcBorders>
          </w:tcPr>
          <w:p w14:paraId="44128CC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16B0B2A6"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13C24ECB" w14:textId="77777777" w:rsidR="002E38C7" w:rsidRPr="00765158" w:rsidRDefault="002E38C7" w:rsidP="002E38C7">
            <w:pPr>
              <w:rPr>
                <w:sz w:val="20"/>
                <w:szCs w:val="20"/>
              </w:rPr>
            </w:pPr>
            <w:r w:rsidRPr="00765158">
              <w:rPr>
                <w:sz w:val="20"/>
                <w:szCs w:val="20"/>
              </w:rPr>
              <w:t>+</w:t>
            </w:r>
          </w:p>
        </w:tc>
      </w:tr>
      <w:tr w:rsidR="002E38C7" w:rsidRPr="00765158" w14:paraId="64D64C5B" w14:textId="77777777" w:rsidTr="002E38C7">
        <w:trPr>
          <w:trHeight w:val="91"/>
        </w:trPr>
        <w:tc>
          <w:tcPr>
            <w:tcW w:w="2552" w:type="dxa"/>
            <w:tcBorders>
              <w:top w:val="nil"/>
              <w:bottom w:val="nil"/>
            </w:tcBorders>
          </w:tcPr>
          <w:p w14:paraId="099B9C17" w14:textId="77777777" w:rsidR="002E38C7" w:rsidRPr="00765158" w:rsidRDefault="002E38C7" w:rsidP="002E38C7">
            <w:pPr>
              <w:rPr>
                <w:sz w:val="20"/>
                <w:szCs w:val="20"/>
              </w:rPr>
            </w:pPr>
            <w:r w:rsidRPr="00765158">
              <w:rPr>
                <w:sz w:val="20"/>
                <w:szCs w:val="20"/>
              </w:rPr>
              <w:t>Incentives</w:t>
            </w:r>
          </w:p>
        </w:tc>
        <w:tc>
          <w:tcPr>
            <w:tcW w:w="2835" w:type="dxa"/>
            <w:tcBorders>
              <w:top w:val="nil"/>
              <w:bottom w:val="nil"/>
            </w:tcBorders>
          </w:tcPr>
          <w:p w14:paraId="31BFCE89" w14:textId="77777777" w:rsidR="002E38C7" w:rsidRPr="00765158" w:rsidRDefault="002E38C7" w:rsidP="002E38C7">
            <w:pPr>
              <w:rPr>
                <w:sz w:val="20"/>
                <w:szCs w:val="20"/>
              </w:rPr>
            </w:pPr>
            <w:r w:rsidRPr="00765158">
              <w:rPr>
                <w:sz w:val="20"/>
                <w:szCs w:val="20"/>
              </w:rPr>
              <w:t>Use incentives to conserve wetlands</w:t>
            </w:r>
          </w:p>
        </w:tc>
        <w:tc>
          <w:tcPr>
            <w:tcW w:w="1276" w:type="dxa"/>
            <w:tcBorders>
              <w:top w:val="nil"/>
              <w:bottom w:val="nil"/>
            </w:tcBorders>
          </w:tcPr>
          <w:p w14:paraId="26632FBE"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462B5AEC"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084BF3D8" w14:textId="77777777" w:rsidR="002E38C7" w:rsidRPr="00765158" w:rsidRDefault="002E38C7" w:rsidP="002E38C7">
            <w:pPr>
              <w:rPr>
                <w:sz w:val="20"/>
                <w:szCs w:val="20"/>
              </w:rPr>
            </w:pPr>
            <w:r w:rsidRPr="00765158">
              <w:rPr>
                <w:sz w:val="20"/>
                <w:szCs w:val="20"/>
              </w:rPr>
              <w:t>+</w:t>
            </w:r>
          </w:p>
        </w:tc>
      </w:tr>
      <w:tr w:rsidR="002E38C7" w:rsidRPr="00765158" w14:paraId="3DAEAC2D" w14:textId="77777777" w:rsidTr="002E38C7">
        <w:trPr>
          <w:trHeight w:val="91"/>
        </w:trPr>
        <w:tc>
          <w:tcPr>
            <w:tcW w:w="2552" w:type="dxa"/>
            <w:tcBorders>
              <w:top w:val="nil"/>
              <w:bottom w:val="nil"/>
            </w:tcBorders>
          </w:tcPr>
          <w:p w14:paraId="0C3C2351" w14:textId="77777777" w:rsidR="002E38C7" w:rsidRPr="00765158" w:rsidRDefault="002E38C7" w:rsidP="002E38C7">
            <w:pPr>
              <w:rPr>
                <w:i/>
                <w:iCs/>
                <w:sz w:val="20"/>
                <w:szCs w:val="20"/>
              </w:rPr>
            </w:pPr>
          </w:p>
          <w:p w14:paraId="7A238F3F" w14:textId="77777777" w:rsidR="002E38C7" w:rsidRPr="00765158" w:rsidRDefault="002E38C7" w:rsidP="002E38C7">
            <w:pPr>
              <w:rPr>
                <w:i/>
                <w:iCs/>
                <w:sz w:val="20"/>
                <w:szCs w:val="20"/>
              </w:rPr>
            </w:pPr>
            <w:r w:rsidRPr="00765158">
              <w:rPr>
                <w:i/>
                <w:iCs/>
                <w:sz w:val="20"/>
                <w:szCs w:val="20"/>
              </w:rPr>
              <w:t>Study Characteristics</w:t>
            </w:r>
          </w:p>
        </w:tc>
        <w:tc>
          <w:tcPr>
            <w:tcW w:w="2835" w:type="dxa"/>
            <w:tcBorders>
              <w:top w:val="nil"/>
              <w:bottom w:val="nil"/>
            </w:tcBorders>
          </w:tcPr>
          <w:p w14:paraId="413B6643" w14:textId="77777777" w:rsidR="002E38C7" w:rsidRPr="00765158" w:rsidRDefault="002E38C7" w:rsidP="002E38C7">
            <w:pPr>
              <w:rPr>
                <w:sz w:val="20"/>
                <w:szCs w:val="20"/>
              </w:rPr>
            </w:pPr>
          </w:p>
        </w:tc>
        <w:tc>
          <w:tcPr>
            <w:tcW w:w="1276" w:type="dxa"/>
            <w:tcBorders>
              <w:top w:val="nil"/>
              <w:bottom w:val="nil"/>
            </w:tcBorders>
          </w:tcPr>
          <w:p w14:paraId="1ECEF447" w14:textId="77777777" w:rsidR="002E38C7" w:rsidRPr="00765158" w:rsidRDefault="002E38C7" w:rsidP="002E38C7">
            <w:pPr>
              <w:rPr>
                <w:sz w:val="20"/>
                <w:szCs w:val="20"/>
              </w:rPr>
            </w:pPr>
          </w:p>
        </w:tc>
        <w:tc>
          <w:tcPr>
            <w:tcW w:w="1984" w:type="dxa"/>
            <w:tcBorders>
              <w:top w:val="nil"/>
              <w:bottom w:val="nil"/>
            </w:tcBorders>
          </w:tcPr>
          <w:p w14:paraId="047E1CC4" w14:textId="77777777" w:rsidR="002E38C7" w:rsidRPr="00765158" w:rsidRDefault="002E38C7" w:rsidP="002E38C7">
            <w:pPr>
              <w:rPr>
                <w:sz w:val="20"/>
                <w:szCs w:val="20"/>
              </w:rPr>
            </w:pPr>
          </w:p>
        </w:tc>
        <w:tc>
          <w:tcPr>
            <w:tcW w:w="1134" w:type="dxa"/>
            <w:tcBorders>
              <w:top w:val="nil"/>
              <w:bottom w:val="nil"/>
            </w:tcBorders>
          </w:tcPr>
          <w:p w14:paraId="75223DED" w14:textId="77777777" w:rsidR="002E38C7" w:rsidRPr="00765158" w:rsidRDefault="002E38C7" w:rsidP="002E38C7">
            <w:pPr>
              <w:rPr>
                <w:sz w:val="20"/>
                <w:szCs w:val="20"/>
              </w:rPr>
            </w:pPr>
          </w:p>
        </w:tc>
      </w:tr>
      <w:tr w:rsidR="002E38C7" w:rsidRPr="00765158" w14:paraId="5412E2DA" w14:textId="77777777" w:rsidTr="002E38C7">
        <w:trPr>
          <w:trHeight w:val="91"/>
        </w:trPr>
        <w:tc>
          <w:tcPr>
            <w:tcW w:w="2552" w:type="dxa"/>
            <w:tcBorders>
              <w:top w:val="nil"/>
              <w:bottom w:val="nil"/>
            </w:tcBorders>
          </w:tcPr>
          <w:p w14:paraId="71101695" w14:textId="77777777" w:rsidR="002E38C7" w:rsidRPr="00765158" w:rsidRDefault="002E38C7" w:rsidP="002E38C7">
            <w:pPr>
              <w:rPr>
                <w:sz w:val="20"/>
                <w:szCs w:val="20"/>
              </w:rPr>
            </w:pPr>
            <w:r w:rsidRPr="00765158">
              <w:rPr>
                <w:sz w:val="20"/>
                <w:szCs w:val="20"/>
              </w:rPr>
              <w:t>Wetland</w:t>
            </w:r>
            <w:r>
              <w:rPr>
                <w:sz w:val="20"/>
                <w:szCs w:val="20"/>
              </w:rPr>
              <w:t xml:space="preserve"> Area</w:t>
            </w:r>
          </w:p>
        </w:tc>
        <w:tc>
          <w:tcPr>
            <w:tcW w:w="2835" w:type="dxa"/>
            <w:tcBorders>
              <w:top w:val="nil"/>
              <w:bottom w:val="nil"/>
            </w:tcBorders>
          </w:tcPr>
          <w:p w14:paraId="113F42F9" w14:textId="77777777" w:rsidR="002E38C7" w:rsidRPr="00765158" w:rsidRDefault="002E38C7" w:rsidP="002E38C7">
            <w:pPr>
              <w:rPr>
                <w:sz w:val="20"/>
                <w:szCs w:val="20"/>
              </w:rPr>
            </w:pPr>
            <w:r w:rsidRPr="00765158">
              <w:rPr>
                <w:sz w:val="20"/>
                <w:szCs w:val="20"/>
              </w:rPr>
              <w:t>Wetland Area</w:t>
            </w:r>
          </w:p>
        </w:tc>
        <w:tc>
          <w:tcPr>
            <w:tcW w:w="1276" w:type="dxa"/>
            <w:tcBorders>
              <w:top w:val="nil"/>
              <w:bottom w:val="nil"/>
            </w:tcBorders>
          </w:tcPr>
          <w:p w14:paraId="42F91336"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862E6C4" w14:textId="77777777" w:rsidR="002E38C7" w:rsidRPr="00765158" w:rsidRDefault="002E38C7" w:rsidP="002E38C7">
            <w:pPr>
              <w:rPr>
                <w:sz w:val="20"/>
                <w:szCs w:val="20"/>
              </w:rPr>
            </w:pPr>
            <w:r w:rsidRPr="00765158">
              <w:rPr>
                <w:sz w:val="20"/>
                <w:szCs w:val="20"/>
              </w:rPr>
              <w:t>Ha</w:t>
            </w:r>
          </w:p>
        </w:tc>
        <w:tc>
          <w:tcPr>
            <w:tcW w:w="1134" w:type="dxa"/>
            <w:tcBorders>
              <w:top w:val="nil"/>
              <w:bottom w:val="nil"/>
            </w:tcBorders>
          </w:tcPr>
          <w:p w14:paraId="353BD97A" w14:textId="77777777" w:rsidR="002E38C7" w:rsidRPr="00765158" w:rsidRDefault="002E38C7" w:rsidP="002E38C7">
            <w:pPr>
              <w:rPr>
                <w:sz w:val="20"/>
                <w:szCs w:val="20"/>
              </w:rPr>
            </w:pPr>
            <w:r w:rsidRPr="00765158">
              <w:rPr>
                <w:sz w:val="20"/>
                <w:szCs w:val="20"/>
              </w:rPr>
              <w:t>+/-</w:t>
            </w:r>
          </w:p>
        </w:tc>
      </w:tr>
      <w:tr w:rsidR="002E38C7" w:rsidRPr="00765158" w14:paraId="1A72718B" w14:textId="77777777" w:rsidTr="002E38C7">
        <w:trPr>
          <w:trHeight w:val="91"/>
        </w:trPr>
        <w:tc>
          <w:tcPr>
            <w:tcW w:w="2552" w:type="dxa"/>
            <w:tcBorders>
              <w:top w:val="nil"/>
              <w:bottom w:val="nil"/>
            </w:tcBorders>
          </w:tcPr>
          <w:p w14:paraId="7395B49C" w14:textId="77777777" w:rsidR="002E38C7" w:rsidRPr="00765158" w:rsidRDefault="002E38C7" w:rsidP="002E38C7">
            <w:pPr>
              <w:rPr>
                <w:sz w:val="20"/>
                <w:szCs w:val="20"/>
              </w:rPr>
            </w:pPr>
            <w:r w:rsidRPr="00765158">
              <w:rPr>
                <w:sz w:val="20"/>
                <w:szCs w:val="20"/>
              </w:rPr>
              <w:t>Economic Valuation Method</w:t>
            </w:r>
          </w:p>
        </w:tc>
        <w:tc>
          <w:tcPr>
            <w:tcW w:w="2835" w:type="dxa"/>
            <w:tcBorders>
              <w:top w:val="nil"/>
              <w:bottom w:val="nil"/>
            </w:tcBorders>
          </w:tcPr>
          <w:p w14:paraId="513EC8B2" w14:textId="77777777" w:rsidR="002E38C7" w:rsidRPr="00765158" w:rsidRDefault="002E38C7" w:rsidP="002E38C7">
            <w:pPr>
              <w:rPr>
                <w:sz w:val="20"/>
                <w:szCs w:val="20"/>
              </w:rPr>
            </w:pPr>
            <w:r w:rsidRPr="00765158">
              <w:rPr>
                <w:sz w:val="20"/>
                <w:szCs w:val="20"/>
              </w:rPr>
              <w:t>Economic Valuation Method</w:t>
            </w:r>
          </w:p>
        </w:tc>
        <w:tc>
          <w:tcPr>
            <w:tcW w:w="1276" w:type="dxa"/>
            <w:tcBorders>
              <w:top w:val="nil"/>
              <w:bottom w:val="nil"/>
            </w:tcBorders>
          </w:tcPr>
          <w:p w14:paraId="70A63099"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2A358EA"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F96E23F" w14:textId="77777777" w:rsidR="002E38C7" w:rsidRPr="00765158" w:rsidRDefault="002E38C7" w:rsidP="002E38C7">
            <w:pPr>
              <w:rPr>
                <w:sz w:val="20"/>
                <w:szCs w:val="20"/>
              </w:rPr>
            </w:pPr>
            <w:r w:rsidRPr="00765158">
              <w:rPr>
                <w:sz w:val="20"/>
                <w:szCs w:val="20"/>
              </w:rPr>
              <w:t>+/-</w:t>
            </w:r>
          </w:p>
        </w:tc>
      </w:tr>
      <w:tr w:rsidR="002E38C7" w:rsidRPr="00765158" w14:paraId="649AC2B6" w14:textId="77777777" w:rsidTr="002E38C7">
        <w:trPr>
          <w:trHeight w:val="91"/>
        </w:trPr>
        <w:tc>
          <w:tcPr>
            <w:tcW w:w="2552" w:type="dxa"/>
            <w:tcBorders>
              <w:top w:val="nil"/>
              <w:bottom w:val="single" w:sz="4" w:space="0" w:color="auto"/>
            </w:tcBorders>
          </w:tcPr>
          <w:p w14:paraId="337A8F21" w14:textId="77777777" w:rsidR="002E38C7" w:rsidRPr="00765158" w:rsidRDefault="002E38C7" w:rsidP="002E38C7">
            <w:pPr>
              <w:rPr>
                <w:sz w:val="20"/>
                <w:szCs w:val="20"/>
              </w:rPr>
            </w:pPr>
            <w:r w:rsidRPr="00765158">
              <w:rPr>
                <w:sz w:val="20"/>
                <w:szCs w:val="20"/>
              </w:rPr>
              <w:t>Peer Review</w:t>
            </w:r>
          </w:p>
        </w:tc>
        <w:tc>
          <w:tcPr>
            <w:tcW w:w="2835" w:type="dxa"/>
            <w:tcBorders>
              <w:top w:val="nil"/>
              <w:bottom w:val="single" w:sz="4" w:space="0" w:color="auto"/>
            </w:tcBorders>
          </w:tcPr>
          <w:p w14:paraId="7FD1B036" w14:textId="77777777" w:rsidR="002E38C7" w:rsidRPr="00765158" w:rsidRDefault="002E38C7" w:rsidP="002E38C7">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A6215E8" w14:textId="77777777" w:rsidR="002E38C7" w:rsidRPr="00765158" w:rsidRDefault="002E38C7" w:rsidP="002E38C7">
            <w:pPr>
              <w:rPr>
                <w:sz w:val="20"/>
                <w:szCs w:val="20"/>
              </w:rPr>
            </w:pPr>
            <w:r w:rsidRPr="00765158">
              <w:rPr>
                <w:sz w:val="20"/>
                <w:szCs w:val="20"/>
              </w:rPr>
              <w:t>Binary</w:t>
            </w:r>
          </w:p>
        </w:tc>
        <w:tc>
          <w:tcPr>
            <w:tcW w:w="1984" w:type="dxa"/>
            <w:tcBorders>
              <w:top w:val="nil"/>
              <w:bottom w:val="single" w:sz="4" w:space="0" w:color="auto"/>
            </w:tcBorders>
          </w:tcPr>
          <w:p w14:paraId="0FEF3CBA" w14:textId="77777777" w:rsidR="002E38C7" w:rsidRPr="00765158" w:rsidRDefault="002E38C7" w:rsidP="002E38C7">
            <w:pPr>
              <w:rPr>
                <w:sz w:val="20"/>
                <w:szCs w:val="20"/>
              </w:rPr>
            </w:pPr>
            <w:r w:rsidRPr="00765158">
              <w:rPr>
                <w:sz w:val="20"/>
                <w:szCs w:val="20"/>
              </w:rPr>
              <w:t>1,0</w:t>
            </w:r>
          </w:p>
        </w:tc>
        <w:tc>
          <w:tcPr>
            <w:tcW w:w="1134" w:type="dxa"/>
            <w:tcBorders>
              <w:top w:val="nil"/>
              <w:bottom w:val="single" w:sz="4" w:space="0" w:color="auto"/>
            </w:tcBorders>
          </w:tcPr>
          <w:p w14:paraId="67F95E12" w14:textId="77777777" w:rsidR="002E38C7" w:rsidRPr="00765158" w:rsidRDefault="002E38C7" w:rsidP="002E38C7">
            <w:pPr>
              <w:rPr>
                <w:sz w:val="20"/>
                <w:szCs w:val="20"/>
              </w:rPr>
            </w:pPr>
            <w:r w:rsidRPr="00765158">
              <w:rPr>
                <w:sz w:val="20"/>
                <w:szCs w:val="20"/>
              </w:rPr>
              <w:t>+</w:t>
            </w:r>
          </w:p>
        </w:tc>
      </w:tr>
    </w:tbl>
    <w:p w14:paraId="60C019F7" w14:textId="77777777" w:rsidR="002E38C7" w:rsidRPr="00AC11AC" w:rsidRDefault="002E38C7" w:rsidP="002E38C7">
      <w:pPr>
        <w:spacing w:after="120"/>
        <w:rPr>
          <w:sz w:val="22"/>
          <w:szCs w:val="22"/>
        </w:rPr>
      </w:pPr>
      <w:r>
        <w:rPr>
          <w:b/>
        </w:rPr>
        <w:t>Table 1</w:t>
      </w:r>
      <w:r w:rsidRPr="00704B4F">
        <w:rPr>
          <w:b/>
        </w:rPr>
        <w:t xml:space="preserve"> </w:t>
      </w:r>
      <w:r>
        <w:rPr>
          <w:b/>
        </w:rPr>
        <w:t>Descriptions of v</w:t>
      </w:r>
      <w:r w:rsidRPr="00704B4F">
        <w:rPr>
          <w:b/>
        </w:rPr>
        <w:t>ariable</w:t>
      </w:r>
      <w:r>
        <w:rPr>
          <w:b/>
        </w:rPr>
        <w:t>s used in meta-analysis an</w:t>
      </w:r>
      <w:r w:rsidRPr="00704B4F">
        <w:rPr>
          <w:b/>
        </w:rPr>
        <w:t xml:space="preserve">d </w:t>
      </w:r>
      <w:r>
        <w:rPr>
          <w:b/>
        </w:rPr>
        <w:t>e</w:t>
      </w:r>
      <w:r w:rsidRPr="00704B4F">
        <w:rPr>
          <w:b/>
        </w:rPr>
        <w:t>xpected</w:t>
      </w:r>
      <w:r>
        <w:rPr>
          <w:b/>
        </w:rPr>
        <w:t xml:space="preserve"> e</w:t>
      </w:r>
      <w:r w:rsidRPr="00704B4F">
        <w:rPr>
          <w:b/>
        </w:rPr>
        <w:t xml:space="preserve">ffects on </w:t>
      </w:r>
      <w:r>
        <w:rPr>
          <w:b/>
        </w:rPr>
        <w:t>w</w:t>
      </w:r>
      <w:r w:rsidRPr="00704B4F">
        <w:rPr>
          <w:b/>
        </w:rPr>
        <w:t xml:space="preserve">etland </w:t>
      </w:r>
      <w:r>
        <w:rPr>
          <w:b/>
        </w:rPr>
        <w:t>v</w:t>
      </w:r>
      <w:r w:rsidRPr="00704B4F">
        <w:rPr>
          <w:b/>
        </w:rPr>
        <w:t>alues</w:t>
      </w:r>
    </w:p>
    <w:p w14:paraId="1AB16A90" w14:textId="77777777" w:rsidR="002E38C7" w:rsidRDefault="002E38C7" w:rsidP="00344DB4">
      <w:pPr>
        <w:pStyle w:val="NormalWeb"/>
        <w:spacing w:before="0" w:beforeAutospacing="0" w:after="0" w:afterAutospacing="0" w:line="480" w:lineRule="auto"/>
        <w:ind w:firstLine="720"/>
        <w:rPr>
          <w:color w:val="0E101A"/>
        </w:rPr>
      </w:pPr>
    </w:p>
    <w:p w14:paraId="31693324" w14:textId="73ACFEBF" w:rsidR="008B5B64" w:rsidRDefault="008B5B64" w:rsidP="00344DB4">
      <w:pPr>
        <w:pStyle w:val="NormalWeb"/>
        <w:spacing w:before="0" w:beforeAutospacing="0" w:after="0" w:afterAutospacing="0" w:line="480" w:lineRule="auto"/>
        <w:ind w:firstLine="720"/>
        <w:rPr>
          <w:color w:val="0E101A"/>
        </w:rPr>
        <w:sectPr w:rsidR="008B5B64" w:rsidSect="00FD6374">
          <w:footerReference w:type="default" r:id="rId10"/>
          <w:pgSz w:w="12240" w:h="15840"/>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62EE03AB"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51530E">
        <w:t>T</w:t>
      </w:r>
      <w:r w:rsidR="00E00697">
        <w:t xml:space="preserve">he </w:t>
      </w:r>
      <w:r w:rsidR="00275ED6">
        <w:t xml:space="preserve">estimated </w:t>
      </w:r>
      <w:r w:rsidR="00B26ABB">
        <w:t xml:space="preserve">mean </w:t>
      </w:r>
      <w:r w:rsidR="00275ED6">
        <w:t xml:space="preserve">value for </w:t>
      </w:r>
      <w:r w:rsidR="0051530E">
        <w:t xml:space="preserve">wetland-based </w:t>
      </w:r>
      <w:r w:rsidR="00275ED6">
        <w:t xml:space="preserve">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w:t>
      </w:r>
      <w:proofErr w:type="spellStart"/>
      <w:r w:rsidR="0051770E" w:rsidRPr="00CC55EE">
        <w:t>Can</w:t>
      </w:r>
      <w:r w:rsidR="00930655" w:rsidRPr="00CC55EE">
        <w:t>u</w:t>
      </w:r>
      <w:proofErr w:type="spellEnd"/>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53483907"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51530E">
        <w:t xml:space="preserve">an </w:t>
      </w:r>
      <w:r w:rsidR="008B010B">
        <w:t xml:space="preserve">identified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w:t>
      </w:r>
      <w:r w:rsidR="0051530E">
        <w:t xml:space="preserve">or </w:t>
      </w:r>
      <w:r w:rsidR="005211CA">
        <w:t>ha</w:t>
      </w:r>
      <w:r w:rsidR="009223B5">
        <w:t>d</w:t>
      </w:r>
      <w:r w:rsidR="005211CA">
        <w:t xml:space="preserve"> a </w:t>
      </w:r>
      <w:r w:rsidR="00977826">
        <w:t>no</w:t>
      </w:r>
      <w:r w:rsidR="00B25FA6">
        <w:t>-</w:t>
      </w:r>
      <w:r w:rsidR="00977826">
        <w:t>net</w:t>
      </w:r>
      <w:r w:rsidR="00B25FA6">
        <w:t>-</w:t>
      </w:r>
      <w:r w:rsidR="00977826">
        <w:t>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w:t>
      </w:r>
      <w:r w:rsidR="0051530E">
        <w:t xml:space="preserve"> (Table 2)</w:t>
      </w:r>
      <w:r w:rsidR="00977826">
        <w:t xml:space="preserve">.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51530E">
        <w:t xml:space="preserve">were </w:t>
      </w:r>
      <w:r w:rsidR="008B010B">
        <w:t>supported by a more comprehensive conservation policy framework</w:t>
      </w:r>
      <w:proofErr w:type="gramStart"/>
      <w:r w:rsidR="008B010B">
        <w:t xml:space="preserve">. </w:t>
      </w:r>
      <w:r w:rsidR="0094093F">
        <w:t xml:space="preserve"> </w:t>
      </w:r>
      <w:proofErr w:type="gramEnd"/>
    </w:p>
    <w:p w14:paraId="1EF6376B" w14:textId="75A9AA6B"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51530E">
        <w:t xml:space="preserve"> (Table 2)</w:t>
      </w:r>
      <w:r w:rsidR="0094093F">
        <w:t>.</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151"/>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C4352" w:rsidRPr="00EB3161" w14:paraId="20E6101D" w14:textId="77777777" w:rsidTr="007C4352">
        <w:trPr>
          <w:trHeight w:val="320"/>
        </w:trPr>
        <w:tc>
          <w:tcPr>
            <w:tcW w:w="2878" w:type="dxa"/>
            <w:tcBorders>
              <w:top w:val="single" w:sz="4" w:space="0" w:color="auto"/>
            </w:tcBorders>
            <w:shd w:val="clear" w:color="auto" w:fill="auto"/>
            <w:noWrap/>
            <w:vAlign w:val="bottom"/>
          </w:tcPr>
          <w:p w14:paraId="443D8AD8" w14:textId="77777777" w:rsidR="007C4352" w:rsidRPr="00EB3161" w:rsidRDefault="007C4352" w:rsidP="007C4352">
            <w:pPr>
              <w:rPr>
                <w:b/>
                <w:bCs/>
                <w:color w:val="000000"/>
                <w:sz w:val="20"/>
                <w:szCs w:val="20"/>
              </w:rPr>
            </w:pPr>
            <w:bookmarkStart w:id="4" w:name="_Hlk73935336"/>
          </w:p>
        </w:tc>
        <w:tc>
          <w:tcPr>
            <w:tcW w:w="4182" w:type="dxa"/>
            <w:gridSpan w:val="3"/>
            <w:tcBorders>
              <w:top w:val="single" w:sz="4" w:space="0" w:color="auto"/>
              <w:bottom w:val="single" w:sz="4" w:space="0" w:color="auto"/>
            </w:tcBorders>
            <w:shd w:val="clear" w:color="auto" w:fill="auto"/>
            <w:noWrap/>
            <w:vAlign w:val="bottom"/>
          </w:tcPr>
          <w:p w14:paraId="080446FB" w14:textId="77777777" w:rsidR="007C4352" w:rsidRPr="00EB3161" w:rsidRDefault="007C4352" w:rsidP="007C4352">
            <w:pPr>
              <w:jc w:val="center"/>
              <w:rPr>
                <w:b/>
                <w:bCs/>
                <w:color w:val="000000"/>
                <w:sz w:val="20"/>
                <w:szCs w:val="20"/>
              </w:rPr>
            </w:pPr>
            <w:r w:rsidRPr="00EB3161">
              <w:rPr>
                <w:b/>
                <w:bCs/>
                <w:color w:val="000000"/>
                <w:sz w:val="20"/>
                <w:szCs w:val="20"/>
              </w:rPr>
              <w:t>Provisioning Model</w:t>
            </w:r>
          </w:p>
        </w:tc>
        <w:tc>
          <w:tcPr>
            <w:tcW w:w="4422" w:type="dxa"/>
            <w:gridSpan w:val="3"/>
            <w:tcBorders>
              <w:top w:val="single" w:sz="4" w:space="0" w:color="auto"/>
              <w:bottom w:val="single" w:sz="4" w:space="0" w:color="auto"/>
            </w:tcBorders>
            <w:shd w:val="clear" w:color="auto" w:fill="auto"/>
            <w:noWrap/>
            <w:vAlign w:val="bottom"/>
          </w:tcPr>
          <w:p w14:paraId="2723BBBD" w14:textId="77777777" w:rsidR="007C4352" w:rsidRPr="00EB3161" w:rsidRDefault="007C4352" w:rsidP="007C4352">
            <w:pPr>
              <w:jc w:val="center"/>
              <w:rPr>
                <w:b/>
                <w:bCs/>
                <w:color w:val="000000"/>
                <w:sz w:val="20"/>
                <w:szCs w:val="20"/>
              </w:rPr>
            </w:pPr>
            <w:r w:rsidRPr="00EB3161">
              <w:rPr>
                <w:b/>
                <w:bCs/>
                <w:color w:val="000000"/>
                <w:sz w:val="20"/>
                <w:szCs w:val="20"/>
              </w:rPr>
              <w:t>Regulating Model</w:t>
            </w:r>
          </w:p>
        </w:tc>
      </w:tr>
      <w:tr w:rsidR="007C4352" w:rsidRPr="00EB3161" w14:paraId="619A05DC" w14:textId="77777777" w:rsidTr="007C4352">
        <w:trPr>
          <w:trHeight w:val="320"/>
        </w:trPr>
        <w:tc>
          <w:tcPr>
            <w:tcW w:w="2878" w:type="dxa"/>
            <w:tcBorders>
              <w:bottom w:val="single" w:sz="4" w:space="0" w:color="auto"/>
            </w:tcBorders>
            <w:shd w:val="clear" w:color="auto" w:fill="auto"/>
            <w:noWrap/>
            <w:vAlign w:val="bottom"/>
            <w:hideMark/>
          </w:tcPr>
          <w:p w14:paraId="3504E2D5" w14:textId="77777777" w:rsidR="007C4352" w:rsidRPr="00EB3161" w:rsidRDefault="007C4352" w:rsidP="007C4352">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177EC4FF"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75582647"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51C1621C" w14:textId="77777777" w:rsidR="007C4352" w:rsidRPr="00EB3161" w:rsidRDefault="007C4352" w:rsidP="007C4352">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02DDB0CE"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0DD48024"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2C44AC7D" w14:textId="77777777" w:rsidR="007C4352" w:rsidRPr="00EB3161" w:rsidRDefault="007C4352" w:rsidP="007C4352">
            <w:pPr>
              <w:jc w:val="center"/>
              <w:rPr>
                <w:b/>
                <w:bCs/>
                <w:color w:val="000000"/>
                <w:sz w:val="20"/>
                <w:szCs w:val="20"/>
              </w:rPr>
            </w:pPr>
            <w:r w:rsidRPr="00EB3161">
              <w:rPr>
                <w:b/>
                <w:bCs/>
                <w:color w:val="000000"/>
                <w:sz w:val="20"/>
                <w:szCs w:val="20"/>
              </w:rPr>
              <w:t>Maximum</w:t>
            </w:r>
          </w:p>
        </w:tc>
      </w:tr>
      <w:tr w:rsidR="007C4352" w:rsidRPr="00FA42B6" w14:paraId="5EFB6F4F" w14:textId="77777777" w:rsidTr="007C4352">
        <w:trPr>
          <w:trHeight w:val="320"/>
        </w:trPr>
        <w:tc>
          <w:tcPr>
            <w:tcW w:w="2878" w:type="dxa"/>
            <w:tcBorders>
              <w:top w:val="single" w:sz="4" w:space="0" w:color="auto"/>
            </w:tcBorders>
            <w:shd w:val="clear" w:color="auto" w:fill="auto"/>
            <w:noWrap/>
            <w:vAlign w:val="bottom"/>
          </w:tcPr>
          <w:p w14:paraId="6CDFA994" w14:textId="77777777" w:rsidR="007C4352" w:rsidRPr="00FA42B6" w:rsidRDefault="007C4352" w:rsidP="007C4352">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B7978BE" w14:textId="77777777" w:rsidR="007C4352" w:rsidRPr="00FA42B6" w:rsidRDefault="007C4352" w:rsidP="007C4352">
            <w:pPr>
              <w:rPr>
                <w:color w:val="000000"/>
                <w:sz w:val="20"/>
                <w:szCs w:val="20"/>
              </w:rPr>
            </w:pPr>
          </w:p>
        </w:tc>
        <w:tc>
          <w:tcPr>
            <w:tcW w:w="1082" w:type="dxa"/>
            <w:tcBorders>
              <w:top w:val="single" w:sz="4" w:space="0" w:color="auto"/>
            </w:tcBorders>
            <w:shd w:val="clear" w:color="auto" w:fill="auto"/>
            <w:noWrap/>
            <w:vAlign w:val="bottom"/>
          </w:tcPr>
          <w:p w14:paraId="5E19F31A" w14:textId="77777777" w:rsidR="007C4352" w:rsidRPr="00FA42B6" w:rsidRDefault="007C4352" w:rsidP="007C4352">
            <w:pPr>
              <w:rPr>
                <w:color w:val="000000"/>
                <w:sz w:val="20"/>
                <w:szCs w:val="20"/>
              </w:rPr>
            </w:pPr>
          </w:p>
        </w:tc>
        <w:tc>
          <w:tcPr>
            <w:tcW w:w="1303" w:type="dxa"/>
            <w:tcBorders>
              <w:top w:val="single" w:sz="4" w:space="0" w:color="auto"/>
            </w:tcBorders>
            <w:shd w:val="clear" w:color="auto" w:fill="auto"/>
            <w:noWrap/>
            <w:vAlign w:val="bottom"/>
          </w:tcPr>
          <w:p w14:paraId="249023BC" w14:textId="77777777" w:rsidR="007C4352" w:rsidRPr="00FA42B6" w:rsidRDefault="007C4352" w:rsidP="007C4352">
            <w:pPr>
              <w:rPr>
                <w:color w:val="000000"/>
                <w:sz w:val="20"/>
                <w:szCs w:val="20"/>
              </w:rPr>
            </w:pPr>
          </w:p>
        </w:tc>
        <w:tc>
          <w:tcPr>
            <w:tcW w:w="1729" w:type="dxa"/>
            <w:tcBorders>
              <w:top w:val="single" w:sz="4" w:space="0" w:color="auto"/>
            </w:tcBorders>
            <w:shd w:val="clear" w:color="auto" w:fill="auto"/>
            <w:noWrap/>
            <w:vAlign w:val="bottom"/>
          </w:tcPr>
          <w:p w14:paraId="48B79D5E" w14:textId="77777777" w:rsidR="007C4352" w:rsidRPr="00FA42B6" w:rsidRDefault="007C4352" w:rsidP="007C4352">
            <w:pPr>
              <w:rPr>
                <w:color w:val="000000"/>
                <w:sz w:val="20"/>
                <w:szCs w:val="20"/>
              </w:rPr>
            </w:pPr>
          </w:p>
        </w:tc>
        <w:tc>
          <w:tcPr>
            <w:tcW w:w="1099" w:type="dxa"/>
            <w:tcBorders>
              <w:top w:val="single" w:sz="4" w:space="0" w:color="auto"/>
            </w:tcBorders>
            <w:shd w:val="clear" w:color="auto" w:fill="auto"/>
            <w:noWrap/>
            <w:vAlign w:val="bottom"/>
          </w:tcPr>
          <w:p w14:paraId="471CF039" w14:textId="77777777" w:rsidR="007C4352" w:rsidRPr="00FA42B6" w:rsidRDefault="007C4352" w:rsidP="007C4352">
            <w:pPr>
              <w:rPr>
                <w:color w:val="000000"/>
                <w:sz w:val="20"/>
                <w:szCs w:val="20"/>
              </w:rPr>
            </w:pPr>
          </w:p>
        </w:tc>
        <w:tc>
          <w:tcPr>
            <w:tcW w:w="1594" w:type="dxa"/>
            <w:tcBorders>
              <w:top w:val="single" w:sz="4" w:space="0" w:color="auto"/>
            </w:tcBorders>
            <w:shd w:val="clear" w:color="auto" w:fill="auto"/>
            <w:noWrap/>
            <w:vAlign w:val="bottom"/>
          </w:tcPr>
          <w:p w14:paraId="3C3882B7" w14:textId="77777777" w:rsidR="007C4352" w:rsidRPr="00FA42B6" w:rsidRDefault="007C4352" w:rsidP="007C4352">
            <w:pPr>
              <w:rPr>
                <w:color w:val="000000"/>
                <w:sz w:val="20"/>
                <w:szCs w:val="20"/>
              </w:rPr>
            </w:pPr>
          </w:p>
        </w:tc>
      </w:tr>
      <w:tr w:rsidR="007C4352" w:rsidRPr="00FA42B6" w14:paraId="5F6A69B3" w14:textId="77777777" w:rsidTr="007C4352">
        <w:trPr>
          <w:trHeight w:val="138"/>
        </w:trPr>
        <w:tc>
          <w:tcPr>
            <w:tcW w:w="2878" w:type="dxa"/>
            <w:shd w:val="clear" w:color="auto" w:fill="auto"/>
            <w:noWrap/>
            <w:vAlign w:val="bottom"/>
          </w:tcPr>
          <w:p w14:paraId="6EEA18D1" w14:textId="77777777" w:rsidR="007C4352" w:rsidRPr="00FA42B6" w:rsidRDefault="007C4352" w:rsidP="007C4352">
            <w:pPr>
              <w:rPr>
                <w:color w:val="000000"/>
                <w:sz w:val="20"/>
                <w:szCs w:val="20"/>
              </w:rPr>
            </w:pPr>
            <w:r w:rsidRPr="00FA42B6">
              <w:rPr>
                <w:color w:val="000000"/>
                <w:sz w:val="20"/>
                <w:szCs w:val="20"/>
              </w:rPr>
              <w:t>Provisioning ESS</w:t>
            </w:r>
          </w:p>
        </w:tc>
        <w:tc>
          <w:tcPr>
            <w:tcW w:w="1797" w:type="dxa"/>
            <w:shd w:val="clear" w:color="auto" w:fill="auto"/>
            <w:noWrap/>
            <w:vAlign w:val="bottom"/>
          </w:tcPr>
          <w:p w14:paraId="25C6F214" w14:textId="77777777" w:rsidR="007C4352" w:rsidRPr="00FA42B6" w:rsidRDefault="007C4352" w:rsidP="007C4352">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5C41AF52" w14:textId="77777777" w:rsidR="007C4352" w:rsidRPr="00FA42B6" w:rsidRDefault="007C4352" w:rsidP="007C4352">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EEFD69F" w14:textId="77777777" w:rsidR="007C4352" w:rsidRPr="00FA42B6" w:rsidRDefault="007C4352" w:rsidP="007C4352">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320978F0"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30716D9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A865B54" w14:textId="77777777" w:rsidR="007C4352" w:rsidRPr="00FA42B6" w:rsidRDefault="007C4352" w:rsidP="007C4352">
            <w:pPr>
              <w:jc w:val="center"/>
              <w:rPr>
                <w:color w:val="000000"/>
                <w:sz w:val="20"/>
                <w:szCs w:val="20"/>
              </w:rPr>
            </w:pPr>
          </w:p>
        </w:tc>
      </w:tr>
      <w:tr w:rsidR="007C4352" w:rsidRPr="00FA42B6" w14:paraId="163D3916" w14:textId="77777777" w:rsidTr="007C4352">
        <w:trPr>
          <w:trHeight w:val="320"/>
        </w:trPr>
        <w:tc>
          <w:tcPr>
            <w:tcW w:w="2878" w:type="dxa"/>
            <w:shd w:val="clear" w:color="auto" w:fill="auto"/>
            <w:noWrap/>
            <w:vAlign w:val="bottom"/>
          </w:tcPr>
          <w:p w14:paraId="1065DD1C" w14:textId="77777777" w:rsidR="007C4352" w:rsidRPr="00FA42B6" w:rsidRDefault="007C4352" w:rsidP="007C4352">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2EE02FEC"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699B45C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4D0C35B"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57E3284A" w14:textId="77777777" w:rsidR="007C4352" w:rsidRPr="00FA42B6" w:rsidRDefault="007C4352" w:rsidP="007C4352">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408D7B7F" w14:textId="77777777" w:rsidR="007C4352" w:rsidRPr="00FA42B6" w:rsidRDefault="007C4352" w:rsidP="007C4352">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0EC77E19" w14:textId="77777777" w:rsidR="007C4352" w:rsidRPr="00FA42B6" w:rsidRDefault="007C4352" w:rsidP="007C4352">
            <w:pPr>
              <w:jc w:val="center"/>
              <w:rPr>
                <w:color w:val="000000"/>
                <w:sz w:val="20"/>
                <w:szCs w:val="20"/>
              </w:rPr>
            </w:pPr>
            <w:r w:rsidRPr="00FA42B6">
              <w:rPr>
                <w:color w:val="000000"/>
                <w:sz w:val="20"/>
                <w:szCs w:val="20"/>
              </w:rPr>
              <w:t>1.04E05</w:t>
            </w:r>
          </w:p>
        </w:tc>
      </w:tr>
      <w:tr w:rsidR="007C4352" w:rsidRPr="00FA42B6" w14:paraId="410C1181" w14:textId="77777777" w:rsidTr="007C4352">
        <w:trPr>
          <w:trHeight w:val="320"/>
        </w:trPr>
        <w:tc>
          <w:tcPr>
            <w:tcW w:w="2878" w:type="dxa"/>
            <w:shd w:val="clear" w:color="auto" w:fill="auto"/>
            <w:noWrap/>
            <w:vAlign w:val="bottom"/>
          </w:tcPr>
          <w:p w14:paraId="45C3B6B7" w14:textId="77777777" w:rsidR="007C4352" w:rsidRPr="00FA42B6" w:rsidRDefault="007C4352" w:rsidP="007C4352">
            <w:pPr>
              <w:rPr>
                <w:color w:val="000000"/>
                <w:sz w:val="20"/>
                <w:szCs w:val="20"/>
              </w:rPr>
            </w:pPr>
          </w:p>
          <w:p w14:paraId="00456D64" w14:textId="77777777" w:rsidR="007C4352" w:rsidRPr="00FA42B6" w:rsidRDefault="007C4352" w:rsidP="007C4352">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02823FD1"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59D6E80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2490381D"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4BC57372"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0EABE1E"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788C7FB4" w14:textId="77777777" w:rsidR="007C4352" w:rsidRPr="00FA42B6" w:rsidRDefault="007C4352" w:rsidP="007C4352">
            <w:pPr>
              <w:jc w:val="center"/>
              <w:rPr>
                <w:color w:val="000000"/>
                <w:sz w:val="20"/>
                <w:szCs w:val="20"/>
              </w:rPr>
            </w:pPr>
          </w:p>
        </w:tc>
      </w:tr>
      <w:tr w:rsidR="007C4352" w:rsidRPr="00FA42B6" w14:paraId="1CFBD2F1" w14:textId="77777777" w:rsidTr="007C4352">
        <w:trPr>
          <w:trHeight w:val="320"/>
        </w:trPr>
        <w:tc>
          <w:tcPr>
            <w:tcW w:w="2878" w:type="dxa"/>
            <w:shd w:val="clear" w:color="auto" w:fill="auto"/>
            <w:noWrap/>
            <w:vAlign w:val="bottom"/>
          </w:tcPr>
          <w:p w14:paraId="0708581C" w14:textId="77777777" w:rsidR="007C4352" w:rsidRPr="00FA42B6" w:rsidRDefault="007C4352" w:rsidP="007C4352">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6628E045"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49309673"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68089C6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D6436F1"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89C7F22"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26C63569" w14:textId="77777777" w:rsidR="007C4352" w:rsidRPr="00FA42B6" w:rsidRDefault="007C4352" w:rsidP="007C4352">
            <w:pPr>
              <w:jc w:val="center"/>
              <w:rPr>
                <w:color w:val="000000"/>
                <w:sz w:val="20"/>
                <w:szCs w:val="20"/>
              </w:rPr>
            </w:pPr>
          </w:p>
        </w:tc>
      </w:tr>
      <w:tr w:rsidR="007C4352" w:rsidRPr="00FA42B6" w14:paraId="47217007" w14:textId="77777777" w:rsidTr="007C4352">
        <w:trPr>
          <w:trHeight w:val="320"/>
        </w:trPr>
        <w:tc>
          <w:tcPr>
            <w:tcW w:w="2878" w:type="dxa"/>
            <w:shd w:val="clear" w:color="auto" w:fill="auto"/>
            <w:noWrap/>
            <w:vAlign w:val="bottom"/>
          </w:tcPr>
          <w:p w14:paraId="03D81A35" w14:textId="77777777" w:rsidR="007C4352" w:rsidRPr="00FA42B6" w:rsidRDefault="007C4352" w:rsidP="007C4352">
            <w:pPr>
              <w:rPr>
                <w:color w:val="000000"/>
                <w:sz w:val="20"/>
                <w:szCs w:val="20"/>
              </w:rPr>
            </w:pPr>
            <w:r w:rsidRPr="00FA42B6">
              <w:rPr>
                <w:color w:val="000000"/>
                <w:sz w:val="20"/>
                <w:szCs w:val="20"/>
              </w:rPr>
              <w:t>Pop Density</w:t>
            </w:r>
          </w:p>
        </w:tc>
        <w:tc>
          <w:tcPr>
            <w:tcW w:w="1797" w:type="dxa"/>
            <w:shd w:val="clear" w:color="auto" w:fill="auto"/>
            <w:noWrap/>
            <w:vAlign w:val="bottom"/>
          </w:tcPr>
          <w:p w14:paraId="14720EA4" w14:textId="77777777" w:rsidR="007C4352" w:rsidRPr="00FA42B6" w:rsidRDefault="007C4352" w:rsidP="007C4352">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76A863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500C882" w14:textId="77777777" w:rsidR="007C4352" w:rsidRPr="00FA42B6" w:rsidRDefault="007C4352" w:rsidP="007C4352">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7A18EF6D" w14:textId="77777777" w:rsidR="007C4352" w:rsidRPr="00FA42B6" w:rsidRDefault="007C4352" w:rsidP="007C4352">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9A61E63"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4E8841E" w14:textId="77777777" w:rsidR="007C4352" w:rsidRPr="00FA42B6" w:rsidRDefault="007C4352" w:rsidP="007C4352">
            <w:pPr>
              <w:jc w:val="center"/>
              <w:rPr>
                <w:color w:val="000000"/>
                <w:sz w:val="20"/>
                <w:szCs w:val="20"/>
              </w:rPr>
            </w:pPr>
            <w:r w:rsidRPr="00FA42B6">
              <w:rPr>
                <w:color w:val="000000"/>
                <w:sz w:val="20"/>
                <w:szCs w:val="20"/>
              </w:rPr>
              <w:t>1.01E04</w:t>
            </w:r>
          </w:p>
        </w:tc>
      </w:tr>
      <w:tr w:rsidR="007C4352" w:rsidRPr="00FA42B6" w14:paraId="1B3A545D" w14:textId="77777777" w:rsidTr="007C4352">
        <w:trPr>
          <w:trHeight w:val="164"/>
        </w:trPr>
        <w:tc>
          <w:tcPr>
            <w:tcW w:w="2878" w:type="dxa"/>
            <w:shd w:val="clear" w:color="auto" w:fill="auto"/>
            <w:noWrap/>
            <w:vAlign w:val="bottom"/>
          </w:tcPr>
          <w:p w14:paraId="68D3A36B" w14:textId="77777777" w:rsidR="007C4352" w:rsidRPr="00FA42B6" w:rsidRDefault="007C4352" w:rsidP="007C4352">
            <w:pPr>
              <w:rPr>
                <w:color w:val="000000"/>
                <w:sz w:val="20"/>
                <w:szCs w:val="20"/>
              </w:rPr>
            </w:pPr>
            <w:proofErr w:type="spellStart"/>
            <w:r w:rsidRPr="00FA42B6">
              <w:rPr>
                <w:color w:val="000000"/>
                <w:sz w:val="20"/>
                <w:szCs w:val="20"/>
              </w:rPr>
              <w:t>AgTFP</w:t>
            </w:r>
            <w:proofErr w:type="spellEnd"/>
          </w:p>
        </w:tc>
        <w:tc>
          <w:tcPr>
            <w:tcW w:w="1797" w:type="dxa"/>
            <w:shd w:val="clear" w:color="auto" w:fill="auto"/>
            <w:noWrap/>
            <w:vAlign w:val="bottom"/>
          </w:tcPr>
          <w:p w14:paraId="1A3128C6" w14:textId="77777777" w:rsidR="007C4352" w:rsidRPr="00FA42B6" w:rsidRDefault="007C4352" w:rsidP="007C4352">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6AF5F2CB" w14:textId="77777777" w:rsidR="007C4352" w:rsidRPr="00FA42B6" w:rsidRDefault="007C4352" w:rsidP="007C4352">
            <w:pPr>
              <w:jc w:val="center"/>
              <w:rPr>
                <w:color w:val="000000"/>
                <w:sz w:val="20"/>
                <w:szCs w:val="20"/>
              </w:rPr>
            </w:pPr>
            <w:r w:rsidRPr="00FA42B6">
              <w:rPr>
                <w:color w:val="000000"/>
                <w:sz w:val="20"/>
                <w:szCs w:val="20"/>
              </w:rPr>
              <w:t>64</w:t>
            </w:r>
          </w:p>
        </w:tc>
        <w:tc>
          <w:tcPr>
            <w:tcW w:w="1303" w:type="dxa"/>
            <w:shd w:val="clear" w:color="auto" w:fill="auto"/>
            <w:noWrap/>
            <w:vAlign w:val="bottom"/>
          </w:tcPr>
          <w:p w14:paraId="78703ECB" w14:textId="77777777" w:rsidR="007C4352" w:rsidRPr="00FA42B6" w:rsidRDefault="007C4352" w:rsidP="007C4352">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0525E511" w14:textId="77777777" w:rsidR="007C4352" w:rsidRPr="00FA42B6" w:rsidRDefault="007C4352" w:rsidP="007C4352">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19D15F45" w14:textId="77777777" w:rsidR="007C4352" w:rsidRPr="00FA42B6" w:rsidRDefault="007C4352" w:rsidP="007C4352">
            <w:pPr>
              <w:jc w:val="center"/>
              <w:rPr>
                <w:color w:val="000000"/>
                <w:sz w:val="20"/>
                <w:szCs w:val="20"/>
              </w:rPr>
            </w:pPr>
            <w:r w:rsidRPr="00FA42B6">
              <w:rPr>
                <w:color w:val="000000"/>
                <w:sz w:val="20"/>
                <w:szCs w:val="20"/>
              </w:rPr>
              <w:t>64</w:t>
            </w:r>
          </w:p>
        </w:tc>
        <w:tc>
          <w:tcPr>
            <w:tcW w:w="1594" w:type="dxa"/>
            <w:shd w:val="clear" w:color="auto" w:fill="auto"/>
            <w:noWrap/>
            <w:vAlign w:val="bottom"/>
          </w:tcPr>
          <w:p w14:paraId="1040A659" w14:textId="77777777" w:rsidR="007C4352" w:rsidRPr="00FA42B6" w:rsidRDefault="007C4352" w:rsidP="007C4352">
            <w:pPr>
              <w:jc w:val="center"/>
              <w:rPr>
                <w:color w:val="000000"/>
                <w:sz w:val="20"/>
                <w:szCs w:val="20"/>
              </w:rPr>
            </w:pPr>
            <w:r w:rsidRPr="00FA42B6">
              <w:rPr>
                <w:color w:val="000000"/>
                <w:sz w:val="20"/>
                <w:szCs w:val="20"/>
              </w:rPr>
              <w:t>148</w:t>
            </w:r>
          </w:p>
        </w:tc>
      </w:tr>
      <w:tr w:rsidR="007C4352" w:rsidRPr="00FA42B6" w14:paraId="70AB1500" w14:textId="77777777" w:rsidTr="007C4352">
        <w:trPr>
          <w:trHeight w:val="320"/>
        </w:trPr>
        <w:tc>
          <w:tcPr>
            <w:tcW w:w="2878" w:type="dxa"/>
            <w:shd w:val="clear" w:color="auto" w:fill="auto"/>
            <w:noWrap/>
            <w:vAlign w:val="bottom"/>
          </w:tcPr>
          <w:p w14:paraId="27C337D2" w14:textId="77777777" w:rsidR="007C4352" w:rsidRPr="00FA42B6" w:rsidRDefault="007C4352" w:rsidP="007C4352">
            <w:pPr>
              <w:rPr>
                <w:color w:val="000000"/>
                <w:sz w:val="20"/>
                <w:szCs w:val="20"/>
              </w:rPr>
            </w:pPr>
            <w:r w:rsidRPr="00FA42B6">
              <w:rPr>
                <w:color w:val="000000"/>
                <w:sz w:val="20"/>
                <w:szCs w:val="20"/>
              </w:rPr>
              <w:t>High Income</w:t>
            </w:r>
          </w:p>
        </w:tc>
        <w:tc>
          <w:tcPr>
            <w:tcW w:w="1797" w:type="dxa"/>
            <w:shd w:val="clear" w:color="auto" w:fill="auto"/>
            <w:noWrap/>
            <w:vAlign w:val="bottom"/>
          </w:tcPr>
          <w:p w14:paraId="07414A6F" w14:textId="77777777" w:rsidR="007C4352" w:rsidRPr="00FA42B6" w:rsidRDefault="007C4352" w:rsidP="007C4352">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6ED14150"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6CC394B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2D3E06"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30B1244D"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16CA79B0"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17151057" w14:textId="77777777" w:rsidTr="007C4352">
        <w:trPr>
          <w:trHeight w:val="320"/>
        </w:trPr>
        <w:tc>
          <w:tcPr>
            <w:tcW w:w="2878" w:type="dxa"/>
            <w:shd w:val="clear" w:color="auto" w:fill="auto"/>
            <w:noWrap/>
            <w:vAlign w:val="bottom"/>
          </w:tcPr>
          <w:p w14:paraId="6E518673" w14:textId="77777777" w:rsidR="007C4352" w:rsidRPr="00FA42B6" w:rsidRDefault="007C4352" w:rsidP="007C4352">
            <w:pPr>
              <w:rPr>
                <w:color w:val="000000"/>
                <w:sz w:val="20"/>
                <w:szCs w:val="20"/>
              </w:rPr>
            </w:pPr>
            <w:r w:rsidRPr="00FA42B6">
              <w:rPr>
                <w:color w:val="000000"/>
                <w:sz w:val="20"/>
                <w:szCs w:val="20"/>
              </w:rPr>
              <w:t>Low Income</w:t>
            </w:r>
          </w:p>
        </w:tc>
        <w:tc>
          <w:tcPr>
            <w:tcW w:w="1797" w:type="dxa"/>
            <w:shd w:val="clear" w:color="auto" w:fill="auto"/>
            <w:noWrap/>
            <w:vAlign w:val="bottom"/>
          </w:tcPr>
          <w:p w14:paraId="489FE7E2" w14:textId="77777777" w:rsidR="007C4352" w:rsidRPr="00FA42B6" w:rsidRDefault="007C4352" w:rsidP="007C4352">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398F978D"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4B5DCE1"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5FE789B7" w14:textId="77777777" w:rsidR="007C4352" w:rsidRPr="00FA42B6" w:rsidRDefault="007C4352" w:rsidP="007C4352">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509B137C"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8476C5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C604BCA" w14:textId="77777777" w:rsidTr="007C4352">
        <w:trPr>
          <w:trHeight w:val="320"/>
        </w:trPr>
        <w:tc>
          <w:tcPr>
            <w:tcW w:w="2878" w:type="dxa"/>
            <w:shd w:val="clear" w:color="auto" w:fill="auto"/>
            <w:noWrap/>
            <w:vAlign w:val="bottom"/>
          </w:tcPr>
          <w:p w14:paraId="1E20AA4E" w14:textId="77777777" w:rsidR="007C4352" w:rsidRPr="00FA42B6" w:rsidRDefault="007C4352" w:rsidP="007C4352">
            <w:pPr>
              <w:rPr>
                <w:i/>
                <w:iCs/>
                <w:color w:val="000000"/>
                <w:sz w:val="20"/>
                <w:szCs w:val="20"/>
              </w:rPr>
            </w:pPr>
          </w:p>
          <w:p w14:paraId="66323DDD" w14:textId="77777777" w:rsidR="007C4352" w:rsidRPr="00FA42B6" w:rsidRDefault="007C4352" w:rsidP="007C4352">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307C24B9"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599941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FD309C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E29EAF6"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9279B8A"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1F86AB24" w14:textId="77777777" w:rsidR="007C4352" w:rsidRPr="00FA42B6" w:rsidRDefault="007C4352" w:rsidP="007C4352">
            <w:pPr>
              <w:jc w:val="center"/>
              <w:rPr>
                <w:color w:val="000000"/>
                <w:sz w:val="20"/>
                <w:szCs w:val="20"/>
              </w:rPr>
            </w:pPr>
          </w:p>
        </w:tc>
      </w:tr>
      <w:tr w:rsidR="007C4352" w:rsidRPr="00FA42B6" w14:paraId="19C5E225" w14:textId="77777777" w:rsidTr="007C4352">
        <w:trPr>
          <w:trHeight w:val="320"/>
        </w:trPr>
        <w:tc>
          <w:tcPr>
            <w:tcW w:w="2878" w:type="dxa"/>
            <w:shd w:val="clear" w:color="auto" w:fill="auto"/>
            <w:noWrap/>
            <w:vAlign w:val="bottom"/>
          </w:tcPr>
          <w:p w14:paraId="65483156" w14:textId="77777777" w:rsidR="007C4352" w:rsidRPr="00FA42B6" w:rsidRDefault="007C4352" w:rsidP="007C4352">
            <w:pPr>
              <w:rPr>
                <w:color w:val="000000"/>
                <w:sz w:val="20"/>
                <w:szCs w:val="20"/>
              </w:rPr>
            </w:pPr>
            <w:r w:rsidRPr="00FA42B6">
              <w:rPr>
                <w:color w:val="000000"/>
                <w:sz w:val="20"/>
                <w:szCs w:val="20"/>
              </w:rPr>
              <w:t>Amphibians</w:t>
            </w:r>
          </w:p>
        </w:tc>
        <w:tc>
          <w:tcPr>
            <w:tcW w:w="1797" w:type="dxa"/>
            <w:shd w:val="clear" w:color="auto" w:fill="auto"/>
            <w:noWrap/>
            <w:vAlign w:val="bottom"/>
          </w:tcPr>
          <w:p w14:paraId="1D99AFD9" w14:textId="77777777" w:rsidR="007C4352" w:rsidRPr="00FA42B6" w:rsidRDefault="007C4352" w:rsidP="007C4352">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2BFBD81F" w14:textId="77777777" w:rsidR="007C4352" w:rsidRPr="00FA42B6" w:rsidRDefault="007C4352" w:rsidP="007C4352">
            <w:pPr>
              <w:jc w:val="center"/>
              <w:rPr>
                <w:color w:val="000000"/>
                <w:sz w:val="20"/>
                <w:szCs w:val="20"/>
              </w:rPr>
            </w:pPr>
            <w:r w:rsidRPr="00FA42B6">
              <w:rPr>
                <w:color w:val="000000"/>
                <w:sz w:val="20"/>
                <w:szCs w:val="20"/>
              </w:rPr>
              <w:t>2</w:t>
            </w:r>
          </w:p>
        </w:tc>
        <w:tc>
          <w:tcPr>
            <w:tcW w:w="1303" w:type="dxa"/>
            <w:shd w:val="clear" w:color="auto" w:fill="auto"/>
            <w:noWrap/>
            <w:vAlign w:val="bottom"/>
          </w:tcPr>
          <w:p w14:paraId="779EF141" w14:textId="77777777" w:rsidR="007C4352" w:rsidRPr="00FA42B6" w:rsidRDefault="007C4352" w:rsidP="007C4352">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79A3C35" w14:textId="77777777" w:rsidR="007C4352" w:rsidRPr="00FA42B6" w:rsidRDefault="007C4352" w:rsidP="007C4352">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63047ED0"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E81EF4B" w14:textId="77777777" w:rsidR="007C4352" w:rsidRPr="00FA42B6" w:rsidRDefault="007C4352" w:rsidP="007C4352">
            <w:pPr>
              <w:jc w:val="center"/>
              <w:rPr>
                <w:color w:val="000000"/>
                <w:sz w:val="20"/>
                <w:szCs w:val="20"/>
              </w:rPr>
            </w:pPr>
            <w:r w:rsidRPr="00FA42B6">
              <w:rPr>
                <w:color w:val="000000"/>
                <w:sz w:val="20"/>
                <w:szCs w:val="20"/>
              </w:rPr>
              <w:t>40</w:t>
            </w:r>
          </w:p>
        </w:tc>
      </w:tr>
      <w:tr w:rsidR="007C4352" w:rsidRPr="00FA42B6" w14:paraId="163465B1" w14:textId="77777777" w:rsidTr="007C4352">
        <w:trPr>
          <w:trHeight w:val="320"/>
        </w:trPr>
        <w:tc>
          <w:tcPr>
            <w:tcW w:w="2878" w:type="dxa"/>
            <w:shd w:val="clear" w:color="auto" w:fill="auto"/>
            <w:noWrap/>
            <w:vAlign w:val="bottom"/>
          </w:tcPr>
          <w:p w14:paraId="57816D5F" w14:textId="77777777" w:rsidR="007C4352" w:rsidRPr="00FA42B6" w:rsidRDefault="007C4352" w:rsidP="007C4352">
            <w:pPr>
              <w:rPr>
                <w:color w:val="000000"/>
                <w:sz w:val="20"/>
                <w:szCs w:val="20"/>
              </w:rPr>
            </w:pPr>
            <w:r w:rsidRPr="00FA42B6">
              <w:rPr>
                <w:color w:val="000000"/>
                <w:sz w:val="20"/>
                <w:szCs w:val="20"/>
              </w:rPr>
              <w:t>Birds</w:t>
            </w:r>
          </w:p>
        </w:tc>
        <w:tc>
          <w:tcPr>
            <w:tcW w:w="1797" w:type="dxa"/>
            <w:shd w:val="clear" w:color="auto" w:fill="auto"/>
            <w:noWrap/>
            <w:vAlign w:val="bottom"/>
          </w:tcPr>
          <w:p w14:paraId="1B4DBDBD" w14:textId="77777777" w:rsidR="007C4352" w:rsidRPr="00FA42B6" w:rsidRDefault="007C4352" w:rsidP="007C4352">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1074C88A" w14:textId="77777777" w:rsidR="007C4352" w:rsidRPr="00FA42B6" w:rsidRDefault="007C4352" w:rsidP="007C4352">
            <w:pPr>
              <w:jc w:val="center"/>
              <w:rPr>
                <w:color w:val="000000"/>
                <w:sz w:val="20"/>
                <w:szCs w:val="20"/>
              </w:rPr>
            </w:pPr>
            <w:r w:rsidRPr="00FA42B6">
              <w:rPr>
                <w:color w:val="000000"/>
                <w:sz w:val="20"/>
                <w:szCs w:val="20"/>
              </w:rPr>
              <w:t>97</w:t>
            </w:r>
          </w:p>
        </w:tc>
        <w:tc>
          <w:tcPr>
            <w:tcW w:w="1303" w:type="dxa"/>
            <w:shd w:val="clear" w:color="auto" w:fill="auto"/>
            <w:noWrap/>
            <w:vAlign w:val="bottom"/>
          </w:tcPr>
          <w:p w14:paraId="6B3E178B" w14:textId="77777777" w:rsidR="007C4352" w:rsidRPr="00FA42B6" w:rsidRDefault="007C4352" w:rsidP="007C4352">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481A1F4A" w14:textId="77777777" w:rsidR="007C4352" w:rsidRPr="00FA42B6" w:rsidRDefault="007C4352" w:rsidP="007C4352">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2D2F3406" w14:textId="77777777" w:rsidR="007C4352" w:rsidRPr="00FA42B6" w:rsidRDefault="007C4352" w:rsidP="007C4352">
            <w:pPr>
              <w:jc w:val="center"/>
              <w:rPr>
                <w:color w:val="000000"/>
                <w:sz w:val="20"/>
                <w:szCs w:val="20"/>
              </w:rPr>
            </w:pPr>
            <w:r w:rsidRPr="00FA42B6">
              <w:rPr>
                <w:color w:val="000000"/>
                <w:sz w:val="20"/>
                <w:szCs w:val="20"/>
              </w:rPr>
              <w:t>8</w:t>
            </w:r>
          </w:p>
        </w:tc>
        <w:tc>
          <w:tcPr>
            <w:tcW w:w="1594" w:type="dxa"/>
            <w:shd w:val="clear" w:color="auto" w:fill="auto"/>
            <w:noWrap/>
            <w:vAlign w:val="bottom"/>
          </w:tcPr>
          <w:p w14:paraId="06EB915E" w14:textId="77777777" w:rsidR="007C4352" w:rsidRPr="00FA42B6" w:rsidRDefault="007C4352" w:rsidP="007C4352">
            <w:pPr>
              <w:jc w:val="center"/>
              <w:rPr>
                <w:color w:val="000000"/>
                <w:sz w:val="20"/>
                <w:szCs w:val="20"/>
              </w:rPr>
            </w:pPr>
            <w:r w:rsidRPr="00FA42B6">
              <w:rPr>
                <w:color w:val="000000"/>
                <w:sz w:val="20"/>
                <w:szCs w:val="20"/>
              </w:rPr>
              <w:t>408</w:t>
            </w:r>
          </w:p>
        </w:tc>
      </w:tr>
      <w:tr w:rsidR="007C4352" w:rsidRPr="00FA42B6" w14:paraId="30185D62" w14:textId="77777777" w:rsidTr="007C4352">
        <w:trPr>
          <w:trHeight w:val="320"/>
        </w:trPr>
        <w:tc>
          <w:tcPr>
            <w:tcW w:w="2878" w:type="dxa"/>
            <w:shd w:val="clear" w:color="auto" w:fill="auto"/>
            <w:noWrap/>
            <w:vAlign w:val="bottom"/>
          </w:tcPr>
          <w:p w14:paraId="732E0706" w14:textId="77777777" w:rsidR="007C4352" w:rsidRPr="00FA42B6" w:rsidRDefault="007C4352" w:rsidP="007C4352">
            <w:pPr>
              <w:rPr>
                <w:i/>
                <w:iCs/>
                <w:color w:val="000000"/>
                <w:sz w:val="20"/>
                <w:szCs w:val="20"/>
              </w:rPr>
            </w:pPr>
          </w:p>
          <w:p w14:paraId="47D05535" w14:textId="77777777" w:rsidR="007C4352" w:rsidRPr="00FA42B6" w:rsidRDefault="007C4352" w:rsidP="007C4352">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1E61BEFA"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6E845CD"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37CAA02A"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736F4B2A"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0FA37748"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D23C3BA" w14:textId="77777777" w:rsidR="007C4352" w:rsidRPr="00FA42B6" w:rsidRDefault="007C4352" w:rsidP="007C4352">
            <w:pPr>
              <w:jc w:val="center"/>
              <w:rPr>
                <w:color w:val="000000"/>
                <w:sz w:val="20"/>
                <w:szCs w:val="20"/>
              </w:rPr>
            </w:pPr>
          </w:p>
        </w:tc>
      </w:tr>
      <w:tr w:rsidR="007C4352" w:rsidRPr="00FA42B6" w14:paraId="03B7E224" w14:textId="77777777" w:rsidTr="007C4352">
        <w:trPr>
          <w:trHeight w:val="320"/>
        </w:trPr>
        <w:tc>
          <w:tcPr>
            <w:tcW w:w="2878" w:type="dxa"/>
            <w:shd w:val="clear" w:color="auto" w:fill="auto"/>
            <w:noWrap/>
            <w:vAlign w:val="bottom"/>
          </w:tcPr>
          <w:p w14:paraId="31C355E3" w14:textId="77777777" w:rsidR="007C4352" w:rsidRPr="00FA42B6" w:rsidRDefault="007C4352" w:rsidP="007C4352">
            <w:pPr>
              <w:rPr>
                <w:color w:val="000000"/>
                <w:sz w:val="20"/>
                <w:szCs w:val="20"/>
              </w:rPr>
            </w:pPr>
            <w:r w:rsidRPr="00FA42B6">
              <w:rPr>
                <w:color w:val="000000"/>
                <w:sz w:val="20"/>
                <w:szCs w:val="20"/>
              </w:rPr>
              <w:t>ESS Goal</w:t>
            </w:r>
          </w:p>
        </w:tc>
        <w:tc>
          <w:tcPr>
            <w:tcW w:w="1797" w:type="dxa"/>
            <w:shd w:val="clear" w:color="auto" w:fill="auto"/>
            <w:noWrap/>
            <w:vAlign w:val="bottom"/>
          </w:tcPr>
          <w:p w14:paraId="2DC2C4C6" w14:textId="77777777" w:rsidR="007C4352" w:rsidRPr="00FA42B6" w:rsidRDefault="007C4352" w:rsidP="007C4352">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2403BB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E3F8923"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7CC6ED" w14:textId="77777777" w:rsidR="007C4352" w:rsidRPr="00FA42B6" w:rsidRDefault="007C4352" w:rsidP="007C4352">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1BE8495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9516C6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77453F88" w14:textId="77777777" w:rsidTr="007C4352">
        <w:trPr>
          <w:trHeight w:val="65"/>
        </w:trPr>
        <w:tc>
          <w:tcPr>
            <w:tcW w:w="2878" w:type="dxa"/>
            <w:shd w:val="clear" w:color="auto" w:fill="auto"/>
            <w:noWrap/>
            <w:vAlign w:val="bottom"/>
          </w:tcPr>
          <w:p w14:paraId="406B4031" w14:textId="77777777" w:rsidR="007C4352" w:rsidRPr="00FA42B6" w:rsidRDefault="007C4352" w:rsidP="007C4352">
            <w:pPr>
              <w:rPr>
                <w:color w:val="000000"/>
                <w:sz w:val="20"/>
                <w:szCs w:val="20"/>
              </w:rPr>
            </w:pPr>
            <w:r w:rsidRPr="00FA42B6">
              <w:rPr>
                <w:color w:val="000000"/>
                <w:sz w:val="20"/>
                <w:szCs w:val="20"/>
              </w:rPr>
              <w:t>Use Incentives</w:t>
            </w:r>
          </w:p>
        </w:tc>
        <w:tc>
          <w:tcPr>
            <w:tcW w:w="1797" w:type="dxa"/>
            <w:shd w:val="clear" w:color="auto" w:fill="auto"/>
            <w:noWrap/>
            <w:vAlign w:val="bottom"/>
          </w:tcPr>
          <w:p w14:paraId="6D8A6BB8" w14:textId="77777777" w:rsidR="007C4352" w:rsidRPr="00FA42B6" w:rsidRDefault="007C4352" w:rsidP="007C4352">
            <w:pPr>
              <w:jc w:val="center"/>
              <w:rPr>
                <w:color w:val="000000"/>
                <w:sz w:val="20"/>
                <w:szCs w:val="20"/>
              </w:rPr>
            </w:pPr>
          </w:p>
          <w:p w14:paraId="72535C77" w14:textId="77777777" w:rsidR="007C4352" w:rsidRPr="00FA42B6" w:rsidRDefault="007C4352" w:rsidP="007C4352">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030F2D5B"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84BB3BA"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0B3AE534" w14:textId="77777777" w:rsidR="007C4352" w:rsidRPr="00FA42B6" w:rsidRDefault="007C4352" w:rsidP="007C4352">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6D77C565"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26DC94C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2B222A82" w14:textId="77777777" w:rsidTr="007C4352">
        <w:trPr>
          <w:trHeight w:val="65"/>
        </w:trPr>
        <w:tc>
          <w:tcPr>
            <w:tcW w:w="2878" w:type="dxa"/>
            <w:shd w:val="clear" w:color="auto" w:fill="auto"/>
            <w:noWrap/>
            <w:vAlign w:val="bottom"/>
          </w:tcPr>
          <w:p w14:paraId="36A3340D" w14:textId="77777777" w:rsidR="007C4352" w:rsidRPr="00FA42B6" w:rsidRDefault="007C4352" w:rsidP="007C4352">
            <w:pPr>
              <w:rPr>
                <w:color w:val="000000"/>
                <w:sz w:val="20"/>
                <w:szCs w:val="20"/>
              </w:rPr>
            </w:pPr>
            <w:r w:rsidRPr="00FA42B6">
              <w:rPr>
                <w:color w:val="000000"/>
                <w:sz w:val="20"/>
                <w:szCs w:val="20"/>
              </w:rPr>
              <w:t>Use Penalties</w:t>
            </w:r>
          </w:p>
        </w:tc>
        <w:tc>
          <w:tcPr>
            <w:tcW w:w="1797" w:type="dxa"/>
            <w:shd w:val="clear" w:color="auto" w:fill="auto"/>
            <w:noWrap/>
            <w:vAlign w:val="bottom"/>
          </w:tcPr>
          <w:p w14:paraId="2E10A313" w14:textId="77777777" w:rsidR="007C4352" w:rsidRPr="00FA42B6" w:rsidRDefault="007C4352" w:rsidP="007C4352">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4F4CED43"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537099E"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B78C9EA"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3E6F5D8"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E721F2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FA2354" w14:textId="77777777" w:rsidTr="007C4352">
        <w:trPr>
          <w:trHeight w:val="65"/>
        </w:trPr>
        <w:tc>
          <w:tcPr>
            <w:tcW w:w="2878" w:type="dxa"/>
            <w:shd w:val="clear" w:color="auto" w:fill="auto"/>
            <w:noWrap/>
            <w:vAlign w:val="bottom"/>
          </w:tcPr>
          <w:p w14:paraId="58C58322" w14:textId="77777777" w:rsidR="007C4352" w:rsidRPr="00FA42B6" w:rsidRDefault="007C4352" w:rsidP="007C4352">
            <w:pPr>
              <w:rPr>
                <w:color w:val="000000"/>
                <w:sz w:val="20"/>
                <w:szCs w:val="20"/>
              </w:rPr>
            </w:pPr>
            <w:r w:rsidRPr="00FA42B6">
              <w:rPr>
                <w:sz w:val="20"/>
                <w:szCs w:val="20"/>
              </w:rPr>
              <w:t>No</w:t>
            </w:r>
            <w:r>
              <w:rPr>
                <w:sz w:val="20"/>
                <w:szCs w:val="20"/>
              </w:rPr>
              <w:t>-</w:t>
            </w:r>
            <w:r w:rsidRPr="00FA42B6">
              <w:rPr>
                <w:sz w:val="20"/>
                <w:szCs w:val="20"/>
              </w:rPr>
              <w:t>Net</w:t>
            </w:r>
            <w:r>
              <w:rPr>
                <w:sz w:val="20"/>
                <w:szCs w:val="20"/>
              </w:rPr>
              <w:t>-</w:t>
            </w:r>
            <w:r w:rsidRPr="00FA42B6">
              <w:rPr>
                <w:sz w:val="20"/>
                <w:szCs w:val="20"/>
              </w:rPr>
              <w:t>Loss</w:t>
            </w:r>
          </w:p>
        </w:tc>
        <w:tc>
          <w:tcPr>
            <w:tcW w:w="1797" w:type="dxa"/>
            <w:shd w:val="clear" w:color="auto" w:fill="auto"/>
            <w:noWrap/>
            <w:vAlign w:val="bottom"/>
          </w:tcPr>
          <w:p w14:paraId="2C449B40" w14:textId="77777777" w:rsidR="007C4352" w:rsidRPr="00FA42B6" w:rsidRDefault="007C4352" w:rsidP="007C4352">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5F04AF4E"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1C620FF"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8ECB26D" w14:textId="77777777" w:rsidR="007C4352" w:rsidRPr="00FA42B6" w:rsidRDefault="007C4352" w:rsidP="007C4352">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6B85C6A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0621EFD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BCB09F4" w14:textId="77777777" w:rsidTr="007C4352">
        <w:trPr>
          <w:trHeight w:val="65"/>
        </w:trPr>
        <w:tc>
          <w:tcPr>
            <w:tcW w:w="2878" w:type="dxa"/>
            <w:shd w:val="clear" w:color="auto" w:fill="auto"/>
            <w:noWrap/>
            <w:vAlign w:val="bottom"/>
          </w:tcPr>
          <w:p w14:paraId="3D2A37C4" w14:textId="77777777" w:rsidR="007C4352" w:rsidRPr="00FA42B6" w:rsidRDefault="007C4352" w:rsidP="007C4352">
            <w:pPr>
              <w:rPr>
                <w:i/>
                <w:iCs/>
                <w:color w:val="000000"/>
                <w:sz w:val="20"/>
                <w:szCs w:val="20"/>
              </w:rPr>
            </w:pPr>
          </w:p>
          <w:p w14:paraId="17AA2369" w14:textId="77777777" w:rsidR="007C4352" w:rsidRPr="00FA42B6" w:rsidRDefault="007C4352" w:rsidP="007C4352">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751D3860"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7D08B4C8"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520C4AE0"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3CA154B5"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43B7BB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49062520" w14:textId="77777777" w:rsidR="007C4352" w:rsidRPr="00FA42B6" w:rsidRDefault="007C4352" w:rsidP="007C4352">
            <w:pPr>
              <w:jc w:val="center"/>
              <w:rPr>
                <w:color w:val="000000"/>
                <w:sz w:val="20"/>
                <w:szCs w:val="20"/>
              </w:rPr>
            </w:pPr>
          </w:p>
        </w:tc>
      </w:tr>
      <w:tr w:rsidR="007C4352" w:rsidRPr="00FA42B6" w14:paraId="70999163" w14:textId="77777777" w:rsidTr="007C4352">
        <w:trPr>
          <w:trHeight w:val="65"/>
        </w:trPr>
        <w:tc>
          <w:tcPr>
            <w:tcW w:w="2878" w:type="dxa"/>
            <w:shd w:val="clear" w:color="auto" w:fill="auto"/>
            <w:noWrap/>
            <w:vAlign w:val="bottom"/>
          </w:tcPr>
          <w:p w14:paraId="07499A81" w14:textId="77777777" w:rsidR="007C4352" w:rsidRPr="00FA42B6" w:rsidRDefault="007C4352" w:rsidP="007C4352">
            <w:pPr>
              <w:rPr>
                <w:color w:val="000000"/>
                <w:sz w:val="20"/>
                <w:szCs w:val="20"/>
              </w:rPr>
            </w:pPr>
            <w:r w:rsidRPr="00FA42B6">
              <w:rPr>
                <w:color w:val="000000"/>
                <w:sz w:val="20"/>
                <w:szCs w:val="20"/>
              </w:rPr>
              <w:t>W</w:t>
            </w:r>
            <w:r>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2DB8F791" w14:textId="77777777" w:rsidR="007C4352" w:rsidRPr="00FA42B6" w:rsidRDefault="007C4352" w:rsidP="007C4352">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E5210" w14:textId="77777777" w:rsidR="007C4352" w:rsidRPr="00FA42B6" w:rsidRDefault="007C4352" w:rsidP="007C4352">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569F083A" w14:textId="77777777" w:rsidR="007C4352" w:rsidRPr="00FA42B6" w:rsidRDefault="007C4352" w:rsidP="007C4352">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2E0B7FCC" w14:textId="77777777" w:rsidR="007C4352" w:rsidRPr="00FA42B6" w:rsidRDefault="007C4352" w:rsidP="007C4352">
            <w:pPr>
              <w:jc w:val="center"/>
              <w:rPr>
                <w:color w:val="000000"/>
                <w:sz w:val="20"/>
                <w:szCs w:val="20"/>
              </w:rPr>
            </w:pPr>
          </w:p>
          <w:p w14:paraId="0A329013" w14:textId="77777777" w:rsidR="007C4352" w:rsidRPr="00FA42B6" w:rsidRDefault="007C4352" w:rsidP="007C4352">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50CDF002" w14:textId="77777777" w:rsidR="007C4352" w:rsidRPr="00FA42B6" w:rsidRDefault="007C4352" w:rsidP="007C4352">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77D6508" w14:textId="77777777" w:rsidR="007C4352" w:rsidRPr="00FA42B6" w:rsidRDefault="007C4352" w:rsidP="007C4352">
            <w:pPr>
              <w:jc w:val="center"/>
              <w:rPr>
                <w:color w:val="000000"/>
                <w:sz w:val="20"/>
                <w:szCs w:val="20"/>
              </w:rPr>
            </w:pPr>
            <w:r w:rsidRPr="00FA42B6">
              <w:rPr>
                <w:color w:val="000000"/>
                <w:sz w:val="20"/>
                <w:szCs w:val="20"/>
              </w:rPr>
              <w:t>2.7E07</w:t>
            </w:r>
          </w:p>
        </w:tc>
      </w:tr>
      <w:tr w:rsidR="007C4352" w:rsidRPr="00FA42B6" w14:paraId="2E91598B" w14:textId="77777777" w:rsidTr="007C4352">
        <w:trPr>
          <w:trHeight w:val="65"/>
        </w:trPr>
        <w:tc>
          <w:tcPr>
            <w:tcW w:w="2878" w:type="dxa"/>
            <w:shd w:val="clear" w:color="auto" w:fill="auto"/>
            <w:noWrap/>
            <w:vAlign w:val="bottom"/>
          </w:tcPr>
          <w:p w14:paraId="4E6B669E" w14:textId="77777777" w:rsidR="007C4352" w:rsidRPr="00FA42B6" w:rsidRDefault="007C4352" w:rsidP="007C4352">
            <w:pPr>
              <w:rPr>
                <w:color w:val="000000"/>
                <w:sz w:val="20"/>
                <w:szCs w:val="20"/>
              </w:rPr>
            </w:pPr>
            <w:r w:rsidRPr="00FA42B6">
              <w:rPr>
                <w:sz w:val="20"/>
                <w:szCs w:val="20"/>
              </w:rPr>
              <w:t>Econ</w:t>
            </w:r>
            <w:r>
              <w:rPr>
                <w:sz w:val="20"/>
                <w:szCs w:val="20"/>
              </w:rPr>
              <w:t xml:space="preserve">omic </w:t>
            </w:r>
            <w:r w:rsidRPr="00FA42B6">
              <w:rPr>
                <w:sz w:val="20"/>
                <w:szCs w:val="20"/>
              </w:rPr>
              <w:t>Val</w:t>
            </w:r>
            <w:r>
              <w:rPr>
                <w:sz w:val="20"/>
                <w:szCs w:val="20"/>
              </w:rPr>
              <w:t>uation</w:t>
            </w:r>
            <w:r w:rsidRPr="00FA42B6">
              <w:rPr>
                <w:sz w:val="20"/>
                <w:szCs w:val="20"/>
              </w:rPr>
              <w:t xml:space="preserve"> M</w:t>
            </w:r>
            <w:r>
              <w:rPr>
                <w:sz w:val="20"/>
                <w:szCs w:val="20"/>
              </w:rPr>
              <w:t>e</w:t>
            </w:r>
            <w:r w:rsidRPr="00FA42B6">
              <w:rPr>
                <w:sz w:val="20"/>
                <w:szCs w:val="20"/>
              </w:rPr>
              <w:t>th</w:t>
            </w:r>
            <w:r>
              <w:rPr>
                <w:sz w:val="20"/>
                <w:szCs w:val="20"/>
              </w:rPr>
              <w:t>o</w:t>
            </w:r>
            <w:r w:rsidRPr="00FA42B6">
              <w:rPr>
                <w:sz w:val="20"/>
                <w:szCs w:val="20"/>
              </w:rPr>
              <w:t>d.</w:t>
            </w:r>
          </w:p>
        </w:tc>
        <w:tc>
          <w:tcPr>
            <w:tcW w:w="1797" w:type="dxa"/>
            <w:shd w:val="clear" w:color="auto" w:fill="auto"/>
            <w:noWrap/>
            <w:vAlign w:val="bottom"/>
          </w:tcPr>
          <w:p w14:paraId="094CABB8" w14:textId="77777777" w:rsidR="007C4352" w:rsidRPr="00FA42B6" w:rsidRDefault="007C4352" w:rsidP="007C4352">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5D647008"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12AD9F7"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13F8CAA0" w14:textId="77777777" w:rsidR="007C4352" w:rsidRPr="00FA42B6" w:rsidRDefault="007C4352" w:rsidP="007C4352">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4A821332"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7B27526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EB3C4B" w14:textId="77777777" w:rsidTr="007C4352">
        <w:trPr>
          <w:trHeight w:val="65"/>
        </w:trPr>
        <w:tc>
          <w:tcPr>
            <w:tcW w:w="2878" w:type="dxa"/>
            <w:tcBorders>
              <w:bottom w:val="single" w:sz="4" w:space="0" w:color="auto"/>
            </w:tcBorders>
            <w:shd w:val="clear" w:color="auto" w:fill="auto"/>
            <w:noWrap/>
            <w:vAlign w:val="bottom"/>
          </w:tcPr>
          <w:p w14:paraId="1924E36B" w14:textId="77777777" w:rsidR="007C4352" w:rsidRPr="00FA42B6" w:rsidRDefault="007C4352" w:rsidP="007C4352">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37354302" w14:textId="77777777" w:rsidR="007C4352" w:rsidRPr="00FA42B6" w:rsidRDefault="007C4352" w:rsidP="007C4352">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115873FA"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96605E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29FD3EB8" w14:textId="77777777" w:rsidR="007C4352" w:rsidRPr="00FA42B6" w:rsidRDefault="007C4352" w:rsidP="007C4352">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735BDD7A"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264C79D9" w14:textId="77777777" w:rsidR="007C4352" w:rsidRPr="00FA42B6" w:rsidRDefault="007C4352" w:rsidP="007C4352">
            <w:pPr>
              <w:jc w:val="center"/>
              <w:rPr>
                <w:color w:val="000000"/>
                <w:sz w:val="20"/>
                <w:szCs w:val="20"/>
              </w:rPr>
            </w:pPr>
            <w:r w:rsidRPr="00FA42B6">
              <w:rPr>
                <w:color w:val="000000"/>
                <w:sz w:val="20"/>
                <w:szCs w:val="20"/>
              </w:rPr>
              <w:t>1</w:t>
            </w:r>
          </w:p>
        </w:tc>
      </w:tr>
      <w:bookmarkEnd w:id="4"/>
    </w:tbl>
    <w:p w14:paraId="0CD23275" w14:textId="31B4C6C4" w:rsidR="004F6B46" w:rsidRDefault="004F6B46" w:rsidP="00D7516D">
      <w:pPr>
        <w:spacing w:line="480" w:lineRule="auto"/>
        <w:rPr>
          <w:b/>
          <w:bCs/>
        </w:rPr>
      </w:pPr>
    </w:p>
    <w:p w14:paraId="3F677BBF" w14:textId="77777777" w:rsidR="00E5039B" w:rsidRDefault="00E5039B" w:rsidP="008C683C">
      <w:pPr>
        <w:rPr>
          <w:sz w:val="20"/>
          <w:szCs w:val="20"/>
        </w:rPr>
      </w:pPr>
    </w:p>
    <w:p w14:paraId="1B9C9C23" w14:textId="77777777" w:rsidR="007C4352" w:rsidRDefault="007C4352" w:rsidP="008C683C">
      <w:pPr>
        <w:rPr>
          <w:b/>
          <w:bCs/>
        </w:rPr>
      </w:pPr>
    </w:p>
    <w:p w14:paraId="3D11DC7A" w14:textId="77777777" w:rsidR="007C4352" w:rsidRDefault="007C4352" w:rsidP="008C683C">
      <w:pPr>
        <w:rPr>
          <w:b/>
          <w:bCs/>
        </w:rPr>
      </w:pPr>
    </w:p>
    <w:p w14:paraId="4145E350" w14:textId="77777777" w:rsidR="007C4352" w:rsidRDefault="007C4352" w:rsidP="008C683C">
      <w:pPr>
        <w:rPr>
          <w:b/>
          <w:bCs/>
        </w:rPr>
      </w:pPr>
    </w:p>
    <w:p w14:paraId="7999AA04" w14:textId="77777777" w:rsidR="007C4352" w:rsidRDefault="007C4352" w:rsidP="008C683C">
      <w:pPr>
        <w:rPr>
          <w:b/>
          <w:bCs/>
        </w:rPr>
      </w:pPr>
    </w:p>
    <w:p w14:paraId="4004F05D" w14:textId="77777777" w:rsidR="007C4352" w:rsidRDefault="007C4352" w:rsidP="008C683C">
      <w:pPr>
        <w:rPr>
          <w:b/>
          <w:bCs/>
        </w:rPr>
      </w:pPr>
    </w:p>
    <w:p w14:paraId="140D893A" w14:textId="77777777" w:rsidR="007C4352" w:rsidRDefault="007C4352" w:rsidP="008C683C">
      <w:pPr>
        <w:rPr>
          <w:b/>
          <w:bCs/>
        </w:rPr>
      </w:pPr>
    </w:p>
    <w:p w14:paraId="0B2B96EA" w14:textId="77777777" w:rsidR="007C4352" w:rsidRDefault="007C4352" w:rsidP="008C683C">
      <w:pPr>
        <w:rPr>
          <w:b/>
          <w:bCs/>
        </w:rPr>
      </w:pPr>
    </w:p>
    <w:p w14:paraId="2F9480CC" w14:textId="77777777" w:rsidR="007C4352" w:rsidRDefault="007C4352" w:rsidP="008C683C">
      <w:pPr>
        <w:rPr>
          <w:b/>
          <w:bCs/>
        </w:rPr>
      </w:pPr>
    </w:p>
    <w:p w14:paraId="6A632A86" w14:textId="77777777" w:rsidR="007C4352" w:rsidRDefault="007C4352" w:rsidP="008C683C">
      <w:pPr>
        <w:rPr>
          <w:b/>
          <w:bCs/>
        </w:rPr>
      </w:pPr>
    </w:p>
    <w:p w14:paraId="2D65712B" w14:textId="77777777" w:rsidR="007C4352" w:rsidRDefault="007C4352" w:rsidP="008C683C">
      <w:pPr>
        <w:rPr>
          <w:b/>
          <w:bCs/>
        </w:rPr>
      </w:pPr>
    </w:p>
    <w:p w14:paraId="40CD4F0A" w14:textId="77777777" w:rsidR="007C4352" w:rsidRDefault="007C4352" w:rsidP="008C683C">
      <w:pPr>
        <w:rPr>
          <w:b/>
          <w:bCs/>
        </w:rPr>
      </w:pPr>
    </w:p>
    <w:p w14:paraId="1760AB17" w14:textId="77777777" w:rsidR="007C4352" w:rsidRDefault="007C4352" w:rsidP="008C683C">
      <w:pPr>
        <w:rPr>
          <w:b/>
          <w:bCs/>
        </w:rPr>
      </w:pPr>
    </w:p>
    <w:p w14:paraId="228C3E80" w14:textId="77777777" w:rsidR="007C4352" w:rsidRDefault="007C4352" w:rsidP="008C683C">
      <w:pPr>
        <w:rPr>
          <w:b/>
          <w:bCs/>
        </w:rPr>
      </w:pPr>
    </w:p>
    <w:p w14:paraId="03F3DEDB" w14:textId="77777777" w:rsidR="007C4352" w:rsidRDefault="007C4352" w:rsidP="008C683C">
      <w:pPr>
        <w:rPr>
          <w:b/>
          <w:bCs/>
        </w:rPr>
      </w:pPr>
    </w:p>
    <w:p w14:paraId="5305C081" w14:textId="77777777" w:rsidR="007C4352" w:rsidRDefault="007C4352" w:rsidP="008C683C">
      <w:pPr>
        <w:rPr>
          <w:b/>
          <w:bCs/>
        </w:rPr>
      </w:pPr>
    </w:p>
    <w:p w14:paraId="7908212D" w14:textId="77777777" w:rsidR="007C4352" w:rsidRDefault="007C4352" w:rsidP="008C683C">
      <w:pPr>
        <w:rPr>
          <w:b/>
          <w:bCs/>
        </w:rPr>
      </w:pPr>
    </w:p>
    <w:p w14:paraId="0EFCA212" w14:textId="77777777" w:rsidR="007C4352" w:rsidRDefault="007C4352" w:rsidP="008C683C">
      <w:pPr>
        <w:rPr>
          <w:b/>
          <w:bCs/>
        </w:rPr>
      </w:pPr>
    </w:p>
    <w:p w14:paraId="1B12D11D" w14:textId="77777777" w:rsidR="007C4352" w:rsidRDefault="007C4352" w:rsidP="008C683C">
      <w:pPr>
        <w:rPr>
          <w:b/>
          <w:bCs/>
        </w:rPr>
      </w:pPr>
    </w:p>
    <w:p w14:paraId="6D71C17A" w14:textId="77777777" w:rsidR="007C4352" w:rsidRDefault="007C4352" w:rsidP="008C683C">
      <w:pPr>
        <w:rPr>
          <w:b/>
          <w:bCs/>
        </w:rPr>
      </w:pPr>
    </w:p>
    <w:p w14:paraId="66456BA8" w14:textId="77777777" w:rsidR="007C4352" w:rsidRDefault="007C4352" w:rsidP="008C683C">
      <w:pPr>
        <w:rPr>
          <w:b/>
          <w:bCs/>
        </w:rPr>
      </w:pPr>
    </w:p>
    <w:p w14:paraId="2E3F5D52" w14:textId="77777777" w:rsidR="007C4352" w:rsidRDefault="007C4352" w:rsidP="008C683C">
      <w:pPr>
        <w:rPr>
          <w:b/>
          <w:bCs/>
        </w:rPr>
      </w:pPr>
    </w:p>
    <w:p w14:paraId="083227C3" w14:textId="77777777" w:rsidR="007C4352" w:rsidRDefault="007C4352" w:rsidP="008C683C">
      <w:pPr>
        <w:rPr>
          <w:b/>
          <w:bCs/>
        </w:rPr>
      </w:pPr>
    </w:p>
    <w:p w14:paraId="00D12F17" w14:textId="77777777" w:rsidR="007C4352" w:rsidRDefault="007C4352" w:rsidP="008C683C">
      <w:pPr>
        <w:rPr>
          <w:b/>
          <w:bCs/>
        </w:rPr>
      </w:pPr>
    </w:p>
    <w:p w14:paraId="6D159C44" w14:textId="77777777" w:rsidR="007C4352" w:rsidRDefault="007C4352" w:rsidP="008C683C">
      <w:pPr>
        <w:rPr>
          <w:b/>
          <w:bCs/>
        </w:rPr>
      </w:pPr>
    </w:p>
    <w:p w14:paraId="5772FFC6" w14:textId="77777777" w:rsidR="007C4352" w:rsidRDefault="007C4352" w:rsidP="008C683C">
      <w:pPr>
        <w:rPr>
          <w:b/>
          <w:bCs/>
        </w:rPr>
      </w:pPr>
    </w:p>
    <w:p w14:paraId="2FC01349" w14:textId="77777777" w:rsidR="007C4352" w:rsidRDefault="007C4352" w:rsidP="008C683C">
      <w:pPr>
        <w:rPr>
          <w:b/>
          <w:bCs/>
        </w:rPr>
      </w:pPr>
    </w:p>
    <w:p w14:paraId="2C75786E" w14:textId="77777777" w:rsidR="007C4352" w:rsidRDefault="007C4352" w:rsidP="008C683C">
      <w:pPr>
        <w:rPr>
          <w:b/>
          <w:bCs/>
        </w:rPr>
      </w:pPr>
    </w:p>
    <w:p w14:paraId="05ACFC33" w14:textId="15010B23" w:rsidR="00656756" w:rsidRPr="00962D9F" w:rsidRDefault="007C4352"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r w:rsidRPr="00D7516D">
        <w:rPr>
          <w:b/>
          <w:bCs/>
        </w:rPr>
        <w:t xml:space="preserve">Table 2 Summary </w:t>
      </w:r>
      <w:r>
        <w:rPr>
          <w:b/>
          <w:bCs/>
        </w:rPr>
        <w:t>s</w:t>
      </w:r>
      <w:r w:rsidRPr="00D7516D">
        <w:rPr>
          <w:b/>
          <w:bCs/>
        </w:rPr>
        <w:t>tatistic</w:t>
      </w:r>
      <w:r>
        <w:rPr>
          <w:b/>
          <w:bCs/>
        </w:rPr>
        <w:t>s for each variable used in the modelling of provisioning and regulating values of wetlands</w:t>
      </w: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BD3D70A" w:rsidR="00D72653" w:rsidRDefault="002E38C7" w:rsidP="00DD286B">
      <w:pPr>
        <w:spacing w:line="480" w:lineRule="auto"/>
        <w:ind w:firstLine="720"/>
      </w:pPr>
      <w:r w:rsidRPr="00B67EED">
        <w:t xml:space="preserve">In this section </w:t>
      </w:r>
      <w:bookmarkStart w:id="5" w:name="_Hlk88532075"/>
      <w:r w:rsidRPr="00B67EED">
        <w:t xml:space="preserve">we discuss the </w:t>
      </w:r>
      <w:r w:rsidR="00AF1E4D" w:rsidRPr="00B67EED">
        <w:t>factors th</w:t>
      </w:r>
      <w:r w:rsidR="007C4352" w:rsidRPr="00B67EED">
        <w:t xml:space="preserve">at </w:t>
      </w:r>
      <w:r w:rsidR="00AF1E4D" w:rsidRPr="00B67EED">
        <w:t>influence regulating and provisioning ecosystem services on agricultural landscapes</w:t>
      </w:r>
      <w:bookmarkEnd w:id="5"/>
      <w:r w:rsidR="00AF1E4D" w:rsidRPr="00B67EED">
        <w:t>. First, we discuss</w:t>
      </w:r>
      <w:r w:rsidR="00AF1E4D">
        <w:t xml:space="preserve"> the results of the provisioning model followed by the results of the regulating model. </w:t>
      </w:r>
      <w:r w:rsidR="00533B96">
        <w:t>The likelihood ratio test</w:t>
      </w:r>
      <w:r w:rsidR="00154B28">
        <w:t xml:space="preserve"> statistics of 0.52 </w:t>
      </w:r>
      <w:r w:rsidR="00FA18C8">
        <w:t xml:space="preserve">(p-value = 0.47) </w:t>
      </w:r>
      <w:r w:rsidR="00154B28">
        <w:t xml:space="preserve">and 0.12 </w:t>
      </w:r>
      <w:r w:rsidR="00FA18C8">
        <w:t xml:space="preserve">(p-value = 0.73) </w:t>
      </w:r>
      <w:r w:rsidR="00533B96">
        <w:t>indicated</w:t>
      </w:r>
      <w:r w:rsidR="00154B28">
        <w:t xml:space="preserve"> that </w:t>
      </w:r>
      <w:r w:rsidR="00A07908">
        <w:t xml:space="preserve">a </w:t>
      </w:r>
      <w:r w:rsidR="00533B96">
        <w:t>mixed model (</w:t>
      </w:r>
      <w:r w:rsidR="007B727F">
        <w:t xml:space="preserve">using </w:t>
      </w:r>
      <w:r w:rsidR="00533B96">
        <w:t xml:space="preserve">study as a random term) </w:t>
      </w:r>
      <w:r w:rsidR="0070578E">
        <w:t>was</w:t>
      </w:r>
      <w:r w:rsidR="00533B96">
        <w:t xml:space="preserve"> not supported </w:t>
      </w:r>
      <w:r w:rsidR="00154B28">
        <w:t xml:space="preserve">for the </w:t>
      </w:r>
      <w:r w:rsidR="00C1486E">
        <w:t>provision</w:t>
      </w:r>
      <w:r w:rsidR="003761A0">
        <w:t>ing</w:t>
      </w:r>
      <w:r w:rsidR="00533B96">
        <w:t xml:space="preserve"> or </w:t>
      </w:r>
      <w:r w:rsidR="003761A0">
        <w:t xml:space="preserve">regulating </w:t>
      </w:r>
      <w:r w:rsidR="00533B96">
        <w:t>model structures</w:t>
      </w:r>
      <w:r w:rsidR="00154B28">
        <w:t xml:space="preserve">, respectively. </w:t>
      </w:r>
      <w:r w:rsidR="00533B96">
        <w:t>Therefore, the results of the fixed effect model</w:t>
      </w:r>
      <w:r w:rsidR="009223B5">
        <w:t>s</w:t>
      </w:r>
      <w:r w:rsidR="00533B96">
        <w:t xml:space="preserve"> for both </w:t>
      </w:r>
      <w:r w:rsidR="003761A0">
        <w:t xml:space="preserve">categories of wetland ecosystem </w:t>
      </w:r>
      <w:r w:rsidR="009223B5">
        <w:t>services</w:t>
      </w:r>
      <w:r w:rsidR="00533B96">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6762881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w:t>
      </w:r>
      <w:r w:rsidR="00B25FA6">
        <w:t>-</w:t>
      </w:r>
      <w:r w:rsidR="005F67A5" w:rsidRPr="005F67A5">
        <w:t>net</w:t>
      </w:r>
      <w:r w:rsidR="00B25FA6">
        <w:t>-</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2A771DA3" w:rsidR="00D22CDC" w:rsidRDefault="00EA34B9" w:rsidP="005C189E">
      <w:pPr>
        <w:spacing w:after="240" w:line="480" w:lineRule="auto"/>
        <w:ind w:firstLine="720"/>
      </w:pPr>
      <w:r w:rsidRPr="00B67EED">
        <w:lastRenderedPageBreak/>
        <w:t>P</w:t>
      </w:r>
      <w:r w:rsidR="009B5A0C" w:rsidRPr="00B67EED">
        <w:t>opulation density</w:t>
      </w:r>
      <w:r w:rsidR="00656A27" w:rsidRPr="00B67EED">
        <w:t xml:space="preserve"> and high-income both </w:t>
      </w:r>
      <w:r w:rsidR="003761A0" w:rsidRPr="00B67EED">
        <w:t xml:space="preserve">had </w:t>
      </w:r>
      <w:r w:rsidR="00656A27" w:rsidRPr="00B67EED">
        <w:t xml:space="preserve">positive effects on the </w:t>
      </w:r>
      <w:r w:rsidR="00C1486E" w:rsidRPr="00B67EED">
        <w:t>provision</w:t>
      </w:r>
      <w:r w:rsidR="003761A0" w:rsidRPr="00B67EED">
        <w:t>ing</w:t>
      </w:r>
      <w:r w:rsidR="00656A27" w:rsidRPr="00B67EED">
        <w:t xml:space="preserve"> wetland values</w:t>
      </w:r>
      <w:r w:rsidR="003B70F7" w:rsidRPr="00B67EED">
        <w:t xml:space="preserve">, which </w:t>
      </w:r>
      <w:r w:rsidR="003761A0" w:rsidRPr="00B67EED">
        <w:t xml:space="preserve">were </w:t>
      </w:r>
      <w:r w:rsidR="003B70F7" w:rsidRPr="00B67EED">
        <w:t>significant at the 10% and 5% levels, respectively</w:t>
      </w:r>
      <w:r w:rsidR="00847B68" w:rsidRPr="00B67EED">
        <w:t xml:space="preserve"> (Table 3)</w:t>
      </w:r>
      <w:r w:rsidR="00336477" w:rsidRPr="00B67EED">
        <w:t xml:space="preserve">. The estimated coefficient of </w:t>
      </w:r>
      <w:r w:rsidR="00850DB2" w:rsidRPr="00B67EED">
        <w:t xml:space="preserve">human </w:t>
      </w:r>
      <w:r w:rsidR="00336477" w:rsidRPr="00B67EED">
        <w:t>population density means that a</w:t>
      </w:r>
      <w:r w:rsidR="00656A27" w:rsidRPr="00B67EED">
        <w:t xml:space="preserve"> 1% increase in</w:t>
      </w:r>
      <w:r w:rsidR="00336477" w:rsidRPr="00B67EED">
        <w:t xml:space="preserve"> </w:t>
      </w:r>
      <w:r w:rsidR="004D7195" w:rsidRPr="00B67EED">
        <w:t>density</w:t>
      </w:r>
      <w:r w:rsidR="00336477" w:rsidRPr="00B67EED">
        <w:t xml:space="preserve"> </w:t>
      </w:r>
      <w:r w:rsidR="00656A27" w:rsidRPr="00B67EED">
        <w:t xml:space="preserve">will </w:t>
      </w:r>
      <w:r w:rsidR="003761A0" w:rsidRPr="00B67EED">
        <w:t xml:space="preserve">result in </w:t>
      </w:r>
      <w:r w:rsidR="00656A27" w:rsidRPr="00B67EED">
        <w:t xml:space="preserve">a </w:t>
      </w:r>
      <w:r w:rsidR="00336477" w:rsidRPr="00B67EED">
        <w:t>$</w:t>
      </w:r>
      <w:r w:rsidR="00656A27" w:rsidRPr="00B67EED">
        <w:t>0.0004</w:t>
      </w:r>
      <w:r w:rsidR="00415EB2">
        <w:t>/ha/year</w:t>
      </w:r>
      <w:r w:rsidR="00656A27" w:rsidRPr="00B67EED">
        <w:t xml:space="preserve"> increase in </w:t>
      </w:r>
      <w:r w:rsidR="00C1486E" w:rsidRPr="00B67EED">
        <w:t>provision</w:t>
      </w:r>
      <w:r w:rsidR="003761A0" w:rsidRPr="00B67EED">
        <w:t>ing</w:t>
      </w:r>
      <w:r w:rsidR="00336477" w:rsidRPr="00B67EED">
        <w:t xml:space="preserve"> wetland value; similarly, wetland</w:t>
      </w:r>
      <w:r w:rsidR="004D7195" w:rsidRPr="00B67EED">
        <w:t>s</w:t>
      </w:r>
      <w:r w:rsidR="00336477" w:rsidRPr="00B67EED">
        <w:t xml:space="preserve"> located in a high-income country would have about $</w:t>
      </w:r>
      <w:r w:rsidR="00430E34" w:rsidRPr="00B67EED">
        <w:t>2.324</w:t>
      </w:r>
      <w:r w:rsidR="00415EB2">
        <w:t>/ha/year</w:t>
      </w:r>
      <w:r w:rsidR="00336477" w:rsidRPr="00B67EED">
        <w:t xml:space="preserve"> more </w:t>
      </w:r>
      <w:r w:rsidR="00C1486E" w:rsidRPr="00B67EED">
        <w:t>provision</w:t>
      </w:r>
      <w:r w:rsidR="003761A0" w:rsidRPr="00B67EED">
        <w:t>ing</w:t>
      </w:r>
      <w:r w:rsidR="00336477" w:rsidRPr="00B67EED">
        <w:t xml:space="preserve"> value than those located in </w:t>
      </w:r>
      <w:r w:rsidR="001F3CC6">
        <w:t xml:space="preserve">countries from </w:t>
      </w:r>
      <w:r w:rsidR="00336477" w:rsidRPr="00B67EED">
        <w:t>other income</w:t>
      </w:r>
      <w:r w:rsidR="00336477">
        <w:t xml:space="preserv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$0.028</w:t>
      </w:r>
      <w:r w:rsidR="00415EB2">
        <w:t>/ha/year</w:t>
      </w:r>
      <w:r w:rsidR="00336477">
        <w:t xml:space="preserve"> reduction in </w:t>
      </w:r>
      <w:r w:rsidR="00D625CE">
        <w:t xml:space="preserve">the value of </w:t>
      </w:r>
      <w:r w:rsidR="001F3CC6">
        <w:t xml:space="preserve">wetland </w:t>
      </w:r>
      <w:r w:rsidR="00C1486E">
        <w:t>provision</w:t>
      </w:r>
      <w:r w:rsidR="00D625CE">
        <w:t>ing</w:t>
      </w:r>
      <w:r w:rsidR="00336477">
        <w:t xml:space="preserve"> </w:t>
      </w:r>
      <w:r w:rsidR="00D625CE">
        <w:t>services</w:t>
      </w:r>
      <w:r w:rsidR="00336477">
        <w:t xml:space="preserve">. </w:t>
      </w:r>
      <w:r w:rsidR="000D589D">
        <w:t xml:space="preserve">The </w:t>
      </w:r>
      <w:r w:rsidR="00C1486E">
        <w:t>provision</w:t>
      </w:r>
      <w:r w:rsidR="00D625CE">
        <w:t>ing</w:t>
      </w:r>
      <w:r>
        <w:t xml:space="preserve"> value of wetlands</w:t>
      </w:r>
      <w:r w:rsidR="001F3CC6">
        <w:t xml:space="preserve"> reported </w:t>
      </w:r>
      <w:r>
        <w:t xml:space="preserve">in peer-reviewed </w:t>
      </w:r>
      <w:r w:rsidR="00D22CDC">
        <w:t>journal publications</w:t>
      </w:r>
      <w:r>
        <w:t xml:space="preserve"> </w:t>
      </w:r>
      <w:r w:rsidR="00A02196">
        <w:t>was</w:t>
      </w:r>
      <w:r>
        <w:t xml:space="preserve"> about $3.</w:t>
      </w:r>
      <w:r w:rsidR="00951FB2">
        <w:t>22</w:t>
      </w:r>
      <w:r w:rsidR="00BB37FD">
        <w:t>/ha/year</w:t>
      </w:r>
      <w:r>
        <w:t xml:space="preserve"> more than values in other studies</w:t>
      </w:r>
      <w:r w:rsidR="003B70F7">
        <w:t xml:space="preserve"> (significant at</w:t>
      </w:r>
      <w:r>
        <w:t xml:space="preserve"> 1% level</w:t>
      </w:r>
      <w:r w:rsidR="00EB5C8B">
        <w:t>)</w:t>
      </w:r>
      <w:r>
        <w:t xml:space="preserve">. </w:t>
      </w:r>
      <w:r w:rsidR="001F3CC6">
        <w:t>Other variables in this model were found to be not significant includin</w:t>
      </w:r>
      <w:r w:rsidR="00991555">
        <w:t>g</w:t>
      </w:r>
      <w:r w:rsidR="001F3CC6">
        <w:t xml:space="preserve"> e</w:t>
      </w:r>
      <w:r w:rsidR="003E46F8">
        <w:t>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xml:space="preserve">, </w:t>
      </w:r>
      <w:r w:rsidR="00B25FA6">
        <w:t xml:space="preserve">and </w:t>
      </w:r>
      <w:r w:rsidR="000B72EB" w:rsidRPr="00951FB2">
        <w:t>amphibian</w:t>
      </w:r>
      <w:r w:rsidR="00F52553">
        <w:t xml:space="preserve"> </w:t>
      </w:r>
      <w:r w:rsidR="00D708D8">
        <w:t>species richness</w:t>
      </w:r>
      <w:r w:rsidR="000B72EB" w:rsidRPr="00951FB2">
        <w:t xml:space="preserve"> (p-value =</w:t>
      </w:r>
      <w:r w:rsidR="00951FB2" w:rsidRPr="00951FB2">
        <w:t xml:space="preserve"> 0.56</w:t>
      </w:r>
      <w:r w:rsidR="000B72EB" w:rsidRPr="00951FB2">
        <w:t>)</w:t>
      </w:r>
      <w:r w:rsidRPr="00C4295C">
        <w:t xml:space="preserve">. </w:t>
      </w:r>
      <w:r w:rsidR="00991555">
        <w:t>O</w:t>
      </w:r>
      <w:r w:rsidR="00991555">
        <w:t xml:space="preserve">ur </w:t>
      </w:r>
      <w:r w:rsidR="00991555">
        <w:t xml:space="preserve">estimated </w:t>
      </w:r>
      <w:r w:rsidR="00991555">
        <w:t xml:space="preserve">meta-regression models could estimate </w:t>
      </w:r>
      <w:r w:rsidR="00991555">
        <w:t xml:space="preserve">the </w:t>
      </w:r>
      <w:r w:rsidR="006529E0">
        <w:t>values of wetlands at lower prediction or transfer errors (</w:t>
      </w:r>
      <w:r w:rsidR="000C4B1D">
        <w:t xml:space="preserve">71% and 66% for root mean squared and mean absolute deviation </w:t>
      </w:r>
      <w:r w:rsidR="00F3686F">
        <w:t>statistics</w:t>
      </w:r>
      <w:r w:rsidR="000C4B1D">
        <w:t>, respectively)</w:t>
      </w:r>
      <w:r w:rsidR="000C4B1D">
        <w:t xml:space="preserve"> </w:t>
      </w:r>
      <w:r w:rsidR="006529E0">
        <w:t>compared to the unit value method,</w:t>
      </w:r>
      <w:r w:rsidR="00991555">
        <w:t xml:space="preserve"> which uses representative $/acre values to value wetlands</w:t>
      </w:r>
      <w:r w:rsidR="000C4B1D">
        <w:t>.</w:t>
      </w:r>
      <w:r w:rsidR="00991555">
        <w:t xml:space="preserve"> </w:t>
      </w:r>
    </w:p>
    <w:p w14:paraId="5C30536E" w14:textId="2AA56B0B" w:rsidR="00452BC5" w:rsidRDefault="00D22CDC" w:rsidP="00D22CDC">
      <w:r>
        <w:br w:type="page"/>
      </w:r>
    </w:p>
    <w:p w14:paraId="473D49B9" w14:textId="7EED1902" w:rsidR="00452BC5" w:rsidRPr="00025BBE" w:rsidRDefault="00452BC5" w:rsidP="00452BC5">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proofErr w:type="spellStart"/>
            <w:r w:rsidRPr="00430E34">
              <w:rPr>
                <w:sz w:val="20"/>
                <w:szCs w:val="20"/>
              </w:rPr>
              <w:t>AgTFP</w:t>
            </w:r>
            <w:proofErr w:type="spellEnd"/>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B918661" w14:textId="77777777" w:rsidR="007C4352" w:rsidRDefault="00452BC5">
      <w:pPr>
        <w:rPr>
          <w:sz w:val="20"/>
          <w:szCs w:val="20"/>
        </w:rPr>
      </w:pPr>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mean</w:t>
      </w:r>
      <w:r w:rsidR="00C979A1">
        <w:rPr>
          <w:sz w:val="20"/>
          <w:szCs w:val="20"/>
        </w:rPr>
        <w:t>-</w:t>
      </w:r>
      <w:r w:rsidR="00B1449D">
        <w:rPr>
          <w:sz w:val="20"/>
          <w:szCs w:val="20"/>
        </w:rPr>
        <w:t xml:space="preserve">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w:t>
      </w:r>
      <w:r w:rsidR="00C979A1">
        <w:rPr>
          <w:sz w:val="20"/>
          <w:szCs w:val="20"/>
        </w:rPr>
        <w:t>-</w:t>
      </w:r>
      <w:r w:rsidR="00B1449D">
        <w:rPr>
          <w:sz w:val="20"/>
          <w:szCs w:val="20"/>
        </w:rPr>
        <w:t>value</w:t>
      </w:r>
      <w:r w:rsidR="00C979A1">
        <w:rPr>
          <w:sz w:val="20"/>
          <w:szCs w:val="20"/>
        </w:rPr>
        <w:t xml:space="preserve"> </w:t>
      </w:r>
      <w:r w:rsidR="00B1449D" w:rsidRPr="00BD7F8F">
        <w:rPr>
          <w:sz w:val="20"/>
          <w:szCs w:val="20"/>
        </w:rPr>
        <w:t>mean absolute deviation</w:t>
      </w:r>
      <w:r w:rsidRPr="00BD7F8F">
        <w:rPr>
          <w:sz w:val="20"/>
          <w:szCs w:val="20"/>
        </w:rPr>
        <w:t>.</w:t>
      </w:r>
    </w:p>
    <w:p w14:paraId="43B2B775" w14:textId="5B8BBDC2" w:rsidR="00452BC5" w:rsidRDefault="007C4352">
      <w:r w:rsidRPr="00AE7D49">
        <w:rPr>
          <w:b/>
          <w:bCs/>
        </w:rPr>
        <w:t>Table 3 Provisioning</w:t>
      </w:r>
      <w:r>
        <w:rPr>
          <w:b/>
          <w:bCs/>
        </w:rPr>
        <w:t xml:space="preserve"> m</w:t>
      </w:r>
      <w:r w:rsidRPr="00AE7D49">
        <w:rPr>
          <w:b/>
          <w:bCs/>
        </w:rPr>
        <w:t>eta-</w:t>
      </w:r>
      <w:r>
        <w:rPr>
          <w:b/>
          <w:bCs/>
        </w:rPr>
        <w:t>r</w:t>
      </w:r>
      <w:r w:rsidRPr="00AE7D49">
        <w:rPr>
          <w:b/>
          <w:bCs/>
        </w:rPr>
        <w:t xml:space="preserve">egression </w:t>
      </w:r>
      <w:r>
        <w:rPr>
          <w:b/>
          <w:bCs/>
        </w:rPr>
        <w:t>m</w:t>
      </w:r>
      <w:r w:rsidRPr="00AE7D49">
        <w:rPr>
          <w:b/>
          <w:bCs/>
        </w:rPr>
        <w:t xml:space="preserve">odel </w:t>
      </w:r>
      <w:r>
        <w:rPr>
          <w:b/>
          <w:bCs/>
        </w:rPr>
        <w:t>r</w:t>
      </w:r>
      <w:r w:rsidRPr="00AE7D49">
        <w:rPr>
          <w:b/>
          <w:bCs/>
        </w:rPr>
        <w:t>esults</w:t>
      </w:r>
      <w:r>
        <w:rPr>
          <w:b/>
          <w:bCs/>
        </w:rPr>
        <w:t xml:space="preserve"> </w:t>
      </w:r>
      <w:r w:rsidR="00452BC5">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06834D8E" w:rsidR="00C3448C" w:rsidRDefault="001F3CC6" w:rsidP="00FE7723">
      <w:pPr>
        <w:spacing w:line="480" w:lineRule="auto"/>
        <w:ind w:firstLine="720"/>
      </w:pPr>
      <w:r>
        <w:t xml:space="preserve">For the meta-regression model representing regulating wetland ecosystem services in agricultural </w:t>
      </w:r>
      <w:proofErr w:type="gramStart"/>
      <w:r>
        <w:t>landscapes</w:t>
      </w:r>
      <w:proofErr w:type="gramEnd"/>
      <w:r>
        <w:t xml:space="preserve"> w</w:t>
      </w:r>
      <w:r w:rsidR="00A131A3">
        <w:t>e</w:t>
      </w:r>
      <w:r w:rsidR="00985BFB">
        <w:t xml:space="preserve"> </w:t>
      </w:r>
      <w:r>
        <w:t xml:space="preserve">selected </w:t>
      </w:r>
      <w:r w:rsidR="00985BFB">
        <w:t>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t xml:space="preserve">including </w:t>
      </w:r>
      <w:r w:rsidR="00C3448C" w:rsidRPr="00ED2A6B">
        <w:t>no</w:t>
      </w:r>
      <w:r w:rsidR="00B25FA6">
        <w:t>-</w:t>
      </w:r>
      <w:r w:rsidR="00C3448C" w:rsidRPr="00ED2A6B">
        <w:t>net</w:t>
      </w:r>
      <w:r w:rsidR="00B25FA6">
        <w:t>-</w:t>
      </w:r>
      <w:r w:rsidR="00C3448C" w:rsidRPr="00ED2A6B">
        <w:t>loss wetland policy, use</w:t>
      </w:r>
      <w:r w:rsidR="00B25FA6">
        <w:t>-</w:t>
      </w:r>
      <w:r w:rsidR="00C3448C" w:rsidRPr="00ED2A6B">
        <w:t>incentives wetland policy, use</w:t>
      </w:r>
      <w:r w:rsidR="00B25FA6">
        <w:t>-</w:t>
      </w:r>
      <w:r w:rsidR="00C3448C" w:rsidRPr="00ED2A6B">
        <w:t xml:space="preserve">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0E787109" w:rsidR="00ED2A6B" w:rsidRDefault="00985BFB" w:rsidP="00C3448C">
      <w:pPr>
        <w:spacing w:line="480" w:lineRule="auto"/>
        <w:ind w:firstLine="720"/>
      </w:pPr>
      <w:r>
        <w:t>O</w:t>
      </w:r>
      <w:r w:rsidR="00FE7723">
        <w:t>verall,</w:t>
      </w:r>
      <w:r>
        <w:t xml:space="preserve"> the</w:t>
      </w:r>
      <w:r w:rsidR="00666368">
        <w:t xml:space="preserve"> final</w:t>
      </w:r>
      <w:r>
        <w:t xml:space="preserv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666368">
        <w:t xml:space="preserve">value of wetland </w:t>
      </w:r>
      <w:r w:rsidR="00B14D0B" w:rsidRPr="00C4295C">
        <w:t>regulati</w:t>
      </w:r>
      <w:r w:rsidR="00AE4884">
        <w:t>ng</w:t>
      </w:r>
      <w:r w:rsidR="00B14D0B" w:rsidRPr="00C4295C">
        <w:t xml:space="preserve"> </w:t>
      </w:r>
      <w:r w:rsidR="00666368">
        <w:t>services</w:t>
      </w:r>
      <w:r w:rsidR="00B14D0B" w:rsidRPr="00C4295C">
        <w:t xml:space="preserv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4C35AF73"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w:t>
      </w:r>
      <w:commentRangeStart w:id="6"/>
      <w:commentRangeStart w:id="7"/>
      <w:r w:rsidR="00847B68">
        <w:t xml:space="preserve">services </w:t>
      </w:r>
      <w:r>
        <w:t xml:space="preserve">(p = </w:t>
      </w:r>
      <w:r w:rsidR="00C0517B">
        <w:t>0.012</w:t>
      </w:r>
      <w:r>
        <w:t>)</w:t>
      </w:r>
      <w:r w:rsidR="00666368">
        <w:t xml:space="preserve"> (Table 4)</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w:t>
      </w:r>
      <w:r w:rsidR="00B25FA6">
        <w:t xml:space="preserve">areas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w:t>
      </w:r>
      <w:r w:rsidR="00666368">
        <w:t xml:space="preserve"> The 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w:t>
      </w:r>
      <w:commentRangeEnd w:id="6"/>
      <w:r w:rsidR="00666368">
        <w:rPr>
          <w:rStyle w:val="CommentReference"/>
          <w:rFonts w:ascii="Liberation Serif" w:eastAsia="SimSun" w:hAnsi="Liberation Serif" w:cs="Mangal"/>
          <w:kern w:val="3"/>
          <w:lang w:eastAsia="zh-CN" w:bidi="hi-IN"/>
        </w:rPr>
        <w:commentReference w:id="6"/>
      </w:r>
      <w:commentRangeEnd w:id="7"/>
      <w:r w:rsidR="00084CD0">
        <w:rPr>
          <w:rStyle w:val="CommentReference"/>
          <w:rFonts w:ascii="Liberation Serif" w:eastAsia="SimSun" w:hAnsi="Liberation Serif" w:cs="Mangal"/>
          <w:kern w:val="3"/>
          <w:lang w:eastAsia="zh-CN" w:bidi="hi-IN"/>
        </w:rPr>
        <w:commentReference w:id="7"/>
      </w:r>
      <w:r w:rsidR="00652D24">
        <w:t xml:space="preserve">All other variables </w:t>
      </w:r>
      <w:r w:rsidR="00C0517B">
        <w:t xml:space="preserve">(population density, economic valuation method, longitude, amphibians, ecosystem service goal) </w:t>
      </w:r>
      <w:r>
        <w:t>we</w:t>
      </w:r>
      <w:r w:rsidR="00652D24">
        <w:t>re not significant</w:t>
      </w:r>
      <w:r w:rsidR="00B25FA6">
        <w:t>,</w:t>
      </w:r>
      <w:r w:rsidR="00652D24">
        <w:t xml:space="preserve"> even at the 10% level. </w:t>
      </w:r>
      <w:commentRangeStart w:id="8"/>
      <w:r w:rsidR="00652D24">
        <w:t xml:space="preserve">The </w:t>
      </w:r>
      <w:bookmarkStart w:id="9" w:name="_Hlk88526565"/>
      <w:r w:rsidR="00652D24">
        <w:t xml:space="preserve">meta-regression benefit </w:t>
      </w:r>
      <w:r w:rsidR="00652D24">
        <w:lastRenderedPageBreak/>
        <w:t xml:space="preserve">transfer errors </w:t>
      </w:r>
      <w:r w:rsidR="00666368">
        <w:t>were</w:t>
      </w:r>
      <w:r w:rsidR="00652D24" w:rsidRPr="000247B6">
        <w:t xml:space="preserve"> </w:t>
      </w:r>
      <w:r w:rsidR="00666368">
        <w:t xml:space="preserve">found to be </w:t>
      </w:r>
      <w:r w:rsidR="00652D24" w:rsidRPr="000247B6">
        <w:t>3</w:t>
      </w:r>
      <w:r w:rsidR="00084CD0">
        <w:t>00%</w:t>
      </w:r>
      <w:r w:rsidR="00652D24" w:rsidRPr="000247B6">
        <w:t xml:space="preserve"> and 1</w:t>
      </w:r>
      <w:r w:rsidR="00084CD0">
        <w:t>85%</w:t>
      </w:r>
      <w:r w:rsidR="00652D24" w:rsidRPr="000247B6">
        <w:t xml:space="preserve"> lower (for root</w:t>
      </w:r>
      <w:r w:rsidR="00652D24">
        <w:t xml:space="preserve"> mean square and mean absolute error statistics, respectively) than the mean</w:t>
      </w:r>
      <w:r w:rsidR="00A9251D">
        <w:t xml:space="preserve"> unit </w:t>
      </w:r>
      <w:r w:rsidR="00652D24">
        <w:t>value transfer errors</w:t>
      </w:r>
      <w:bookmarkEnd w:id="9"/>
      <w:commentRangeEnd w:id="8"/>
      <w:r w:rsidR="00666368">
        <w:rPr>
          <w:rStyle w:val="CommentReference"/>
          <w:rFonts w:ascii="Liberation Serif" w:eastAsia="SimSun" w:hAnsi="Liberation Serif" w:cs="Mangal"/>
          <w:kern w:val="3"/>
          <w:lang w:eastAsia="zh-CN" w:bidi="hi-IN"/>
        </w:rPr>
        <w:commentReference w:id="8"/>
      </w:r>
      <w:r w:rsidR="00084CD0">
        <w:t xml:space="preserve">; this means the estimated meta-regression models could estimate the values of new wetland values at significantly lower errors than the unit value method. </w:t>
      </w:r>
      <w:r w:rsidR="00012A29">
        <w:t>The results above are provided in Table 4.</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 xml:space="preserve">Log </w:t>
            </w:r>
            <w:proofErr w:type="spellStart"/>
            <w:r>
              <w:rPr>
                <w:sz w:val="20"/>
                <w:szCs w:val="20"/>
              </w:rPr>
              <w:t>AgTFP</w:t>
            </w:r>
            <w:proofErr w:type="spellEnd"/>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117D823A" w14:textId="07C7DCF8" w:rsidR="007C4352" w:rsidRDefault="00580686" w:rsidP="007C4352">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mean</w:t>
      </w:r>
      <w:r w:rsidR="00C979A1">
        <w:rPr>
          <w:sz w:val="20"/>
          <w:szCs w:val="20"/>
        </w:rPr>
        <w:t>-</w:t>
      </w:r>
      <w:r>
        <w:rPr>
          <w:sz w:val="20"/>
          <w:szCs w:val="20"/>
        </w:rPr>
        <w:t xml:space="preserve">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w:t>
      </w:r>
      <w:r w:rsidR="00C979A1">
        <w:rPr>
          <w:sz w:val="20"/>
          <w:szCs w:val="20"/>
        </w:rPr>
        <w:t>-</w:t>
      </w:r>
      <w:r>
        <w:rPr>
          <w:sz w:val="20"/>
          <w:szCs w:val="20"/>
        </w:rPr>
        <w:t xml:space="preserve">value </w:t>
      </w:r>
      <w:r w:rsidRPr="00BD7F8F">
        <w:rPr>
          <w:sz w:val="20"/>
          <w:szCs w:val="20"/>
        </w:rPr>
        <w:t>mean absolute deviation.</w:t>
      </w:r>
      <w:r w:rsidR="004C5172">
        <w:rPr>
          <w:sz w:val="20"/>
          <w:szCs w:val="20"/>
        </w:rPr>
        <w:t xml:space="preserve"> </w:t>
      </w:r>
    </w:p>
    <w:p w14:paraId="335C4106" w14:textId="77777777" w:rsidR="007C4352" w:rsidRPr="00404CBD" w:rsidRDefault="007C4352" w:rsidP="00404CBD">
      <w:pPr>
        <w:pStyle w:val="NoSpacing"/>
        <w:rPr>
          <w:b/>
          <w:bCs/>
        </w:rPr>
      </w:pPr>
      <w:r w:rsidRPr="00404CBD">
        <w:rPr>
          <w:b/>
          <w:bCs/>
        </w:rPr>
        <w:t xml:space="preserve">Table 4 Regulating meta-regression model results  </w:t>
      </w:r>
    </w:p>
    <w:p w14:paraId="5B1DAF65" w14:textId="2FE8E321" w:rsidR="00072843" w:rsidRPr="00BD7F8F" w:rsidRDefault="00072843">
      <w:pPr>
        <w:rPr>
          <w:sz w:val="20"/>
          <w:szCs w:val="20"/>
        </w:rPr>
      </w:pPr>
      <w:r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DA1980"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w:t>
      </w:r>
      <w:proofErr w:type="spellStart"/>
      <w:r w:rsidR="00DD7A85">
        <w:rPr>
          <w:color w:val="0E101A"/>
        </w:rPr>
        <w:t>Mitsch</w:t>
      </w:r>
      <w:proofErr w:type="spellEnd"/>
      <w:r w:rsidR="00DD7A85">
        <w:rPr>
          <w:color w:val="0E101A"/>
        </w:rPr>
        <w:t xml:space="preserve"> and </w:t>
      </w:r>
      <w:proofErr w:type="spellStart"/>
      <w:r w:rsidR="00DD7A85">
        <w:rPr>
          <w:color w:val="0E101A"/>
        </w:rPr>
        <w:t>Gosselink</w:t>
      </w:r>
      <w:proofErr w:type="spellEnd"/>
      <w:r w:rsidR="00DD7A85">
        <w:rPr>
          <w:color w:val="0E101A"/>
        </w:rPr>
        <w:t xml:space="preserve">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w:t>
      </w:r>
      <w:proofErr w:type="spellStart"/>
      <w:r w:rsidR="00084621">
        <w:rPr>
          <w:color w:val="0E101A"/>
        </w:rPr>
        <w:t>Mitsch</w:t>
      </w:r>
      <w:proofErr w:type="spellEnd"/>
      <w:r w:rsidR="00084621">
        <w:rPr>
          <w:color w:val="0E101A"/>
        </w:rPr>
        <w:t xml:space="preserve"> and </w:t>
      </w:r>
      <w:proofErr w:type="spellStart"/>
      <w:r w:rsidR="00084621">
        <w:rPr>
          <w:color w:val="0E101A"/>
        </w:rPr>
        <w:t>Gosselink</w:t>
      </w:r>
      <w:proofErr w:type="spellEnd"/>
      <w:r w:rsidR="00084621">
        <w:rPr>
          <w:color w:val="0E101A"/>
        </w:rPr>
        <w:t xml:space="preserve"> 2000; Brander et al. 2006; Branders et al. 2013). </w:t>
      </w:r>
      <w:r w:rsidR="00E703BE">
        <w:rPr>
          <w:color w:val="0E101A"/>
        </w:rPr>
        <w:t>It is understandable that with</w:t>
      </w:r>
      <w:r w:rsidR="00084621">
        <w:rPr>
          <w:color w:val="0E101A"/>
        </w:rPr>
        <w:t xml:space="preserve"> </w:t>
      </w:r>
      <w:r w:rsidR="00E703BE">
        <w:rPr>
          <w:color w:val="0E101A"/>
        </w:rPr>
        <w:t xml:space="preserve">greater human </w:t>
      </w:r>
      <w:r w:rsidR="00084621">
        <w:rPr>
          <w:color w:val="0E101A"/>
        </w:rPr>
        <w:t>population</w:t>
      </w:r>
      <w:r w:rsidR="00340DEF">
        <w:rPr>
          <w:color w:val="0E101A"/>
        </w:rPr>
        <w:t>s</w:t>
      </w:r>
      <w:r w:rsidR="00E703BE">
        <w:rPr>
          <w:color w:val="0E101A"/>
        </w:rPr>
        <w:t xml:space="preserve"> living</w:t>
      </w:r>
      <w:r w:rsidR="00084621">
        <w:rPr>
          <w:color w:val="0E101A"/>
        </w:rPr>
        <w:t xml:space="preserve"> near wetland areas a greater numb</w:t>
      </w:r>
      <w:r w:rsidR="00084621" w:rsidRPr="00B8296C">
        <w:rPr>
          <w:color w:val="0E101A"/>
        </w:rPr>
        <w:t xml:space="preserve">er of people could benefit from </w:t>
      </w:r>
      <w:r w:rsidR="009A5340" w:rsidRPr="00B8296C">
        <w:rPr>
          <w:color w:val="0E101A"/>
        </w:rPr>
        <w:t xml:space="preserve">local </w:t>
      </w:r>
      <w:r w:rsidR="00084621" w:rsidRPr="00B8296C">
        <w:rPr>
          <w:color w:val="0E101A"/>
        </w:rPr>
        <w:t>wetland services</w:t>
      </w:r>
      <w:r w:rsidR="00DF36B5" w:rsidRPr="00B8296C">
        <w:rPr>
          <w:color w:val="0E101A"/>
        </w:rPr>
        <w:t xml:space="preserve"> with improved access to the wetland areas</w:t>
      </w:r>
      <w:r w:rsidR="00084621" w:rsidRPr="00B8296C">
        <w:rPr>
          <w:color w:val="0E101A"/>
        </w:rPr>
        <w:t xml:space="preserve">. </w:t>
      </w:r>
      <w:r w:rsidR="00E703BE">
        <w:rPr>
          <w:color w:val="0E101A"/>
        </w:rPr>
        <w:t>Our analysis focused on wetlands located within agricultural landscapes with these areas characterized as having relatively large human populations when located close to urban developments but with lower human populations in more rural landscapes.</w:t>
      </w:r>
      <w:r w:rsidR="00404CBD">
        <w:rPr>
          <w:color w:val="0E101A"/>
        </w:rPr>
        <w:t xml:space="preserve"> </w:t>
      </w:r>
    </w:p>
    <w:p w14:paraId="397D6FBD" w14:textId="0FE95820" w:rsidR="009A4ABE" w:rsidRPr="00B8296C"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 xml:space="preserve">live above their subsistence levels </w:t>
      </w:r>
      <w:r w:rsidR="009A4ABE">
        <w:rPr>
          <w:color w:val="0E101A"/>
        </w:rPr>
        <w:t xml:space="preserve">and thus are more likely </w:t>
      </w:r>
      <w:r w:rsidR="00D4661E">
        <w:rPr>
          <w:color w:val="0E101A"/>
        </w:rPr>
        <w:t xml:space="preserve">to </w:t>
      </w:r>
      <w:r w:rsidR="00E2299B">
        <w:rPr>
          <w:color w:val="0E101A"/>
        </w:rPr>
        <w:t xml:space="preserve">have a higher capacity and willingness to pay for the support or </w:t>
      </w:r>
      <w:r w:rsidR="009A4ABE">
        <w:rPr>
          <w:color w:val="0E101A"/>
        </w:rPr>
        <w:t xml:space="preserve">be involved in protecting ecosystems, </w:t>
      </w:r>
      <w:r w:rsidR="009A4ABE" w:rsidRPr="00B8296C">
        <w:rPr>
          <w:color w:val="0E101A"/>
        </w:rPr>
        <w:t xml:space="preserve">including wetlands </w:t>
      </w:r>
      <w:r w:rsidR="00340DEF" w:rsidRPr="00B8296C">
        <w:rPr>
          <w:color w:val="0E101A"/>
        </w:rPr>
        <w:t>(</w:t>
      </w:r>
      <w:proofErr w:type="spellStart"/>
      <w:r w:rsidR="009A4ABE" w:rsidRPr="00B8296C">
        <w:rPr>
          <w:color w:val="0E101A"/>
        </w:rPr>
        <w:t>Mitsch</w:t>
      </w:r>
      <w:proofErr w:type="spellEnd"/>
      <w:r w:rsidR="009A4ABE" w:rsidRPr="00B8296C">
        <w:rPr>
          <w:color w:val="0E101A"/>
        </w:rPr>
        <w:t xml:space="preserve"> and </w:t>
      </w:r>
      <w:proofErr w:type="spellStart"/>
      <w:r w:rsidR="009A4ABE" w:rsidRPr="00B8296C">
        <w:rPr>
          <w:color w:val="0E101A"/>
        </w:rPr>
        <w:t>Gosselink</w:t>
      </w:r>
      <w:proofErr w:type="spellEnd"/>
      <w:r w:rsidR="009A4ABE" w:rsidRPr="00B8296C">
        <w:rPr>
          <w:color w:val="0E101A"/>
        </w:rPr>
        <w:t xml:space="preserve"> 2000)</w:t>
      </w:r>
      <w:r w:rsidR="00E2299B" w:rsidRPr="00B8296C">
        <w:rPr>
          <w:color w:val="0E101A"/>
        </w:rPr>
        <w:t>.</w:t>
      </w:r>
      <w:r w:rsidR="009A4ABE" w:rsidRPr="00B8296C">
        <w:rPr>
          <w:color w:val="0E101A"/>
        </w:rPr>
        <w:t xml:space="preserve"> </w:t>
      </w:r>
    </w:p>
    <w:p w14:paraId="1DC80454" w14:textId="6C64642D" w:rsidR="00434B77" w:rsidRDefault="000B4A4B" w:rsidP="00E574BE">
      <w:pPr>
        <w:pStyle w:val="NormalWeb"/>
        <w:spacing w:before="0" w:beforeAutospacing="0" w:after="0" w:afterAutospacing="0" w:line="480" w:lineRule="auto"/>
        <w:ind w:firstLine="720"/>
        <w:rPr>
          <w:color w:val="0E101A"/>
        </w:rPr>
      </w:pPr>
      <w:r>
        <w:rPr>
          <w:color w:val="0E101A"/>
        </w:rPr>
        <w:t>We showed that a</w:t>
      </w:r>
      <w:r w:rsidR="00B2709D" w:rsidRPr="00B8296C">
        <w:rPr>
          <w:color w:val="0E101A"/>
        </w:rPr>
        <w:t xml:space="preserve">gricultural total factor productivity </w:t>
      </w:r>
      <w:r w:rsidR="00340DEF" w:rsidRPr="00B8296C">
        <w:rPr>
          <w:color w:val="0E101A"/>
        </w:rPr>
        <w:t>(</w:t>
      </w:r>
      <w:proofErr w:type="spellStart"/>
      <w:r w:rsidR="00DF36B5" w:rsidRPr="00B8296C">
        <w:rPr>
          <w:color w:val="0E101A"/>
        </w:rPr>
        <w:t>AgTFP</w:t>
      </w:r>
      <w:proofErr w:type="spellEnd"/>
      <w:r w:rsidR="00340DEF" w:rsidRPr="00B8296C">
        <w:rPr>
          <w:color w:val="0E101A"/>
        </w:rPr>
        <w:t xml:space="preserve">) </w:t>
      </w:r>
      <w:r w:rsidR="00B2709D" w:rsidRPr="00B8296C">
        <w:rPr>
          <w:color w:val="0E101A"/>
        </w:rPr>
        <w:t xml:space="preserve">has a positive impact on </w:t>
      </w:r>
      <w:r w:rsidR="00E2299B" w:rsidRPr="00B8296C">
        <w:rPr>
          <w:color w:val="0E101A"/>
        </w:rPr>
        <w:t xml:space="preserve">regulating </w:t>
      </w:r>
      <w:r w:rsidR="00B2709D" w:rsidRPr="00B8296C">
        <w:rPr>
          <w:color w:val="0E101A"/>
        </w:rPr>
        <w:t>wetland values and a negative effect on provision</w:t>
      </w:r>
      <w:r w:rsidR="00E2299B" w:rsidRPr="00B8296C">
        <w:rPr>
          <w:color w:val="0E101A"/>
        </w:rPr>
        <w:t>ing</w:t>
      </w:r>
      <w:r w:rsidR="00B2709D" w:rsidRPr="00B8296C">
        <w:rPr>
          <w:color w:val="0E101A"/>
        </w:rPr>
        <w:t xml:space="preserve"> wetland values</w:t>
      </w:r>
      <w:r w:rsidR="00DE5876" w:rsidRPr="00B8296C">
        <w:rPr>
          <w:color w:val="0E101A"/>
        </w:rPr>
        <w:t xml:space="preserve">. </w:t>
      </w:r>
      <w:r w:rsidR="00B2709D" w:rsidRPr="00B8296C">
        <w:rPr>
          <w:color w:val="0E101A"/>
        </w:rPr>
        <w:t>A</w:t>
      </w:r>
      <w:r w:rsidR="00E574BE" w:rsidRPr="00B8296C">
        <w:rPr>
          <w:color w:val="0E101A"/>
        </w:rPr>
        <w:t xml:space="preserve"> positive change in </w:t>
      </w:r>
      <w:proofErr w:type="spellStart"/>
      <w:r w:rsidR="00B2709D" w:rsidRPr="00B8296C">
        <w:rPr>
          <w:color w:val="0E101A"/>
        </w:rPr>
        <w:t>AgTFP</w:t>
      </w:r>
      <w:proofErr w:type="spellEnd"/>
      <w:r w:rsidR="00B2709D" w:rsidRPr="00B8296C">
        <w:rPr>
          <w:color w:val="0E101A"/>
        </w:rPr>
        <w:t xml:space="preserve"> </w:t>
      </w:r>
      <w:r w:rsidR="00340DEF" w:rsidRPr="00B8296C">
        <w:rPr>
          <w:color w:val="0E101A"/>
        </w:rPr>
        <w:t>implies</w:t>
      </w:r>
      <w:r w:rsidR="00E574BE" w:rsidRPr="00B8296C">
        <w:rPr>
          <w:color w:val="0E101A"/>
        </w:rPr>
        <w:t xml:space="preserve"> </w:t>
      </w:r>
      <w:r w:rsidR="00D4711A" w:rsidRPr="00B8296C">
        <w:rPr>
          <w:color w:val="0E101A"/>
        </w:rPr>
        <w:t xml:space="preserve">a more efficient agricultural production system where </w:t>
      </w:r>
      <w:r w:rsidR="00E2299B" w:rsidRPr="00B8296C">
        <w:rPr>
          <w:color w:val="0E101A"/>
        </w:rPr>
        <w:t xml:space="preserve">relatively less </w:t>
      </w:r>
      <w:r w:rsidR="00E574BE" w:rsidRPr="00B8296C">
        <w:rPr>
          <w:color w:val="0E101A"/>
        </w:rPr>
        <w:t xml:space="preserve">inputs </w:t>
      </w:r>
      <w:r w:rsidR="00537287" w:rsidRPr="00B8296C">
        <w:rPr>
          <w:color w:val="0E101A"/>
        </w:rPr>
        <w:t xml:space="preserve">(including agricultural land) </w:t>
      </w:r>
      <w:r w:rsidR="002D0A13" w:rsidRPr="00B8296C">
        <w:rPr>
          <w:color w:val="0E101A"/>
        </w:rPr>
        <w:t>are</w:t>
      </w:r>
      <w:r w:rsidR="00E574BE" w:rsidRPr="00B8296C">
        <w:rPr>
          <w:color w:val="0E101A"/>
        </w:rPr>
        <w:t xml:space="preserve"> </w:t>
      </w:r>
      <w:r w:rsidR="00E2299B" w:rsidRPr="00B8296C">
        <w:rPr>
          <w:color w:val="0E101A"/>
        </w:rPr>
        <w:t xml:space="preserve">required </w:t>
      </w:r>
      <w:r w:rsidR="00E574BE" w:rsidRPr="00B8296C">
        <w:rPr>
          <w:color w:val="0E101A"/>
        </w:rPr>
        <w:t xml:space="preserve">to produce </w:t>
      </w:r>
      <w:r w:rsidR="00E2299B" w:rsidRPr="00B8296C">
        <w:rPr>
          <w:color w:val="0E101A"/>
        </w:rPr>
        <w:t>equivalent</w:t>
      </w:r>
      <w:r w:rsidR="00E2299B">
        <w:rPr>
          <w:color w:val="0E101A"/>
        </w:rPr>
        <w:t xml:space="preserve"> </w:t>
      </w:r>
      <w:r w:rsidR="00E574BE">
        <w:rPr>
          <w:color w:val="0E101A"/>
        </w:rPr>
        <w:t xml:space="preserve">agricultural outputs than </w:t>
      </w:r>
      <w:r w:rsidR="002D0A13">
        <w:rPr>
          <w:color w:val="0E101A"/>
        </w:rPr>
        <w:t xml:space="preserve">in </w:t>
      </w:r>
      <w:r w:rsidR="00E574BE">
        <w:rPr>
          <w:color w:val="0E101A"/>
        </w:rPr>
        <w:t xml:space="preserve">the pre-existing </w:t>
      </w:r>
      <w:proofErr w:type="spellStart"/>
      <w:r w:rsidR="002D0A13">
        <w:rPr>
          <w:color w:val="0E101A"/>
        </w:rPr>
        <w:t>AgTFP</w:t>
      </w:r>
      <w:proofErr w:type="spellEnd"/>
      <w:r w:rsidR="002D0A13">
        <w:rPr>
          <w:color w:val="0E101A"/>
        </w:rPr>
        <w:t xml:space="preserve">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 xml:space="preserve">s </w:t>
      </w:r>
      <w:proofErr w:type="spellStart"/>
      <w:r w:rsidR="00B2709D">
        <w:rPr>
          <w:color w:val="0E101A"/>
        </w:rPr>
        <w:t>A</w:t>
      </w:r>
      <w:r w:rsidR="002D0A13">
        <w:rPr>
          <w:color w:val="0E101A"/>
        </w:rPr>
        <w:t>g</w:t>
      </w:r>
      <w:r w:rsidR="00B2709D">
        <w:rPr>
          <w:color w:val="0E101A"/>
        </w:rPr>
        <w:t>TFP</w:t>
      </w:r>
      <w:proofErr w:type="spellEnd"/>
      <w:r w:rsidR="00B2709D">
        <w:rPr>
          <w:color w:val="0E101A"/>
        </w:rPr>
        <w:t xml:space="preserve">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w:t>
      </w:r>
      <w:r w:rsidR="00B2709D" w:rsidRPr="00EE0846">
        <w:rPr>
          <w:color w:val="0E101A"/>
        </w:rPr>
        <w:lastRenderedPageBreak/>
        <w:t xml:space="preserve">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w:t>
      </w:r>
      <w:proofErr w:type="spellStart"/>
      <w:r w:rsidR="00B2709D" w:rsidRPr="00EE0846">
        <w:rPr>
          <w:color w:val="0E101A"/>
        </w:rPr>
        <w:t>AgTFP</w:t>
      </w:r>
      <w:proofErr w:type="spellEnd"/>
      <w:r w:rsidR="00B2709D" w:rsidRPr="00EE0846">
        <w:rPr>
          <w:color w:val="0E101A"/>
        </w:rPr>
        <w:t xml:space="preserve">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people in developing nations are relatively poor so might see the need to convert wetlands to croplands to satisfy their subsistence needs</w:t>
      </w:r>
      <w:r w:rsidR="00C07B7C">
        <w:rPr>
          <w:color w:val="0E101A"/>
        </w:rPr>
        <w:t>,</w:t>
      </w:r>
      <w:r w:rsidR="00926B25" w:rsidRPr="00EE0846">
        <w:rPr>
          <w:color w:val="0E101A"/>
        </w:rPr>
        <w:t xml:space="preserve"> even in the face of increasing agricultural total factor productivity</w:t>
      </w:r>
      <w:r w:rsidR="001063AE">
        <w:rPr>
          <w:color w:val="0E101A"/>
        </w:rPr>
        <w:t xml:space="preserve">. Also, </w:t>
      </w:r>
      <w:r w:rsidR="001063AE">
        <w:t>i</w:t>
      </w:r>
      <w:r w:rsidR="001063AE">
        <w:t>n high income countries agriculture tends to be more technologically advanced and specialized as result these agricultural zones may ascribe lower values to provisioning services as these services may not be perceived as necessary for land productivity</w:t>
      </w:r>
      <w:r w:rsidR="00926B25" w:rsidRPr="00EE0846">
        <w:rPr>
          <w:color w:val="0E101A"/>
        </w:rPr>
        <w:t xml:space="preserve">. </w:t>
      </w:r>
    </w:p>
    <w:p w14:paraId="6C10C94E" w14:textId="09BE69AC"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w:t>
      </w:r>
      <w:r w:rsidR="00C07B7C">
        <w:rPr>
          <w:color w:val="0E101A"/>
        </w:rPr>
        <w:t>wetland</w:t>
      </w:r>
      <w:r>
        <w:rPr>
          <w:color w:val="0E101A"/>
        </w:rPr>
        <w:t xml:space="preserv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values because </w:t>
      </w:r>
      <w:r w:rsidR="00C07B7C">
        <w:rPr>
          <w:color w:val="0E101A"/>
        </w:rPr>
        <w:t>wetland values</w:t>
      </w:r>
      <w:r w:rsidR="00DD7A85">
        <w:rPr>
          <w:color w:val="0E101A"/>
        </w:rPr>
        <w:t xml:space="preserve"> </w:t>
      </w:r>
      <w:r w:rsidR="001D3149">
        <w:rPr>
          <w:color w:val="0E101A"/>
        </w:rPr>
        <w:t xml:space="preserve">may </w:t>
      </w:r>
      <w:r w:rsidR="00DD7A85">
        <w:rPr>
          <w:color w:val="0E101A"/>
        </w:rPr>
        <w:t xml:space="preserve">require a minimum threshold of area (Brander et al. 2013; Reynaud and </w:t>
      </w:r>
      <w:proofErr w:type="spellStart"/>
      <w:r w:rsidR="00DD7A85">
        <w:rPr>
          <w:color w:val="0E101A"/>
        </w:rPr>
        <w:t>Lanzanova</w:t>
      </w:r>
      <w:proofErr w:type="spellEnd"/>
      <w:r w:rsidR="00DD7A85">
        <w:rPr>
          <w:color w:val="0E101A"/>
        </w:rPr>
        <w:t xml:space="preserve"> 2017). </w:t>
      </w:r>
    </w:p>
    <w:p w14:paraId="798AEA84" w14:textId="7726ADDB"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w:t>
      </w:r>
      <w:r w:rsidR="00C07B7C">
        <w:rPr>
          <w:color w:val="0E101A"/>
        </w:rPr>
        <w:t>-</w:t>
      </w:r>
      <w:r w:rsidR="00614E79">
        <w:rPr>
          <w:color w:val="0E101A"/>
        </w:rPr>
        <w:t xml:space="preserve">reviewed journals </w:t>
      </w:r>
      <w:r w:rsidR="00CA4F67">
        <w:rPr>
          <w:color w:val="0E101A"/>
        </w:rPr>
        <w:t>are positively related to p</w:t>
      </w:r>
      <w:r w:rsidR="00C1486E">
        <w:rPr>
          <w:color w:val="0E101A"/>
        </w:rPr>
        <w:t>rovision</w:t>
      </w:r>
      <w:r w:rsidR="003C620A">
        <w:rPr>
          <w:color w:val="0E101A"/>
        </w:rPr>
        <w:t>ing</w:t>
      </w:r>
      <w:r w:rsidR="00A52DBA">
        <w:rPr>
          <w:color w:val="0E101A"/>
        </w:rPr>
        <w:t xml:space="preserve"> wetland values</w:t>
      </w:r>
      <w:r w:rsidR="006D6FA2">
        <w:rPr>
          <w:color w:val="0E101A"/>
        </w:rPr>
        <w:t>, suggesting a potential publication bias</w:t>
      </w:r>
      <w:r w:rsidR="00CA4F67">
        <w:rPr>
          <w:color w:val="0E101A"/>
        </w:rPr>
        <w:t xml:space="preserve"> such that </w:t>
      </w:r>
      <w:r w:rsidR="003B6BCD">
        <w:rPr>
          <w:color w:val="0E101A"/>
        </w:rPr>
        <w:t xml:space="preserve">studies with significant results on wetland values are more likely to be published than those with less encouraging results.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w:t>
      </w:r>
      <w:r w:rsidR="00A52DBA">
        <w:rPr>
          <w:color w:val="0E101A"/>
        </w:rPr>
        <w:lastRenderedPageBreak/>
        <w:t xml:space="preserve">been reported </w:t>
      </w:r>
      <w:r>
        <w:rPr>
          <w:color w:val="0E101A"/>
        </w:rPr>
        <w:t>previously</w:t>
      </w:r>
      <w:r w:rsidR="00A52DBA">
        <w:rPr>
          <w:color w:val="0E101A"/>
        </w:rPr>
        <w:t xml:space="preserve"> (</w:t>
      </w:r>
      <w:proofErr w:type="spellStart"/>
      <w:r w:rsidR="00A40267">
        <w:rPr>
          <w:color w:val="0E101A"/>
        </w:rPr>
        <w:t>Ghermandi</w:t>
      </w:r>
      <w:proofErr w:type="spellEnd"/>
      <w:r w:rsidR="00A40267">
        <w:rPr>
          <w:color w:val="0E101A"/>
        </w:rPr>
        <w:t xml:space="preserve"> and Nunes</w:t>
      </w:r>
      <w:r w:rsidR="0022129C">
        <w:rPr>
          <w:color w:val="0E101A"/>
        </w:rPr>
        <w:t xml:space="preserve"> </w:t>
      </w:r>
      <w:r w:rsidR="00A40267">
        <w:rPr>
          <w:color w:val="0E101A"/>
        </w:rPr>
        <w:t xml:space="preserve">2013; Reynaud and </w:t>
      </w:r>
      <w:proofErr w:type="spellStart"/>
      <w:r w:rsidR="00A40267">
        <w:rPr>
          <w:color w:val="0E101A"/>
        </w:rPr>
        <w:t>Lanzanova</w:t>
      </w:r>
      <w:proofErr w:type="spellEnd"/>
      <w:r w:rsidR="00A40267">
        <w:rPr>
          <w:color w:val="0E101A"/>
        </w:rPr>
        <w:t xml:space="preserve">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ould 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w:t>
      </w:r>
      <w:r w:rsidR="00C07B7C">
        <w:rPr>
          <w:color w:val="0E101A"/>
        </w:rPr>
        <w:t xml:space="preserve">, </w:t>
      </w:r>
      <w:r w:rsidR="00EE0846" w:rsidRPr="00A80CD7">
        <w:rPr>
          <w:color w:val="0E101A"/>
        </w:rPr>
        <w:t>even at the 10% level in both cases)</w:t>
      </w:r>
      <w:proofErr w:type="gramStart"/>
      <w:r w:rsidR="00EE0846" w:rsidRPr="00A80CD7">
        <w:rPr>
          <w:color w:val="0E101A"/>
        </w:rPr>
        <w:t>.</w:t>
      </w:r>
      <w:r w:rsidR="00EE0846">
        <w:rPr>
          <w:color w:val="0E101A"/>
        </w:rPr>
        <w:t xml:space="preserve">  </w:t>
      </w:r>
      <w:proofErr w:type="gramEnd"/>
    </w:p>
    <w:p w14:paraId="70D95D86" w14:textId="7E856002" w:rsidR="000B4A4B" w:rsidRDefault="00CA4F67" w:rsidP="000B4A4B">
      <w:pPr>
        <w:spacing w:line="480" w:lineRule="auto"/>
        <w:ind w:firstLine="720"/>
      </w:pPr>
      <w:r>
        <w:rPr>
          <w:color w:val="0E101A"/>
        </w:rPr>
        <w:t>The results from our study can help inform the application of benefit transfer methodology to generate more representative values for target wetland sites for specific wetland ecosystem services. Although</w:t>
      </w:r>
      <w:r w:rsidRPr="00B8296C">
        <w:rPr>
          <w:color w:val="0E101A"/>
        </w:rPr>
        <w:t xml:space="preserve"> unit benefit transfer is the easiest and cheapest </w:t>
      </w:r>
      <w:r>
        <w:rPr>
          <w:color w:val="0E101A"/>
        </w:rPr>
        <w:t>valuation</w:t>
      </w:r>
      <w:r w:rsidRPr="00B8296C">
        <w:rPr>
          <w:color w:val="0E101A"/>
        </w:rPr>
        <w:t xml:space="preserve"> method, it may produce unreliable transfers because the demographic and environmental resource location characteristics of the past studies and target sites may be significantly different (</w:t>
      </w:r>
      <w:proofErr w:type="spellStart"/>
      <w:r w:rsidRPr="00B8296C">
        <w:rPr>
          <w:color w:val="0E101A"/>
        </w:rPr>
        <w:t>Navrud</w:t>
      </w:r>
      <w:proofErr w:type="spellEnd"/>
      <w:r w:rsidRPr="00B8296C">
        <w:rPr>
          <w:color w:val="0E101A"/>
        </w:rPr>
        <w:t xml:space="preserve"> and Ready 2007</w:t>
      </w:r>
      <w:r w:rsidR="001063AE" w:rsidRPr="00B8296C">
        <w:rPr>
          <w:color w:val="0E101A"/>
        </w:rPr>
        <w:t>).</w:t>
      </w:r>
      <w:r w:rsidR="001063AE">
        <w:rPr>
          <w:color w:val="0E101A"/>
        </w:rPr>
        <w:t xml:space="preserve"> Our</w:t>
      </w:r>
      <w:r w:rsidR="00593FA7">
        <w:rPr>
          <w:color w:val="0E101A"/>
        </w:rPr>
        <w:t xml:space="preserve"> meta</w:t>
      </w:r>
      <w:r w:rsidR="00593FA7" w:rsidRPr="003D7C67">
        <w:rPr>
          <w:color w:val="0E101A"/>
        </w:rPr>
        <w:t xml:space="preserve">-regression value functions </w:t>
      </w:r>
      <w:r w:rsidR="003C620A" w:rsidRPr="003D7C67">
        <w:rPr>
          <w:color w:val="0E101A"/>
        </w:rPr>
        <w:t>generate</w:t>
      </w:r>
      <w:r w:rsidR="00593FA7" w:rsidRPr="003D7C67">
        <w:rPr>
          <w:color w:val="0E101A"/>
        </w:rPr>
        <w:t xml:space="preserve"> l</w:t>
      </w:r>
      <w:r w:rsidR="002D0A13" w:rsidRPr="003D7C67">
        <w:rPr>
          <w:color w:val="0E101A"/>
        </w:rPr>
        <w:t>ower</w:t>
      </w:r>
      <w:r w:rsidR="00593FA7" w:rsidRPr="003D7C67">
        <w:rPr>
          <w:color w:val="0E101A"/>
        </w:rPr>
        <w:t xml:space="preserve"> prediction errors than </w:t>
      </w:r>
      <w:r w:rsidR="002D0A13" w:rsidRPr="003D7C67">
        <w:rPr>
          <w:color w:val="0E101A"/>
        </w:rPr>
        <w:t xml:space="preserve">do </w:t>
      </w:r>
      <w:r w:rsidR="00EC0AD3">
        <w:rPr>
          <w:color w:val="0E101A"/>
        </w:rPr>
        <w:t>unit value</w:t>
      </w:r>
      <w:r w:rsidR="00593FA7" w:rsidRPr="003D7C67">
        <w:rPr>
          <w:color w:val="0E101A"/>
        </w:rPr>
        <w:t xml:space="preserve"> </w:t>
      </w:r>
      <w:r w:rsidR="00A41B50" w:rsidRPr="00B8296C">
        <w:rPr>
          <w:color w:val="0E101A"/>
        </w:rPr>
        <w:t xml:space="preserve">benefit transfer </w:t>
      </w:r>
      <w:r w:rsidR="00593FA7" w:rsidRPr="00B8296C">
        <w:rPr>
          <w:color w:val="0E101A"/>
        </w:rPr>
        <w:t>method</w:t>
      </w:r>
      <w:r w:rsidR="002D0A13" w:rsidRPr="00B8296C">
        <w:rPr>
          <w:color w:val="0E101A"/>
        </w:rPr>
        <w:t>s</w:t>
      </w:r>
      <w:r w:rsidR="00593FA7" w:rsidRPr="00B8296C">
        <w:rPr>
          <w:color w:val="0E101A"/>
        </w:rPr>
        <w:t>.</w:t>
      </w:r>
      <w:r w:rsidR="00A41B50" w:rsidRPr="00B8296C">
        <w:rPr>
          <w:color w:val="0E101A"/>
        </w:rPr>
        <w:t xml:space="preserve"> Traditionally</w:t>
      </w:r>
      <w:r w:rsidR="005E1C15" w:rsidRPr="00B8296C">
        <w:rPr>
          <w:color w:val="0E101A"/>
        </w:rPr>
        <w:t>,</w:t>
      </w:r>
      <w:r w:rsidR="00A41B50" w:rsidRPr="00B8296C">
        <w:rPr>
          <w:color w:val="0E101A"/>
        </w:rPr>
        <w:t xml:space="preserve"> </w:t>
      </w:r>
      <w:r w:rsidR="00EC0AD3" w:rsidRPr="00B8296C">
        <w:rPr>
          <w:color w:val="0E101A"/>
        </w:rPr>
        <w:t xml:space="preserve">unit value </w:t>
      </w:r>
      <w:r w:rsidR="00A41B50" w:rsidRPr="00B8296C">
        <w:rPr>
          <w:color w:val="0E101A"/>
        </w:rPr>
        <w:t>benefit transfer approaches simply used mean values from relatively comparable wetland study sites to represent values for the target site.</w:t>
      </w:r>
      <w:r w:rsidR="005E17A0" w:rsidRPr="00B8296C">
        <w:rPr>
          <w:color w:val="0E101A"/>
        </w:rPr>
        <w:t xml:space="preserve"> </w:t>
      </w:r>
      <w:r w:rsidR="007E22C6" w:rsidRPr="00B8296C">
        <w:rPr>
          <w:color w:val="0E101A"/>
        </w:rPr>
        <w:t xml:space="preserve">Meta-regression benefit transfer, which </w:t>
      </w:r>
      <w:r w:rsidR="00042107" w:rsidRPr="00B8296C">
        <w:t xml:space="preserve">uses rigorous quantitative methods to analyze multiple </w:t>
      </w:r>
      <w:r w:rsidR="007E22C6" w:rsidRPr="00B8296C">
        <w:t xml:space="preserve">environmental resource values from </w:t>
      </w:r>
      <w:r w:rsidR="00042107" w:rsidRPr="00B8296C">
        <w:t>empirical studies,</w:t>
      </w:r>
      <w:r w:rsidR="007E22C6" w:rsidRPr="00B8296C">
        <w:t xml:space="preserve"> accounts for demographic and </w:t>
      </w:r>
      <w:r w:rsidR="007E22C6" w:rsidRPr="00B8296C">
        <w:rPr>
          <w:color w:val="0E101A"/>
        </w:rPr>
        <w:t xml:space="preserve">environmental resource location characteristics of </w:t>
      </w:r>
      <w:r w:rsidR="00E210DC" w:rsidRPr="00B8296C">
        <w:t xml:space="preserve">past </w:t>
      </w:r>
      <w:r w:rsidR="007E22C6" w:rsidRPr="00B8296C">
        <w:t>stud</w:t>
      </w:r>
      <w:r w:rsidR="00B8296C" w:rsidRPr="00B8296C">
        <w:t>ies</w:t>
      </w:r>
      <w:r w:rsidR="007E22C6" w:rsidRPr="00B8296C">
        <w:t>; therefore, they</w:t>
      </w:r>
      <w:r w:rsidR="00B8296C" w:rsidRPr="00B8296C">
        <w:t xml:space="preserve"> may</w:t>
      </w:r>
      <w:r w:rsidR="007E22C6" w:rsidRPr="00B8296C">
        <w:t xml:space="preserve"> produce lower benefit transfer errors when the results are extrapolated to estimate environmental resource values at policy sites.</w:t>
      </w:r>
      <w:r w:rsidR="000B4A4B">
        <w:t xml:space="preserve"> </w:t>
      </w:r>
    </w:p>
    <w:p w14:paraId="2B4A4E62" w14:textId="4F163769" w:rsidR="00593FA7" w:rsidRPr="000B4A4B" w:rsidRDefault="00A41B50" w:rsidP="000B4A4B">
      <w:pPr>
        <w:spacing w:line="480" w:lineRule="auto"/>
        <w:ind w:firstLine="720"/>
      </w:pPr>
      <w:r w:rsidRPr="003D7C67">
        <w:rPr>
          <w:color w:val="0E101A"/>
        </w:rPr>
        <w:t>Our study applies a meta-regression model to tailor those values from comparable wetland study sites to more effectively develop values that represent the biophysical, social</w:t>
      </w:r>
      <w:r w:rsidR="00C07B7C">
        <w:rPr>
          <w:color w:val="0E101A"/>
        </w:rPr>
        <w:t>,</w:t>
      </w:r>
      <w:r w:rsidRPr="003D7C67">
        <w:rPr>
          <w:color w:val="0E101A"/>
        </w:rPr>
        <w:t xml:space="preserve"> and economic context of the</w:t>
      </w:r>
      <w:r w:rsidR="00326596">
        <w:rPr>
          <w:color w:val="0E101A"/>
        </w:rPr>
        <w:t xml:space="preserve"> study</w:t>
      </w:r>
      <w:r w:rsidRPr="00A41B50">
        <w:rPr>
          <w:color w:val="0E101A"/>
        </w:rPr>
        <w:t xml:space="preserve"> wetlands</w:t>
      </w:r>
      <w:r>
        <w:rPr>
          <w:color w:val="0E101A"/>
        </w:rPr>
        <w:t xml:space="preserve">. </w:t>
      </w:r>
      <w:r w:rsidR="0036414A">
        <w:rPr>
          <w:color w:val="0E101A"/>
        </w:rPr>
        <w:t xml:space="preserve">In a review of 38 meta-regression valuation studies, </w:t>
      </w:r>
      <w:r w:rsidR="0036414A" w:rsidRPr="0036414A">
        <w:rPr>
          <w:color w:val="0E101A"/>
        </w:rPr>
        <w:t>Rosenberger (</w:t>
      </w:r>
      <w:hyperlink r:id="rId14" w:anchor="ref-CR56" w:tooltip="Rosen S (1974) Hedonic prices and implicit markets: product differentiation in pure competition. J Polit Econ 82:34–55" w:history="1">
        <w:r w:rsidR="0036414A" w:rsidRPr="0036414A">
          <w:rPr>
            <w:color w:val="0E101A"/>
          </w:rPr>
          <w:t>2015</w:t>
        </w:r>
      </w:hyperlink>
      <w:r w:rsidR="0036414A" w:rsidRPr="0036414A">
        <w:rPr>
          <w:color w:val="0E101A"/>
        </w:rPr>
        <w:t xml:space="preserve">) reports </w:t>
      </w:r>
      <w:r w:rsidR="001C2087">
        <w:rPr>
          <w:color w:val="0E101A"/>
        </w:rPr>
        <w:t xml:space="preserve">that </w:t>
      </w:r>
      <w:r w:rsidR="0036414A" w:rsidRPr="0036414A">
        <w:rPr>
          <w:color w:val="0E101A"/>
        </w:rPr>
        <w:t>the average</w:t>
      </w:r>
      <w:r w:rsidR="001C2087">
        <w:rPr>
          <w:color w:val="0E101A"/>
        </w:rPr>
        <w:t xml:space="preserve"> absolute percentage error (APE)</w:t>
      </w:r>
      <w:r w:rsidR="0036414A" w:rsidRPr="0036414A">
        <w:rPr>
          <w:color w:val="0E101A"/>
        </w:rPr>
        <w:t xml:space="preserve"> </w:t>
      </w:r>
      <w:r w:rsidR="001C2087">
        <w:rPr>
          <w:color w:val="0E101A"/>
        </w:rPr>
        <w:t xml:space="preserve">for </w:t>
      </w:r>
      <w:r w:rsidR="0036414A" w:rsidRPr="0036414A">
        <w:rPr>
          <w:color w:val="0E101A"/>
        </w:rPr>
        <w:t>meta-regression and mean</w:t>
      </w:r>
      <w:r w:rsidR="00A9251D">
        <w:rPr>
          <w:color w:val="0E101A"/>
        </w:rPr>
        <w:t xml:space="preserve"> unit </w:t>
      </w:r>
      <w:r w:rsidR="0036414A" w:rsidRPr="0036414A">
        <w:rPr>
          <w:color w:val="0E101A"/>
        </w:rPr>
        <w:t>value transfer</w:t>
      </w:r>
      <w:r w:rsidR="001C2087">
        <w:rPr>
          <w:color w:val="0E101A"/>
        </w:rPr>
        <w:t>s are</w:t>
      </w:r>
      <w:r w:rsidR="0036414A" w:rsidRPr="0036414A">
        <w:rPr>
          <w:color w:val="0E101A"/>
        </w:rPr>
        <w:t xml:space="preserve"> 65% and 140%</w:t>
      </w:r>
      <w:r w:rsidR="00716647">
        <w:rPr>
          <w:color w:val="0E101A"/>
        </w:rPr>
        <w:t xml:space="preserve">, </w:t>
      </w:r>
      <w:r w:rsidR="0036414A" w:rsidRPr="0036414A">
        <w:rPr>
          <w:color w:val="0E101A"/>
        </w:rPr>
        <w:t>respectively</w:t>
      </w:r>
      <w:r w:rsidR="0036414A" w:rsidRPr="00716647">
        <w:rPr>
          <w:color w:val="0E101A"/>
        </w:rPr>
        <w:t xml:space="preserve">. </w:t>
      </w:r>
      <w:r w:rsidR="00716647" w:rsidRPr="00716647">
        <w:rPr>
          <w:color w:val="0E101A"/>
        </w:rPr>
        <w:t xml:space="preserve">Also, in a meta-analysis study to estimate the effect of waste sites on residential property values, Schutt (2021) reports a mean </w:t>
      </w:r>
      <w:r w:rsidR="001C2087">
        <w:rPr>
          <w:color w:val="0E101A"/>
        </w:rPr>
        <w:lastRenderedPageBreak/>
        <w:t>APE</w:t>
      </w:r>
      <w:r w:rsidR="00716647" w:rsidRPr="00716647">
        <w:rPr>
          <w:color w:val="0E101A"/>
        </w:rPr>
        <w:t xml:space="preserve"> meta-regression error ranging from 133% </w:t>
      </w:r>
      <w:r w:rsidR="005E1C15">
        <w:rPr>
          <w:color w:val="0E101A"/>
        </w:rPr>
        <w:t>to</w:t>
      </w:r>
      <w:r w:rsidR="00FA38CA">
        <w:rPr>
          <w:color w:val="0E101A"/>
        </w:rPr>
        <w:t xml:space="preserve"> </w:t>
      </w:r>
      <w:r w:rsidR="00716647" w:rsidRPr="00716647">
        <w:rPr>
          <w:color w:val="0E101A"/>
        </w:rPr>
        <w:t xml:space="preserve">684%. </w:t>
      </w:r>
      <w:bookmarkStart w:id="10" w:name="_Hlk88527102"/>
      <w:r w:rsidR="001C2087">
        <w:rPr>
          <w:color w:val="0E101A"/>
        </w:rPr>
        <w:t xml:space="preserve">Our estimated mean </w:t>
      </w:r>
      <w:r w:rsidR="00A544F7">
        <w:rPr>
          <w:color w:val="0E101A"/>
        </w:rPr>
        <w:t xml:space="preserve">meta-regression APE and mean value APE </w:t>
      </w:r>
      <w:r w:rsidR="00531D07">
        <w:rPr>
          <w:color w:val="0E101A"/>
        </w:rPr>
        <w:t>w</w:t>
      </w:r>
      <w:r w:rsidR="00C21590">
        <w:rPr>
          <w:color w:val="0E101A"/>
        </w:rPr>
        <w:t>ere</w:t>
      </w:r>
      <w:r w:rsidR="00A544F7">
        <w:rPr>
          <w:color w:val="0E101A"/>
        </w:rPr>
        <w:t xml:space="preserve"> 200% and 385%</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regulating</w:t>
      </w:r>
      <w:r w:rsidR="00A544F7">
        <w:rPr>
          <w:color w:val="0E101A"/>
        </w:rPr>
        <w:t xml:space="preserve"> </w:t>
      </w:r>
      <w:r w:rsidR="001C2087">
        <w:rPr>
          <w:color w:val="0E101A"/>
        </w:rPr>
        <w:t xml:space="preserve">meta-regression </w:t>
      </w:r>
      <w:r w:rsidR="00A544F7">
        <w:rPr>
          <w:color w:val="0E101A"/>
        </w:rPr>
        <w:t>model</w:t>
      </w:r>
      <w:r w:rsidR="00C21590">
        <w:rPr>
          <w:color w:val="0E101A"/>
        </w:rPr>
        <w:t xml:space="preserve">) </w:t>
      </w:r>
      <w:r w:rsidR="00A544F7">
        <w:rPr>
          <w:color w:val="0E101A"/>
        </w:rPr>
        <w:t xml:space="preserve">and </w:t>
      </w:r>
      <w:r w:rsidR="001C2087">
        <w:rPr>
          <w:color w:val="0E101A"/>
        </w:rPr>
        <w:t>168% and 234%</w:t>
      </w:r>
      <w:r w:rsidR="00C21590">
        <w:rPr>
          <w:color w:val="0E101A"/>
        </w:rPr>
        <w:t xml:space="preserve">, </w:t>
      </w:r>
      <w:r w:rsidR="00A544F7">
        <w:rPr>
          <w:color w:val="0E101A"/>
        </w:rPr>
        <w:t>respectively</w:t>
      </w:r>
      <w:r w:rsidR="00C21590">
        <w:rPr>
          <w:color w:val="0E101A"/>
        </w:rPr>
        <w:t xml:space="preserve"> (</w:t>
      </w:r>
      <w:r w:rsidR="00A544F7">
        <w:rPr>
          <w:color w:val="0E101A"/>
        </w:rPr>
        <w:t xml:space="preserve">for the </w:t>
      </w:r>
      <w:r w:rsidR="003404A8">
        <w:rPr>
          <w:color w:val="0E101A"/>
        </w:rPr>
        <w:t>provisioning</w:t>
      </w:r>
      <w:r w:rsidR="00A544F7">
        <w:rPr>
          <w:color w:val="0E101A"/>
        </w:rPr>
        <w:t xml:space="preserve"> model</w:t>
      </w:r>
      <w:r w:rsidR="00C21590">
        <w:rPr>
          <w:color w:val="0E101A"/>
        </w:rPr>
        <w:t>)</w:t>
      </w:r>
      <w:r w:rsidR="00C07B7C">
        <w:rPr>
          <w:color w:val="0E101A"/>
        </w:rPr>
        <w:t>,</w:t>
      </w:r>
      <w:r w:rsidR="00C21590">
        <w:rPr>
          <w:color w:val="0E101A"/>
        </w:rPr>
        <w:t xml:space="preserve"> </w:t>
      </w:r>
      <w:bookmarkEnd w:id="10"/>
      <w:r w:rsidR="00531D07">
        <w:rPr>
          <w:color w:val="0E101A"/>
        </w:rPr>
        <w:t>which</w:t>
      </w:r>
      <w:r w:rsidR="00A544F7">
        <w:rPr>
          <w:color w:val="0E101A"/>
        </w:rPr>
        <w:t xml:space="preserve"> are consistent with</w:t>
      </w:r>
      <w:r w:rsidR="005F5D3B">
        <w:rPr>
          <w:color w:val="0E101A"/>
        </w:rPr>
        <w:t xml:space="preserve"> Schutt (2021). </w:t>
      </w:r>
      <w:r w:rsidR="00190B5C">
        <w:rPr>
          <w:color w:val="0E101A"/>
        </w:rPr>
        <w:t>I</w:t>
      </w:r>
      <w:r w:rsidR="00BE17D2">
        <w:rPr>
          <w:color w:val="0E101A"/>
        </w:rPr>
        <w:t xml:space="preserve">n </w:t>
      </w:r>
      <w:r w:rsidR="00190B5C">
        <w:rPr>
          <w:color w:val="0E101A"/>
        </w:rPr>
        <w:t>contrast</w:t>
      </w:r>
      <w:r w:rsidR="00C21590">
        <w:rPr>
          <w:color w:val="0E101A"/>
        </w:rPr>
        <w:t>,</w:t>
      </w:r>
      <w:r w:rsidR="005C410F">
        <w:rPr>
          <w:color w:val="0E101A"/>
        </w:rPr>
        <w:t xml:space="preserve"> our estimated benefit transfer errors are considerably </w:t>
      </w:r>
      <w:r w:rsidR="00C07B7C">
        <w:rPr>
          <w:color w:val="0E101A"/>
        </w:rPr>
        <w:t>greater</w:t>
      </w:r>
      <w:r w:rsidR="005C410F">
        <w:rPr>
          <w:color w:val="0E101A"/>
        </w:rPr>
        <w:t xml:space="preserve"> compared to the average</w:t>
      </w:r>
      <w:r w:rsidR="00C21590">
        <w:rPr>
          <w:color w:val="0E101A"/>
        </w:rPr>
        <w:t xml:space="preserve"> transfer</w:t>
      </w:r>
      <w:r w:rsidR="005C410F">
        <w:rPr>
          <w:color w:val="0E101A"/>
        </w:rPr>
        <w:t xml:space="preserve"> errors in the literature (</w:t>
      </w:r>
      <w:r w:rsidR="005F5D3B">
        <w:rPr>
          <w:color w:val="0E101A"/>
        </w:rPr>
        <w:t>Rosenberger</w:t>
      </w:r>
      <w:r w:rsidR="0079545F">
        <w:rPr>
          <w:color w:val="0E101A"/>
        </w:rPr>
        <w:t xml:space="preserve"> </w:t>
      </w:r>
      <w:r w:rsidR="005F5D3B">
        <w:rPr>
          <w:color w:val="0E101A"/>
        </w:rPr>
        <w:t>2015)</w:t>
      </w:r>
      <w:r w:rsidR="00C07B7C">
        <w:rPr>
          <w:color w:val="0E101A"/>
        </w:rPr>
        <w:t>.</w:t>
      </w:r>
      <w:r w:rsidR="00692BE9">
        <w:rPr>
          <w:color w:val="0E101A"/>
        </w:rPr>
        <w:t xml:space="preserve"> </w:t>
      </w:r>
      <w:r w:rsidR="00190B5C">
        <w:rPr>
          <w:color w:val="0E101A"/>
        </w:rPr>
        <w:t xml:space="preserve">This may be due to </w:t>
      </w:r>
      <w:r w:rsidR="00692BE9">
        <w:rPr>
          <w:color w:val="0E101A"/>
        </w:rPr>
        <w:t>the lack of sufficient data (</w:t>
      </w:r>
      <w:r w:rsidR="00190B5C">
        <w:rPr>
          <w:color w:val="0E101A"/>
        </w:rPr>
        <w:t xml:space="preserve">n = </w:t>
      </w:r>
      <w:r w:rsidR="00692BE9">
        <w:rPr>
          <w:color w:val="0E101A"/>
        </w:rPr>
        <w:t xml:space="preserve">23 for the regulating model and </w:t>
      </w:r>
      <w:r w:rsidR="00190B5C">
        <w:rPr>
          <w:color w:val="0E101A"/>
        </w:rPr>
        <w:t xml:space="preserve">n = </w:t>
      </w:r>
      <w:r w:rsidR="00692BE9">
        <w:rPr>
          <w:color w:val="0E101A"/>
        </w:rPr>
        <w:t xml:space="preserve">27 for the provisioning model) to allow us to </w:t>
      </w:r>
      <w:r w:rsidR="00C85733">
        <w:rPr>
          <w:color w:val="0E101A"/>
        </w:rPr>
        <w:t xml:space="preserve">efficiently </w:t>
      </w:r>
      <w:r w:rsidR="00692BE9">
        <w:rPr>
          <w:color w:val="0E101A"/>
        </w:rPr>
        <w:t>estimate a global meta-regression value function to value wetlands on</w:t>
      </w:r>
      <w:r w:rsidR="00326596">
        <w:rPr>
          <w:color w:val="0E101A"/>
        </w:rPr>
        <w:t xml:space="preserve"> globally heterogeneous</w:t>
      </w:r>
      <w:r w:rsidR="00692BE9">
        <w:rPr>
          <w:color w:val="0E101A"/>
        </w:rPr>
        <w:t xml:space="preserve"> agricultural landscapes</w:t>
      </w:r>
      <w:r w:rsidR="005072EB">
        <w:rPr>
          <w:color w:val="0E101A"/>
        </w:rPr>
        <w:t xml:space="preserve">. </w:t>
      </w:r>
      <w:r w:rsidR="00E2489C">
        <w:rPr>
          <w:color w:val="0E101A"/>
        </w:rPr>
        <w:t xml:space="preserve">However, our general observation that </w:t>
      </w:r>
      <w:r w:rsidR="00C96507">
        <w:rPr>
          <w:color w:val="0E101A"/>
        </w:rPr>
        <w:t>meta-regression transfer errors are significantly lower than mean transfer errors</w:t>
      </w:r>
      <w:r w:rsidR="00E2489C">
        <w:rPr>
          <w:color w:val="0E101A"/>
        </w:rPr>
        <w:t xml:space="preserve"> is consistent with the literature on benefit transfer errors</w:t>
      </w:r>
      <w:r w:rsidR="00C96507">
        <w:rPr>
          <w:color w:val="0E101A"/>
        </w:rPr>
        <w:t xml:space="preserve">. In the absence of </w:t>
      </w:r>
      <w:r w:rsidR="00190B5C">
        <w:rPr>
          <w:color w:val="0E101A"/>
        </w:rPr>
        <w:t xml:space="preserve">localized </w:t>
      </w:r>
      <w:r w:rsidR="00C96507">
        <w:rPr>
          <w:color w:val="0E101A"/>
        </w:rPr>
        <w:t xml:space="preserve">studies to value wetlands, </w:t>
      </w:r>
      <w:r w:rsidR="00593FA7" w:rsidRPr="00B937EC">
        <w:rPr>
          <w:color w:val="0E101A"/>
        </w:rPr>
        <w:t>our model</w:t>
      </w:r>
      <w:r w:rsidR="0097141D">
        <w:rPr>
          <w:color w:val="0E101A"/>
        </w:rPr>
        <w:t>s</w:t>
      </w:r>
      <w:r w:rsidR="00593FA7" w:rsidRPr="00B937EC">
        <w:rPr>
          <w:color w:val="0E101A"/>
        </w:rPr>
        <w:t xml:space="preserve"> could be used </w:t>
      </w:r>
      <w:r w:rsidR="00DF36B5">
        <w:rPr>
          <w:color w:val="0E101A"/>
        </w:rPr>
        <w:t xml:space="preserve">to </w:t>
      </w:r>
      <w:r w:rsidR="00190B5C">
        <w:rPr>
          <w:color w:val="0E101A"/>
        </w:rPr>
        <w:t>relate</w:t>
      </w:r>
      <w:r w:rsidR="00190B5C" w:rsidRPr="00B937EC">
        <w:rPr>
          <w:color w:val="0E101A"/>
        </w:rPr>
        <w:t xml:space="preserve"> </w:t>
      </w:r>
      <w:r w:rsidR="00593FA7" w:rsidRPr="00B937EC">
        <w:rPr>
          <w:color w:val="0E101A"/>
        </w:rPr>
        <w:t>wetland</w:t>
      </w:r>
      <w:r w:rsidR="00017CAB">
        <w:rPr>
          <w:color w:val="0E101A"/>
        </w:rPr>
        <w:t xml:space="preserve"> value</w:t>
      </w:r>
      <w:r w:rsidR="00593FA7" w:rsidRPr="00B937EC">
        <w:rPr>
          <w:color w:val="0E101A"/>
        </w:rPr>
        <w:t>s</w:t>
      </w:r>
      <w:r w:rsidR="00190B5C">
        <w:rPr>
          <w:color w:val="0E101A"/>
        </w:rPr>
        <w:t xml:space="preserve"> with our benefit transfer tool (compared to the mean</w:t>
      </w:r>
      <w:r w:rsidR="00A9251D">
        <w:rPr>
          <w:color w:val="0E101A"/>
        </w:rPr>
        <w:t xml:space="preserve"> unit </w:t>
      </w:r>
      <w:r w:rsidR="00190B5C">
        <w:rPr>
          <w:color w:val="0E101A"/>
        </w:rPr>
        <w:t>value transfer approach)</w:t>
      </w:r>
      <w:r w:rsidR="00593FA7" w:rsidRPr="00B937EC">
        <w:rPr>
          <w:color w:val="0E101A"/>
        </w:rPr>
        <w:t xml:space="preserve"> </w:t>
      </w:r>
      <w:r w:rsidR="00C070EC">
        <w:rPr>
          <w:color w:val="0E101A"/>
        </w:rPr>
        <w:t>and</w:t>
      </w:r>
      <w:r w:rsidR="00593FA7" w:rsidRPr="00B937EC">
        <w:rPr>
          <w:color w:val="0E101A"/>
        </w:rPr>
        <w:t xml:space="preserve"> aid in </w:t>
      </w:r>
      <w:r w:rsidR="00C070EC" w:rsidRPr="00C070EC">
        <w:rPr>
          <w:color w:val="0E101A"/>
        </w:rPr>
        <w:t>land-use planning and wetland conservation policy development</w:t>
      </w:r>
      <w:r w:rsidR="00FC6F15">
        <w:rPr>
          <w:color w:val="0E101A"/>
        </w:rPr>
        <w:t>.</w:t>
      </w:r>
      <w:r w:rsidR="00A602CC">
        <w:rPr>
          <w:color w:val="0E101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7D102F3C" w14:textId="77777777" w:rsidR="0081169C" w:rsidRDefault="00B31796" w:rsidP="00E56D3A">
      <w:pPr>
        <w:pStyle w:val="NormalWeb"/>
        <w:spacing w:before="0" w:beforeAutospacing="0" w:after="0" w:afterAutospacing="0" w:line="480" w:lineRule="auto"/>
        <w:ind w:firstLine="720"/>
      </w:pPr>
      <w:r>
        <w:t xml:space="preserve">As there is increasing pressure on wetlands in agricultural landscapes due to the intensification and expansion of agricultural production and the conversion of wetlands for urban and industrial development there is a greater demand for policies and programs to mitigate these wetland loss trends. Wetland conservation policy can be supported with a more complete understanding of the social values of wetlands and the ecosystem services that they provide to society. However, site specific representative values of wetland ecosystem services on agricultural landscapes are difficult and expensive to estimate. Benefit transfer methodology has been applied to enable a more rapid and cost-effective approach to assign values to wetlands and the ecosystem services they provide. However, a barrier to developing representative wetland </w:t>
      </w:r>
      <w:r>
        <w:lastRenderedPageBreak/>
        <w:t xml:space="preserve">ecosystem service values through benefit transfer is a lack of understanding of the biophysical, </w:t>
      </w:r>
      <w:proofErr w:type="gramStart"/>
      <w:r>
        <w:t>social</w:t>
      </w:r>
      <w:proofErr w:type="gramEnd"/>
      <w:r>
        <w:t xml:space="preserve"> and economic contexts as well as the suite of wetland ecosystem services </w:t>
      </w:r>
      <w:r w:rsidR="0081169C">
        <w:t xml:space="preserve">provided by </w:t>
      </w:r>
      <w:r>
        <w:t xml:space="preserve">the source valuation site and the study site. </w:t>
      </w:r>
    </w:p>
    <w:p w14:paraId="3D0752D5" w14:textId="285F5720" w:rsidR="00745756" w:rsidRDefault="00722AC4" w:rsidP="00E56D3A">
      <w:pPr>
        <w:pStyle w:val="NormalWeb"/>
        <w:spacing w:before="0" w:beforeAutospacing="0" w:after="0" w:afterAutospacing="0" w:line="480" w:lineRule="auto"/>
        <w:ind w:firstLine="720"/>
        <w:rPr>
          <w:ins w:id="11" w:author="Autho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r w:rsidR="00A13985" w:rsidRPr="00A13985">
        <w:rPr>
          <w:color w:val="0E101A"/>
        </w:rPr>
        <w:t xml:space="preserve"> </w:t>
      </w:r>
      <w:r w:rsidR="00A13985">
        <w:rPr>
          <w:color w:val="0E101A"/>
        </w:rPr>
        <w:t>For instance, the results can be used to help calculate the total value of wetlands in areas where localized studies are not available.</w:t>
      </w:r>
      <w:r w:rsidR="00A13985" w:rsidRPr="00A13985">
        <w:rPr>
          <w:color w:val="0E101A"/>
        </w:rPr>
        <w:t xml:space="preserve"> </w:t>
      </w:r>
      <w:r w:rsidR="00A13985">
        <w:rPr>
          <w:color w:val="0E101A"/>
        </w:rPr>
        <w:t>Wetland managers generally consider the regional context of target wetlands, and we would recommend using the estimated meta-regression value functions to help develop estimates of local wetland values by selecting landscape appropriate levels of key independent variables in an analysis.</w:t>
      </w:r>
    </w:p>
    <w:p w14:paraId="711D7015" w14:textId="48AD13D2" w:rsidR="00A13985" w:rsidRPr="00DF3CB0" w:rsidRDefault="00DA0C09" w:rsidP="00A13985">
      <w:pPr>
        <w:pStyle w:val="NormalWeb"/>
        <w:spacing w:before="0" w:beforeAutospacing="0" w:after="0" w:afterAutospacing="0" w:line="480" w:lineRule="auto"/>
        <w:ind w:firstLine="720"/>
        <w:rPr>
          <w:color w:val="0E101A"/>
        </w:rPr>
      </w:pPr>
      <w:r w:rsidRPr="00DA0C09">
        <w:rPr>
          <w:color w:val="0E101A"/>
        </w:rPr>
        <w:t xml:space="preserve"> </w:t>
      </w:r>
      <w:r w:rsidR="00A13985">
        <w:rPr>
          <w:color w:val="0E101A"/>
        </w:rPr>
        <w:t>Moreover, t</w:t>
      </w:r>
      <w:r w:rsidR="00A13985">
        <w:rPr>
          <w:color w:val="0E101A"/>
        </w:rPr>
        <w:t>he results from our study</w:t>
      </w:r>
      <w:r w:rsidR="00A13985" w:rsidRPr="0081169C">
        <w:rPr>
          <w:color w:val="0E101A"/>
        </w:rPr>
        <w:t xml:space="preserve"> </w:t>
      </w:r>
      <w:r w:rsidR="00A13985">
        <w:rPr>
          <w:color w:val="0E101A"/>
        </w:rPr>
        <w:t xml:space="preserve">could be used to support the development of more reliable and representative wetland values using a benefit transfer approach compared to those values estimated through a unit value transfer method, especially in the absence of original valuation studies. </w:t>
      </w:r>
      <w:r w:rsidR="00A13985">
        <w:rPr>
          <w:color w:val="0E101A"/>
        </w:rPr>
        <w:t xml:space="preserve">This is based on the findings that the prediction errors from our models, compared to those from mean-value unit transfers, were lower than similar estimates reported in the literature. For instance, our estimated provisioning and regulating meta-regression models could estimate local wetland values on agricultural landscapes at considerably lower prediction or benefit transfer errors (66% and 185% absolute percentage errors, respectively) compared to unit value transfer errors from both models. This would enable planners to implement better informed wetland conservation policies and can assist in the estimation of the tradeoffs of wetland conversion or conservation on agricultural lands. </w:t>
      </w:r>
    </w:p>
    <w:p w14:paraId="01CB2054" w14:textId="1161DBE7" w:rsidR="00A6438B" w:rsidRDefault="00DA0C09" w:rsidP="00DF3CB0">
      <w:pPr>
        <w:pStyle w:val="NormalWeb"/>
        <w:spacing w:before="0" w:beforeAutospacing="0" w:after="0" w:afterAutospacing="0" w:line="480" w:lineRule="auto"/>
        <w:ind w:firstLine="720"/>
        <w:rPr>
          <w:color w:val="0E101A"/>
        </w:rPr>
      </w:pPr>
      <w:r>
        <w:rPr>
          <w:color w:val="0E101A"/>
        </w:rPr>
        <w:lastRenderedPageBreak/>
        <w:t>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w:t>
      </w:r>
      <w:r w:rsidR="00017CAB">
        <w:rPr>
          <w:color w:val="0E101A"/>
        </w:rPr>
        <w:t>-</w:t>
      </w:r>
      <w:r>
        <w:rPr>
          <w:color w:val="0E101A"/>
        </w:rPr>
        <w:t xml:space="preserve">service </w:t>
      </w:r>
      <w:r w:rsidRPr="00B67EED">
        <w:rPr>
          <w:color w:val="0E101A"/>
        </w:rPr>
        <w:t xml:space="preserve">valuations. </w:t>
      </w:r>
      <w:r w:rsidRPr="006C7FF8">
        <w:rPr>
          <w:color w:val="0E101A"/>
        </w:rPr>
        <w:t xml:space="preserve">In the meantime, our benefit transfer study </w:t>
      </w:r>
      <w:r w:rsidR="00893D86" w:rsidRPr="006C7FF8">
        <w:rPr>
          <w:color w:val="0E101A"/>
        </w:rPr>
        <w:t xml:space="preserve">can be useful to support </w:t>
      </w:r>
      <w:r w:rsidRPr="006C7FF8">
        <w:rPr>
          <w:color w:val="0E101A"/>
        </w:rPr>
        <w:t>localized calculations to make policies that consider the total ecosystem services that wetlands provide and integrate them into land</w:t>
      </w:r>
      <w:r w:rsidR="00017CAB" w:rsidRPr="006C7FF8">
        <w:rPr>
          <w:color w:val="0E101A"/>
        </w:rPr>
        <w:t>-</w:t>
      </w:r>
      <w:r w:rsidRPr="006C7FF8">
        <w:rPr>
          <w:color w:val="0E101A"/>
        </w:rPr>
        <w:t xml:space="preserve">use planning. </w:t>
      </w:r>
      <w:r w:rsidR="00E616DC" w:rsidRPr="006C7FF8">
        <w:rPr>
          <w:color w:val="0E101A"/>
        </w:rPr>
        <w:t xml:space="preserve">Moreover, </w:t>
      </w:r>
      <w:r w:rsidR="006C7FF8" w:rsidRPr="006C7FF8">
        <w:rPr>
          <w:color w:val="0E101A"/>
        </w:rPr>
        <w:t xml:space="preserve">future studies are encouraged to value cultural and supporting wetland ecosystem services which were lacking in our literature search; therefore, </w:t>
      </w:r>
      <w:r w:rsidR="00E616DC" w:rsidRPr="006C7FF8">
        <w:rPr>
          <w:color w:val="0E101A"/>
        </w:rPr>
        <w:t>we could not include the value of supporting and cultural ecosystem services in our meta-regression model</w:t>
      </w:r>
      <w:r w:rsidR="006C7FF8" w:rsidRPr="006C7FF8">
        <w:rPr>
          <w:color w:val="0E101A"/>
        </w:rPr>
        <w:t xml:space="preserve"> estimations. </w:t>
      </w:r>
      <w:r w:rsidR="00E616DC" w:rsidRPr="006C7FF8">
        <w:rPr>
          <w:color w:val="0E101A"/>
        </w:rPr>
        <w:t xml:space="preserve">Lack of sufficient studies on </w:t>
      </w:r>
      <w:r w:rsidR="006C7FF8" w:rsidRPr="006C7FF8">
        <w:rPr>
          <w:color w:val="0E101A"/>
        </w:rPr>
        <w:t xml:space="preserve">these services could </w:t>
      </w:r>
      <w:r w:rsidR="00E616DC" w:rsidRPr="006C7FF8">
        <w:rPr>
          <w:color w:val="0E101A"/>
        </w:rPr>
        <w:t xml:space="preserve">undermine their role in </w:t>
      </w:r>
      <w:r w:rsidR="006C7FF8" w:rsidRPr="006C7FF8">
        <w:rPr>
          <w:color w:val="0E101A"/>
        </w:rPr>
        <w:t>benefit cost analysis of wetland conservation policies.</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proofErr w:type="spellStart"/>
      <w:r w:rsidRPr="00232FD1">
        <w:t>Badiou</w:t>
      </w:r>
      <w:proofErr w:type="spellEnd"/>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2F0B773B" w:rsidR="00585F81" w:rsidRDefault="00585F81" w:rsidP="00585F81">
      <w:pPr>
        <w:spacing w:line="480" w:lineRule="auto"/>
        <w:ind w:left="720"/>
      </w:pPr>
      <w:r w:rsidRPr="00232FD1">
        <w:t>carbon sequestration potential in restored wetlands of the Canadian prairie pothole region. Wetlands Ecology and Management, 19(3), pp.</w:t>
      </w:r>
      <w:r w:rsidR="00A33893">
        <w:t xml:space="preserve"> </w:t>
      </w:r>
      <w:r w:rsidRPr="00232FD1">
        <w:t>237-256.</w:t>
      </w:r>
    </w:p>
    <w:p w14:paraId="65E9E693" w14:textId="20DFC370" w:rsidR="003B1EC4" w:rsidRPr="00232FD1" w:rsidRDefault="003B1EC4" w:rsidP="00585F81">
      <w:pPr>
        <w:spacing w:line="480" w:lineRule="auto"/>
        <w:ind w:left="720"/>
      </w:pPr>
      <w:r w:rsidRPr="003B1EC4">
        <w:t>https://doi.org/10.1007/s11273-011-9214-6</w:t>
      </w:r>
      <w:r>
        <w:t>.</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48EAD957" w14:textId="2A1ABD7B" w:rsidR="0083116A" w:rsidRDefault="00585F81" w:rsidP="00585F81">
      <w:pPr>
        <w:spacing w:line="480" w:lineRule="auto"/>
        <w:ind w:firstLine="720"/>
      </w:pPr>
      <w:r w:rsidRPr="00232FD1">
        <w:t>methodologies and applications. </w:t>
      </w:r>
      <w:r w:rsidR="00DD75F2">
        <w:t xml:space="preserve">The </w:t>
      </w:r>
      <w:r w:rsidRPr="00232FD1">
        <w:t>Geographical Journal,</w:t>
      </w:r>
      <w:r w:rsidR="00DD75F2">
        <w:t xml:space="preserve"> 159(1), </w:t>
      </w:r>
      <w:r w:rsidR="00DD75F2" w:rsidRPr="00232FD1">
        <w:t>pp.</w:t>
      </w:r>
      <w:r w:rsidR="00DD75F2">
        <w:t xml:space="preserve"> </w:t>
      </w:r>
      <w:r w:rsidRPr="00232FD1">
        <w:t>22-32.</w:t>
      </w:r>
      <w:r w:rsidR="0083116A">
        <w:t xml:space="preserve"> </w:t>
      </w:r>
    </w:p>
    <w:p w14:paraId="618024AD" w14:textId="3F5ABB17" w:rsidR="00585F81" w:rsidRPr="00232FD1" w:rsidRDefault="0083116A" w:rsidP="00585F81">
      <w:pPr>
        <w:spacing w:line="480" w:lineRule="auto"/>
        <w:ind w:firstLine="720"/>
      </w:pPr>
      <w:r>
        <w:t>https://doi.org/</w:t>
      </w:r>
      <w:r w:rsidR="00585F81" w:rsidRPr="00232FD1">
        <w:t>10.2307/3451486</w:t>
      </w:r>
      <w:r w:rsidR="003B1EC4">
        <w:t>.</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569218AC" w:rsidR="00585F81" w:rsidRPr="00232FD1" w:rsidRDefault="00585F81" w:rsidP="00585F81">
      <w:pPr>
        <w:spacing w:line="480" w:lineRule="auto"/>
        <w:ind w:left="720"/>
      </w:pPr>
      <w:r w:rsidRPr="00AA5CEF">
        <w:t xml:space="preserve">provided by wetlands in agricultural landscapes: A meta-analysis. Ecological Engineering, 56, </w:t>
      </w:r>
      <w:r w:rsidR="00DD75F2">
        <w:t xml:space="preserve">pp. </w:t>
      </w:r>
      <w:r w:rsidRPr="00AA5CEF">
        <w:t>89-96.</w:t>
      </w:r>
      <w:r w:rsidR="003B1EC4">
        <w:t xml:space="preserve"> </w:t>
      </w:r>
      <w:r w:rsidR="003B1EC4" w:rsidRPr="003B1EC4">
        <w:t>https://doi.org/10.1016/j.ecoleng.2012.12.104</w:t>
      </w:r>
      <w:r w:rsidR="00DD75F2">
        <w:t>.</w:t>
      </w:r>
    </w:p>
    <w:p w14:paraId="380B36CF" w14:textId="2C5892DE"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w:t>
      </w:r>
      <w:r w:rsidR="000E45B2">
        <w:t xml:space="preserve">,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51AA3329" w:rsidR="00585F81" w:rsidRPr="00232FD1" w:rsidRDefault="00585F81" w:rsidP="00585F81">
      <w:pPr>
        <w:spacing w:line="480" w:lineRule="auto"/>
        <w:ind w:left="720"/>
      </w:pPr>
      <w:r w:rsidRPr="00232FD1">
        <w:t>comprehensive summary and a meta-analysis of the literature. Environmental and Resource Economics, 33(2), pp.</w:t>
      </w:r>
      <w:r w:rsidR="00DD75F2">
        <w:t xml:space="preserve"> </w:t>
      </w:r>
      <w:r w:rsidRPr="00232FD1">
        <w:t>223-250.</w:t>
      </w:r>
      <w:r w:rsidR="003B1EC4">
        <w:t xml:space="preserve"> </w:t>
      </w:r>
      <w:r w:rsidR="003B1EC4" w:rsidRPr="003B1EC4">
        <w:t>https://doi.org/10.1007/s10640-005-3104-4</w:t>
      </w:r>
      <w:r w:rsidR="003B1EC4">
        <w:t>.</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391243E" w14:textId="4CEC106D" w:rsidR="001D1AEA" w:rsidRDefault="00585F81" w:rsidP="00585F81">
      <w:pPr>
        <w:spacing w:line="480" w:lineRule="auto"/>
        <w:ind w:firstLine="720"/>
      </w:pPr>
      <w:r w:rsidRPr="00232FD1">
        <w:t>meta-analysis. Ecological Economics, 63(1), pp.</w:t>
      </w:r>
      <w:r w:rsidR="00DD75F2">
        <w:t xml:space="preserve"> </w:t>
      </w:r>
      <w:r w:rsidRPr="00232FD1">
        <w:t>209-218.</w:t>
      </w:r>
      <w:r w:rsidR="001D1AEA">
        <w:t xml:space="preserve"> </w:t>
      </w:r>
    </w:p>
    <w:p w14:paraId="7A65C357" w14:textId="46284996" w:rsidR="00585F81" w:rsidRDefault="001D1AEA" w:rsidP="00585F81">
      <w:pPr>
        <w:spacing w:line="480" w:lineRule="auto"/>
        <w:ind w:firstLine="720"/>
      </w:pPr>
      <w:r w:rsidRPr="001D1AEA">
        <w:t>https://doi.org/10.1016/j.ecolecon.2006.11.002</w:t>
      </w:r>
      <w:r>
        <w:t>.</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2ED04642" w:rsidR="00585F81" w:rsidRDefault="00585F81" w:rsidP="00585F81">
      <w:pPr>
        <w:spacing w:line="480" w:lineRule="auto"/>
        <w:ind w:firstLine="720"/>
      </w:pPr>
      <w:r w:rsidRPr="004B29ED">
        <w:t xml:space="preserve">contingent valuation studies. Regional Environmental Change, 1(1), </w:t>
      </w:r>
      <w:r w:rsidR="006905EC">
        <w:t xml:space="preserve">pp. </w:t>
      </w:r>
      <w:r w:rsidRPr="004B29ED">
        <w:t>47-57.</w:t>
      </w:r>
      <w:r w:rsidR="001D1AEA">
        <w:t xml:space="preserve"> </w:t>
      </w:r>
    </w:p>
    <w:p w14:paraId="59092686" w14:textId="0D73B68B" w:rsidR="001D1AEA" w:rsidRPr="00232FD1" w:rsidRDefault="001D1AEA" w:rsidP="00585F81">
      <w:pPr>
        <w:spacing w:line="480" w:lineRule="auto"/>
        <w:ind w:firstLine="720"/>
      </w:pPr>
      <w:r w:rsidRPr="001D1AEA">
        <w:t>https://doi.org/10.1007/978-94-015-9755-5_12</w:t>
      </w:r>
      <w:r>
        <w:t>.</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40415547" w14:textId="77777777" w:rsidR="001219D6" w:rsidRDefault="00585F81" w:rsidP="00585F81">
      <w:pPr>
        <w:spacing w:line="480" w:lineRule="auto"/>
        <w:ind w:firstLine="720"/>
      </w:pPr>
      <w:r w:rsidRPr="00232FD1">
        <w:t xml:space="preserve">and Development. United Nations Commission (Vol. 4). </w:t>
      </w:r>
    </w:p>
    <w:p w14:paraId="05993CDD" w14:textId="0E752CB8" w:rsidR="00585F81" w:rsidRPr="00232FD1" w:rsidRDefault="001219D6" w:rsidP="00585F81">
      <w:pPr>
        <w:spacing w:line="480" w:lineRule="auto"/>
        <w:ind w:firstLine="720"/>
      </w:pPr>
      <w:r w:rsidRPr="001219D6">
        <w:t>https://doi.org/10.2307/2621529</w:t>
      </w:r>
      <w:r>
        <w:t>.</w:t>
      </w:r>
    </w:p>
    <w:p w14:paraId="62C09DE9" w14:textId="5FC97816" w:rsidR="00585F81" w:rsidRPr="00232FD1" w:rsidRDefault="00585F81" w:rsidP="00585F81">
      <w:pPr>
        <w:spacing w:line="480" w:lineRule="auto"/>
      </w:pPr>
      <w:proofErr w:type="spellStart"/>
      <w:r w:rsidRPr="00232FD1">
        <w:lastRenderedPageBreak/>
        <w:t>Canu</w:t>
      </w:r>
      <w:proofErr w:type="spellEnd"/>
      <w:r w:rsidRPr="00232FD1">
        <w:t xml:space="preserve"> DM, </w:t>
      </w:r>
      <w:proofErr w:type="spellStart"/>
      <w:r w:rsidRPr="00232FD1">
        <w:t>Ghermandi</w:t>
      </w:r>
      <w:proofErr w:type="spellEnd"/>
      <w:r w:rsidRPr="00232FD1">
        <w:t xml:space="preserve">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65D453CA"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w:t>
      </w:r>
      <w:r w:rsidR="006905EC">
        <w:t xml:space="preserve"> </w:t>
      </w:r>
      <w:r w:rsidRPr="00232FD1">
        <w:t xml:space="preserve">87-95. </w:t>
      </w:r>
      <w:r w:rsidR="00537232">
        <w:t>https://doi.org/</w:t>
      </w:r>
      <w:r w:rsidRPr="00232FD1">
        <w:t>10.1016/j.gloenvcha.2 015.02.008.</w:t>
      </w:r>
    </w:p>
    <w:p w14:paraId="739335C2" w14:textId="7532FF7E" w:rsidR="00585F81" w:rsidRPr="006905EC" w:rsidRDefault="00585F81" w:rsidP="00585F81">
      <w:pPr>
        <w:spacing w:line="480" w:lineRule="auto"/>
      </w:pPr>
      <w:r w:rsidRPr="006905EC">
        <w:t xml:space="preserve">Center for International Earth Science Information Network - CIESIN - Columbia University  </w:t>
      </w:r>
    </w:p>
    <w:p w14:paraId="718248D0" w14:textId="3BEFAA05" w:rsidR="00585F81" w:rsidRPr="00232FD1" w:rsidRDefault="006655DD" w:rsidP="00585F81">
      <w:pPr>
        <w:spacing w:line="480" w:lineRule="auto"/>
        <w:ind w:left="720"/>
      </w:pPr>
      <w:r w:rsidRPr="006905EC">
        <w:t>(</w:t>
      </w:r>
      <w:r w:rsidR="00585F81" w:rsidRPr="006905EC">
        <w:t>2017</w:t>
      </w:r>
      <w:r w:rsidRPr="006905EC">
        <w:t>)</w:t>
      </w:r>
      <w:r w:rsidR="00585F81" w:rsidRPr="006905EC">
        <w:t xml:space="preserve"> Gridded </w:t>
      </w:r>
      <w:r w:rsidR="00021658" w:rsidRPr="006905EC">
        <w:t>p</w:t>
      </w:r>
      <w:r w:rsidR="00585F81" w:rsidRPr="006905EC">
        <w:t xml:space="preserve">opulation of the </w:t>
      </w:r>
      <w:r w:rsidR="00021658" w:rsidRPr="006905EC">
        <w:t>w</w:t>
      </w:r>
      <w:r w:rsidR="00585F81" w:rsidRPr="006905EC">
        <w:t xml:space="preserve">orld, Version 4 (GPWv4): Population Density, Revision 10. Palisades, NY: NASA Socioeconomic Data and Applications Center (SEDAC). </w:t>
      </w:r>
      <w:hyperlink r:id="rId15" w:history="1">
        <w:r w:rsidR="00585F81" w:rsidRPr="006905EC">
          <w:t>https://doi.org/10.7927/H4DZ068D</w:t>
        </w:r>
      </w:hyperlink>
      <w:r w:rsidR="00585F81" w:rsidRPr="006905EC">
        <w:t>. Accessed November 14th</w:t>
      </w:r>
      <w:r w:rsidR="006905EC" w:rsidRPr="006905EC">
        <w:t xml:space="preserve">, </w:t>
      </w:r>
      <w:r w:rsidR="00585F81" w:rsidRPr="006905EC">
        <w:t>2018.</w:t>
      </w:r>
    </w:p>
    <w:p w14:paraId="2E303EC9" w14:textId="6AE523EC" w:rsidR="00585F81" w:rsidRPr="00232FD1" w:rsidRDefault="00585F81" w:rsidP="00585F81">
      <w:pPr>
        <w:spacing w:line="480" w:lineRule="auto"/>
      </w:pPr>
      <w:proofErr w:type="spellStart"/>
      <w:r w:rsidRPr="00232FD1">
        <w:t>Chaikumbung</w:t>
      </w:r>
      <w:proofErr w:type="spellEnd"/>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428E7881" w:rsidR="00585F81" w:rsidRDefault="00585F81" w:rsidP="00585F81">
      <w:pPr>
        <w:spacing w:line="480" w:lineRule="auto"/>
        <w:ind w:firstLine="720"/>
      </w:pPr>
      <w:r w:rsidRPr="00232FD1">
        <w:t xml:space="preserve">Wetland Values. Ecological </w:t>
      </w:r>
      <w:r>
        <w:t>E</w:t>
      </w:r>
      <w:r w:rsidRPr="00232FD1">
        <w:t>conomics, 157, pp.</w:t>
      </w:r>
      <w:r w:rsidR="006905EC">
        <w:t xml:space="preserve"> </w:t>
      </w:r>
      <w:r w:rsidRPr="00232FD1">
        <w:t>195-204.</w:t>
      </w:r>
    </w:p>
    <w:p w14:paraId="1FF8E758" w14:textId="5BF1D050" w:rsidR="004D7ED5" w:rsidRPr="00232FD1" w:rsidRDefault="004D7ED5" w:rsidP="00585F81">
      <w:pPr>
        <w:spacing w:line="480" w:lineRule="auto"/>
        <w:ind w:firstLine="720"/>
      </w:pPr>
      <w:r w:rsidRPr="004D7ED5">
        <w:t>https://doi.org/10.1016/j.ecolecon.2018.11.014</w:t>
      </w:r>
      <w:r>
        <w:t>.</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0831947E" w:rsidR="00585F8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w:t>
      </w:r>
      <w:r w:rsidR="006905EC">
        <w:t xml:space="preserve"> </w:t>
      </w:r>
      <w:r w:rsidRPr="00232FD1">
        <w:t>109-126.</w:t>
      </w:r>
    </w:p>
    <w:p w14:paraId="70F121BD" w14:textId="51D361D0" w:rsidR="004D7ED5" w:rsidRPr="00232FD1" w:rsidRDefault="004D7ED5" w:rsidP="00585F81">
      <w:pPr>
        <w:spacing w:line="480" w:lineRule="auto"/>
        <w:ind w:left="720"/>
      </w:pPr>
      <w:r w:rsidRPr="004D7ED5">
        <w:t>https://doi.org/10.1111/j.1744-7976.2010.01193.x</w:t>
      </w:r>
      <w:r>
        <w:t>.</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4B8FBB24" w:rsidR="00585F81" w:rsidRPr="00232FD1" w:rsidRDefault="00585F81" w:rsidP="00585F81">
      <w:pPr>
        <w:spacing w:line="480" w:lineRule="auto"/>
        <w:ind w:left="720"/>
      </w:pPr>
      <w:r w:rsidRPr="00232FD1">
        <w:t>Adaptation services of floodplains and wetlands under transformational climate change. Ecological Applications, 26(4), pp.</w:t>
      </w:r>
      <w:r w:rsidR="006905EC">
        <w:t xml:space="preserve"> </w:t>
      </w:r>
      <w:r w:rsidRPr="00232FD1">
        <w:t xml:space="preserve">1003-1017. </w:t>
      </w:r>
      <w:r w:rsidR="004D7ED5" w:rsidRPr="004D7ED5">
        <w:t>https://doi.org/10.1890/15-0848</w:t>
      </w:r>
      <w:r w:rsidR="004D7ED5">
        <w:t>.</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9B67BB5"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w:t>
      </w:r>
      <w:r w:rsidR="006905EC">
        <w:t xml:space="preserve"> </w:t>
      </w:r>
      <w:r w:rsidRPr="00232FD1">
        <w:t xml:space="preserve">1496-1506. </w:t>
      </w:r>
      <w:r w:rsidR="00537232">
        <w:t>https://doi.org/</w:t>
      </w:r>
      <w:r w:rsidRPr="00232FD1">
        <w:t>10.1016/j.ecolecon.2008.10.012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4A1E50FF" w:rsidR="00585F81" w:rsidRDefault="00084F12" w:rsidP="00585F81">
      <w:pPr>
        <w:spacing w:line="480" w:lineRule="auto"/>
        <w:ind w:left="720"/>
      </w:pPr>
      <w:r>
        <w:lastRenderedPageBreak/>
        <w:t>(</w:t>
      </w:r>
      <w:r w:rsidR="00585F81" w:rsidRPr="00232FD1">
        <w:t>2008</w:t>
      </w:r>
      <w:r>
        <w:t xml:space="preserve">) </w:t>
      </w:r>
      <w:r w:rsidR="00585F81" w:rsidRPr="00232FD1">
        <w:t xml:space="preserve">Comparative biodiversity of aquatic habitats in the European agricultural landscape. Agriculture, Ecosystems </w:t>
      </w:r>
      <w:r w:rsidR="00EA7A03">
        <w:t>and</w:t>
      </w:r>
      <w:r w:rsidR="00585F81" w:rsidRPr="00232FD1">
        <w:t xml:space="preserve"> Environment, 125(1-4), pp.</w:t>
      </w:r>
      <w:r w:rsidR="006905EC">
        <w:t xml:space="preserve"> </w:t>
      </w:r>
      <w:r w:rsidR="00585F81" w:rsidRPr="00232FD1">
        <w:t>1-8.</w:t>
      </w:r>
    </w:p>
    <w:p w14:paraId="392CEB60" w14:textId="1D33496D" w:rsidR="004D7ED5" w:rsidRDefault="004D7ED5" w:rsidP="00585F81">
      <w:pPr>
        <w:spacing w:line="480" w:lineRule="auto"/>
        <w:ind w:left="720"/>
      </w:pPr>
      <w:r w:rsidRPr="004D7ED5">
        <w:t>https://doi.org/10.1016/j.agee.2007.10.006</w:t>
      </w:r>
      <w:r>
        <w:t>.</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09261A7E" w:rsidR="00585F81" w:rsidRDefault="00585F81" w:rsidP="00585F81">
      <w:pPr>
        <w:spacing w:line="480" w:lineRule="auto"/>
        <w:ind w:firstLine="720"/>
      </w:pPr>
      <w:r w:rsidRPr="007A4A5B">
        <w:t>global wetland area. Marine and Freshwater Research</w:t>
      </w:r>
      <w:r w:rsidR="006905EC">
        <w:t xml:space="preserve">, </w:t>
      </w:r>
      <w:r w:rsidRPr="007A4A5B">
        <w:t>65</w:t>
      </w:r>
      <w:r w:rsidR="006905EC">
        <w:t>, p</w:t>
      </w:r>
      <w:r>
        <w:t xml:space="preserve">p. </w:t>
      </w:r>
      <w:r w:rsidRPr="007A4A5B">
        <w:t xml:space="preserve">936-941. </w:t>
      </w:r>
    </w:p>
    <w:p w14:paraId="4D576551" w14:textId="2A4AEA72" w:rsidR="00E37891" w:rsidRPr="00232FD1" w:rsidRDefault="00E37891" w:rsidP="00585F81">
      <w:pPr>
        <w:spacing w:line="480" w:lineRule="auto"/>
        <w:ind w:firstLine="720"/>
      </w:pPr>
      <w:r w:rsidRPr="00E37891">
        <w:t>https://doi.org/10.1071/mf14173</w:t>
      </w:r>
      <w:r>
        <w:t>.</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567898E6" w:rsidR="00585F81" w:rsidRPr="00232FD1" w:rsidRDefault="00585F81" w:rsidP="00585F81">
      <w:pPr>
        <w:spacing w:line="480" w:lineRule="auto"/>
        <w:ind w:left="720"/>
      </w:pPr>
      <w:r w:rsidRPr="00232FD1">
        <w:t>Amphibians produced from an isolated wetland. The American Midland Naturalist, 172(1), pp.</w:t>
      </w:r>
      <w:r w:rsidR="006905EC">
        <w:t xml:space="preserve"> </w:t>
      </w:r>
      <w:r w:rsidRPr="00232FD1">
        <w:t xml:space="preserve">200-205. </w:t>
      </w:r>
      <w:r w:rsidR="00A43114" w:rsidRPr="00A43114">
        <w:t>https://doi.org/10.1674/0003-0031-172.1.200</w:t>
      </w:r>
      <w:r w:rsidR="00A43114">
        <w:t>.</w:t>
      </w:r>
    </w:p>
    <w:p w14:paraId="5BAE7C13" w14:textId="322C12DC" w:rsidR="00585F81" w:rsidRPr="00232FD1" w:rsidRDefault="00585F81" w:rsidP="00585F81">
      <w:pPr>
        <w:spacing w:line="480" w:lineRule="auto"/>
      </w:pPr>
      <w:r w:rsidRPr="00232FD1">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0F9FCDEE"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ervices, 1(1), pp.</w:t>
      </w:r>
      <w:r w:rsidR="006905EC">
        <w:t xml:space="preserve"> </w:t>
      </w:r>
      <w:r w:rsidRPr="00232FD1">
        <w:t xml:space="preserve">50-61. </w:t>
      </w:r>
      <w:r w:rsidR="00537232">
        <w:t>https://doi.org/</w:t>
      </w:r>
      <w:r w:rsidRPr="00232FD1">
        <w:t>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15F6A731"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w:t>
      </w:r>
      <w:r w:rsidR="006905EC">
        <w:t xml:space="preserve"> </w:t>
      </w:r>
      <w:r w:rsidRPr="00232FD1">
        <w:t>47-67.</w:t>
      </w:r>
    </w:p>
    <w:p w14:paraId="1D34A95F" w14:textId="227D10DB" w:rsidR="00A43114" w:rsidRDefault="00A43114" w:rsidP="00585F81">
      <w:pPr>
        <w:spacing w:line="480" w:lineRule="auto"/>
        <w:ind w:left="720"/>
      </w:pPr>
      <w:r w:rsidRPr="00A43114">
        <w:t>https://doi.org/10.1111/cjag.12020</w:t>
      </w:r>
      <w:r>
        <w:t>.</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11B0B24D" w:rsidR="00585F81" w:rsidRDefault="00585F81" w:rsidP="00585F81">
      <w:pPr>
        <w:spacing w:line="480" w:lineRule="auto"/>
        <w:ind w:firstLine="720"/>
      </w:pPr>
      <w:r w:rsidRPr="005614C2">
        <w:t>wetlands: A choice experiment approach. Ecosystem Services, 15, pp.</w:t>
      </w:r>
      <w:r w:rsidR="006905EC">
        <w:t xml:space="preserve"> </w:t>
      </w:r>
      <w:r w:rsidRPr="005614C2">
        <w:t>35-44.</w:t>
      </w:r>
    </w:p>
    <w:p w14:paraId="6EB6D1A2" w14:textId="07F11934" w:rsidR="00FF37C1" w:rsidRPr="00232FD1" w:rsidRDefault="00FF37C1" w:rsidP="00585F81">
      <w:pPr>
        <w:spacing w:line="480" w:lineRule="auto"/>
        <w:ind w:firstLine="720"/>
      </w:pPr>
      <w:r w:rsidRPr="00FF37C1">
        <w:t>https://doi.org/10.1016/j.ecoser.2015.07.004</w:t>
      </w:r>
      <w:r>
        <w:t>.</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3DC0EC27" w:rsidR="00585F81" w:rsidRPr="00232FD1" w:rsidRDefault="00585F81" w:rsidP="00585F81">
      <w:pPr>
        <w:spacing w:line="480" w:lineRule="auto"/>
        <w:ind w:left="720"/>
      </w:pPr>
      <w:r w:rsidRPr="00232FD1">
        <w:lastRenderedPageBreak/>
        <w:t>eastern Africa: Matching community and hydrological needs through sustainable wetland use. In Natural resources forum</w:t>
      </w:r>
      <w:r w:rsidR="006905EC">
        <w:t xml:space="preserve">, </w:t>
      </w:r>
      <w:r w:rsidRPr="00232FD1">
        <w:t>27</w:t>
      </w:r>
      <w:r w:rsidR="006905EC">
        <w:t>(</w:t>
      </w:r>
      <w:r w:rsidRPr="00232FD1">
        <w:t>2</w:t>
      </w:r>
      <w:r w:rsidR="006905EC">
        <w:t>)</w:t>
      </w:r>
      <w:r w:rsidRPr="00232FD1">
        <w:t>, pp. 117-129. Oxford, UK: Blackwell Publishing</w:t>
      </w:r>
      <w:r w:rsidR="006905EC">
        <w:t>.</w:t>
      </w:r>
      <w:r w:rsidRPr="00232FD1">
        <w:t xml:space="preserve"> Ltd.</w:t>
      </w:r>
      <w:r w:rsidR="007B4582">
        <w:t xml:space="preserve"> </w:t>
      </w:r>
      <w:r w:rsidR="007B4582" w:rsidRPr="007B4582">
        <w:t>https://doi.org/10.1111/1477-8947.00047</w:t>
      </w:r>
      <w:r w:rsidR="007B4582">
        <w:t>.</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4C5DC0BE" w:rsidR="00585F81" w:rsidRDefault="00585F81" w:rsidP="00585F81">
      <w:pPr>
        <w:spacing w:line="480" w:lineRule="auto"/>
        <w:ind w:left="720"/>
      </w:pPr>
      <w:r w:rsidRPr="003D07D7">
        <w:t>and implications for the Wetland Reserve Program. Ecological Applications, 21(sp1), pp.</w:t>
      </w:r>
      <w:r w:rsidR="006905EC">
        <w:t xml:space="preserve"> </w:t>
      </w:r>
      <w:r w:rsidRPr="003D07D7">
        <w:t>S128-S134.</w:t>
      </w:r>
      <w:r w:rsidR="009C630E">
        <w:t xml:space="preserve"> </w:t>
      </w:r>
      <w:r w:rsidR="009C630E" w:rsidRPr="009C630E">
        <w:t>https://doi.org/10.1890/09-1338</w:t>
      </w:r>
      <w:r w:rsidR="009C630E">
        <w:t>.</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184A52DF" w14:textId="57316362" w:rsidR="009C630E"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r w:rsidR="009C630E">
        <w:rPr>
          <w:color w:val="222222"/>
          <w:shd w:val="clear" w:color="auto" w:fill="FFFFFF"/>
        </w:rPr>
        <w:t xml:space="preserve"> </w:t>
      </w:r>
      <w:r w:rsidR="009C630E" w:rsidRPr="009C630E">
        <w:rPr>
          <w:color w:val="222222"/>
          <w:shd w:val="clear" w:color="auto" w:fill="FFFFFF"/>
        </w:rPr>
        <w:t>https://doi.org/10.2305/iucn.ch.2005.12.en</w:t>
      </w:r>
      <w:r w:rsidR="009C630E">
        <w:rPr>
          <w:color w:val="222222"/>
          <w:shd w:val="clear" w:color="auto" w:fill="FFFFFF"/>
        </w:rPr>
        <w:t>.</w:t>
      </w:r>
    </w:p>
    <w:p w14:paraId="04EB1F54" w14:textId="45EA37F3" w:rsidR="00585F81" w:rsidRPr="00543885" w:rsidRDefault="00585F81" w:rsidP="00585F81">
      <w:pPr>
        <w:spacing w:line="480" w:lineRule="auto"/>
        <w:rPr>
          <w:lang w:val="fr-CA"/>
        </w:rPr>
      </w:pPr>
      <w:r w:rsidRPr="00543885">
        <w:rPr>
          <w:lang w:val="fr-CA"/>
        </w:rPr>
        <w:t>Gardner</w:t>
      </w:r>
      <w:r w:rsidR="002129BD" w:rsidRPr="00543885">
        <w:rPr>
          <w:lang w:val="fr-CA"/>
        </w:rPr>
        <w:t xml:space="preserve"> </w:t>
      </w:r>
      <w:r w:rsidRPr="00543885">
        <w:rPr>
          <w:lang w:val="fr-CA"/>
        </w:rPr>
        <w:t xml:space="preserve">RC, </w:t>
      </w:r>
      <w:proofErr w:type="spellStart"/>
      <w:r w:rsidRPr="00543885">
        <w:rPr>
          <w:lang w:val="fr-CA"/>
        </w:rPr>
        <w:t>Barchiesi</w:t>
      </w:r>
      <w:proofErr w:type="spellEnd"/>
      <w:r w:rsidR="002129BD" w:rsidRPr="00543885">
        <w:rPr>
          <w:lang w:val="fr-CA"/>
        </w:rPr>
        <w:t xml:space="preserve"> </w:t>
      </w:r>
      <w:r w:rsidRPr="00543885">
        <w:rPr>
          <w:lang w:val="fr-CA"/>
        </w:rPr>
        <w:t>S, Beltrame</w:t>
      </w:r>
      <w:r w:rsidR="002129BD" w:rsidRPr="00543885">
        <w:rPr>
          <w:lang w:val="fr-CA"/>
        </w:rPr>
        <w:t xml:space="preserve"> </w:t>
      </w:r>
      <w:r w:rsidRPr="00543885">
        <w:rPr>
          <w:lang w:val="fr-CA"/>
        </w:rPr>
        <w:t>C, Finlayson</w:t>
      </w:r>
      <w:r w:rsidR="002129BD" w:rsidRPr="00543885">
        <w:rPr>
          <w:lang w:val="fr-CA"/>
        </w:rPr>
        <w:t xml:space="preserve"> </w:t>
      </w:r>
      <w:r w:rsidRPr="00543885">
        <w:rPr>
          <w:lang w:val="fr-CA"/>
        </w:rPr>
        <w:t xml:space="preserve">C, </w:t>
      </w:r>
      <w:proofErr w:type="spellStart"/>
      <w:r w:rsidRPr="00543885">
        <w:rPr>
          <w:lang w:val="fr-CA"/>
        </w:rPr>
        <w:t>Galewski</w:t>
      </w:r>
      <w:proofErr w:type="spellEnd"/>
      <w:r w:rsidR="002129BD" w:rsidRPr="00543885">
        <w:rPr>
          <w:lang w:val="fr-CA"/>
        </w:rPr>
        <w:t xml:space="preserve"> </w:t>
      </w:r>
      <w:r w:rsidRPr="00543885">
        <w:rPr>
          <w:lang w:val="fr-CA"/>
        </w:rPr>
        <w:t>T, Harrison</w:t>
      </w:r>
      <w:r w:rsidR="002129BD" w:rsidRPr="00543885">
        <w:rPr>
          <w:lang w:val="fr-CA"/>
        </w:rPr>
        <w:t xml:space="preserve"> </w:t>
      </w:r>
      <w:r w:rsidRPr="00543885">
        <w:rPr>
          <w:lang w:val="fr-CA"/>
        </w:rPr>
        <w:t xml:space="preserve">I, Paganini </w:t>
      </w:r>
    </w:p>
    <w:p w14:paraId="646D2B73" w14:textId="02C19838" w:rsidR="00CF370B" w:rsidRPr="00232FD1" w:rsidRDefault="00585F81" w:rsidP="00585F81">
      <w:pPr>
        <w:spacing w:line="480" w:lineRule="auto"/>
        <w:ind w:left="720"/>
      </w:pPr>
      <w:r w:rsidRPr="00543885">
        <w:t xml:space="preserve">M, </w:t>
      </w:r>
      <w:proofErr w:type="spellStart"/>
      <w:r w:rsidRPr="00543885">
        <w:t>Perennou</w:t>
      </w:r>
      <w:proofErr w:type="spellEnd"/>
      <w:r w:rsidR="002129BD" w:rsidRPr="00543885">
        <w:t xml:space="preserve"> </w:t>
      </w:r>
      <w:r w:rsidRPr="00543885">
        <w:t>C, Pritchard</w:t>
      </w:r>
      <w:r w:rsidR="002129BD" w:rsidRPr="00543885">
        <w:t xml:space="preserve"> </w:t>
      </w:r>
      <w:r w:rsidRPr="00543885">
        <w:t xml:space="preserve">D, </w:t>
      </w:r>
      <w:proofErr w:type="spellStart"/>
      <w:r w:rsidRPr="00543885">
        <w:t>Rosenqvist</w:t>
      </w:r>
      <w:proofErr w:type="spellEnd"/>
      <w:r w:rsidRPr="00543885">
        <w:t xml:space="preserve"> A and Walpole</w:t>
      </w:r>
      <w:r w:rsidR="002129BD" w:rsidRPr="00543885">
        <w:t xml:space="preserve"> </w:t>
      </w:r>
      <w:r w:rsidRPr="00543885">
        <w:t>M</w:t>
      </w:r>
      <w:r w:rsidR="002129BD" w:rsidRPr="00543885">
        <w:t xml:space="preserve"> (</w:t>
      </w:r>
      <w:r w:rsidRPr="00543885">
        <w:t>2015</w:t>
      </w:r>
      <w:r w:rsidR="002129BD" w:rsidRPr="00543885">
        <w:t>)</w:t>
      </w:r>
      <w:r w:rsidRPr="00543885">
        <w:t xml:space="preserve"> State of the world's wetlands and their services to people: a compilation of recent analyses.</w:t>
      </w:r>
      <w:r w:rsidR="005D7B84" w:rsidRPr="00543885">
        <w:t xml:space="preserve"> Ramsar Briefing Note No. 7. </w:t>
      </w:r>
      <w:r w:rsidR="00CF370B" w:rsidRPr="00543885">
        <w:t>https://doi.org/10.2139/ssrn.2589447.</w:t>
      </w:r>
    </w:p>
    <w:p w14:paraId="4788C004" w14:textId="7A8E8526" w:rsidR="00585F81" w:rsidRDefault="00585F81" w:rsidP="00585F81">
      <w:pPr>
        <w:spacing w:line="480" w:lineRule="auto"/>
      </w:pPr>
      <w:proofErr w:type="spellStart"/>
      <w:r w:rsidRPr="00862685">
        <w:t>Ghermandi</w:t>
      </w:r>
      <w:proofErr w:type="spellEnd"/>
      <w:r w:rsidRPr="00862685">
        <w:t xml:space="preserve"> A</w:t>
      </w:r>
      <w:r w:rsidR="005F7D5A">
        <w:t>,</w:t>
      </w:r>
      <w:r w:rsidRPr="00862685">
        <w:t xml:space="preserve"> Nunes PA</w:t>
      </w:r>
      <w:r w:rsidR="00C54B57">
        <w:t xml:space="preserve"> </w:t>
      </w:r>
      <w:r w:rsidRPr="00862685">
        <w:t xml:space="preserve">(2013) A global map of coastal recreation values: Results from a </w:t>
      </w:r>
    </w:p>
    <w:p w14:paraId="643B280D" w14:textId="743A531D" w:rsidR="00585F81" w:rsidRDefault="00585F81" w:rsidP="00585F81">
      <w:pPr>
        <w:spacing w:line="480" w:lineRule="auto"/>
        <w:ind w:firstLine="720"/>
      </w:pPr>
      <w:r w:rsidRPr="00862685">
        <w:t xml:space="preserve">spatially explicit meta-analysis. Ecological economics, 86, </w:t>
      </w:r>
      <w:r w:rsidR="006905EC">
        <w:t xml:space="preserve">pp. </w:t>
      </w:r>
      <w:r w:rsidRPr="00862685">
        <w:t>1-15.</w:t>
      </w:r>
    </w:p>
    <w:p w14:paraId="655274F8" w14:textId="7E0F48D4" w:rsidR="005D7B84" w:rsidRDefault="005D7B84" w:rsidP="00585F81">
      <w:pPr>
        <w:spacing w:line="480" w:lineRule="auto"/>
        <w:ind w:firstLine="720"/>
      </w:pPr>
      <w:r w:rsidRPr="005D7B84">
        <w:t>https://doi.org/10.2139/ssrn.1904842</w:t>
      </w:r>
      <w:r>
        <w:t>.</w:t>
      </w:r>
    </w:p>
    <w:p w14:paraId="4C7C6951" w14:textId="59862EC4" w:rsidR="00585F81" w:rsidRPr="00232FD1" w:rsidRDefault="00585F81" w:rsidP="00585F81">
      <w:pPr>
        <w:spacing w:line="480" w:lineRule="auto"/>
      </w:pPr>
      <w:proofErr w:type="spellStart"/>
      <w:r w:rsidRPr="00232FD1">
        <w:t>Ghermandi</w:t>
      </w:r>
      <w:proofErr w:type="spellEnd"/>
      <w:r w:rsidRPr="00232FD1">
        <w:t xml:space="preserve">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008066D5" w:rsidR="00585F81" w:rsidRPr="00232FD1" w:rsidRDefault="00585F81" w:rsidP="00585F81">
      <w:pPr>
        <w:spacing w:line="480" w:lineRule="auto"/>
        <w:ind w:left="720"/>
      </w:pPr>
      <w:r w:rsidRPr="00232FD1">
        <w:t>Values of natural and human</w:t>
      </w:r>
      <w:r w:rsidRPr="00C32CDA">
        <w:t>‐</w:t>
      </w:r>
      <w:r w:rsidRPr="00232FD1">
        <w:t>made wetlands: A meta</w:t>
      </w:r>
      <w:r w:rsidRPr="00C32CDA">
        <w:t>‐</w:t>
      </w:r>
      <w:r w:rsidRPr="00232FD1">
        <w:t>analysis. Water Resources Research, 46</w:t>
      </w:r>
      <w:r w:rsidR="00C32CDA">
        <w:t xml:space="preserve">, </w:t>
      </w:r>
      <w:r w:rsidR="00C32CDA" w:rsidRPr="00C32CDA">
        <w:t>W12516</w:t>
      </w:r>
      <w:r w:rsidR="005D7B84">
        <w:t xml:space="preserve">. </w:t>
      </w:r>
      <w:r w:rsidR="005D7B84" w:rsidRPr="005D7B84">
        <w:t>https://doi.org/10.1029/2010wr009071</w:t>
      </w:r>
      <w:r w:rsidR="005D7B84">
        <w:t>.</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390E88E1" w:rsidR="00585F81" w:rsidRDefault="00585F81" w:rsidP="00585F81">
      <w:pPr>
        <w:spacing w:line="480" w:lineRule="auto"/>
        <w:ind w:left="720"/>
      </w:pPr>
      <w:r w:rsidRPr="00232FD1">
        <w:lastRenderedPageBreak/>
        <w:t>conservation program and practice effects on wetland ecosystem services in the Prairie Pothole Region. Ecological Applications, 21(sp1), pp. S65-S81.</w:t>
      </w:r>
    </w:p>
    <w:p w14:paraId="7DA5FEF8" w14:textId="0B6C684A" w:rsidR="005D7B84" w:rsidRPr="00232FD1" w:rsidRDefault="005D7B84" w:rsidP="00585F81">
      <w:pPr>
        <w:spacing w:line="480" w:lineRule="auto"/>
        <w:ind w:left="720"/>
      </w:pPr>
      <w:r w:rsidRPr="005D7B84">
        <w:t>https://doi.org/10.1890/09-0216</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04A325F0" w:rsidR="00585F8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w:t>
      </w:r>
      <w:r w:rsidR="00C32CDA">
        <w:t xml:space="preserve"> </w:t>
      </w:r>
      <w:r w:rsidRPr="00232FD1">
        <w:t>39-58.</w:t>
      </w:r>
    </w:p>
    <w:p w14:paraId="66222C5A" w14:textId="6D2AD433" w:rsidR="00F10BBC" w:rsidRPr="00232FD1" w:rsidRDefault="00F10BBC" w:rsidP="00585F81">
      <w:pPr>
        <w:spacing w:line="480" w:lineRule="auto"/>
        <w:ind w:firstLine="720"/>
      </w:pPr>
      <w:r w:rsidRPr="00F10BBC">
        <w:t>https://doi.org/10.1007/bf00028629</w:t>
      </w:r>
      <w:r>
        <w:t>.</w:t>
      </w:r>
    </w:p>
    <w:p w14:paraId="04F03519" w14:textId="13E8F267" w:rsidR="00585F81" w:rsidRPr="00232FD1" w:rsidRDefault="00585F81" w:rsidP="00585F81">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027602BD" w:rsidR="00585F81" w:rsidRDefault="00585F81" w:rsidP="00585F81">
      <w:pPr>
        <w:spacing w:line="480" w:lineRule="auto"/>
        <w:ind w:left="720"/>
      </w:pPr>
      <w:r w:rsidRPr="00232FD1">
        <w:t>water? Economic assessment and mapping of floodplain water storage as a catchment-scale ecosystem service of wetlands. Water, 5(4), pp.</w:t>
      </w:r>
      <w:r w:rsidR="00C32CDA">
        <w:t xml:space="preserve"> </w:t>
      </w:r>
      <w:r w:rsidRPr="00232FD1">
        <w:t>1760-1779.</w:t>
      </w:r>
    </w:p>
    <w:p w14:paraId="627ED8BF" w14:textId="2C15E83D" w:rsidR="00F10BBC" w:rsidRPr="00232FD1" w:rsidRDefault="00F10BBC" w:rsidP="00585F81">
      <w:pPr>
        <w:spacing w:line="480" w:lineRule="auto"/>
        <w:ind w:left="720"/>
      </w:pPr>
      <w:r w:rsidRPr="00F10BBC">
        <w:t>https://doi.org/10.3390/w5041760</w:t>
      </w:r>
      <w:r>
        <w:t>.</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36D6062A"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w:t>
      </w:r>
      <w:r w:rsidR="00C32CDA">
        <w:t xml:space="preserve"> </w:t>
      </w:r>
      <w:r w:rsidRPr="00232FD1">
        <w:t>888-899.</w:t>
      </w:r>
      <w:r w:rsidR="00F663A5">
        <w:t xml:space="preserve"> </w:t>
      </w:r>
      <w:r w:rsidR="00F663A5" w:rsidRPr="00F663A5">
        <w:t>https://doi.org/10.1007/s00267-012-9923-5</w:t>
      </w:r>
      <w:r w:rsidR="00F663A5">
        <w:t>.</w:t>
      </w:r>
    </w:p>
    <w:p w14:paraId="4FF5F89A" w14:textId="3855B1A7" w:rsidR="00585F81" w:rsidRPr="00543885" w:rsidRDefault="00585F81" w:rsidP="00585F81">
      <w:pPr>
        <w:spacing w:line="480" w:lineRule="auto"/>
      </w:pPr>
      <w:r w:rsidRPr="00543885">
        <w:t>International Food Policy Research Institute (IFPRI)</w:t>
      </w:r>
      <w:r w:rsidR="00C54B57" w:rsidRPr="00543885">
        <w:t xml:space="preserve"> (</w:t>
      </w:r>
      <w:r w:rsidRPr="00543885">
        <w:t>2018</w:t>
      </w:r>
      <w:r w:rsidR="00C54B57" w:rsidRPr="00543885">
        <w:t xml:space="preserve">) </w:t>
      </w:r>
      <w:r w:rsidRPr="00543885">
        <w:t xml:space="preserve">Agricultural Total Factor </w:t>
      </w:r>
    </w:p>
    <w:p w14:paraId="2A4EF90C" w14:textId="1638AB9A" w:rsidR="00585F81" w:rsidRPr="00537287" w:rsidRDefault="00585F81" w:rsidP="00585F81">
      <w:pPr>
        <w:spacing w:line="480" w:lineRule="auto"/>
        <w:ind w:left="720"/>
      </w:pPr>
      <w:r w:rsidRPr="00543885">
        <w:t xml:space="preserve">Productivity (TFP), 1991-2014: 2018 Global Food Policy Report Annex Table 5, Harvard </w:t>
      </w:r>
      <w:proofErr w:type="spellStart"/>
      <w:r w:rsidRPr="00543885">
        <w:t>Dataverse</w:t>
      </w:r>
      <w:proofErr w:type="spellEnd"/>
      <w:r w:rsidRPr="00543885">
        <w:t>, V1.</w:t>
      </w:r>
      <w:r w:rsidR="00F663A5" w:rsidRPr="00543885">
        <w:t xml:space="preserve"> </w:t>
      </w:r>
      <w:hyperlink r:id="rId16" w:tgtFrame="_blank" w:history="1">
        <w:r w:rsidR="00F663A5" w:rsidRPr="00543885">
          <w:t>https://doi.org/10.7910/DVN/IDOCML</w:t>
        </w:r>
      </w:hyperlink>
      <w:r w:rsidR="00543885">
        <w:t>.</w:t>
      </w:r>
    </w:p>
    <w:p w14:paraId="32B517AE" w14:textId="77777777" w:rsidR="00585F81" w:rsidRPr="00543885" w:rsidRDefault="00585F81" w:rsidP="00585F81">
      <w:pPr>
        <w:spacing w:line="480" w:lineRule="auto"/>
      </w:pPr>
      <w:r w:rsidRPr="00543885">
        <w:t xml:space="preserve">International Union for Conservation of Nature - IUCN, and Center for International Earth </w:t>
      </w:r>
    </w:p>
    <w:p w14:paraId="685A2B46" w14:textId="346E7D26" w:rsidR="00585F81" w:rsidRPr="00543885" w:rsidRDefault="00585F81" w:rsidP="00585F81">
      <w:pPr>
        <w:spacing w:line="480" w:lineRule="auto"/>
        <w:ind w:left="720"/>
      </w:pPr>
      <w:r w:rsidRPr="00543885">
        <w:t xml:space="preserve">Science Information Network - CIESIN - Columbia University </w:t>
      </w:r>
      <w:r w:rsidR="00C54B57" w:rsidRPr="00543885">
        <w:t>(</w:t>
      </w:r>
      <w:r w:rsidRPr="00543885">
        <w:t>2015a</w:t>
      </w:r>
      <w:r w:rsidR="00C54B57" w:rsidRPr="00543885">
        <w:t>)</w:t>
      </w:r>
      <w:r w:rsidRPr="00543885">
        <w:t xml:space="preserve"> Gridded species distribution: global amphibian richness grids, 2015 Release. Palisades, NY: NASA Socioeconomic Data and Applications Center (SEDAC). </w:t>
      </w:r>
      <w:hyperlink r:id="rId17" w:history="1">
        <w:r w:rsidRPr="00543885">
          <w:t>https://doi.org/10.7927/H4RR1W66</w:t>
        </w:r>
      </w:hyperlink>
      <w:r w:rsidRPr="00543885">
        <w:t>. Accessed November 28th, 2018</w:t>
      </w:r>
      <w:r w:rsidR="00543885" w:rsidRPr="00543885">
        <w:t>.</w:t>
      </w:r>
    </w:p>
    <w:p w14:paraId="663B1E0E" w14:textId="736A64CF" w:rsidR="00585F81" w:rsidRPr="00543885" w:rsidRDefault="00585F81" w:rsidP="00585F81">
      <w:pPr>
        <w:spacing w:line="480" w:lineRule="auto"/>
      </w:pPr>
      <w:r w:rsidRPr="00543885">
        <w:t>International Union for Conservation of Nature - IUCN,</w:t>
      </w:r>
      <w:r w:rsidR="005F7D5A" w:rsidRPr="00543885">
        <w:t xml:space="preserve"> </w:t>
      </w:r>
      <w:r w:rsidRPr="00543885">
        <w:t xml:space="preserve">Center for International Earth </w:t>
      </w:r>
    </w:p>
    <w:p w14:paraId="04FCE212" w14:textId="2D599615" w:rsidR="00585F81" w:rsidRDefault="00585F81" w:rsidP="00585F81">
      <w:pPr>
        <w:spacing w:line="480" w:lineRule="auto"/>
        <w:ind w:left="720"/>
      </w:pPr>
      <w:r w:rsidRPr="00543885">
        <w:lastRenderedPageBreak/>
        <w:t>Science Information Network - CIESIN - Columbia University</w:t>
      </w:r>
      <w:r w:rsidR="00C54B57" w:rsidRPr="00543885">
        <w:t xml:space="preserve"> (</w:t>
      </w:r>
      <w:r w:rsidRPr="00543885">
        <w:t>2015b</w:t>
      </w:r>
      <w:r w:rsidR="00C54B57" w:rsidRPr="00543885">
        <w:t>)</w:t>
      </w:r>
      <w:r w:rsidRPr="00543885">
        <w:t xml:space="preserve"> Gridded species distribution: global mammal richness grids, 2015 Release. Palisades, NY: NASA Socioeconomic Data and Applications Center (SEDAC). </w:t>
      </w:r>
      <w:hyperlink r:id="rId18" w:history="1">
        <w:r w:rsidRPr="00543885">
          <w:t>https://doi.org/10.7927/H4N014G5. Accessed November 28th 2018</w:t>
        </w:r>
      </w:hyperlink>
      <w:r w:rsidRPr="00543885">
        <w:t>.</w:t>
      </w:r>
    </w:p>
    <w:p w14:paraId="089CC82A" w14:textId="224448A8" w:rsidR="00E17941" w:rsidRPr="00543885" w:rsidRDefault="00E17941" w:rsidP="00E17941">
      <w:pPr>
        <w:spacing w:line="480" w:lineRule="auto"/>
      </w:pPr>
      <w:r w:rsidRPr="00543885">
        <w:t xml:space="preserve">Johnston RJ, Rolfe J, Rosenberger RS, Brouwer R (2015) Introduction to </w:t>
      </w:r>
      <w:r w:rsidR="00543885" w:rsidRPr="00543885">
        <w:t>b</w:t>
      </w:r>
      <w:r w:rsidRPr="00543885">
        <w:t xml:space="preserve">enefit </w:t>
      </w:r>
      <w:r w:rsidR="00543885" w:rsidRPr="00543885">
        <w:t>t</w:t>
      </w:r>
      <w:r w:rsidRPr="00543885">
        <w:t xml:space="preserve">ransfer </w:t>
      </w:r>
    </w:p>
    <w:p w14:paraId="60DF76A6" w14:textId="03C534EC" w:rsidR="00E17941" w:rsidRPr="00E17941" w:rsidRDefault="00543885" w:rsidP="00E17941">
      <w:pPr>
        <w:spacing w:line="480" w:lineRule="auto"/>
        <w:ind w:left="720"/>
        <w:rPr>
          <w:highlight w:val="yellow"/>
        </w:rPr>
      </w:pPr>
      <w:r w:rsidRPr="00543885">
        <w:t>m</w:t>
      </w:r>
      <w:r w:rsidR="00E17941" w:rsidRPr="00543885">
        <w:t xml:space="preserve">ethods. In: Johnston R, Rolfe J, Rosenberger R, Brouwer R (eds) Benefit </w:t>
      </w:r>
      <w:r w:rsidRPr="00543885">
        <w:t>t</w:t>
      </w:r>
      <w:r w:rsidR="00E17941" w:rsidRPr="00543885">
        <w:t xml:space="preserve">ransfer of </w:t>
      </w:r>
      <w:r w:rsidRPr="00543885">
        <w:t>e</w:t>
      </w:r>
      <w:r w:rsidR="00E17941" w:rsidRPr="00543885">
        <w:t xml:space="preserve">nvironmental and </w:t>
      </w:r>
      <w:r w:rsidRPr="00543885">
        <w:t>r</w:t>
      </w:r>
      <w:r w:rsidR="00E17941" w:rsidRPr="00543885">
        <w:t xml:space="preserve">esource </w:t>
      </w:r>
      <w:r w:rsidRPr="00543885">
        <w:t>v</w:t>
      </w:r>
      <w:r w:rsidR="00E17941" w:rsidRPr="00543885">
        <w:t xml:space="preserve">alues. The </w:t>
      </w:r>
      <w:r w:rsidRPr="00543885">
        <w:t>e</w:t>
      </w:r>
      <w:r w:rsidR="00E17941" w:rsidRPr="00543885">
        <w:t xml:space="preserve">conomics of </w:t>
      </w:r>
      <w:r w:rsidRPr="00543885">
        <w:t>n</w:t>
      </w:r>
      <w:r w:rsidR="00E17941" w:rsidRPr="00543885">
        <w:t>on-</w:t>
      </w:r>
      <w:r w:rsidRPr="00543885">
        <w:t>m</w:t>
      </w:r>
      <w:r w:rsidR="00E17941" w:rsidRPr="00543885">
        <w:t xml:space="preserve">arket </w:t>
      </w:r>
      <w:r w:rsidRPr="00543885">
        <w:t>g</w:t>
      </w:r>
      <w:r w:rsidR="00E17941" w:rsidRPr="00543885">
        <w:t xml:space="preserve">oods and </w:t>
      </w:r>
      <w:r w:rsidRPr="00543885">
        <w:t>r</w:t>
      </w:r>
      <w:r w:rsidR="00E17941" w:rsidRPr="00543885">
        <w:t>esources, vol 14. Springer, Dordrecht. https://doi.org/10.1007/978-94-017-9930-0_2</w:t>
      </w:r>
      <w:r w:rsidRPr="00543885">
        <w:t>.</w:t>
      </w:r>
    </w:p>
    <w:p w14:paraId="74797DFD" w14:textId="6B01DFB6" w:rsidR="00585F81" w:rsidRPr="00543885" w:rsidRDefault="00585F81" w:rsidP="00585F81">
      <w:pPr>
        <w:spacing w:line="480" w:lineRule="auto"/>
      </w:pPr>
      <w:proofErr w:type="spellStart"/>
      <w:r w:rsidRPr="00543885">
        <w:t>Leemans</w:t>
      </w:r>
      <w:proofErr w:type="spellEnd"/>
      <w:r w:rsidR="00C54B57" w:rsidRPr="00543885">
        <w:t xml:space="preserve"> </w:t>
      </w:r>
      <w:r w:rsidRPr="00543885">
        <w:t>R, De Groot</w:t>
      </w:r>
      <w:r w:rsidR="00C54B57" w:rsidRPr="00543885">
        <w:t xml:space="preserve"> </w:t>
      </w:r>
      <w:r w:rsidRPr="00543885">
        <w:t>RS</w:t>
      </w:r>
      <w:r w:rsidR="00C54B57" w:rsidRPr="00543885">
        <w:t xml:space="preserve"> (</w:t>
      </w:r>
      <w:r w:rsidRPr="00543885">
        <w:t>2003</w:t>
      </w:r>
      <w:r w:rsidR="00C54B57" w:rsidRPr="00543885">
        <w:t>)</w:t>
      </w:r>
      <w:r w:rsidRPr="00543885">
        <w:t xml:space="preserve"> Millennium Ecosystem Assessment: Ecosystems and </w:t>
      </w:r>
    </w:p>
    <w:p w14:paraId="73E34E9D" w14:textId="11F69577" w:rsidR="00585F81" w:rsidRDefault="00585F81" w:rsidP="00585F81">
      <w:pPr>
        <w:spacing w:line="480" w:lineRule="auto"/>
        <w:ind w:left="720"/>
      </w:pPr>
      <w:r w:rsidRPr="00543885">
        <w:t>human well-being: a framework for assessment. A report of the Conceptual Framework Working Group of the millennium Ecosystem Assessment. Island Press.</w:t>
      </w:r>
    </w:p>
    <w:p w14:paraId="73E81953" w14:textId="0E8AD6AB" w:rsidR="00F94E1A" w:rsidRPr="00543885" w:rsidRDefault="00F94E1A" w:rsidP="00F94E1A">
      <w:pPr>
        <w:spacing w:line="480" w:lineRule="auto"/>
      </w:pPr>
      <w:proofErr w:type="spellStart"/>
      <w:r w:rsidRPr="00543885">
        <w:t>Leschine</w:t>
      </w:r>
      <w:proofErr w:type="spellEnd"/>
      <w:r w:rsidRPr="00543885">
        <w:t xml:space="preserve"> TM, Wellman KF,</w:t>
      </w:r>
      <w:r w:rsidR="005F7D5A" w:rsidRPr="00543885">
        <w:t xml:space="preserve"> </w:t>
      </w:r>
      <w:r w:rsidRPr="00543885">
        <w:t xml:space="preserve">Green TH (1997). The economic value of wetlands: wetlands' </w:t>
      </w:r>
    </w:p>
    <w:p w14:paraId="3BD0B865" w14:textId="6C3EF62C" w:rsidR="00F94E1A" w:rsidRDefault="00F94E1A" w:rsidP="00F94E1A">
      <w:pPr>
        <w:spacing w:line="480" w:lineRule="auto"/>
        <w:ind w:left="720"/>
      </w:pPr>
      <w:r w:rsidRPr="00543885">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0BB6A638" w:rsidR="00585F81" w:rsidRDefault="00585F81" w:rsidP="00585F81">
      <w:pPr>
        <w:spacing w:line="480" w:lineRule="auto"/>
        <w:ind w:left="720"/>
      </w:pPr>
      <w:r w:rsidRPr="00B163C4">
        <w:t xml:space="preserve">in contingent valuation of forest protection. Journal of Environmental Economics and Management, 25(1), </w:t>
      </w:r>
      <w:r w:rsidR="00C32CDA">
        <w:t xml:space="preserve">pp. </w:t>
      </w:r>
      <w:r w:rsidRPr="00B163C4">
        <w:t>45-55.</w:t>
      </w:r>
      <w:r w:rsidR="00464F26">
        <w:t xml:space="preserve"> </w:t>
      </w:r>
      <w:r w:rsidR="00464F26" w:rsidRPr="00464F26">
        <w:t>https://doi.org/10.1006/jeem.1993.1025</w:t>
      </w:r>
      <w:r w:rsidR="00464F26">
        <w:t>.</w:t>
      </w:r>
    </w:p>
    <w:p w14:paraId="513E295D" w14:textId="0F21C2BB" w:rsidR="00F94E1A" w:rsidRDefault="00F94E1A" w:rsidP="00F94E1A">
      <w:pPr>
        <w:spacing w:line="480" w:lineRule="auto"/>
        <w:rPr>
          <w:color w:val="222222"/>
          <w:shd w:val="clear" w:color="auto" w:fill="FFFFFF"/>
        </w:rPr>
      </w:pPr>
      <w:proofErr w:type="spellStart"/>
      <w:r w:rsidRPr="005B6F17">
        <w:rPr>
          <w:color w:val="222222"/>
          <w:shd w:val="clear" w:color="auto" w:fill="FFFFFF"/>
        </w:rPr>
        <w:t>Meyerhoff</w:t>
      </w:r>
      <w:proofErr w:type="spellEnd"/>
      <w:r w:rsidRPr="005B6F17">
        <w:rPr>
          <w:color w:val="222222"/>
          <w:shd w:val="clear" w:color="auto" w:fill="FFFFFF"/>
        </w:rPr>
        <w:t xml:space="preserve"> J</w:t>
      </w:r>
      <w:r w:rsidR="005F7D5A">
        <w:rPr>
          <w:color w:val="222222"/>
          <w:shd w:val="clear" w:color="auto" w:fill="FFFFFF"/>
        </w:rPr>
        <w:t xml:space="preserve">, </w:t>
      </w:r>
      <w:proofErr w:type="spellStart"/>
      <w:r w:rsidRPr="005B6F17">
        <w:rPr>
          <w:color w:val="222222"/>
          <w:shd w:val="clear" w:color="auto" w:fill="FFFFFF"/>
        </w:rPr>
        <w:t>Dehnhardt</w:t>
      </w:r>
      <w:proofErr w:type="spellEnd"/>
      <w:r w:rsidRPr="005B6F17">
        <w:rPr>
          <w:color w:val="222222"/>
          <w:shd w:val="clear" w:color="auto" w:fill="FFFFFF"/>
        </w:rPr>
        <w:t xml:space="preserve"> A (2004). The European Water Framework Directive and economic </w:t>
      </w:r>
    </w:p>
    <w:p w14:paraId="5B8A29F0" w14:textId="2266FE90" w:rsid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644099C6" w14:textId="1EE3C85E" w:rsidR="00464F26" w:rsidRPr="00F94E1A" w:rsidRDefault="00464F26" w:rsidP="00F94E1A">
      <w:pPr>
        <w:spacing w:line="480" w:lineRule="auto"/>
        <w:ind w:firstLine="720"/>
        <w:rPr>
          <w:color w:val="222222"/>
          <w:shd w:val="clear" w:color="auto" w:fill="FFFFFF"/>
        </w:rPr>
      </w:pPr>
      <w:r w:rsidRPr="00464F26">
        <w:rPr>
          <w:color w:val="222222"/>
          <w:shd w:val="clear" w:color="auto" w:fill="FFFFFF"/>
        </w:rPr>
        <w:t>https://doi.org/10.1002/eet.439</w:t>
      </w:r>
      <w:r>
        <w:rPr>
          <w:color w:val="222222"/>
          <w:shd w:val="clear" w:color="auto" w:fill="FFFFFF"/>
        </w:rPr>
        <w:t>.</w:t>
      </w:r>
    </w:p>
    <w:p w14:paraId="37DA00D6" w14:textId="0845123E" w:rsidR="00585F81" w:rsidRPr="00232FD1" w:rsidRDefault="00585F81" w:rsidP="00585F81">
      <w:pPr>
        <w:spacing w:line="480" w:lineRule="auto"/>
      </w:pPr>
      <w:proofErr w:type="spellStart"/>
      <w:r w:rsidRPr="00232FD1">
        <w:t>Mitsch</w:t>
      </w:r>
      <w:proofErr w:type="spellEnd"/>
      <w:r w:rsidRPr="00232FD1">
        <w:t xml:space="preserve"> WJ</w:t>
      </w:r>
      <w:r w:rsidR="005F7D5A">
        <w:t xml:space="preserve">, </w:t>
      </w:r>
      <w:proofErr w:type="spellStart"/>
      <w:r w:rsidRPr="00232FD1">
        <w:t>Gosselink</w:t>
      </w:r>
      <w:proofErr w:type="spellEnd"/>
      <w:r w:rsidRPr="00232FD1">
        <w:t xml:space="preserve"> JG</w:t>
      </w:r>
      <w:r w:rsidR="000065D4">
        <w:t xml:space="preserve"> (</w:t>
      </w:r>
      <w:r w:rsidRPr="00232FD1">
        <w:t>2000</w:t>
      </w:r>
      <w:r w:rsidR="000065D4">
        <w:t>)</w:t>
      </w:r>
      <w:r w:rsidRPr="00232FD1">
        <w:t xml:space="preserve"> The value of wetlands: importance of scale and </w:t>
      </w:r>
    </w:p>
    <w:p w14:paraId="415EF433" w14:textId="3B539340" w:rsidR="00585F81" w:rsidRDefault="00585F81" w:rsidP="00585F81">
      <w:pPr>
        <w:spacing w:line="480" w:lineRule="auto"/>
        <w:ind w:firstLine="720"/>
      </w:pPr>
      <w:r w:rsidRPr="00232FD1">
        <w:t xml:space="preserve">landscape setting. Ecological </w:t>
      </w:r>
      <w:r>
        <w:t>E</w:t>
      </w:r>
      <w:r w:rsidRPr="00232FD1">
        <w:t>conomics, 35(1), pp.</w:t>
      </w:r>
      <w:r w:rsidR="00C32CDA">
        <w:t xml:space="preserve"> </w:t>
      </w:r>
      <w:r w:rsidRPr="00232FD1">
        <w:t>25-33.</w:t>
      </w:r>
    </w:p>
    <w:p w14:paraId="3D89B7A9" w14:textId="24A69E1C" w:rsidR="00464F26" w:rsidRDefault="00464F26" w:rsidP="00585F81">
      <w:pPr>
        <w:spacing w:line="480" w:lineRule="auto"/>
        <w:ind w:firstLine="720"/>
      </w:pPr>
      <w:r w:rsidRPr="00464F26">
        <w:t>https://doi.org/10.1016/s0921-8009(00)00165-8</w:t>
      </w:r>
      <w:r>
        <w:t>.</w:t>
      </w:r>
    </w:p>
    <w:p w14:paraId="74151749" w14:textId="364E5DE7" w:rsidR="00585F81" w:rsidRPr="00232FD1" w:rsidRDefault="00585F81" w:rsidP="00585F81">
      <w:pPr>
        <w:spacing w:line="480" w:lineRule="auto"/>
      </w:pPr>
      <w:proofErr w:type="spellStart"/>
      <w:r w:rsidRPr="00232FD1">
        <w:lastRenderedPageBreak/>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485A5E1" w:rsidR="00585F81" w:rsidRDefault="00585F81" w:rsidP="00585F81">
      <w:pPr>
        <w:spacing w:line="480" w:lineRule="auto"/>
        <w:ind w:firstLine="720"/>
      </w:pPr>
      <w:r w:rsidRPr="00232FD1">
        <w:t>ecosystem services. Frontiers of Earth Science in China, 4(1), pp.</w:t>
      </w:r>
      <w:r w:rsidR="00C32CDA">
        <w:t xml:space="preserve"> </w:t>
      </w:r>
      <w:r w:rsidRPr="00232FD1">
        <w:t>14-21.</w:t>
      </w:r>
    </w:p>
    <w:p w14:paraId="6F3978EA" w14:textId="3114EA6D" w:rsidR="00464F26" w:rsidRDefault="00661DB2" w:rsidP="00585F81">
      <w:pPr>
        <w:spacing w:line="480" w:lineRule="auto"/>
        <w:ind w:firstLine="720"/>
      </w:pPr>
      <w:hyperlink r:id="rId19" w:history="1">
        <w:r w:rsidR="00EA3732" w:rsidRPr="002F7BC3">
          <w:rPr>
            <w:rStyle w:val="Hyperlink"/>
          </w:rPr>
          <w:t>https://doi.org/10.1007/s11707-010-0015-7</w:t>
        </w:r>
      </w:hyperlink>
      <w:r w:rsidR="00464F26">
        <w:t>.</w:t>
      </w:r>
    </w:p>
    <w:p w14:paraId="47243EDB" w14:textId="3ACBDAF4" w:rsidR="00EA3732" w:rsidRPr="00543885" w:rsidRDefault="00EA3732" w:rsidP="00EA3732">
      <w:pPr>
        <w:spacing w:line="480" w:lineRule="auto"/>
      </w:pPr>
      <w:proofErr w:type="spellStart"/>
      <w:r w:rsidRPr="00543885">
        <w:t>Navrud</w:t>
      </w:r>
      <w:proofErr w:type="spellEnd"/>
      <w:r w:rsidR="00543885" w:rsidRPr="00543885">
        <w:t xml:space="preserve"> </w:t>
      </w:r>
      <w:r w:rsidRPr="00543885">
        <w:t>S and Richard R</w:t>
      </w:r>
      <w:r w:rsidR="00543885" w:rsidRPr="00543885">
        <w:t xml:space="preserve"> (2007) </w:t>
      </w:r>
      <w:r w:rsidRPr="00543885">
        <w:t>Review of methods for value transfer. In </w:t>
      </w:r>
      <w:r w:rsidR="00543885" w:rsidRPr="00543885">
        <w:t>e</w:t>
      </w:r>
      <w:r w:rsidRPr="00543885">
        <w:t xml:space="preserve">nvironmental </w:t>
      </w:r>
    </w:p>
    <w:p w14:paraId="3918FB4E" w14:textId="23246ADC" w:rsidR="00EA3732" w:rsidRPr="00232FD1" w:rsidRDefault="00EA3732" w:rsidP="00EA3732">
      <w:pPr>
        <w:spacing w:line="480" w:lineRule="auto"/>
        <w:ind w:firstLine="720"/>
      </w:pPr>
      <w:r w:rsidRPr="00543885">
        <w:t>value transfer: Issues and methods, pp. 1-10. Springer, Dordrecht, 2007.</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22504020"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w:t>
      </w:r>
      <w:r w:rsidR="00C32CDA">
        <w:t xml:space="preserve"> </w:t>
      </w:r>
      <w:r w:rsidRPr="00232FD1">
        <w:t>345-377.</w:t>
      </w:r>
      <w:r w:rsidR="008A0DFC">
        <w:t xml:space="preserve"> </w:t>
      </w:r>
      <w:r w:rsidR="008A0DFC" w:rsidRPr="008A0DFC">
        <w:t>https://doi.org/10.1007/s10640-008-9253-5</w:t>
      </w:r>
      <w:r w:rsidR="008A0DFC">
        <w:t>.</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0F1F0D2D" w:rsidR="00585F81" w:rsidRPr="00543885" w:rsidRDefault="00C32CDA" w:rsidP="00585F81">
      <w:pPr>
        <w:spacing w:line="480" w:lineRule="auto"/>
        <w:ind w:left="720"/>
      </w:pPr>
      <w:r w:rsidRPr="00232FD1">
        <w:t>nonsense?</w:t>
      </w:r>
      <w:r w:rsidR="00585F81" w:rsidRPr="00232FD1">
        <w:t xml:space="preserve"> Ecological </w:t>
      </w:r>
      <w:r w:rsidR="00585F81">
        <w:t>E</w:t>
      </w:r>
      <w:r w:rsidR="00585F81" w:rsidRPr="00232FD1">
        <w:t>conomics, 39(2), pp.</w:t>
      </w:r>
      <w:r>
        <w:t xml:space="preserve"> </w:t>
      </w:r>
      <w:r w:rsidR="00585F81" w:rsidRPr="00232FD1">
        <w:t xml:space="preserve">203-222. </w:t>
      </w:r>
      <w:r w:rsidR="00537232">
        <w:t>https://doi.org/</w:t>
      </w:r>
      <w:r w:rsidR="00585F81" w:rsidRPr="00232FD1">
        <w:t>10.1016/S0921-</w:t>
      </w:r>
      <w:r w:rsidR="00585F81" w:rsidRPr="00543885">
        <w:t>8009(01)00233-6.</w:t>
      </w:r>
    </w:p>
    <w:p w14:paraId="0BABB741" w14:textId="24C00C74" w:rsidR="00585F81" w:rsidRPr="00543885" w:rsidRDefault="00585F81" w:rsidP="00585F81">
      <w:pPr>
        <w:spacing w:line="480" w:lineRule="auto"/>
      </w:pPr>
      <w:r w:rsidRPr="00543885">
        <w:t>Oliver TH, Heard</w:t>
      </w:r>
      <w:r w:rsidR="000065D4" w:rsidRPr="00543885">
        <w:t xml:space="preserve"> </w:t>
      </w:r>
      <w:r w:rsidRPr="00543885">
        <w:t xml:space="preserve">MS, Isaac NJ, Roy DB, Procter D, </w:t>
      </w:r>
      <w:proofErr w:type="spellStart"/>
      <w:r w:rsidRPr="00543885">
        <w:t>Eigenbrod</w:t>
      </w:r>
      <w:proofErr w:type="spellEnd"/>
      <w:r w:rsidRPr="00543885">
        <w:t xml:space="preserve"> F, </w:t>
      </w:r>
      <w:proofErr w:type="spellStart"/>
      <w:r w:rsidRPr="00543885">
        <w:t>Freckleton</w:t>
      </w:r>
      <w:proofErr w:type="spellEnd"/>
      <w:r w:rsidRPr="00543885">
        <w:t xml:space="preserve"> R, </w:t>
      </w:r>
    </w:p>
    <w:p w14:paraId="55A1F202" w14:textId="6D885DED" w:rsidR="00585F81" w:rsidRPr="00232FD1" w:rsidRDefault="00585F81" w:rsidP="00585F81">
      <w:pPr>
        <w:spacing w:line="480" w:lineRule="auto"/>
        <w:ind w:left="720"/>
      </w:pPr>
      <w:r w:rsidRPr="00543885">
        <w:t>Hector A, Orme CDL, Petchey OL</w:t>
      </w:r>
      <w:r w:rsidR="005F7D5A" w:rsidRPr="00543885">
        <w:t>,</w:t>
      </w:r>
      <w:r w:rsidRPr="00543885">
        <w:t xml:space="preserve"> </w:t>
      </w:r>
      <w:proofErr w:type="spellStart"/>
      <w:r w:rsidRPr="00543885">
        <w:t>Proença</w:t>
      </w:r>
      <w:proofErr w:type="spellEnd"/>
      <w:r w:rsidRPr="00543885">
        <w:t xml:space="preserve"> V</w:t>
      </w:r>
      <w:r w:rsidR="000065D4" w:rsidRPr="00543885">
        <w:t xml:space="preserve"> (</w:t>
      </w:r>
      <w:r w:rsidRPr="00543885">
        <w:t>2015</w:t>
      </w:r>
      <w:r w:rsidR="000065D4" w:rsidRPr="00543885">
        <w:t>)</w:t>
      </w:r>
      <w:r w:rsidRPr="00543885">
        <w:t xml:space="preserve"> Biodiversity and resilience of ecosystem functions. Trends in ecology </w:t>
      </w:r>
      <w:r w:rsidR="00EA7A03" w:rsidRPr="00543885">
        <w:t>and</w:t>
      </w:r>
      <w:r w:rsidRPr="00543885">
        <w:t xml:space="preserve"> evolution, 30(11), pp.</w:t>
      </w:r>
      <w:r w:rsidR="00C32CDA" w:rsidRPr="00543885">
        <w:t xml:space="preserve"> </w:t>
      </w:r>
      <w:r w:rsidRPr="00543885">
        <w:t>673-684.</w:t>
      </w:r>
    </w:p>
    <w:p w14:paraId="40CE15D0" w14:textId="35B87CDB" w:rsidR="00585F81" w:rsidRPr="00F1082B" w:rsidRDefault="00585F81" w:rsidP="00585F81">
      <w:pPr>
        <w:spacing w:line="480" w:lineRule="auto"/>
      </w:pPr>
      <w:proofErr w:type="spellStart"/>
      <w:r w:rsidRPr="00F1082B">
        <w:t>Peimer</w:t>
      </w:r>
      <w:proofErr w:type="spellEnd"/>
      <w:r w:rsidRPr="00F1082B">
        <w:t xml:space="preserve">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422F1FC"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w:t>
      </w:r>
      <w:r w:rsidR="00C32CDA">
        <w:t xml:space="preserve"> </w:t>
      </w:r>
      <w:r w:rsidRPr="00F1082B">
        <w:t>141-153.</w:t>
      </w:r>
      <w:r w:rsidR="008A0DFC">
        <w:t xml:space="preserve"> </w:t>
      </w:r>
      <w:r w:rsidR="008A0DFC" w:rsidRPr="008A0DFC">
        <w:t>https://doi.org/10.1007/s00267-016-0766-3</w:t>
      </w:r>
      <w:r w:rsidR="008A0DFC">
        <w:t>.</w:t>
      </w:r>
    </w:p>
    <w:p w14:paraId="324A9012" w14:textId="2B9C3F83" w:rsidR="00585F81" w:rsidRDefault="00585F81" w:rsidP="00585F81">
      <w:pPr>
        <w:spacing w:line="480" w:lineRule="auto"/>
      </w:pPr>
      <w:r w:rsidRPr="00683643">
        <w:t xml:space="preserve">Reynaud </w:t>
      </w:r>
      <w:r w:rsidR="005F7D5A">
        <w:t xml:space="preserve">A, </w:t>
      </w:r>
      <w:proofErr w:type="spellStart"/>
      <w:r w:rsidRPr="00683643">
        <w:t>Lanzanova</w:t>
      </w:r>
      <w:proofErr w:type="spellEnd"/>
      <w:r w:rsidRPr="00683643">
        <w:t xml:space="preserve"> D (2017)</w:t>
      </w:r>
      <w:r w:rsidR="000065D4">
        <w:t xml:space="preserve"> </w:t>
      </w:r>
      <w:r w:rsidRPr="00683643">
        <w:t xml:space="preserve">A global meta-analysis of the value of ecosystem services </w:t>
      </w:r>
    </w:p>
    <w:p w14:paraId="7185C4A0" w14:textId="5F260198" w:rsidR="00585F81" w:rsidRDefault="00585F81" w:rsidP="00585F81">
      <w:pPr>
        <w:spacing w:line="480" w:lineRule="auto"/>
        <w:ind w:firstLine="720"/>
      </w:pPr>
      <w:r w:rsidRPr="00683643">
        <w:t xml:space="preserve">provided by lakes. Ecological Economics, 137, </w:t>
      </w:r>
      <w:r w:rsidR="00C32CDA">
        <w:t xml:space="preserve">pp. </w:t>
      </w:r>
      <w:r w:rsidRPr="00683643">
        <w:t>184-194.</w:t>
      </w:r>
      <w:r w:rsidR="008A0DFC">
        <w:t xml:space="preserve"> </w:t>
      </w:r>
    </w:p>
    <w:p w14:paraId="7B0FF06A" w14:textId="52C1828C" w:rsidR="008A0DFC" w:rsidRPr="00232FD1" w:rsidRDefault="008A0DFC" w:rsidP="00585F81">
      <w:pPr>
        <w:spacing w:line="480" w:lineRule="auto"/>
        <w:ind w:firstLine="720"/>
      </w:pPr>
      <w:r w:rsidRPr="008A0DFC">
        <w:t>https://doi.org/10.1016/j.ecolecon.2017.03.001</w:t>
      </w:r>
      <w:r w:rsidR="00381845">
        <w:t>.</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A94413" w:rsidR="00585F81" w:rsidRDefault="00585F81" w:rsidP="00585F81">
      <w:pPr>
        <w:spacing w:line="480" w:lineRule="auto"/>
        <w:ind w:firstLine="720"/>
      </w:pPr>
      <w:r w:rsidRPr="00232FD1">
        <w:t>ecosystem service valuation. Ecological Economics, 115, pp.</w:t>
      </w:r>
      <w:r w:rsidR="00C32CDA">
        <w:t xml:space="preserve"> </w:t>
      </w:r>
      <w:r w:rsidRPr="00232FD1">
        <w:t>51-58.</w:t>
      </w:r>
    </w:p>
    <w:p w14:paraId="27C8F29F" w14:textId="7AAD1B8E" w:rsidR="00381845" w:rsidRPr="00232FD1" w:rsidRDefault="00381845" w:rsidP="00585F81">
      <w:pPr>
        <w:spacing w:line="480" w:lineRule="auto"/>
        <w:ind w:firstLine="720"/>
      </w:pPr>
      <w:r w:rsidRPr="00381845">
        <w:lastRenderedPageBreak/>
        <w:t>https://doi.org/10.1016/j.ecolecon.2014.02.018</w:t>
      </w:r>
      <w:r>
        <w:t>.</w:t>
      </w:r>
    </w:p>
    <w:p w14:paraId="3C6CE117" w14:textId="7792DCD0" w:rsidR="00585F81" w:rsidRPr="00543885" w:rsidRDefault="00585F81" w:rsidP="00585F81">
      <w:pPr>
        <w:spacing w:line="480" w:lineRule="auto"/>
      </w:pPr>
      <w:r w:rsidRPr="00543885">
        <w:t>Rosenberger RS</w:t>
      </w:r>
      <w:r w:rsidR="00075A5A" w:rsidRPr="00543885">
        <w:t xml:space="preserve"> (</w:t>
      </w:r>
      <w:r w:rsidRPr="00543885">
        <w:t>2015</w:t>
      </w:r>
      <w:r w:rsidR="00075A5A" w:rsidRPr="00543885">
        <w:t xml:space="preserve">) </w:t>
      </w:r>
      <w:r w:rsidRPr="00543885">
        <w:t xml:space="preserve">Benefit transfer validity and reliability. In: Johnston RJ, Rolfe J, </w:t>
      </w:r>
    </w:p>
    <w:p w14:paraId="3803FACF" w14:textId="7F112374" w:rsidR="00585F81" w:rsidRPr="00232FD1" w:rsidRDefault="00585F81" w:rsidP="00585F81">
      <w:pPr>
        <w:spacing w:line="480" w:lineRule="auto"/>
        <w:ind w:left="720"/>
      </w:pPr>
      <w:r w:rsidRPr="00543885">
        <w:t>Rosenberger RS, Brouwer R (eds) Benefit transfer of environmental and resource values: a guide for researchers and practitioners. Springer, Netherlands, Dordrecht, pp</w:t>
      </w:r>
      <w:r w:rsidR="00C32CDA" w:rsidRPr="00543885">
        <w:t xml:space="preserve">. </w:t>
      </w:r>
      <w:r w:rsidRPr="00543885">
        <w:t>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E9EDB72"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w:t>
      </w:r>
      <w:r w:rsidR="00C32CDA">
        <w:t xml:space="preserve"> </w:t>
      </w:r>
      <w:r w:rsidRPr="00232FD1">
        <w:t xml:space="preserve">1566-1581. </w:t>
      </w:r>
      <w:r w:rsidR="00537232">
        <w:t>https://doi.org/</w:t>
      </w:r>
      <w:r w:rsidRPr="00232FD1">
        <w:t>10.1080/02626667.2011.629785</w:t>
      </w:r>
      <w:r w:rsidR="00F94E1A">
        <w:t>.</w:t>
      </w:r>
    </w:p>
    <w:p w14:paraId="2B99E7FD" w14:textId="02EDBEAC" w:rsidR="00F94E1A" w:rsidRPr="00543885" w:rsidRDefault="00F94E1A" w:rsidP="00F94E1A">
      <w:pPr>
        <w:spacing w:line="480" w:lineRule="auto"/>
        <w:rPr>
          <w:color w:val="222222"/>
          <w:shd w:val="clear" w:color="auto" w:fill="FFFFFF"/>
        </w:rPr>
      </w:pPr>
      <w:r w:rsidRPr="00543885">
        <w:rPr>
          <w:color w:val="222222"/>
          <w:shd w:val="clear" w:color="auto" w:fill="FFFFFF"/>
        </w:rPr>
        <w:t>Schuijt K (2002)</w:t>
      </w:r>
      <w:r w:rsidR="00381845" w:rsidRPr="00543885">
        <w:rPr>
          <w:color w:val="222222"/>
          <w:shd w:val="clear" w:color="auto" w:fill="FFFFFF"/>
        </w:rPr>
        <w:t xml:space="preserve"> </w:t>
      </w:r>
      <w:r w:rsidRPr="00543885">
        <w:rPr>
          <w:color w:val="222222"/>
          <w:shd w:val="clear" w:color="auto" w:fill="FFFFFF"/>
        </w:rPr>
        <w:t xml:space="preserve">Land and water use of wetlands in Africa: Economic values of African </w:t>
      </w:r>
    </w:p>
    <w:p w14:paraId="37D34E61" w14:textId="61F26858" w:rsidR="00F94E1A" w:rsidRPr="005B6F17" w:rsidRDefault="00F94E1A" w:rsidP="00F94E1A">
      <w:pPr>
        <w:spacing w:line="480" w:lineRule="auto"/>
        <w:ind w:left="720"/>
      </w:pPr>
      <w:r w:rsidRPr="00543885">
        <w:rPr>
          <w:color w:val="222222"/>
          <w:shd w:val="clear" w:color="auto" w:fill="FFFFFF"/>
        </w:rPr>
        <w:t>wetlands. International Institute for Applied Systems Analysis, Austria. Interim Report IR-02-063.</w:t>
      </w:r>
    </w:p>
    <w:p w14:paraId="086A52A6" w14:textId="335348A6" w:rsidR="00585F81" w:rsidRPr="00543885" w:rsidRDefault="00585F81" w:rsidP="00585F81">
      <w:pPr>
        <w:spacing w:line="480" w:lineRule="auto"/>
      </w:pPr>
      <w:proofErr w:type="spellStart"/>
      <w:r w:rsidRPr="00543885">
        <w:t>Schütt</w:t>
      </w:r>
      <w:proofErr w:type="spellEnd"/>
      <w:r w:rsidRPr="00543885">
        <w:t>, M</w:t>
      </w:r>
      <w:r w:rsidR="00075A5A" w:rsidRPr="00543885">
        <w:t xml:space="preserve"> (</w:t>
      </w:r>
      <w:r w:rsidRPr="00543885">
        <w:t>2021</w:t>
      </w:r>
      <w:r w:rsidR="00075A5A" w:rsidRPr="00543885">
        <w:t>)</w:t>
      </w:r>
      <w:r w:rsidRPr="00543885">
        <w:t xml:space="preserve"> Systematic variation in waste site effects on residential property values: a </w:t>
      </w:r>
    </w:p>
    <w:p w14:paraId="71F167AB" w14:textId="23075C27" w:rsidR="00585F81" w:rsidRPr="00232FD1" w:rsidRDefault="00585F81" w:rsidP="00585F81">
      <w:pPr>
        <w:spacing w:line="480" w:lineRule="auto"/>
        <w:ind w:left="720"/>
      </w:pPr>
      <w:r w:rsidRPr="00543885">
        <w:t>meta-regression analysis and benefit transfer. Environmental and Resource Economics, 78(3), pp.</w:t>
      </w:r>
      <w:r w:rsidR="00C32CDA" w:rsidRPr="00543885">
        <w:t xml:space="preserve"> </w:t>
      </w:r>
      <w:r w:rsidRPr="00543885">
        <w:t>381-416.</w:t>
      </w:r>
      <w:r w:rsidR="008A11D9" w:rsidRPr="00543885">
        <w:t xml:space="preserve"> https://doi.org/10.1007/s10640-021-00536-2.</w:t>
      </w:r>
    </w:p>
    <w:p w14:paraId="55230242" w14:textId="1E72BAED" w:rsidR="00585F81" w:rsidRDefault="00585F81" w:rsidP="00585F81">
      <w:pPr>
        <w:spacing w:line="480" w:lineRule="auto"/>
      </w:pPr>
      <w:proofErr w:type="spellStart"/>
      <w:r>
        <w:t>Serajuddin</w:t>
      </w:r>
      <w:proofErr w:type="spellEnd"/>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43885" w:rsidRDefault="00585F81" w:rsidP="00585F81">
      <w:pPr>
        <w:spacing w:line="480" w:lineRule="auto"/>
        <w:ind w:left="720"/>
      </w:pPr>
      <w:r w:rsidRPr="005614C2">
        <w:t>2020-2021</w:t>
      </w:r>
      <w:r>
        <w:t xml:space="preserve">. </w:t>
      </w:r>
      <w:r w:rsidRPr="00F1082B">
        <w:t>https://blogs.worldbank.org/opendata/new-world-bank-country-</w:t>
      </w:r>
      <w:r w:rsidRPr="00543885">
        <w:t>classifications-income-level-2020-2021. Accessed on August 30, 2020.</w:t>
      </w:r>
    </w:p>
    <w:p w14:paraId="005F6B04" w14:textId="0D5B5EC9" w:rsidR="00585F81" w:rsidRPr="00543885" w:rsidRDefault="00585F81" w:rsidP="00585F81">
      <w:pPr>
        <w:spacing w:line="480" w:lineRule="auto"/>
      </w:pPr>
      <w:r w:rsidRPr="00543885">
        <w:t>Sutton AJ</w:t>
      </w:r>
      <w:r w:rsidR="00075A5A" w:rsidRPr="00543885">
        <w:t xml:space="preserve">, </w:t>
      </w:r>
      <w:r w:rsidRPr="00543885">
        <w:t>Song</w:t>
      </w:r>
      <w:r w:rsidR="00075A5A" w:rsidRPr="00543885">
        <w:t xml:space="preserve"> </w:t>
      </w:r>
      <w:r w:rsidRPr="00543885">
        <w:t xml:space="preserve">F, </w:t>
      </w:r>
      <w:proofErr w:type="spellStart"/>
      <w:r w:rsidRPr="00543885">
        <w:t>Gilbody</w:t>
      </w:r>
      <w:proofErr w:type="spellEnd"/>
      <w:r w:rsidRPr="00543885">
        <w:t xml:space="preserve"> SM</w:t>
      </w:r>
      <w:r w:rsidR="005F7D5A" w:rsidRPr="00543885">
        <w:t xml:space="preserve">, </w:t>
      </w:r>
      <w:r w:rsidRPr="00543885">
        <w:t>Abrams KR</w:t>
      </w:r>
      <w:r w:rsidR="00075A5A" w:rsidRPr="00543885">
        <w:t xml:space="preserve"> (</w:t>
      </w:r>
      <w:r w:rsidRPr="00543885">
        <w:t>2000</w:t>
      </w:r>
      <w:r w:rsidR="00075A5A" w:rsidRPr="00543885">
        <w:t>)</w:t>
      </w:r>
      <w:r w:rsidRPr="00543885">
        <w:t xml:space="preserve"> Modelling publication bias in </w:t>
      </w:r>
    </w:p>
    <w:p w14:paraId="67993777" w14:textId="58059EED" w:rsidR="00585F81" w:rsidRDefault="00585F81" w:rsidP="00585F81">
      <w:pPr>
        <w:spacing w:line="480" w:lineRule="auto"/>
        <w:ind w:firstLine="720"/>
      </w:pPr>
      <w:r w:rsidRPr="00543885">
        <w:t>meta-analysis: a review. Statistical methods in medical research, 9(5), pp.</w:t>
      </w:r>
      <w:r w:rsidR="00C32CDA" w:rsidRPr="00543885">
        <w:t xml:space="preserve"> </w:t>
      </w:r>
      <w:r w:rsidRPr="00543885">
        <w:t>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0D880451" w:rsidR="00585F81" w:rsidRPr="00CC6D25" w:rsidRDefault="00585F81" w:rsidP="00585F81">
      <w:pPr>
        <w:spacing w:line="480" w:lineRule="auto"/>
        <w:ind w:left="720"/>
      </w:pPr>
      <w:r w:rsidRPr="00CC6D25">
        <w:t>of the ecosystem services of the Arctic National Wildlife Refuge. Natural Areas Journal, 41(2), pp.</w:t>
      </w:r>
      <w:r w:rsidR="00C32CDA">
        <w:t xml:space="preserve"> </w:t>
      </w:r>
      <w:r w:rsidRPr="00CC6D25">
        <w:t>125-137.</w:t>
      </w:r>
      <w:r w:rsidR="000D24E8">
        <w:t xml:space="preserve"> </w:t>
      </w:r>
      <w:r w:rsidR="000D24E8" w:rsidRPr="000D24E8">
        <w:t>https://doi.org/10.1101/2020.03.09.983999</w:t>
      </w:r>
      <w:r w:rsidR="000D24E8">
        <w:t>.</w:t>
      </w:r>
    </w:p>
    <w:p w14:paraId="61B72DB8" w14:textId="7E350B1C" w:rsidR="00585F81" w:rsidRDefault="00585F81" w:rsidP="00585F81">
      <w:pPr>
        <w:spacing w:line="480" w:lineRule="auto"/>
      </w:pPr>
      <w:r w:rsidRPr="005614C2">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3C6CC526" w:rsidR="00585F81" w:rsidRPr="00232FD1" w:rsidRDefault="00585F81" w:rsidP="00585F81">
      <w:pPr>
        <w:spacing w:line="480" w:lineRule="auto"/>
        <w:ind w:left="720"/>
      </w:pPr>
      <w:r w:rsidRPr="005614C2">
        <w:lastRenderedPageBreak/>
        <w:t>values: An illustration for coastal marsh habitat. Environmental and Resource Economics, 7</w:t>
      </w:r>
      <w:r w:rsidR="00BA61A4">
        <w:t xml:space="preserve">7, </w:t>
      </w:r>
      <w:r w:rsidR="00BA61A4" w:rsidRPr="00BA61A4">
        <w:t>pp.</w:t>
      </w:r>
      <w:r w:rsidR="00BA61A4">
        <w:t xml:space="preserve"> 869-878</w:t>
      </w:r>
      <w:r w:rsidRPr="005614C2">
        <w:t>.</w:t>
      </w:r>
      <w:r w:rsidR="00176660">
        <w:t xml:space="preserve"> </w:t>
      </w:r>
      <w:r w:rsidR="00176660" w:rsidRPr="00176660">
        <w:t>https://doi.org/10.1007/s10640-020-00523-z</w:t>
      </w:r>
      <w:r w:rsidR="00176660">
        <w:t>.</w:t>
      </w:r>
    </w:p>
    <w:p w14:paraId="013738C2" w14:textId="1C305EDB" w:rsidR="00585F81" w:rsidRPr="00232FD1" w:rsidRDefault="00585F81" w:rsidP="00585F81">
      <w:pPr>
        <w:spacing w:line="480" w:lineRule="auto"/>
      </w:pPr>
      <w:proofErr w:type="spellStart"/>
      <w:r w:rsidRPr="00232FD1">
        <w:t>Vymazal</w:t>
      </w:r>
      <w:proofErr w:type="spellEnd"/>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634204FF" w:rsidR="00585F8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w:t>
      </w:r>
      <w:r w:rsidR="00BA61A4">
        <w:t xml:space="preserve"> </w:t>
      </w:r>
      <w:r w:rsidRPr="00232FD1">
        <w:t>82-91.</w:t>
      </w:r>
    </w:p>
    <w:p w14:paraId="4AD60FC3" w14:textId="553C5916" w:rsidR="00176660" w:rsidRPr="00543885" w:rsidRDefault="00176660" w:rsidP="00585F81">
      <w:pPr>
        <w:spacing w:line="480" w:lineRule="auto"/>
        <w:ind w:firstLine="720"/>
      </w:pPr>
      <w:r w:rsidRPr="00543885">
        <w:t>https://doi.org/10.1515/sab-2017-0009.</w:t>
      </w:r>
    </w:p>
    <w:p w14:paraId="2DD0457F" w14:textId="545E1A41" w:rsidR="00585F81" w:rsidRPr="00543885" w:rsidRDefault="00585F81" w:rsidP="00585F81">
      <w:pPr>
        <w:spacing w:line="480" w:lineRule="auto"/>
      </w:pPr>
      <w:proofErr w:type="spellStart"/>
      <w:r w:rsidRPr="00543885">
        <w:t>Watmough</w:t>
      </w:r>
      <w:proofErr w:type="spellEnd"/>
      <w:r w:rsidR="00075A5A" w:rsidRPr="00543885">
        <w:t xml:space="preserve"> </w:t>
      </w:r>
      <w:r w:rsidRPr="00543885">
        <w:t>M</w:t>
      </w:r>
      <w:r w:rsidR="005F7D5A" w:rsidRPr="00543885">
        <w:t xml:space="preserve">, </w:t>
      </w:r>
      <w:proofErr w:type="spellStart"/>
      <w:r w:rsidRPr="00543885">
        <w:t>Schmoll</w:t>
      </w:r>
      <w:proofErr w:type="spellEnd"/>
      <w:r w:rsidR="00075A5A" w:rsidRPr="00543885">
        <w:t xml:space="preserve"> </w:t>
      </w:r>
      <w:r w:rsidRPr="00543885">
        <w:t>MJ</w:t>
      </w:r>
      <w:r w:rsidR="00075A5A" w:rsidRPr="00543885">
        <w:t xml:space="preserve"> (</w:t>
      </w:r>
      <w:r w:rsidRPr="00543885">
        <w:t>2007</w:t>
      </w:r>
      <w:r w:rsidR="00075A5A" w:rsidRPr="00543885">
        <w:t>)</w:t>
      </w:r>
      <w:r w:rsidRPr="00543885">
        <w:t xml:space="preserve"> Environment Canada's Prairie </w:t>
      </w:r>
      <w:r w:rsidR="00EA7A03" w:rsidRPr="00543885">
        <w:t>and</w:t>
      </w:r>
      <w:r w:rsidRPr="00543885">
        <w:t xml:space="preserve"> Northern Region </w:t>
      </w:r>
    </w:p>
    <w:p w14:paraId="2A06DDFF" w14:textId="77777777" w:rsidR="00585F81" w:rsidRPr="00543885" w:rsidRDefault="00585F81" w:rsidP="00585F81">
      <w:pPr>
        <w:spacing w:line="480" w:lineRule="auto"/>
        <w:ind w:left="720"/>
      </w:pPr>
      <w:r w:rsidRPr="00543885">
        <w:t>Habitat Monitoring Program phase II: recent habitat trends in the Prairie Habitat Joint Venture. Canadian Wildlife Service, Prairie and Northern Region.</w:t>
      </w:r>
    </w:p>
    <w:p w14:paraId="647F56B4" w14:textId="4712D1F8" w:rsidR="00585F81" w:rsidRPr="00543885" w:rsidRDefault="00585F81" w:rsidP="00585F81">
      <w:pPr>
        <w:spacing w:line="480" w:lineRule="auto"/>
      </w:pPr>
      <w:r w:rsidRPr="00543885">
        <w:t>Watson K., Ricketts</w:t>
      </w:r>
      <w:r w:rsidR="00075A5A" w:rsidRPr="00543885">
        <w:t xml:space="preserve"> </w:t>
      </w:r>
      <w:r w:rsidRPr="00543885">
        <w:t xml:space="preserve">T, </w:t>
      </w:r>
      <w:proofErr w:type="spellStart"/>
      <w:r w:rsidRPr="00543885">
        <w:t>Galford</w:t>
      </w:r>
      <w:proofErr w:type="spellEnd"/>
      <w:r w:rsidR="00075A5A" w:rsidRPr="00543885">
        <w:t xml:space="preserve"> </w:t>
      </w:r>
      <w:r w:rsidRPr="00543885">
        <w:t xml:space="preserve">G, </w:t>
      </w:r>
      <w:proofErr w:type="spellStart"/>
      <w:r w:rsidRPr="00543885">
        <w:t>Polasky</w:t>
      </w:r>
      <w:proofErr w:type="spellEnd"/>
      <w:r w:rsidR="00075A5A" w:rsidRPr="00543885">
        <w:t xml:space="preserve"> </w:t>
      </w:r>
      <w:r w:rsidRPr="00543885">
        <w:t xml:space="preserve">S. </w:t>
      </w:r>
      <w:proofErr w:type="spellStart"/>
      <w:r w:rsidRPr="00543885">
        <w:t>O'Niel</w:t>
      </w:r>
      <w:proofErr w:type="spellEnd"/>
      <w:r w:rsidRPr="00543885">
        <w:t>-Dunne</w:t>
      </w:r>
      <w:r w:rsidR="00075A5A" w:rsidRPr="00543885">
        <w:t xml:space="preserve"> </w:t>
      </w:r>
      <w:r w:rsidRPr="00543885">
        <w:t>J</w:t>
      </w:r>
      <w:r w:rsidR="00075A5A" w:rsidRPr="00543885">
        <w:t xml:space="preserve"> (</w:t>
      </w:r>
      <w:r w:rsidRPr="00543885">
        <w:t>2016</w:t>
      </w:r>
      <w:r w:rsidR="00075A5A" w:rsidRPr="00543885">
        <w:t xml:space="preserve">) </w:t>
      </w:r>
      <w:r w:rsidRPr="00543885">
        <w:t xml:space="preserve">Quantifying </w:t>
      </w:r>
    </w:p>
    <w:p w14:paraId="042E13C8" w14:textId="5ED71C96" w:rsidR="00585F81" w:rsidRDefault="00585F81" w:rsidP="00585F81">
      <w:pPr>
        <w:spacing w:line="480" w:lineRule="auto"/>
        <w:ind w:left="720"/>
      </w:pPr>
      <w:r w:rsidRPr="00543885">
        <w:t>flood mitigation services: The economic value of Otter Creek wetlands and floodplains to Middlebury, VT. Ecological Economics, 130, pp.</w:t>
      </w:r>
      <w:r w:rsidR="00BA61A4" w:rsidRPr="00543885">
        <w:t xml:space="preserve"> </w:t>
      </w:r>
      <w:r w:rsidRPr="00543885">
        <w:t>16-24.</w:t>
      </w:r>
    </w:p>
    <w:p w14:paraId="76B991B5" w14:textId="28745161" w:rsidR="00585F81" w:rsidRDefault="00585F81" w:rsidP="00585F81">
      <w:pPr>
        <w:spacing w:line="480" w:lineRule="auto"/>
      </w:pPr>
      <w:r w:rsidRPr="004B29ED">
        <w:t>Woodward</w:t>
      </w:r>
      <w:r w:rsidR="00075A5A">
        <w:t xml:space="preserve"> </w:t>
      </w:r>
      <w:r w:rsidRPr="004B29ED">
        <w:t>RT,</w:t>
      </w:r>
      <w:r w:rsidR="005F7D5A">
        <w:t xml:space="preserve"> </w:t>
      </w:r>
      <w:proofErr w:type="spellStart"/>
      <w:r w:rsidRPr="004B29ED">
        <w:t>Wui</w:t>
      </w:r>
      <w:proofErr w:type="spellEnd"/>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r w:rsidR="00543885" w:rsidRPr="004B29ED">
        <w:t>meta-</w:t>
      </w:r>
    </w:p>
    <w:p w14:paraId="4817B37B" w14:textId="18B3DE32" w:rsidR="00585F81" w:rsidRDefault="00585F81" w:rsidP="00585F81">
      <w:pPr>
        <w:spacing w:line="480" w:lineRule="auto"/>
        <w:ind w:firstLine="720"/>
      </w:pPr>
      <w:r w:rsidRPr="004B29ED">
        <w:t xml:space="preserve">analysis. Ecological economics, 37(2), </w:t>
      </w:r>
      <w:r w:rsidR="00BA61A4">
        <w:t xml:space="preserve">pp. </w:t>
      </w:r>
      <w:r w:rsidRPr="004B29ED">
        <w:t>257-270.</w:t>
      </w:r>
    </w:p>
    <w:p w14:paraId="5E1DA1BC" w14:textId="15FF3CC5" w:rsidR="00522BD1" w:rsidRPr="00232FD1" w:rsidRDefault="00522BD1" w:rsidP="00585F81">
      <w:pPr>
        <w:spacing w:line="480" w:lineRule="auto"/>
        <w:ind w:firstLine="720"/>
      </w:pPr>
      <w:r w:rsidRPr="00522BD1">
        <w:t>https://doi.org/10.1016/s0921-8009(00)00276-7</w:t>
      </w:r>
      <w:r>
        <w:t>.</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214FDA66"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w:t>
      </w:r>
      <w:r w:rsidR="00BA61A4">
        <w:t xml:space="preserve"> </w:t>
      </w:r>
      <w:r w:rsidRPr="00232FD1">
        <w:t xml:space="preserve">165-170. </w:t>
      </w:r>
      <w:r w:rsidR="00537232">
        <w:t>https://doi.org/</w:t>
      </w:r>
      <w:r w:rsidRPr="00232FD1">
        <w:t>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20084FED" w:rsidR="000B04EC" w:rsidRDefault="002730C1" w:rsidP="002730C1">
      <w:pPr>
        <w:spacing w:line="480" w:lineRule="auto"/>
        <w:jc w:val="center"/>
        <w:rPr>
          <w:b/>
          <w:bCs/>
        </w:rPr>
      </w:pPr>
      <w:r w:rsidRPr="002730C1">
        <w:rPr>
          <w:b/>
          <w:bCs/>
        </w:rPr>
        <w:lastRenderedPageBreak/>
        <w:t xml:space="preserve">Appendix </w:t>
      </w:r>
    </w:p>
    <w:p w14:paraId="451214C0" w14:textId="003AF128" w:rsidR="000B04EC" w:rsidRDefault="000B04EC">
      <w:pPr>
        <w:rPr>
          <w:b/>
          <w:bCs/>
        </w:rPr>
      </w:pPr>
      <w:r>
        <w:rPr>
          <w:b/>
          <w:bCs/>
        </w:rPr>
        <w:t>Table A1 List of wetland ecosystem services</w:t>
      </w:r>
    </w:p>
    <w:p w14:paraId="70424081" w14:textId="77777777" w:rsidR="000B04EC" w:rsidRDefault="000B04E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04EC" w14:paraId="6FEFCF54" w14:textId="77777777" w:rsidTr="000B04EC">
        <w:tc>
          <w:tcPr>
            <w:tcW w:w="4675" w:type="dxa"/>
            <w:tcBorders>
              <w:top w:val="single" w:sz="4" w:space="0" w:color="auto"/>
              <w:bottom w:val="single" w:sz="4" w:space="0" w:color="auto"/>
            </w:tcBorders>
          </w:tcPr>
          <w:p w14:paraId="59FABA88" w14:textId="77777777" w:rsidR="000B04EC" w:rsidRPr="004C2494" w:rsidRDefault="000B04EC" w:rsidP="000B04EC">
            <w:pPr>
              <w:jc w:val="center"/>
              <w:rPr>
                <w:b/>
                <w:bCs/>
              </w:rPr>
            </w:pPr>
            <w:r w:rsidRPr="004C2494">
              <w:rPr>
                <w:b/>
                <w:bCs/>
              </w:rPr>
              <w:t>Regulating Ecosystem Service</w:t>
            </w:r>
          </w:p>
        </w:tc>
        <w:tc>
          <w:tcPr>
            <w:tcW w:w="4675" w:type="dxa"/>
            <w:tcBorders>
              <w:top w:val="single" w:sz="4" w:space="0" w:color="auto"/>
              <w:bottom w:val="single" w:sz="4" w:space="0" w:color="auto"/>
            </w:tcBorders>
          </w:tcPr>
          <w:p w14:paraId="4B8BB499" w14:textId="77777777" w:rsidR="000B04EC" w:rsidRDefault="000B04EC" w:rsidP="000B04EC">
            <w:pPr>
              <w:jc w:val="center"/>
              <w:rPr>
                <w:b/>
                <w:bCs/>
              </w:rPr>
            </w:pPr>
            <w:r w:rsidRPr="004C2494">
              <w:rPr>
                <w:b/>
                <w:bCs/>
              </w:rPr>
              <w:t>Provisioning Ecosystem Service</w:t>
            </w:r>
          </w:p>
          <w:p w14:paraId="02D2E6E0" w14:textId="50864ED9" w:rsidR="000B04EC" w:rsidRPr="004C2494" w:rsidRDefault="000B04EC" w:rsidP="000B04EC">
            <w:pPr>
              <w:jc w:val="center"/>
              <w:rPr>
                <w:b/>
                <w:bCs/>
              </w:rPr>
            </w:pPr>
          </w:p>
        </w:tc>
      </w:tr>
      <w:tr w:rsidR="000B04EC" w14:paraId="4CB468A0" w14:textId="77777777" w:rsidTr="000B04EC">
        <w:tc>
          <w:tcPr>
            <w:tcW w:w="4675" w:type="dxa"/>
            <w:tcBorders>
              <w:top w:val="single" w:sz="4" w:space="0" w:color="auto"/>
            </w:tcBorders>
          </w:tcPr>
          <w:p w14:paraId="5DF1ACF2" w14:textId="77777777" w:rsidR="000B04EC" w:rsidRDefault="000B04EC" w:rsidP="000B04EC">
            <w:r>
              <w:t>Nutrient retention</w:t>
            </w:r>
          </w:p>
        </w:tc>
        <w:tc>
          <w:tcPr>
            <w:tcW w:w="4675" w:type="dxa"/>
            <w:tcBorders>
              <w:top w:val="single" w:sz="4" w:space="0" w:color="auto"/>
            </w:tcBorders>
          </w:tcPr>
          <w:p w14:paraId="1B84B22F" w14:textId="77777777" w:rsidR="000B04EC" w:rsidRDefault="000B04EC" w:rsidP="000B04EC">
            <w:r>
              <w:t>Crop production</w:t>
            </w:r>
          </w:p>
        </w:tc>
      </w:tr>
      <w:tr w:rsidR="000B04EC" w14:paraId="12E4BE8F" w14:textId="77777777" w:rsidTr="000B04EC">
        <w:tc>
          <w:tcPr>
            <w:tcW w:w="4675" w:type="dxa"/>
          </w:tcPr>
          <w:p w14:paraId="401E9AC4" w14:textId="77777777" w:rsidR="000B04EC" w:rsidRDefault="000B04EC" w:rsidP="000B04EC">
            <w:r>
              <w:t>water treatment/purification</w:t>
            </w:r>
          </w:p>
        </w:tc>
        <w:tc>
          <w:tcPr>
            <w:tcW w:w="4675" w:type="dxa"/>
          </w:tcPr>
          <w:p w14:paraId="71242678" w14:textId="77777777" w:rsidR="000B04EC" w:rsidRDefault="000B04EC" w:rsidP="000B04EC">
            <w:r>
              <w:t>livestock grazing/pasture</w:t>
            </w:r>
          </w:p>
        </w:tc>
      </w:tr>
      <w:tr w:rsidR="000B04EC" w14:paraId="54FFF80F" w14:textId="77777777" w:rsidTr="000B04EC">
        <w:tc>
          <w:tcPr>
            <w:tcW w:w="4675" w:type="dxa"/>
          </w:tcPr>
          <w:p w14:paraId="6C6F3C41" w14:textId="77777777" w:rsidR="000B04EC" w:rsidRDefault="000B04EC" w:rsidP="000B04EC">
            <w:r>
              <w:t>groundwater recharge</w:t>
            </w:r>
          </w:p>
        </w:tc>
        <w:tc>
          <w:tcPr>
            <w:tcW w:w="4675" w:type="dxa"/>
          </w:tcPr>
          <w:p w14:paraId="02676E52" w14:textId="77777777" w:rsidR="000B04EC" w:rsidRDefault="000B04EC" w:rsidP="000B04EC">
            <w:r>
              <w:t>irrigation</w:t>
            </w:r>
          </w:p>
        </w:tc>
      </w:tr>
      <w:tr w:rsidR="000B04EC" w14:paraId="7CCCA133" w14:textId="77777777" w:rsidTr="000B04EC">
        <w:tc>
          <w:tcPr>
            <w:tcW w:w="4675" w:type="dxa"/>
          </w:tcPr>
          <w:p w14:paraId="7ADC4119" w14:textId="77777777" w:rsidR="000B04EC" w:rsidRDefault="000B04EC" w:rsidP="000B04EC">
            <w:r>
              <w:t>climate regulation;</w:t>
            </w:r>
          </w:p>
        </w:tc>
        <w:tc>
          <w:tcPr>
            <w:tcW w:w="4675" w:type="dxa"/>
          </w:tcPr>
          <w:p w14:paraId="6EBA5144" w14:textId="77777777" w:rsidR="000B04EC" w:rsidRDefault="000B04EC" w:rsidP="000B04EC">
            <w:r>
              <w:t>fodder gathering</w:t>
            </w:r>
          </w:p>
        </w:tc>
      </w:tr>
      <w:tr w:rsidR="000B04EC" w14:paraId="2728A3D1" w14:textId="77777777" w:rsidTr="000B04EC">
        <w:tc>
          <w:tcPr>
            <w:tcW w:w="4675" w:type="dxa"/>
          </w:tcPr>
          <w:p w14:paraId="51511956" w14:textId="77777777" w:rsidR="000B04EC" w:rsidRDefault="000B04EC" w:rsidP="000B04EC">
            <w:r>
              <w:t>disturbance regulation</w:t>
            </w:r>
          </w:p>
        </w:tc>
        <w:tc>
          <w:tcPr>
            <w:tcW w:w="4675" w:type="dxa"/>
          </w:tcPr>
          <w:p w14:paraId="2F45E32B" w14:textId="77777777" w:rsidR="000B04EC" w:rsidRDefault="000B04EC" w:rsidP="000B04EC">
            <w:r>
              <w:t>fuel/firewood</w:t>
            </w:r>
          </w:p>
        </w:tc>
      </w:tr>
      <w:tr w:rsidR="000B04EC" w14:paraId="7C3B14F8" w14:textId="77777777" w:rsidTr="000B04EC">
        <w:tc>
          <w:tcPr>
            <w:tcW w:w="4675" w:type="dxa"/>
          </w:tcPr>
          <w:p w14:paraId="5D214F6F" w14:textId="77777777" w:rsidR="000B04EC" w:rsidRDefault="000B04EC" w:rsidP="000B04EC">
            <w:r>
              <w:t>erosion control</w:t>
            </w:r>
          </w:p>
        </w:tc>
        <w:tc>
          <w:tcPr>
            <w:tcW w:w="4675" w:type="dxa"/>
          </w:tcPr>
          <w:p w14:paraId="61F12C3D" w14:textId="77777777" w:rsidR="000B04EC" w:rsidRDefault="000B04EC" w:rsidP="000B04EC">
            <w:r>
              <w:t>construction materials</w:t>
            </w:r>
          </w:p>
        </w:tc>
      </w:tr>
      <w:tr w:rsidR="000B04EC" w14:paraId="07FAA658" w14:textId="77777777" w:rsidTr="000B04EC">
        <w:tc>
          <w:tcPr>
            <w:tcW w:w="4675" w:type="dxa"/>
          </w:tcPr>
          <w:p w14:paraId="01A0751E" w14:textId="77777777" w:rsidR="000B04EC" w:rsidRDefault="000B04EC" w:rsidP="000B04EC">
            <w:r>
              <w:t>nutrient recycling</w:t>
            </w:r>
          </w:p>
        </w:tc>
        <w:tc>
          <w:tcPr>
            <w:tcW w:w="4675" w:type="dxa"/>
          </w:tcPr>
          <w:p w14:paraId="03B9BFAB" w14:textId="77777777" w:rsidR="000B04EC" w:rsidRDefault="000B04EC" w:rsidP="000B04EC">
            <w:r>
              <w:t>food gathering</w:t>
            </w:r>
          </w:p>
        </w:tc>
      </w:tr>
      <w:tr w:rsidR="000B04EC" w14:paraId="55799E32" w14:textId="77777777" w:rsidTr="000B04EC">
        <w:tc>
          <w:tcPr>
            <w:tcW w:w="4675" w:type="dxa"/>
          </w:tcPr>
          <w:p w14:paraId="35CC24D1" w14:textId="77777777" w:rsidR="000B04EC" w:rsidRDefault="000B04EC" w:rsidP="000B04EC">
            <w:r>
              <w:t>waste treatment</w:t>
            </w:r>
          </w:p>
        </w:tc>
        <w:tc>
          <w:tcPr>
            <w:tcW w:w="4675" w:type="dxa"/>
          </w:tcPr>
          <w:p w14:paraId="73AD2BE3" w14:textId="77777777" w:rsidR="000B04EC" w:rsidRDefault="000B04EC" w:rsidP="000B04EC">
            <w:r>
              <w:t>potash</w:t>
            </w:r>
          </w:p>
        </w:tc>
      </w:tr>
      <w:tr w:rsidR="000B04EC" w14:paraId="5F25FAEB" w14:textId="77777777" w:rsidTr="000B04EC">
        <w:tc>
          <w:tcPr>
            <w:tcW w:w="4675" w:type="dxa"/>
          </w:tcPr>
          <w:p w14:paraId="35B6D262" w14:textId="77777777" w:rsidR="000B04EC" w:rsidRDefault="000B04EC" w:rsidP="000B04EC">
            <w:r>
              <w:t>flood control</w:t>
            </w:r>
          </w:p>
        </w:tc>
        <w:tc>
          <w:tcPr>
            <w:tcW w:w="4675" w:type="dxa"/>
          </w:tcPr>
          <w:p w14:paraId="41B1DADC" w14:textId="77777777" w:rsidR="000B04EC" w:rsidRDefault="000B04EC" w:rsidP="000B04EC">
            <w:r>
              <w:t>open water/drinking</w:t>
            </w:r>
          </w:p>
        </w:tc>
      </w:tr>
      <w:tr w:rsidR="000B04EC" w14:paraId="1D67AE7C" w14:textId="77777777" w:rsidTr="000B04EC">
        <w:tc>
          <w:tcPr>
            <w:tcW w:w="4675" w:type="dxa"/>
          </w:tcPr>
          <w:p w14:paraId="4F17F0C6" w14:textId="77777777" w:rsidR="000B04EC" w:rsidRDefault="000B04EC" w:rsidP="000B04EC">
            <w:r>
              <w:t>pollution reduction</w:t>
            </w:r>
          </w:p>
        </w:tc>
        <w:tc>
          <w:tcPr>
            <w:tcW w:w="4675" w:type="dxa"/>
          </w:tcPr>
          <w:p w14:paraId="647CA8E1" w14:textId="77777777" w:rsidR="000B04EC" w:rsidRDefault="000B04EC" w:rsidP="000B04EC">
            <w:r>
              <w:t>herbs</w:t>
            </w:r>
          </w:p>
        </w:tc>
      </w:tr>
      <w:tr w:rsidR="000B04EC" w14:paraId="7656440F" w14:textId="77777777" w:rsidTr="000B04EC">
        <w:trPr>
          <w:trHeight w:val="80"/>
        </w:trPr>
        <w:tc>
          <w:tcPr>
            <w:tcW w:w="4675" w:type="dxa"/>
          </w:tcPr>
          <w:p w14:paraId="2D9D905B" w14:textId="77777777" w:rsidR="000B04EC" w:rsidRDefault="000B04EC" w:rsidP="000B04EC">
            <w:r>
              <w:t>nitrogen mitigation</w:t>
            </w:r>
          </w:p>
        </w:tc>
        <w:tc>
          <w:tcPr>
            <w:tcW w:w="4675" w:type="dxa"/>
          </w:tcPr>
          <w:p w14:paraId="10B7CD93" w14:textId="77777777" w:rsidR="000B04EC" w:rsidRDefault="000B04EC" w:rsidP="000B04EC">
            <w:r>
              <w:t>pollination</w:t>
            </w:r>
          </w:p>
        </w:tc>
      </w:tr>
      <w:tr w:rsidR="000B04EC" w14:paraId="15407289" w14:textId="77777777" w:rsidTr="000B04EC">
        <w:tc>
          <w:tcPr>
            <w:tcW w:w="4675" w:type="dxa"/>
            <w:tcBorders>
              <w:bottom w:val="single" w:sz="4" w:space="0" w:color="auto"/>
            </w:tcBorders>
          </w:tcPr>
          <w:p w14:paraId="667DF479" w14:textId="77777777" w:rsidR="000B04EC" w:rsidRDefault="000B04EC" w:rsidP="000B04EC"/>
        </w:tc>
        <w:tc>
          <w:tcPr>
            <w:tcW w:w="4675" w:type="dxa"/>
            <w:tcBorders>
              <w:bottom w:val="single" w:sz="4" w:space="0" w:color="auto"/>
            </w:tcBorders>
          </w:tcPr>
          <w:p w14:paraId="0918BE12" w14:textId="77777777" w:rsidR="000B04EC" w:rsidRDefault="000B04EC" w:rsidP="000B04EC">
            <w:r>
              <w:t>commercial fishing and hunting</w:t>
            </w:r>
          </w:p>
        </w:tc>
      </w:tr>
      <w:tr w:rsidR="000B04EC" w14:paraId="6B0DB951" w14:textId="77777777" w:rsidTr="000B04EC">
        <w:tc>
          <w:tcPr>
            <w:tcW w:w="4675" w:type="dxa"/>
            <w:tcBorders>
              <w:top w:val="single" w:sz="4" w:space="0" w:color="auto"/>
            </w:tcBorders>
          </w:tcPr>
          <w:p w14:paraId="6476BBDF" w14:textId="77777777" w:rsidR="000B04EC" w:rsidRDefault="000B04EC" w:rsidP="00DE2E19"/>
        </w:tc>
        <w:tc>
          <w:tcPr>
            <w:tcW w:w="4675" w:type="dxa"/>
            <w:tcBorders>
              <w:top w:val="single" w:sz="4" w:space="0" w:color="auto"/>
            </w:tcBorders>
          </w:tcPr>
          <w:p w14:paraId="3A124C81" w14:textId="77777777" w:rsidR="000B04EC" w:rsidRDefault="000B04EC" w:rsidP="00DE2E19"/>
        </w:tc>
      </w:tr>
      <w:tr w:rsidR="000B04EC" w14:paraId="3907E1D1" w14:textId="77777777" w:rsidTr="000B04EC">
        <w:tc>
          <w:tcPr>
            <w:tcW w:w="4675" w:type="dxa"/>
          </w:tcPr>
          <w:p w14:paraId="088B4B12" w14:textId="77777777" w:rsidR="000B04EC" w:rsidRDefault="000B04EC" w:rsidP="00DE2E19"/>
        </w:tc>
        <w:tc>
          <w:tcPr>
            <w:tcW w:w="4675" w:type="dxa"/>
          </w:tcPr>
          <w:p w14:paraId="62CBA1B7" w14:textId="77777777" w:rsidR="000B04EC" w:rsidRDefault="000B04EC" w:rsidP="00DE2E19"/>
        </w:tc>
      </w:tr>
      <w:tr w:rsidR="000B04EC" w14:paraId="16D59EBB" w14:textId="77777777" w:rsidTr="000B04EC">
        <w:tc>
          <w:tcPr>
            <w:tcW w:w="4675" w:type="dxa"/>
          </w:tcPr>
          <w:p w14:paraId="7E6EDDD2" w14:textId="77777777" w:rsidR="000B04EC" w:rsidRDefault="000B04EC" w:rsidP="00DE2E19"/>
        </w:tc>
        <w:tc>
          <w:tcPr>
            <w:tcW w:w="4675" w:type="dxa"/>
          </w:tcPr>
          <w:p w14:paraId="7E40CBC1" w14:textId="77777777" w:rsidR="000B04EC" w:rsidRDefault="000B04EC" w:rsidP="00DE2E19"/>
        </w:tc>
      </w:tr>
    </w:tbl>
    <w:p w14:paraId="087A518A" w14:textId="21B55888" w:rsidR="000B04EC" w:rsidRDefault="000B04EC">
      <w:pPr>
        <w:rPr>
          <w:b/>
          <w:bCs/>
        </w:rPr>
      </w:pPr>
      <w:r>
        <w:rPr>
          <w:b/>
          <w:bCs/>
        </w:rPr>
        <w:br w:type="page"/>
      </w:r>
    </w:p>
    <w:p w14:paraId="61BDAF52" w14:textId="77777777" w:rsidR="00D91FB8" w:rsidRDefault="00D91FB8" w:rsidP="002730C1">
      <w:pPr>
        <w:spacing w:line="480" w:lineRule="auto"/>
        <w:jc w:val="center"/>
        <w:rPr>
          <w:b/>
          <w:bCs/>
        </w:rPr>
      </w:pPr>
    </w:p>
    <w:p w14:paraId="55E9698C" w14:textId="001B8D2E" w:rsidR="003D3344" w:rsidRDefault="003D3344" w:rsidP="003D3344">
      <w:pPr>
        <w:rPr>
          <w:b/>
        </w:rPr>
      </w:pPr>
      <w:r>
        <w:rPr>
          <w:b/>
        </w:rPr>
        <w:t>Table A</w:t>
      </w:r>
      <w:r w:rsidR="000B04EC">
        <w:rPr>
          <w:b/>
        </w:rPr>
        <w:t>2</w:t>
      </w:r>
      <w:r>
        <w:rPr>
          <w:b/>
        </w:rPr>
        <w:t xml:space="preserve"> </w:t>
      </w:r>
      <w:r w:rsidR="004A562D">
        <w:rPr>
          <w:b/>
        </w:rPr>
        <w:t>L</w:t>
      </w:r>
      <w:r>
        <w:rPr>
          <w:b/>
        </w:rPr>
        <w:t xml:space="preserve">ist of </w:t>
      </w:r>
      <w:r w:rsidR="004A562D">
        <w:rPr>
          <w:b/>
        </w:rPr>
        <w:t>s</w:t>
      </w:r>
      <w:r>
        <w:rPr>
          <w:b/>
        </w:rPr>
        <w:t xml:space="preserve">tudies used in </w:t>
      </w:r>
      <w:r w:rsidR="004A562D">
        <w:rPr>
          <w:b/>
        </w:rPr>
        <w:t>m</w:t>
      </w:r>
      <w:r>
        <w:rPr>
          <w:b/>
        </w:rPr>
        <w:t>eta-analysis</w:t>
      </w:r>
      <w:r w:rsidR="004A562D">
        <w:rPr>
          <w:b/>
        </w:rPr>
        <w:t xml:space="preserve"> of provisioning and regulating ecosystem-service values of wetlands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commentRangeStart w:id="12"/>
            <w:r w:rsidRPr="00F723F5">
              <w:rPr>
                <w:b/>
                <w:bCs/>
                <w:sz w:val="20"/>
                <w:szCs w:val="20"/>
                <w:lang w:val="en-CA" w:eastAsia="en-CA"/>
              </w:rPr>
              <w:t>Paper</w:t>
            </w:r>
            <w:commentRangeEnd w:id="12"/>
            <w:r w:rsidR="00F64A4F">
              <w:rPr>
                <w:rStyle w:val="CommentReference"/>
                <w:rFonts w:ascii="Liberation Serif" w:eastAsia="SimSun" w:hAnsi="Liberation Serif" w:cs="Mangal"/>
                <w:kern w:val="3"/>
                <w:lang w:eastAsia="zh-CN" w:bidi="hi-IN"/>
              </w:rPr>
              <w:commentReference w:id="12"/>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2AC2464A" w:rsidR="006C4792" w:rsidRDefault="006C4792" w:rsidP="006C4792">
      <w:pPr>
        <w:rPr>
          <w:b/>
        </w:rPr>
      </w:pPr>
      <w:r>
        <w:rPr>
          <w:b/>
        </w:rPr>
        <w:t>Table A</w:t>
      </w:r>
      <w:r w:rsidR="000B04EC">
        <w:rPr>
          <w:b/>
        </w:rPr>
        <w:t>2</w:t>
      </w:r>
      <w:r>
        <w:rPr>
          <w:b/>
        </w:rPr>
        <w:t xml:space="preserve">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uthor" w:initials="A">
    <w:p w14:paraId="4CFF5953" w14:textId="68143D2D" w:rsidR="00666368" w:rsidRDefault="00666368">
      <w:pPr>
        <w:pStyle w:val="CommentText"/>
        <w:rPr>
          <w:rFonts w:hint="eastAsia"/>
        </w:rPr>
      </w:pPr>
      <w:r>
        <w:rPr>
          <w:rStyle w:val="CommentReference"/>
          <w:rFonts w:hint="eastAsia"/>
        </w:rPr>
        <w:annotationRef/>
      </w:r>
      <w:r>
        <w:t xml:space="preserve">To be consistent with the changes you provide on page 22 can actual values be reported here to enable application by the reader. </w:t>
      </w:r>
    </w:p>
  </w:comment>
  <w:comment w:id="7" w:author="Author" w:initials="A">
    <w:p w14:paraId="2ED252DA" w14:textId="434DFF54" w:rsidR="00084CD0" w:rsidRDefault="00084CD0">
      <w:pPr>
        <w:pStyle w:val="CommentText"/>
        <w:rPr>
          <w:rFonts w:hint="eastAsia"/>
        </w:rPr>
      </w:pPr>
      <w:r>
        <w:rPr>
          <w:rStyle w:val="CommentReference"/>
          <w:rFonts w:hint="eastAsia"/>
        </w:rPr>
        <w:annotationRef/>
      </w:r>
      <w:r>
        <w:t xml:space="preserve">Ken, </w:t>
      </w:r>
      <w:r w:rsidR="00F3686F">
        <w:t>it is hard estimating it from the estimated coefficients, which are percentages, without making some baseline wetland value assumptions.</w:t>
      </w:r>
    </w:p>
  </w:comment>
  <w:comment w:id="8" w:author="Author" w:initials="A">
    <w:p w14:paraId="21224CDB" w14:textId="4ED59BEC" w:rsidR="00666368" w:rsidRDefault="00666368">
      <w:pPr>
        <w:pStyle w:val="CommentText"/>
        <w:rPr>
          <w:rFonts w:hint="eastAsia"/>
        </w:rPr>
      </w:pPr>
      <w:r>
        <w:rPr>
          <w:rStyle w:val="CommentReference"/>
          <w:rFonts w:hint="eastAsia"/>
        </w:rPr>
        <w:annotationRef/>
      </w:r>
      <w:r>
        <w:t>Again, can a sentence be included to explain the implications of this result</w:t>
      </w:r>
    </w:p>
  </w:comment>
  <w:comment w:id="12" w:author="Author" w:initials="A">
    <w:p w14:paraId="62611972" w14:textId="5366C704" w:rsidR="00DE2E19" w:rsidRDefault="00DE2E19">
      <w:pPr>
        <w:pStyle w:val="CommentText"/>
        <w:rPr>
          <w:rFonts w:hint="eastAsia"/>
        </w:rPr>
      </w:pPr>
      <w:r>
        <w:rPr>
          <w:rStyle w:val="CommentReference"/>
          <w:rFonts w:hint="eastAsia"/>
        </w:rPr>
        <w:annotationRef/>
      </w:r>
      <w:r>
        <w:t>You should provide a complete citation for each paper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F5953" w15:done="0"/>
  <w15:commentEx w15:paraId="2ED252DA" w15:paraIdParent="4CFF5953" w15:done="0"/>
  <w15:commentEx w15:paraId="21224CDB" w15:done="1"/>
  <w15:commentEx w15:paraId="62611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F5953" w16cid:durableId="255BE73F"/>
  <w16cid:commentId w16cid:paraId="2ED252DA" w16cid:durableId="255BFA02"/>
  <w16cid:commentId w16cid:paraId="21224CDB" w16cid:durableId="255BE740"/>
  <w16cid:commentId w16cid:paraId="62611972" w16cid:durableId="2515B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9757" w14:textId="77777777" w:rsidR="00661DB2" w:rsidRDefault="00661DB2">
      <w:r>
        <w:separator/>
      </w:r>
    </w:p>
  </w:endnote>
  <w:endnote w:type="continuationSeparator" w:id="0">
    <w:p w14:paraId="6B1CDC88" w14:textId="77777777" w:rsidR="00661DB2" w:rsidRDefault="00661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7CF30B6D" w:rsidR="00DE2E19" w:rsidRDefault="00DE2E19">
        <w:pPr>
          <w:pStyle w:val="Footer"/>
          <w:jc w:val="center"/>
        </w:pPr>
        <w:r>
          <w:fldChar w:fldCharType="begin"/>
        </w:r>
        <w:r>
          <w:instrText xml:space="preserve"> PAGE   \* MERGEFORMAT </w:instrText>
        </w:r>
        <w:r>
          <w:fldChar w:fldCharType="separate"/>
        </w:r>
        <w:r w:rsidR="0081169C">
          <w:rPr>
            <w:noProof/>
          </w:rPr>
          <w:t>30</w:t>
        </w:r>
        <w:r>
          <w:rPr>
            <w:noProof/>
          </w:rPr>
          <w:fldChar w:fldCharType="end"/>
        </w:r>
      </w:p>
    </w:sdtContent>
  </w:sdt>
  <w:p w14:paraId="0570C85E" w14:textId="77777777" w:rsidR="00DE2E19" w:rsidRDefault="00DE2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9DFEE" w14:textId="77777777" w:rsidR="00661DB2" w:rsidRDefault="00661DB2">
      <w:r>
        <w:separator/>
      </w:r>
    </w:p>
  </w:footnote>
  <w:footnote w:type="continuationSeparator" w:id="0">
    <w:p w14:paraId="497A7A7D" w14:textId="77777777" w:rsidR="00661DB2" w:rsidRDefault="00661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42"/>
    <w:multiLevelType w:val="hybridMultilevel"/>
    <w:tmpl w:val="BD8C1598"/>
    <w:lvl w:ilvl="0" w:tplc="CB04DDA0">
      <w:start w:val="1"/>
      <w:numFmt w:val="low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2"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16844"/>
    <w:multiLevelType w:val="hybridMultilevel"/>
    <w:tmpl w:val="B106B270"/>
    <w:lvl w:ilvl="0" w:tplc="5AA84A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D56EB8"/>
    <w:multiLevelType w:val="hybridMultilevel"/>
    <w:tmpl w:val="04602AC0"/>
    <w:lvl w:ilvl="0" w:tplc="AE6CF260">
      <w:start w:val="1"/>
      <w:numFmt w:val="lowerRoman"/>
      <w:lvlText w:val="%1."/>
      <w:lvlJc w:val="left"/>
      <w:pPr>
        <w:ind w:left="1080" w:hanging="720"/>
      </w:pPr>
      <w:rPr>
        <w:rFonts w:ascii="Times New Roman" w:eastAsia="Times New Roman" w:hAnsi="Times New Roman" w:cs="Times New Roman" w:hint="default"/>
        <w:b w:val="0"/>
        <w:color w:val="0E101A"/>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FC253B"/>
    <w:multiLevelType w:val="hybridMultilevel"/>
    <w:tmpl w:val="32647C9E"/>
    <w:lvl w:ilvl="0" w:tplc="C824B1E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D2CFB"/>
    <w:multiLevelType w:val="hybridMultilevel"/>
    <w:tmpl w:val="A51CA458"/>
    <w:lvl w:ilvl="0" w:tplc="923C6F5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5" w15:restartNumberingAfterBreak="0">
    <w:nsid w:val="5B522F24"/>
    <w:multiLevelType w:val="hybridMultilevel"/>
    <w:tmpl w:val="24AEA130"/>
    <w:lvl w:ilvl="0" w:tplc="43B4A8BE">
      <w:start w:val="1"/>
      <w:numFmt w:val="lowerRoman"/>
      <w:lvlText w:val="%1."/>
      <w:lvlJc w:val="left"/>
      <w:pPr>
        <w:ind w:left="1080" w:hanging="72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721CB"/>
    <w:multiLevelType w:val="hybridMultilevel"/>
    <w:tmpl w:val="93C200FE"/>
    <w:lvl w:ilvl="0" w:tplc="E416AB70">
      <w:start w:val="11"/>
      <w:numFmt w:val="decimal"/>
      <w:lvlText w:val="%1."/>
      <w:lvlJc w:val="left"/>
      <w:pPr>
        <w:ind w:left="720" w:hanging="36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
  </w:num>
  <w:num w:numId="3">
    <w:abstractNumId w:val="2"/>
  </w:num>
  <w:num w:numId="4">
    <w:abstractNumId w:val="11"/>
  </w:num>
  <w:num w:numId="5">
    <w:abstractNumId w:val="9"/>
  </w:num>
  <w:num w:numId="6">
    <w:abstractNumId w:val="17"/>
  </w:num>
  <w:num w:numId="7">
    <w:abstractNumId w:val="10"/>
  </w:num>
  <w:num w:numId="8">
    <w:abstractNumId w:val="12"/>
  </w:num>
  <w:num w:numId="9">
    <w:abstractNumId w:val="13"/>
  </w:num>
  <w:num w:numId="10">
    <w:abstractNumId w:val="8"/>
  </w:num>
  <w:num w:numId="11">
    <w:abstractNumId w:val="6"/>
  </w:num>
  <w:num w:numId="12">
    <w:abstractNumId w:val="16"/>
  </w:num>
  <w:num w:numId="13">
    <w:abstractNumId w:val="15"/>
  </w:num>
  <w:num w:numId="14">
    <w:abstractNumId w:val="4"/>
  </w:num>
  <w:num w:numId="15">
    <w:abstractNumId w:val="0"/>
  </w:num>
  <w:num w:numId="16">
    <w:abstractNumId w:val="7"/>
  </w:num>
  <w:num w:numId="17">
    <w:abstractNumId w:val="1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1"/>
  <w:activeWritingStyle w:appName="MSWord" w:lang="fr-CA" w:vendorID="64" w:dllVersion="0" w:nlCheck="1" w:checkStyle="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17CAB"/>
    <w:rsid w:val="0002021D"/>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107"/>
    <w:rsid w:val="0004225B"/>
    <w:rsid w:val="00042832"/>
    <w:rsid w:val="000428BD"/>
    <w:rsid w:val="00043318"/>
    <w:rsid w:val="00044942"/>
    <w:rsid w:val="000451B3"/>
    <w:rsid w:val="00045D70"/>
    <w:rsid w:val="00047C6C"/>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4AE"/>
    <w:rsid w:val="0008261F"/>
    <w:rsid w:val="00083EDF"/>
    <w:rsid w:val="00084621"/>
    <w:rsid w:val="00084CD0"/>
    <w:rsid w:val="00084F12"/>
    <w:rsid w:val="00085199"/>
    <w:rsid w:val="0008541B"/>
    <w:rsid w:val="00085944"/>
    <w:rsid w:val="00086084"/>
    <w:rsid w:val="0008673F"/>
    <w:rsid w:val="000872DE"/>
    <w:rsid w:val="00087AF5"/>
    <w:rsid w:val="0009047D"/>
    <w:rsid w:val="00090551"/>
    <w:rsid w:val="00090B75"/>
    <w:rsid w:val="00091045"/>
    <w:rsid w:val="00091130"/>
    <w:rsid w:val="00091B89"/>
    <w:rsid w:val="000929A4"/>
    <w:rsid w:val="00093C17"/>
    <w:rsid w:val="0009485C"/>
    <w:rsid w:val="00094FF4"/>
    <w:rsid w:val="00095ED6"/>
    <w:rsid w:val="0009641C"/>
    <w:rsid w:val="00096AFC"/>
    <w:rsid w:val="000A0654"/>
    <w:rsid w:val="000A162A"/>
    <w:rsid w:val="000A3BF0"/>
    <w:rsid w:val="000A66B0"/>
    <w:rsid w:val="000B0051"/>
    <w:rsid w:val="000B0232"/>
    <w:rsid w:val="000B04EC"/>
    <w:rsid w:val="000B170A"/>
    <w:rsid w:val="000B1A6B"/>
    <w:rsid w:val="000B1FB0"/>
    <w:rsid w:val="000B2DD9"/>
    <w:rsid w:val="000B3EC7"/>
    <w:rsid w:val="000B4A4B"/>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4B1D"/>
    <w:rsid w:val="000C5339"/>
    <w:rsid w:val="000C67B8"/>
    <w:rsid w:val="000C6E28"/>
    <w:rsid w:val="000C7020"/>
    <w:rsid w:val="000C7B49"/>
    <w:rsid w:val="000D0474"/>
    <w:rsid w:val="000D24E8"/>
    <w:rsid w:val="000D3189"/>
    <w:rsid w:val="000D3CC2"/>
    <w:rsid w:val="000D3DBA"/>
    <w:rsid w:val="000D4F86"/>
    <w:rsid w:val="000D589D"/>
    <w:rsid w:val="000D660C"/>
    <w:rsid w:val="000D7D21"/>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192"/>
    <w:rsid w:val="001052F7"/>
    <w:rsid w:val="00105DD3"/>
    <w:rsid w:val="001063AE"/>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9D6"/>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09D4"/>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3D4C"/>
    <w:rsid w:val="00164679"/>
    <w:rsid w:val="00164750"/>
    <w:rsid w:val="001656A5"/>
    <w:rsid w:val="00167F94"/>
    <w:rsid w:val="001706FF"/>
    <w:rsid w:val="00170780"/>
    <w:rsid w:val="00172E40"/>
    <w:rsid w:val="00174C7C"/>
    <w:rsid w:val="00175F24"/>
    <w:rsid w:val="00176142"/>
    <w:rsid w:val="00176660"/>
    <w:rsid w:val="00177201"/>
    <w:rsid w:val="0018044F"/>
    <w:rsid w:val="0018110B"/>
    <w:rsid w:val="0018162A"/>
    <w:rsid w:val="00183219"/>
    <w:rsid w:val="00183D79"/>
    <w:rsid w:val="00184A63"/>
    <w:rsid w:val="001862F2"/>
    <w:rsid w:val="00186830"/>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5241"/>
    <w:rsid w:val="001C71E0"/>
    <w:rsid w:val="001C7F6F"/>
    <w:rsid w:val="001D1AEA"/>
    <w:rsid w:val="001D20AB"/>
    <w:rsid w:val="001D3149"/>
    <w:rsid w:val="001D49F4"/>
    <w:rsid w:val="001D4C3D"/>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3CC6"/>
    <w:rsid w:val="001F48BE"/>
    <w:rsid w:val="001F4FFC"/>
    <w:rsid w:val="001F7EDD"/>
    <w:rsid w:val="001F7F4C"/>
    <w:rsid w:val="00200DC5"/>
    <w:rsid w:val="00202242"/>
    <w:rsid w:val="00204363"/>
    <w:rsid w:val="002043C0"/>
    <w:rsid w:val="0020463A"/>
    <w:rsid w:val="00205B59"/>
    <w:rsid w:val="00205CC8"/>
    <w:rsid w:val="002065F1"/>
    <w:rsid w:val="0020771A"/>
    <w:rsid w:val="0020785C"/>
    <w:rsid w:val="00207CCE"/>
    <w:rsid w:val="00207CFB"/>
    <w:rsid w:val="002102C3"/>
    <w:rsid w:val="0021085A"/>
    <w:rsid w:val="00212472"/>
    <w:rsid w:val="002129BD"/>
    <w:rsid w:val="00213B44"/>
    <w:rsid w:val="002156E6"/>
    <w:rsid w:val="002166E3"/>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05C4"/>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666D"/>
    <w:rsid w:val="00257780"/>
    <w:rsid w:val="00260105"/>
    <w:rsid w:val="00262179"/>
    <w:rsid w:val="00263355"/>
    <w:rsid w:val="00263D94"/>
    <w:rsid w:val="00264C6A"/>
    <w:rsid w:val="0026598E"/>
    <w:rsid w:val="002661A8"/>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38C7"/>
    <w:rsid w:val="002E4D5C"/>
    <w:rsid w:val="002E5349"/>
    <w:rsid w:val="002E5601"/>
    <w:rsid w:val="002E7A4A"/>
    <w:rsid w:val="002F042B"/>
    <w:rsid w:val="002F0F56"/>
    <w:rsid w:val="002F2FD9"/>
    <w:rsid w:val="002F3441"/>
    <w:rsid w:val="002F5199"/>
    <w:rsid w:val="002F58A1"/>
    <w:rsid w:val="002F5F09"/>
    <w:rsid w:val="002F6BFD"/>
    <w:rsid w:val="002F70F5"/>
    <w:rsid w:val="002F7230"/>
    <w:rsid w:val="002F7D64"/>
    <w:rsid w:val="00300212"/>
    <w:rsid w:val="003010A1"/>
    <w:rsid w:val="003016B4"/>
    <w:rsid w:val="0030282F"/>
    <w:rsid w:val="0030384E"/>
    <w:rsid w:val="003038DC"/>
    <w:rsid w:val="00307054"/>
    <w:rsid w:val="003070D3"/>
    <w:rsid w:val="00307CC6"/>
    <w:rsid w:val="00307E82"/>
    <w:rsid w:val="00311194"/>
    <w:rsid w:val="003123E8"/>
    <w:rsid w:val="00312BBA"/>
    <w:rsid w:val="00313145"/>
    <w:rsid w:val="00315114"/>
    <w:rsid w:val="00315776"/>
    <w:rsid w:val="003174EF"/>
    <w:rsid w:val="00321CFA"/>
    <w:rsid w:val="003237E1"/>
    <w:rsid w:val="00323E25"/>
    <w:rsid w:val="003257A4"/>
    <w:rsid w:val="00325A22"/>
    <w:rsid w:val="00326596"/>
    <w:rsid w:val="003269D0"/>
    <w:rsid w:val="00327E88"/>
    <w:rsid w:val="00327FF2"/>
    <w:rsid w:val="003307C0"/>
    <w:rsid w:val="00331916"/>
    <w:rsid w:val="00331DE7"/>
    <w:rsid w:val="0033237A"/>
    <w:rsid w:val="0033587F"/>
    <w:rsid w:val="00336477"/>
    <w:rsid w:val="003401B8"/>
    <w:rsid w:val="003404A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1845"/>
    <w:rsid w:val="003828B5"/>
    <w:rsid w:val="003833D4"/>
    <w:rsid w:val="00384111"/>
    <w:rsid w:val="003842C5"/>
    <w:rsid w:val="00384CB9"/>
    <w:rsid w:val="00385CE6"/>
    <w:rsid w:val="0038771C"/>
    <w:rsid w:val="003917A9"/>
    <w:rsid w:val="00391C93"/>
    <w:rsid w:val="00394D74"/>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1EC4"/>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2FE1"/>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4CBD"/>
    <w:rsid w:val="0040696C"/>
    <w:rsid w:val="004069D0"/>
    <w:rsid w:val="00406B24"/>
    <w:rsid w:val="00406BF9"/>
    <w:rsid w:val="00407F26"/>
    <w:rsid w:val="00411257"/>
    <w:rsid w:val="004126FC"/>
    <w:rsid w:val="004129DF"/>
    <w:rsid w:val="00412AA5"/>
    <w:rsid w:val="0041379C"/>
    <w:rsid w:val="004140F3"/>
    <w:rsid w:val="00414FF0"/>
    <w:rsid w:val="00415EB2"/>
    <w:rsid w:val="00417BA2"/>
    <w:rsid w:val="00417EA9"/>
    <w:rsid w:val="00417F8C"/>
    <w:rsid w:val="004219E9"/>
    <w:rsid w:val="00421F8F"/>
    <w:rsid w:val="00424099"/>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154"/>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579CC"/>
    <w:rsid w:val="00460280"/>
    <w:rsid w:val="00460CA8"/>
    <w:rsid w:val="00464297"/>
    <w:rsid w:val="0046432F"/>
    <w:rsid w:val="0046477F"/>
    <w:rsid w:val="0046480B"/>
    <w:rsid w:val="00464F26"/>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E22"/>
    <w:rsid w:val="00492F7B"/>
    <w:rsid w:val="0049372A"/>
    <w:rsid w:val="00494B48"/>
    <w:rsid w:val="00495873"/>
    <w:rsid w:val="00496757"/>
    <w:rsid w:val="00496E9E"/>
    <w:rsid w:val="00497A83"/>
    <w:rsid w:val="004A3391"/>
    <w:rsid w:val="004A3D00"/>
    <w:rsid w:val="004A4BC5"/>
    <w:rsid w:val="004A53AD"/>
    <w:rsid w:val="004A562D"/>
    <w:rsid w:val="004A5669"/>
    <w:rsid w:val="004A5BA8"/>
    <w:rsid w:val="004B1152"/>
    <w:rsid w:val="004B1B96"/>
    <w:rsid w:val="004B1E03"/>
    <w:rsid w:val="004B29ED"/>
    <w:rsid w:val="004B2B80"/>
    <w:rsid w:val="004B2E96"/>
    <w:rsid w:val="004B4687"/>
    <w:rsid w:val="004B606E"/>
    <w:rsid w:val="004B7517"/>
    <w:rsid w:val="004C1163"/>
    <w:rsid w:val="004C2406"/>
    <w:rsid w:val="004C26B7"/>
    <w:rsid w:val="004C2B70"/>
    <w:rsid w:val="004C39F8"/>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D7ED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95C"/>
    <w:rsid w:val="004F5DFE"/>
    <w:rsid w:val="004F66CB"/>
    <w:rsid w:val="004F6883"/>
    <w:rsid w:val="004F6A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530E"/>
    <w:rsid w:val="005164C4"/>
    <w:rsid w:val="0051770E"/>
    <w:rsid w:val="00520CC1"/>
    <w:rsid w:val="005211CA"/>
    <w:rsid w:val="0052225E"/>
    <w:rsid w:val="00522BD1"/>
    <w:rsid w:val="00524015"/>
    <w:rsid w:val="0052442E"/>
    <w:rsid w:val="005250C9"/>
    <w:rsid w:val="00525AEB"/>
    <w:rsid w:val="005265F6"/>
    <w:rsid w:val="0052665A"/>
    <w:rsid w:val="00526F1A"/>
    <w:rsid w:val="00527C4F"/>
    <w:rsid w:val="00530ECF"/>
    <w:rsid w:val="00531D07"/>
    <w:rsid w:val="005338FC"/>
    <w:rsid w:val="00533B96"/>
    <w:rsid w:val="005357C7"/>
    <w:rsid w:val="00537232"/>
    <w:rsid w:val="00537287"/>
    <w:rsid w:val="005408DC"/>
    <w:rsid w:val="00540A36"/>
    <w:rsid w:val="00541530"/>
    <w:rsid w:val="00543683"/>
    <w:rsid w:val="00543885"/>
    <w:rsid w:val="00543A0A"/>
    <w:rsid w:val="005445CE"/>
    <w:rsid w:val="00546398"/>
    <w:rsid w:val="00546B49"/>
    <w:rsid w:val="0054759B"/>
    <w:rsid w:val="005476EE"/>
    <w:rsid w:val="0055182A"/>
    <w:rsid w:val="00551B83"/>
    <w:rsid w:val="00552D41"/>
    <w:rsid w:val="00553D3A"/>
    <w:rsid w:val="00554A95"/>
    <w:rsid w:val="00556695"/>
    <w:rsid w:val="0056206D"/>
    <w:rsid w:val="00563A21"/>
    <w:rsid w:val="005662A6"/>
    <w:rsid w:val="00570100"/>
    <w:rsid w:val="00570BB0"/>
    <w:rsid w:val="00571736"/>
    <w:rsid w:val="005723FD"/>
    <w:rsid w:val="00574E23"/>
    <w:rsid w:val="00575A7D"/>
    <w:rsid w:val="005765E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49A"/>
    <w:rsid w:val="005B4843"/>
    <w:rsid w:val="005B49CB"/>
    <w:rsid w:val="005B6492"/>
    <w:rsid w:val="005B68B8"/>
    <w:rsid w:val="005B6B1C"/>
    <w:rsid w:val="005B6F6E"/>
    <w:rsid w:val="005B78CB"/>
    <w:rsid w:val="005C189E"/>
    <w:rsid w:val="005C2387"/>
    <w:rsid w:val="005C39EE"/>
    <w:rsid w:val="005C410F"/>
    <w:rsid w:val="005C56FF"/>
    <w:rsid w:val="005C5B70"/>
    <w:rsid w:val="005C6339"/>
    <w:rsid w:val="005C63F0"/>
    <w:rsid w:val="005C6D78"/>
    <w:rsid w:val="005C72A6"/>
    <w:rsid w:val="005C7361"/>
    <w:rsid w:val="005C790E"/>
    <w:rsid w:val="005D128C"/>
    <w:rsid w:val="005D132D"/>
    <w:rsid w:val="005D2031"/>
    <w:rsid w:val="005D286D"/>
    <w:rsid w:val="005D3EF2"/>
    <w:rsid w:val="005D4779"/>
    <w:rsid w:val="005D4A35"/>
    <w:rsid w:val="005D5CF6"/>
    <w:rsid w:val="005D690F"/>
    <w:rsid w:val="005D6D34"/>
    <w:rsid w:val="005D711D"/>
    <w:rsid w:val="005D7B84"/>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A31"/>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2D9F"/>
    <w:rsid w:val="006375C7"/>
    <w:rsid w:val="006379F0"/>
    <w:rsid w:val="00640B6C"/>
    <w:rsid w:val="0064131F"/>
    <w:rsid w:val="006417CB"/>
    <w:rsid w:val="006424BB"/>
    <w:rsid w:val="006429D4"/>
    <w:rsid w:val="00643423"/>
    <w:rsid w:val="0065070C"/>
    <w:rsid w:val="0065239B"/>
    <w:rsid w:val="00652831"/>
    <w:rsid w:val="006529E0"/>
    <w:rsid w:val="00652D24"/>
    <w:rsid w:val="0065327E"/>
    <w:rsid w:val="006535A1"/>
    <w:rsid w:val="0065469E"/>
    <w:rsid w:val="00655507"/>
    <w:rsid w:val="00656756"/>
    <w:rsid w:val="00656A27"/>
    <w:rsid w:val="00656E0A"/>
    <w:rsid w:val="0065761A"/>
    <w:rsid w:val="0065767F"/>
    <w:rsid w:val="0066096B"/>
    <w:rsid w:val="00660B5A"/>
    <w:rsid w:val="00660F02"/>
    <w:rsid w:val="00661DB2"/>
    <w:rsid w:val="00664CE4"/>
    <w:rsid w:val="00664EF8"/>
    <w:rsid w:val="00665404"/>
    <w:rsid w:val="006655DD"/>
    <w:rsid w:val="00665669"/>
    <w:rsid w:val="00666368"/>
    <w:rsid w:val="00666F93"/>
    <w:rsid w:val="0066747A"/>
    <w:rsid w:val="00670A10"/>
    <w:rsid w:val="00671007"/>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05EC"/>
    <w:rsid w:val="00692543"/>
    <w:rsid w:val="00692B65"/>
    <w:rsid w:val="00692BE9"/>
    <w:rsid w:val="006939E8"/>
    <w:rsid w:val="00693C1E"/>
    <w:rsid w:val="00695445"/>
    <w:rsid w:val="0069664F"/>
    <w:rsid w:val="00696C86"/>
    <w:rsid w:val="00696CFE"/>
    <w:rsid w:val="006A0372"/>
    <w:rsid w:val="006A0D1A"/>
    <w:rsid w:val="006A11F4"/>
    <w:rsid w:val="006A1701"/>
    <w:rsid w:val="006A1FE0"/>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C7FF8"/>
    <w:rsid w:val="006D0907"/>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09B"/>
    <w:rsid w:val="006F1552"/>
    <w:rsid w:val="006F1F5E"/>
    <w:rsid w:val="006F31AE"/>
    <w:rsid w:val="006F3350"/>
    <w:rsid w:val="006F404B"/>
    <w:rsid w:val="006F44E0"/>
    <w:rsid w:val="006F5172"/>
    <w:rsid w:val="006F5D76"/>
    <w:rsid w:val="006F5DB7"/>
    <w:rsid w:val="006F5E5B"/>
    <w:rsid w:val="006F6F4D"/>
    <w:rsid w:val="006F74B7"/>
    <w:rsid w:val="0070143F"/>
    <w:rsid w:val="0070286B"/>
    <w:rsid w:val="00702C77"/>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655"/>
    <w:rsid w:val="0073770B"/>
    <w:rsid w:val="00741E45"/>
    <w:rsid w:val="007437DA"/>
    <w:rsid w:val="00743D39"/>
    <w:rsid w:val="0074542B"/>
    <w:rsid w:val="00745485"/>
    <w:rsid w:val="00745756"/>
    <w:rsid w:val="007457B5"/>
    <w:rsid w:val="007459DD"/>
    <w:rsid w:val="00746345"/>
    <w:rsid w:val="00747ECE"/>
    <w:rsid w:val="007555ED"/>
    <w:rsid w:val="007556C6"/>
    <w:rsid w:val="00760C6F"/>
    <w:rsid w:val="00761C97"/>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026B"/>
    <w:rsid w:val="007B2820"/>
    <w:rsid w:val="007B4582"/>
    <w:rsid w:val="007B4953"/>
    <w:rsid w:val="007B52D6"/>
    <w:rsid w:val="007B5E17"/>
    <w:rsid w:val="007B5F39"/>
    <w:rsid w:val="007B727F"/>
    <w:rsid w:val="007C17DA"/>
    <w:rsid w:val="007C1ABA"/>
    <w:rsid w:val="007C1D0C"/>
    <w:rsid w:val="007C41E2"/>
    <w:rsid w:val="007C4352"/>
    <w:rsid w:val="007C4D3B"/>
    <w:rsid w:val="007C5E9A"/>
    <w:rsid w:val="007C6095"/>
    <w:rsid w:val="007C6663"/>
    <w:rsid w:val="007C68DB"/>
    <w:rsid w:val="007C6C38"/>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2C6"/>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7F7FDB"/>
    <w:rsid w:val="00800C27"/>
    <w:rsid w:val="00800DF4"/>
    <w:rsid w:val="0080114B"/>
    <w:rsid w:val="008026E9"/>
    <w:rsid w:val="00803144"/>
    <w:rsid w:val="00804DE6"/>
    <w:rsid w:val="00806056"/>
    <w:rsid w:val="00806E08"/>
    <w:rsid w:val="008105DE"/>
    <w:rsid w:val="0081091D"/>
    <w:rsid w:val="00810CA5"/>
    <w:rsid w:val="0081169C"/>
    <w:rsid w:val="00812716"/>
    <w:rsid w:val="00812751"/>
    <w:rsid w:val="008130C6"/>
    <w:rsid w:val="008136FB"/>
    <w:rsid w:val="008150BD"/>
    <w:rsid w:val="008166D3"/>
    <w:rsid w:val="00817442"/>
    <w:rsid w:val="008174AB"/>
    <w:rsid w:val="00820223"/>
    <w:rsid w:val="0082083D"/>
    <w:rsid w:val="008208FF"/>
    <w:rsid w:val="0082159C"/>
    <w:rsid w:val="00821A6A"/>
    <w:rsid w:val="008220B1"/>
    <w:rsid w:val="00822B8D"/>
    <w:rsid w:val="008237FD"/>
    <w:rsid w:val="00823B48"/>
    <w:rsid w:val="008241DE"/>
    <w:rsid w:val="008249A9"/>
    <w:rsid w:val="00827509"/>
    <w:rsid w:val="00827B2C"/>
    <w:rsid w:val="00827E40"/>
    <w:rsid w:val="00830B16"/>
    <w:rsid w:val="00830D03"/>
    <w:rsid w:val="0083116A"/>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782"/>
    <w:rsid w:val="008939B8"/>
    <w:rsid w:val="00893D86"/>
    <w:rsid w:val="008944C6"/>
    <w:rsid w:val="008946A2"/>
    <w:rsid w:val="00894FD8"/>
    <w:rsid w:val="008951C1"/>
    <w:rsid w:val="008965AF"/>
    <w:rsid w:val="00896706"/>
    <w:rsid w:val="008974B9"/>
    <w:rsid w:val="008A024A"/>
    <w:rsid w:val="008A0DFC"/>
    <w:rsid w:val="008A11D9"/>
    <w:rsid w:val="008A1463"/>
    <w:rsid w:val="008A22CA"/>
    <w:rsid w:val="008A2C38"/>
    <w:rsid w:val="008A3656"/>
    <w:rsid w:val="008A3F25"/>
    <w:rsid w:val="008A4F2A"/>
    <w:rsid w:val="008A4FEA"/>
    <w:rsid w:val="008A591D"/>
    <w:rsid w:val="008B010B"/>
    <w:rsid w:val="008B035D"/>
    <w:rsid w:val="008B094D"/>
    <w:rsid w:val="008B2CC3"/>
    <w:rsid w:val="008B36DD"/>
    <w:rsid w:val="008B5A50"/>
    <w:rsid w:val="008B5B64"/>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A7A"/>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2D8E"/>
    <w:rsid w:val="00983C25"/>
    <w:rsid w:val="00983F75"/>
    <w:rsid w:val="00985BFB"/>
    <w:rsid w:val="00985F5F"/>
    <w:rsid w:val="00986320"/>
    <w:rsid w:val="00987CC3"/>
    <w:rsid w:val="009903CE"/>
    <w:rsid w:val="009909B0"/>
    <w:rsid w:val="00990A48"/>
    <w:rsid w:val="00991555"/>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0A"/>
    <w:rsid w:val="009C29ED"/>
    <w:rsid w:val="009C404A"/>
    <w:rsid w:val="009C47D3"/>
    <w:rsid w:val="009C4987"/>
    <w:rsid w:val="009C4D47"/>
    <w:rsid w:val="009C62BF"/>
    <w:rsid w:val="009C630E"/>
    <w:rsid w:val="009C6C20"/>
    <w:rsid w:val="009C7415"/>
    <w:rsid w:val="009C777E"/>
    <w:rsid w:val="009C7A34"/>
    <w:rsid w:val="009D080D"/>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3E38"/>
    <w:rsid w:val="009E43C0"/>
    <w:rsid w:val="009E4B60"/>
    <w:rsid w:val="009F08E7"/>
    <w:rsid w:val="009F0DDF"/>
    <w:rsid w:val="009F2DFA"/>
    <w:rsid w:val="009F430D"/>
    <w:rsid w:val="009F51C9"/>
    <w:rsid w:val="009F51EB"/>
    <w:rsid w:val="009F6A6C"/>
    <w:rsid w:val="009F6DCF"/>
    <w:rsid w:val="00A00F08"/>
    <w:rsid w:val="00A02196"/>
    <w:rsid w:val="00A02BE8"/>
    <w:rsid w:val="00A02CE7"/>
    <w:rsid w:val="00A03038"/>
    <w:rsid w:val="00A03614"/>
    <w:rsid w:val="00A0566E"/>
    <w:rsid w:val="00A07908"/>
    <w:rsid w:val="00A10A9C"/>
    <w:rsid w:val="00A11754"/>
    <w:rsid w:val="00A11AD4"/>
    <w:rsid w:val="00A131A3"/>
    <w:rsid w:val="00A13985"/>
    <w:rsid w:val="00A14312"/>
    <w:rsid w:val="00A15A5F"/>
    <w:rsid w:val="00A160C9"/>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893"/>
    <w:rsid w:val="00A339D6"/>
    <w:rsid w:val="00A344A5"/>
    <w:rsid w:val="00A3517D"/>
    <w:rsid w:val="00A353C8"/>
    <w:rsid w:val="00A359D9"/>
    <w:rsid w:val="00A35B14"/>
    <w:rsid w:val="00A35F63"/>
    <w:rsid w:val="00A360CB"/>
    <w:rsid w:val="00A37006"/>
    <w:rsid w:val="00A40267"/>
    <w:rsid w:val="00A41817"/>
    <w:rsid w:val="00A41B50"/>
    <w:rsid w:val="00A41CE3"/>
    <w:rsid w:val="00A42739"/>
    <w:rsid w:val="00A43114"/>
    <w:rsid w:val="00A43157"/>
    <w:rsid w:val="00A43A22"/>
    <w:rsid w:val="00A4408F"/>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60E"/>
    <w:rsid w:val="00A817BA"/>
    <w:rsid w:val="00A81C59"/>
    <w:rsid w:val="00A82195"/>
    <w:rsid w:val="00A8292F"/>
    <w:rsid w:val="00A82CA0"/>
    <w:rsid w:val="00A83A55"/>
    <w:rsid w:val="00A85C2E"/>
    <w:rsid w:val="00A90ADE"/>
    <w:rsid w:val="00A90C0F"/>
    <w:rsid w:val="00A9251D"/>
    <w:rsid w:val="00A929E0"/>
    <w:rsid w:val="00A92AA0"/>
    <w:rsid w:val="00A942C9"/>
    <w:rsid w:val="00A949FE"/>
    <w:rsid w:val="00A954EB"/>
    <w:rsid w:val="00A95661"/>
    <w:rsid w:val="00A975FC"/>
    <w:rsid w:val="00AA06C1"/>
    <w:rsid w:val="00AA098F"/>
    <w:rsid w:val="00AA0C02"/>
    <w:rsid w:val="00AA1683"/>
    <w:rsid w:val="00AA1C67"/>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18B1"/>
    <w:rsid w:val="00AF1E4D"/>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1FF0"/>
    <w:rsid w:val="00B22334"/>
    <w:rsid w:val="00B2292A"/>
    <w:rsid w:val="00B22D5B"/>
    <w:rsid w:val="00B2459F"/>
    <w:rsid w:val="00B25E2C"/>
    <w:rsid w:val="00B25FA6"/>
    <w:rsid w:val="00B26316"/>
    <w:rsid w:val="00B26505"/>
    <w:rsid w:val="00B269ED"/>
    <w:rsid w:val="00B26ABB"/>
    <w:rsid w:val="00B2709D"/>
    <w:rsid w:val="00B31796"/>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67EED"/>
    <w:rsid w:val="00B71782"/>
    <w:rsid w:val="00B73C39"/>
    <w:rsid w:val="00B74CE8"/>
    <w:rsid w:val="00B777B5"/>
    <w:rsid w:val="00B807CA"/>
    <w:rsid w:val="00B80D47"/>
    <w:rsid w:val="00B80E4A"/>
    <w:rsid w:val="00B8148B"/>
    <w:rsid w:val="00B8296C"/>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A61A4"/>
    <w:rsid w:val="00BA61FF"/>
    <w:rsid w:val="00BA6A8B"/>
    <w:rsid w:val="00BB0855"/>
    <w:rsid w:val="00BB0F10"/>
    <w:rsid w:val="00BB1A18"/>
    <w:rsid w:val="00BB1D24"/>
    <w:rsid w:val="00BB23FF"/>
    <w:rsid w:val="00BB27DF"/>
    <w:rsid w:val="00BB37FD"/>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49D"/>
    <w:rsid w:val="00BE290D"/>
    <w:rsid w:val="00BE29A9"/>
    <w:rsid w:val="00BE3577"/>
    <w:rsid w:val="00BE3C60"/>
    <w:rsid w:val="00BE4257"/>
    <w:rsid w:val="00BE47C9"/>
    <w:rsid w:val="00BE4C3D"/>
    <w:rsid w:val="00BE52B1"/>
    <w:rsid w:val="00BE6076"/>
    <w:rsid w:val="00BE6A41"/>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2676"/>
    <w:rsid w:val="00C03F5E"/>
    <w:rsid w:val="00C03FFE"/>
    <w:rsid w:val="00C04BD6"/>
    <w:rsid w:val="00C0517B"/>
    <w:rsid w:val="00C05C0B"/>
    <w:rsid w:val="00C070EC"/>
    <w:rsid w:val="00C07115"/>
    <w:rsid w:val="00C07B5D"/>
    <w:rsid w:val="00C07B7C"/>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322"/>
    <w:rsid w:val="00C24797"/>
    <w:rsid w:val="00C24823"/>
    <w:rsid w:val="00C24AC0"/>
    <w:rsid w:val="00C2527D"/>
    <w:rsid w:val="00C278B0"/>
    <w:rsid w:val="00C31427"/>
    <w:rsid w:val="00C32CDA"/>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979A1"/>
    <w:rsid w:val="00CA068F"/>
    <w:rsid w:val="00CA2AC1"/>
    <w:rsid w:val="00CA3A0C"/>
    <w:rsid w:val="00CA459C"/>
    <w:rsid w:val="00CA4F67"/>
    <w:rsid w:val="00CA4FAF"/>
    <w:rsid w:val="00CA537C"/>
    <w:rsid w:val="00CA5553"/>
    <w:rsid w:val="00CA5622"/>
    <w:rsid w:val="00CA5F47"/>
    <w:rsid w:val="00CA6C64"/>
    <w:rsid w:val="00CB0376"/>
    <w:rsid w:val="00CB1DD4"/>
    <w:rsid w:val="00CB2DF7"/>
    <w:rsid w:val="00CB33F3"/>
    <w:rsid w:val="00CB37A0"/>
    <w:rsid w:val="00CB408A"/>
    <w:rsid w:val="00CB40B9"/>
    <w:rsid w:val="00CB42D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2FF0"/>
    <w:rsid w:val="00CF370B"/>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418"/>
    <w:rsid w:val="00D16AC7"/>
    <w:rsid w:val="00D17A4D"/>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339B"/>
    <w:rsid w:val="00D545AE"/>
    <w:rsid w:val="00D548DB"/>
    <w:rsid w:val="00D54CF2"/>
    <w:rsid w:val="00D565A2"/>
    <w:rsid w:val="00D56923"/>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6DE5"/>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96E30"/>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5F2"/>
    <w:rsid w:val="00DD7A85"/>
    <w:rsid w:val="00DE003E"/>
    <w:rsid w:val="00DE2AAE"/>
    <w:rsid w:val="00DE2E19"/>
    <w:rsid w:val="00DE37D3"/>
    <w:rsid w:val="00DE5876"/>
    <w:rsid w:val="00DE58EC"/>
    <w:rsid w:val="00DE5A2A"/>
    <w:rsid w:val="00DE67DB"/>
    <w:rsid w:val="00DF14DB"/>
    <w:rsid w:val="00DF26DD"/>
    <w:rsid w:val="00DF36B5"/>
    <w:rsid w:val="00DF38C5"/>
    <w:rsid w:val="00DF3CB0"/>
    <w:rsid w:val="00DF3D9A"/>
    <w:rsid w:val="00DF5591"/>
    <w:rsid w:val="00DF5A05"/>
    <w:rsid w:val="00DF6687"/>
    <w:rsid w:val="00DF6BD3"/>
    <w:rsid w:val="00E00697"/>
    <w:rsid w:val="00E037B4"/>
    <w:rsid w:val="00E03850"/>
    <w:rsid w:val="00E045A7"/>
    <w:rsid w:val="00E04FE1"/>
    <w:rsid w:val="00E051EC"/>
    <w:rsid w:val="00E0551D"/>
    <w:rsid w:val="00E056FC"/>
    <w:rsid w:val="00E13FFA"/>
    <w:rsid w:val="00E14124"/>
    <w:rsid w:val="00E15E79"/>
    <w:rsid w:val="00E16172"/>
    <w:rsid w:val="00E16AE8"/>
    <w:rsid w:val="00E17137"/>
    <w:rsid w:val="00E17941"/>
    <w:rsid w:val="00E1797A"/>
    <w:rsid w:val="00E17CE4"/>
    <w:rsid w:val="00E210DC"/>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37891"/>
    <w:rsid w:val="00E40CDF"/>
    <w:rsid w:val="00E4214C"/>
    <w:rsid w:val="00E42763"/>
    <w:rsid w:val="00E4281A"/>
    <w:rsid w:val="00E432EF"/>
    <w:rsid w:val="00E434F5"/>
    <w:rsid w:val="00E443B9"/>
    <w:rsid w:val="00E45EA2"/>
    <w:rsid w:val="00E47269"/>
    <w:rsid w:val="00E47D23"/>
    <w:rsid w:val="00E47D4F"/>
    <w:rsid w:val="00E5039B"/>
    <w:rsid w:val="00E50458"/>
    <w:rsid w:val="00E525DF"/>
    <w:rsid w:val="00E53707"/>
    <w:rsid w:val="00E54AEB"/>
    <w:rsid w:val="00E54C79"/>
    <w:rsid w:val="00E56D3A"/>
    <w:rsid w:val="00E57349"/>
    <w:rsid w:val="00E574BE"/>
    <w:rsid w:val="00E57CF4"/>
    <w:rsid w:val="00E602AA"/>
    <w:rsid w:val="00E60A85"/>
    <w:rsid w:val="00E60E31"/>
    <w:rsid w:val="00E60F08"/>
    <w:rsid w:val="00E616DC"/>
    <w:rsid w:val="00E643A3"/>
    <w:rsid w:val="00E6474C"/>
    <w:rsid w:val="00E647A8"/>
    <w:rsid w:val="00E66197"/>
    <w:rsid w:val="00E67B67"/>
    <w:rsid w:val="00E703BE"/>
    <w:rsid w:val="00E7251E"/>
    <w:rsid w:val="00E73D48"/>
    <w:rsid w:val="00E746A4"/>
    <w:rsid w:val="00E7486C"/>
    <w:rsid w:val="00E74E76"/>
    <w:rsid w:val="00E7677B"/>
    <w:rsid w:val="00E767B0"/>
    <w:rsid w:val="00E77610"/>
    <w:rsid w:val="00E834DF"/>
    <w:rsid w:val="00E84D63"/>
    <w:rsid w:val="00E854C5"/>
    <w:rsid w:val="00E867DE"/>
    <w:rsid w:val="00E90759"/>
    <w:rsid w:val="00E9122E"/>
    <w:rsid w:val="00E92C01"/>
    <w:rsid w:val="00E92CB9"/>
    <w:rsid w:val="00E93F7E"/>
    <w:rsid w:val="00E94DAD"/>
    <w:rsid w:val="00E954BC"/>
    <w:rsid w:val="00E9729F"/>
    <w:rsid w:val="00EA050E"/>
    <w:rsid w:val="00EA0E32"/>
    <w:rsid w:val="00EA1A32"/>
    <w:rsid w:val="00EA2C88"/>
    <w:rsid w:val="00EA34B9"/>
    <w:rsid w:val="00EA3732"/>
    <w:rsid w:val="00EA3BE1"/>
    <w:rsid w:val="00EA3FC3"/>
    <w:rsid w:val="00EA423D"/>
    <w:rsid w:val="00EA45E8"/>
    <w:rsid w:val="00EA49B5"/>
    <w:rsid w:val="00EA4C21"/>
    <w:rsid w:val="00EA5588"/>
    <w:rsid w:val="00EA673F"/>
    <w:rsid w:val="00EA78D4"/>
    <w:rsid w:val="00EA7A03"/>
    <w:rsid w:val="00EA7C0B"/>
    <w:rsid w:val="00EA7D1F"/>
    <w:rsid w:val="00EB15B5"/>
    <w:rsid w:val="00EB30A3"/>
    <w:rsid w:val="00EB3161"/>
    <w:rsid w:val="00EB3D23"/>
    <w:rsid w:val="00EB49CD"/>
    <w:rsid w:val="00EB4D7F"/>
    <w:rsid w:val="00EB4EEB"/>
    <w:rsid w:val="00EB5784"/>
    <w:rsid w:val="00EB5C8B"/>
    <w:rsid w:val="00EC0462"/>
    <w:rsid w:val="00EC0511"/>
    <w:rsid w:val="00EC0AD3"/>
    <w:rsid w:val="00EC1262"/>
    <w:rsid w:val="00EC16AF"/>
    <w:rsid w:val="00EC1737"/>
    <w:rsid w:val="00EC2E70"/>
    <w:rsid w:val="00EC4418"/>
    <w:rsid w:val="00EC48E7"/>
    <w:rsid w:val="00EC4CE5"/>
    <w:rsid w:val="00EC69FB"/>
    <w:rsid w:val="00EC7635"/>
    <w:rsid w:val="00ED0E30"/>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68C3"/>
    <w:rsid w:val="00F07662"/>
    <w:rsid w:val="00F10032"/>
    <w:rsid w:val="00F10BBC"/>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0394"/>
    <w:rsid w:val="00F347DD"/>
    <w:rsid w:val="00F35C26"/>
    <w:rsid w:val="00F3686F"/>
    <w:rsid w:val="00F36996"/>
    <w:rsid w:val="00F369DF"/>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A4F"/>
    <w:rsid w:val="00F64C18"/>
    <w:rsid w:val="00F6559E"/>
    <w:rsid w:val="00F663A5"/>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77419"/>
    <w:rsid w:val="00F80CBA"/>
    <w:rsid w:val="00F82188"/>
    <w:rsid w:val="00F82D6D"/>
    <w:rsid w:val="00F84B07"/>
    <w:rsid w:val="00F84D9F"/>
    <w:rsid w:val="00F84F90"/>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3185"/>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7C1"/>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6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uiPriority w:val="34"/>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 w:type="character" w:customStyle="1" w:styleId="UnresolvedMention5">
    <w:name w:val="Unresolved Mention5"/>
    <w:basedOn w:val="DefaultParagraphFont"/>
    <w:uiPriority w:val="99"/>
    <w:semiHidden/>
    <w:unhideWhenUsed/>
    <w:rsid w:val="0052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microsoft.com/office/2016/09/relationships/commentsIds" Target="commentsIds.xml"/><Relationship Id="rId18" Type="http://schemas.openxmlformats.org/officeDocument/2006/relationships/hyperlink" Target="https://doi.org/10.7927/H4N014G5.%20Accessed%20November%2028th%2020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i.org/10.7927/H4RR1W66" TargetMode="External"/><Relationship Id="rId2" Type="http://schemas.openxmlformats.org/officeDocument/2006/relationships/numbering" Target="numbering.xml"/><Relationship Id="rId16" Type="http://schemas.openxmlformats.org/officeDocument/2006/relationships/hyperlink" Target="https://doi.org/10.7910/DVN/IDOC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oi.org/10.7927/H4DZ068D" TargetMode="External"/><Relationship Id="rId10" Type="http://schemas.openxmlformats.org/officeDocument/2006/relationships/footer" Target="footer1.xml"/><Relationship Id="rId19" Type="http://schemas.openxmlformats.org/officeDocument/2006/relationships/hyperlink" Target="https://doi.org/10.1007/s11707-010-0015-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007/s10640-021-005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C380-026E-4E8A-A274-58736D76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10487</Words>
  <Characters>59782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2019-01-14T15:38:00Z</cp:lastPrinted>
  <dcterms:created xsi:type="dcterms:W3CDTF">2021-12-09T07:48:00Z</dcterms:created>
  <dcterms:modified xsi:type="dcterms:W3CDTF">2021-12-09T18:01:00Z</dcterms:modified>
</cp:coreProperties>
</file>