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3B399" w14:textId="2884D2F3" w:rsidR="0009047D" w:rsidRDefault="00394D74" w:rsidP="0009047D">
      <w:pPr>
        <w:spacing w:line="480" w:lineRule="auto"/>
        <w:jc w:val="center"/>
        <w:rPr>
          <w:b/>
        </w:rPr>
      </w:pPr>
      <w:bookmarkStart w:id="0" w:name="_Hlk88217577"/>
      <w:r>
        <w:rPr>
          <w:b/>
        </w:rPr>
        <w:t>Evaluating</w:t>
      </w:r>
      <w:r w:rsidR="0009047D" w:rsidRPr="0044766D">
        <w:rPr>
          <w:b/>
        </w:rPr>
        <w:t xml:space="preserve"> </w:t>
      </w:r>
      <w:r w:rsidR="0009047D">
        <w:rPr>
          <w:b/>
        </w:rPr>
        <w:t>Ecosystem</w:t>
      </w:r>
      <w:r w:rsidR="0009047D" w:rsidRPr="0044766D">
        <w:rPr>
          <w:b/>
        </w:rPr>
        <w:t xml:space="preserve"> Services </w:t>
      </w:r>
      <w:r w:rsidR="0009047D">
        <w:rPr>
          <w:b/>
        </w:rPr>
        <w:t>for</w:t>
      </w:r>
      <w:r w:rsidR="0009047D" w:rsidRPr="0044766D">
        <w:rPr>
          <w:b/>
        </w:rPr>
        <w:t xml:space="preserve"> Agricultural </w:t>
      </w:r>
      <w:r w:rsidR="0009047D">
        <w:rPr>
          <w:b/>
        </w:rPr>
        <w:t>Wetlands</w:t>
      </w:r>
      <w:r w:rsidR="0009047D" w:rsidRPr="0044766D">
        <w:rPr>
          <w:b/>
        </w:rPr>
        <w:t xml:space="preserve">: A </w:t>
      </w:r>
      <w:r w:rsidR="0009047D">
        <w:rPr>
          <w:b/>
        </w:rPr>
        <w:t>systematic review and</w:t>
      </w:r>
    </w:p>
    <w:p w14:paraId="246DFC47" w14:textId="77777777" w:rsidR="0009047D" w:rsidRDefault="0009047D" w:rsidP="0009047D">
      <w:pPr>
        <w:spacing w:line="480" w:lineRule="auto"/>
        <w:jc w:val="center"/>
        <w:rPr>
          <w:b/>
        </w:rPr>
      </w:pPr>
      <w:r>
        <w:rPr>
          <w:b/>
        </w:rPr>
        <w:t>meta-analysis</w:t>
      </w:r>
    </w:p>
    <w:bookmarkEnd w:id="0"/>
    <w:p w14:paraId="2A7407D6" w14:textId="77777777" w:rsidR="0009047D" w:rsidRDefault="0009047D" w:rsidP="0009047D">
      <w:pPr>
        <w:spacing w:line="480" w:lineRule="auto"/>
        <w:rPr>
          <w:b/>
        </w:rPr>
      </w:pPr>
    </w:p>
    <w:p w14:paraId="405D60A1" w14:textId="77777777" w:rsidR="0009047D" w:rsidRDefault="0009047D" w:rsidP="0009047D">
      <w:pPr>
        <w:spacing w:line="480" w:lineRule="auto"/>
        <w:rPr>
          <w:bCs/>
          <w:vertAlign w:val="superscript"/>
        </w:rPr>
      </w:pPr>
      <w:r w:rsidRPr="00F74EEE">
        <w:rPr>
          <w:bCs/>
        </w:rPr>
        <w:t>Asare</w:t>
      </w:r>
      <w:r>
        <w:rPr>
          <w:bCs/>
        </w:rPr>
        <w:t xml:space="preserve"> Eric</w:t>
      </w:r>
      <w:r>
        <w:rPr>
          <w:bCs/>
          <w:vertAlign w:val="superscript"/>
        </w:rPr>
        <w:t>a</w:t>
      </w:r>
      <w:r>
        <w:rPr>
          <w:bCs/>
        </w:rPr>
        <w:t xml:space="preserve">, Mantyka-Pringle </w:t>
      </w:r>
      <w:proofErr w:type="spellStart"/>
      <w:proofErr w:type="gramStart"/>
      <w:r>
        <w:rPr>
          <w:bCs/>
        </w:rPr>
        <w:t>Chrystal</w:t>
      </w:r>
      <w:r>
        <w:rPr>
          <w:bCs/>
          <w:vertAlign w:val="superscript"/>
        </w:rPr>
        <w:t>b,e</w:t>
      </w:r>
      <w:proofErr w:type="spellEnd"/>
      <w:proofErr w:type="gramEnd"/>
      <w:r>
        <w:rPr>
          <w:bCs/>
        </w:rPr>
        <w:t xml:space="preserve">, Anderson </w:t>
      </w:r>
      <w:proofErr w:type="spellStart"/>
      <w:r>
        <w:rPr>
          <w:bCs/>
        </w:rPr>
        <w:t>Erik</w:t>
      </w:r>
      <w:r>
        <w:rPr>
          <w:bCs/>
          <w:vertAlign w:val="superscript"/>
        </w:rPr>
        <w:t>c</w:t>
      </w:r>
      <w:proofErr w:type="spellEnd"/>
      <w:r>
        <w:rPr>
          <w:bCs/>
          <w:vertAlign w:val="superscript"/>
        </w:rPr>
        <w:t>, d</w:t>
      </w:r>
      <w:r>
        <w:rPr>
          <w:bCs/>
        </w:rPr>
        <w:t xml:space="preserve">, Belcher </w:t>
      </w:r>
      <w:proofErr w:type="spellStart"/>
      <w:r>
        <w:rPr>
          <w:bCs/>
        </w:rPr>
        <w:t>Kenneth</w:t>
      </w:r>
      <w:r>
        <w:rPr>
          <w:bCs/>
          <w:vertAlign w:val="superscript"/>
        </w:rPr>
        <w:t>g</w:t>
      </w:r>
      <w:proofErr w:type="spellEnd"/>
      <w:r>
        <w:rPr>
          <w:bCs/>
        </w:rPr>
        <w:t xml:space="preserve">, Clark </w:t>
      </w:r>
      <w:proofErr w:type="spellStart"/>
      <w:r>
        <w:rPr>
          <w:bCs/>
        </w:rPr>
        <w:t>Robert</w:t>
      </w:r>
      <w:r>
        <w:rPr>
          <w:bCs/>
          <w:vertAlign w:val="superscript"/>
        </w:rPr>
        <w:t>d,h</w:t>
      </w:r>
      <w:proofErr w:type="spellEnd"/>
    </w:p>
    <w:p w14:paraId="5950C9B1" w14:textId="77777777" w:rsidR="0009047D" w:rsidRPr="00F74EEE" w:rsidRDefault="0009047D" w:rsidP="0009047D">
      <w:pPr>
        <w:spacing w:line="480" w:lineRule="auto"/>
        <w:rPr>
          <w:b/>
          <w:vertAlign w:val="superscript"/>
        </w:rPr>
      </w:pPr>
    </w:p>
    <w:p w14:paraId="0B5676E7" w14:textId="77777777" w:rsidR="0009047D" w:rsidRDefault="0009047D" w:rsidP="0009047D">
      <w:pPr>
        <w:spacing w:line="480" w:lineRule="auto"/>
        <w:rPr>
          <w:sz w:val="22"/>
          <w:szCs w:val="22"/>
        </w:rPr>
      </w:pPr>
      <w:proofErr w:type="spellStart"/>
      <w:r>
        <w:rPr>
          <w:sz w:val="22"/>
          <w:szCs w:val="22"/>
          <w:vertAlign w:val="superscript"/>
        </w:rPr>
        <w:t>a</w:t>
      </w:r>
      <w:r>
        <w:rPr>
          <w:sz w:val="22"/>
          <w:szCs w:val="22"/>
        </w:rPr>
        <w:t>D</w:t>
      </w:r>
      <w:r w:rsidRPr="00E60F08">
        <w:rPr>
          <w:sz w:val="22"/>
          <w:szCs w:val="22"/>
        </w:rPr>
        <w:t>epartment</w:t>
      </w:r>
      <w:proofErr w:type="spellEnd"/>
      <w:r w:rsidRPr="00E60F08">
        <w:rPr>
          <w:sz w:val="22"/>
          <w:szCs w:val="22"/>
        </w:rPr>
        <w:t xml:space="preserve"> of Agricultural and Resource Economics,</w:t>
      </w:r>
      <w:r w:rsidRPr="007A089B">
        <w:rPr>
          <w:sz w:val="22"/>
          <w:szCs w:val="22"/>
        </w:rPr>
        <w:t xml:space="preserve"> Room </w:t>
      </w:r>
      <w:r>
        <w:rPr>
          <w:sz w:val="22"/>
          <w:szCs w:val="22"/>
        </w:rPr>
        <w:t>2E78</w:t>
      </w:r>
      <w:r w:rsidRPr="007A089B">
        <w:rPr>
          <w:sz w:val="22"/>
          <w:szCs w:val="22"/>
        </w:rPr>
        <w:t xml:space="preserve">, Agriculture Building 51 Campus  </w:t>
      </w:r>
      <w:r>
        <w:rPr>
          <w:sz w:val="22"/>
          <w:szCs w:val="22"/>
        </w:rPr>
        <w:t xml:space="preserve">  </w:t>
      </w:r>
    </w:p>
    <w:p w14:paraId="0F1C291A" w14:textId="77777777" w:rsidR="0009047D" w:rsidRPr="007A089B" w:rsidRDefault="0009047D" w:rsidP="0009047D">
      <w:pPr>
        <w:spacing w:line="480" w:lineRule="auto"/>
        <w:rPr>
          <w:sz w:val="22"/>
          <w:szCs w:val="22"/>
        </w:rPr>
      </w:pPr>
      <w:r>
        <w:rPr>
          <w:sz w:val="22"/>
          <w:szCs w:val="22"/>
        </w:rPr>
        <w:t xml:space="preserve"> </w:t>
      </w:r>
      <w:r w:rsidRPr="007A089B">
        <w:rPr>
          <w:sz w:val="22"/>
          <w:szCs w:val="22"/>
        </w:rPr>
        <w:t>Drive Saskatoon</w:t>
      </w:r>
      <w:r>
        <w:rPr>
          <w:sz w:val="22"/>
          <w:szCs w:val="22"/>
        </w:rPr>
        <w:t>,</w:t>
      </w:r>
      <w:r w:rsidRPr="007A089B">
        <w:rPr>
          <w:sz w:val="22"/>
          <w:szCs w:val="22"/>
        </w:rPr>
        <w:t xml:space="preserve"> S7N 5A8, </w:t>
      </w:r>
      <w:r w:rsidRPr="00E60F08">
        <w:rPr>
          <w:sz w:val="22"/>
          <w:szCs w:val="22"/>
        </w:rPr>
        <w:t>University of Saskatchewan</w:t>
      </w:r>
      <w:r>
        <w:rPr>
          <w:sz w:val="22"/>
          <w:szCs w:val="22"/>
        </w:rPr>
        <w:t>, SK, CA</w:t>
      </w:r>
    </w:p>
    <w:p w14:paraId="4661923A" w14:textId="77777777" w:rsidR="0009047D" w:rsidRPr="00E60F08" w:rsidRDefault="0009047D" w:rsidP="0009047D">
      <w:pPr>
        <w:pStyle w:val="CommentText"/>
        <w:spacing w:line="480" w:lineRule="auto"/>
        <w:rPr>
          <w:rFonts w:hint="eastAsia"/>
          <w:color w:val="000000"/>
          <w:sz w:val="22"/>
          <w:szCs w:val="22"/>
        </w:rPr>
      </w:pPr>
      <w:proofErr w:type="spellStart"/>
      <w:r>
        <w:rPr>
          <w:sz w:val="22"/>
          <w:szCs w:val="22"/>
          <w:vertAlign w:val="superscript"/>
        </w:rPr>
        <w:t>b</w:t>
      </w:r>
      <w:r w:rsidRPr="00E60F08">
        <w:rPr>
          <w:color w:val="000000"/>
          <w:sz w:val="22"/>
          <w:szCs w:val="22"/>
        </w:rPr>
        <w:t>School</w:t>
      </w:r>
      <w:proofErr w:type="spellEnd"/>
      <w:r w:rsidRPr="00E60F08">
        <w:rPr>
          <w:color w:val="000000"/>
          <w:sz w:val="22"/>
          <w:szCs w:val="22"/>
        </w:rPr>
        <w:t xml:space="preserve"> of Environment and Sustainability, University of Saskatchewan, Saskatoon, S7N 5B3,</w:t>
      </w:r>
      <w:r>
        <w:rPr>
          <w:color w:val="000000"/>
          <w:sz w:val="22"/>
          <w:szCs w:val="22"/>
        </w:rPr>
        <w:t xml:space="preserve"> SK,</w:t>
      </w:r>
      <w:r w:rsidRPr="00E60F08">
        <w:rPr>
          <w:color w:val="000000"/>
          <w:sz w:val="22"/>
          <w:szCs w:val="22"/>
        </w:rPr>
        <w:t xml:space="preserve"> Canada. </w:t>
      </w:r>
    </w:p>
    <w:p w14:paraId="2833955C" w14:textId="77777777" w:rsidR="0009047D" w:rsidRPr="00E60F08" w:rsidRDefault="0009047D" w:rsidP="0009047D">
      <w:pPr>
        <w:pStyle w:val="CommentText"/>
        <w:spacing w:line="480" w:lineRule="auto"/>
        <w:rPr>
          <w:rFonts w:hint="eastAsia"/>
          <w:color w:val="000000"/>
          <w:sz w:val="22"/>
          <w:szCs w:val="22"/>
        </w:rPr>
      </w:pPr>
      <w:proofErr w:type="spellStart"/>
      <w:r>
        <w:rPr>
          <w:color w:val="000000"/>
          <w:sz w:val="22"/>
          <w:szCs w:val="22"/>
          <w:vertAlign w:val="superscript"/>
        </w:rPr>
        <w:t>c</w:t>
      </w:r>
      <w:r w:rsidRPr="00E60F08">
        <w:rPr>
          <w:color w:val="000000"/>
          <w:sz w:val="22"/>
          <w:szCs w:val="22"/>
        </w:rPr>
        <w:t>Global</w:t>
      </w:r>
      <w:proofErr w:type="spellEnd"/>
      <w:r w:rsidRPr="00E60F08">
        <w:rPr>
          <w:color w:val="000000"/>
          <w:sz w:val="22"/>
          <w:szCs w:val="22"/>
        </w:rPr>
        <w:t xml:space="preserve"> Institute for Water Security, University of Saskatchewan, Saskatoon, S7N 5B3, </w:t>
      </w:r>
      <w:r>
        <w:rPr>
          <w:color w:val="000000"/>
          <w:sz w:val="22"/>
          <w:szCs w:val="22"/>
        </w:rPr>
        <w:t xml:space="preserve">SK, </w:t>
      </w:r>
      <w:r w:rsidRPr="00E60F08">
        <w:rPr>
          <w:color w:val="000000"/>
          <w:sz w:val="22"/>
          <w:szCs w:val="22"/>
        </w:rPr>
        <w:t xml:space="preserve">Canada. </w:t>
      </w:r>
    </w:p>
    <w:p w14:paraId="5DF5BF8A" w14:textId="77777777" w:rsidR="0009047D" w:rsidRPr="00E60F08" w:rsidRDefault="0009047D" w:rsidP="0009047D">
      <w:pPr>
        <w:pStyle w:val="CommentText"/>
        <w:spacing w:line="480" w:lineRule="auto"/>
        <w:rPr>
          <w:rFonts w:hint="eastAsia"/>
          <w:color w:val="000000"/>
          <w:sz w:val="22"/>
          <w:szCs w:val="22"/>
        </w:rPr>
      </w:pPr>
      <w:proofErr w:type="spellStart"/>
      <w:r>
        <w:rPr>
          <w:color w:val="000000"/>
          <w:sz w:val="22"/>
          <w:szCs w:val="22"/>
          <w:vertAlign w:val="superscript"/>
        </w:rPr>
        <w:t>d</w:t>
      </w:r>
      <w:r w:rsidRPr="00E60F08">
        <w:rPr>
          <w:color w:val="000000"/>
          <w:sz w:val="22"/>
          <w:szCs w:val="22"/>
        </w:rPr>
        <w:t>Department</w:t>
      </w:r>
      <w:proofErr w:type="spellEnd"/>
      <w:r w:rsidRPr="00E60F08">
        <w:rPr>
          <w:color w:val="000000"/>
          <w:sz w:val="22"/>
          <w:szCs w:val="22"/>
        </w:rPr>
        <w:t xml:space="preserve"> of Biology, University of Saskatchewan, Saskatoon, S7N 5B3, </w:t>
      </w:r>
      <w:r>
        <w:rPr>
          <w:color w:val="000000"/>
          <w:sz w:val="22"/>
          <w:szCs w:val="22"/>
        </w:rPr>
        <w:t xml:space="preserve">SK, </w:t>
      </w:r>
      <w:r w:rsidRPr="00E60F08">
        <w:rPr>
          <w:color w:val="000000"/>
          <w:sz w:val="22"/>
          <w:szCs w:val="22"/>
        </w:rPr>
        <w:t xml:space="preserve">Canada. </w:t>
      </w:r>
    </w:p>
    <w:p w14:paraId="37C1F829" w14:textId="77777777" w:rsidR="0009047D" w:rsidRPr="00E60F08" w:rsidRDefault="0009047D" w:rsidP="0009047D">
      <w:pPr>
        <w:spacing w:line="480" w:lineRule="auto"/>
        <w:rPr>
          <w:rFonts w:ascii="Liberation Serif" w:eastAsia="SimSun" w:hAnsi="Liberation Serif" w:cs="Mangal" w:hint="eastAsia"/>
          <w:color w:val="000000"/>
          <w:kern w:val="3"/>
          <w:sz w:val="22"/>
          <w:szCs w:val="22"/>
          <w:lang w:eastAsia="zh-CN" w:bidi="hi-IN"/>
        </w:rPr>
      </w:pPr>
      <w:proofErr w:type="spellStart"/>
      <w:r>
        <w:rPr>
          <w:rFonts w:ascii="Liberation Serif" w:eastAsia="SimSun" w:hAnsi="Liberation Serif" w:cs="Mangal"/>
          <w:color w:val="000000"/>
          <w:kern w:val="3"/>
          <w:sz w:val="22"/>
          <w:szCs w:val="22"/>
          <w:vertAlign w:val="superscript"/>
          <w:lang w:eastAsia="zh-CN" w:bidi="hi-IN"/>
        </w:rPr>
        <w:t>e</w:t>
      </w:r>
      <w:r w:rsidRPr="00E60F08">
        <w:rPr>
          <w:rFonts w:ascii="Liberation Serif" w:eastAsia="SimSun" w:hAnsi="Liberation Serif" w:cs="Mangal"/>
          <w:color w:val="000000"/>
          <w:kern w:val="3"/>
          <w:sz w:val="22"/>
          <w:szCs w:val="22"/>
          <w:lang w:eastAsia="zh-CN" w:bidi="hi-IN"/>
        </w:rPr>
        <w:t>Wildlife</w:t>
      </w:r>
      <w:proofErr w:type="spellEnd"/>
      <w:r w:rsidRPr="00E60F08">
        <w:rPr>
          <w:rFonts w:ascii="Liberation Serif" w:eastAsia="SimSun" w:hAnsi="Liberation Serif" w:cs="Mangal"/>
          <w:color w:val="000000"/>
          <w:kern w:val="3"/>
          <w:sz w:val="22"/>
          <w:szCs w:val="22"/>
          <w:lang w:eastAsia="zh-CN" w:bidi="hi-IN"/>
        </w:rPr>
        <w:t xml:space="preserve"> Conservation Society Canada, Whitehorse, Y</w:t>
      </w:r>
      <w:r>
        <w:rPr>
          <w:rFonts w:ascii="Liberation Serif" w:eastAsia="SimSun" w:hAnsi="Liberation Serif" w:cs="Mangal"/>
          <w:color w:val="000000"/>
          <w:kern w:val="3"/>
          <w:sz w:val="22"/>
          <w:szCs w:val="22"/>
          <w:lang w:eastAsia="zh-CN" w:bidi="hi-IN"/>
        </w:rPr>
        <w:t>T</w:t>
      </w:r>
      <w:r w:rsidRPr="00E60F08">
        <w:rPr>
          <w:rFonts w:ascii="Liberation Serif" w:eastAsia="SimSun" w:hAnsi="Liberation Serif" w:cs="Mangal"/>
          <w:color w:val="000000"/>
          <w:kern w:val="3"/>
          <w:sz w:val="22"/>
          <w:szCs w:val="22"/>
          <w:lang w:eastAsia="zh-CN" w:bidi="hi-IN"/>
        </w:rPr>
        <w:t>, Y1A 0E9, Canada.</w:t>
      </w:r>
    </w:p>
    <w:p w14:paraId="275A0D5F" w14:textId="77777777" w:rsidR="0009047D" w:rsidRDefault="0009047D" w:rsidP="0009047D">
      <w:pPr>
        <w:spacing w:line="480" w:lineRule="auto"/>
        <w:rPr>
          <w:sz w:val="22"/>
          <w:szCs w:val="22"/>
        </w:rPr>
      </w:pPr>
      <w:proofErr w:type="spellStart"/>
      <w:r>
        <w:rPr>
          <w:rFonts w:ascii="Liberation Serif" w:eastAsia="SimSun" w:hAnsi="Liberation Serif" w:cs="Mangal"/>
          <w:color w:val="000000"/>
          <w:kern w:val="3"/>
          <w:sz w:val="22"/>
          <w:szCs w:val="22"/>
          <w:vertAlign w:val="superscript"/>
          <w:lang w:eastAsia="zh-CN" w:bidi="hi-IN"/>
        </w:rPr>
        <w:t>g</w:t>
      </w:r>
      <w:r w:rsidRPr="00E60F08">
        <w:rPr>
          <w:rFonts w:ascii="Liberation Serif" w:eastAsia="SimSun" w:hAnsi="Liberation Serif" w:cs="Mangal"/>
          <w:color w:val="000000"/>
          <w:kern w:val="3"/>
          <w:sz w:val="22"/>
          <w:szCs w:val="22"/>
          <w:lang w:eastAsia="zh-CN" w:bidi="hi-IN"/>
        </w:rPr>
        <w:t>Department</w:t>
      </w:r>
      <w:proofErr w:type="spellEnd"/>
      <w:r w:rsidRPr="00E60F08">
        <w:rPr>
          <w:rFonts w:ascii="Liberation Serif" w:eastAsia="SimSun" w:hAnsi="Liberation Serif" w:cs="Mangal"/>
          <w:color w:val="000000"/>
          <w:kern w:val="3"/>
          <w:sz w:val="22"/>
          <w:szCs w:val="22"/>
          <w:lang w:eastAsia="zh-CN" w:bidi="hi-IN"/>
        </w:rPr>
        <w:t xml:space="preserve"> of </w:t>
      </w:r>
      <w:r w:rsidRPr="00E60F08">
        <w:rPr>
          <w:sz w:val="22"/>
          <w:szCs w:val="22"/>
        </w:rPr>
        <w:t xml:space="preserve">Agricultural and Resource Economics, </w:t>
      </w:r>
      <w:r w:rsidRPr="007A089B">
        <w:rPr>
          <w:sz w:val="22"/>
          <w:szCs w:val="22"/>
        </w:rPr>
        <w:t xml:space="preserve">Room 3D34, Agriculture Building 51 Campus  </w:t>
      </w:r>
      <w:r>
        <w:rPr>
          <w:sz w:val="22"/>
          <w:szCs w:val="22"/>
        </w:rPr>
        <w:t xml:space="preserve">  </w:t>
      </w:r>
    </w:p>
    <w:p w14:paraId="44BFAC22" w14:textId="77777777" w:rsidR="0009047D" w:rsidRPr="007A089B" w:rsidRDefault="0009047D" w:rsidP="0009047D">
      <w:pPr>
        <w:spacing w:line="480" w:lineRule="auto"/>
        <w:rPr>
          <w:sz w:val="22"/>
          <w:szCs w:val="22"/>
        </w:rPr>
      </w:pPr>
      <w:r>
        <w:rPr>
          <w:sz w:val="22"/>
          <w:szCs w:val="22"/>
        </w:rPr>
        <w:t xml:space="preserve"> </w:t>
      </w:r>
      <w:r w:rsidRPr="007A089B">
        <w:rPr>
          <w:sz w:val="22"/>
          <w:szCs w:val="22"/>
        </w:rPr>
        <w:t>Drive Saskatoon</w:t>
      </w:r>
      <w:r>
        <w:rPr>
          <w:sz w:val="22"/>
          <w:szCs w:val="22"/>
        </w:rPr>
        <w:t>,</w:t>
      </w:r>
      <w:r w:rsidRPr="007A089B">
        <w:rPr>
          <w:sz w:val="22"/>
          <w:szCs w:val="22"/>
        </w:rPr>
        <w:t xml:space="preserve"> S7N 5A8, </w:t>
      </w:r>
      <w:r w:rsidRPr="00E60F08">
        <w:rPr>
          <w:sz w:val="22"/>
          <w:szCs w:val="22"/>
        </w:rPr>
        <w:t>University of Saskatchewan</w:t>
      </w:r>
      <w:r>
        <w:rPr>
          <w:sz w:val="22"/>
          <w:szCs w:val="22"/>
        </w:rPr>
        <w:t>, SK, CA</w:t>
      </w:r>
    </w:p>
    <w:p w14:paraId="083B7E27" w14:textId="77777777" w:rsidR="0009047D" w:rsidRDefault="0009047D" w:rsidP="0009047D">
      <w:pPr>
        <w:spacing w:line="480" w:lineRule="auto"/>
        <w:rPr>
          <w:rFonts w:ascii="Liberation Serif" w:eastAsia="SimSun" w:hAnsi="Liberation Serif" w:cs="Mangal" w:hint="eastAsia"/>
          <w:color w:val="000000"/>
          <w:kern w:val="3"/>
          <w:sz w:val="22"/>
          <w:szCs w:val="22"/>
          <w:lang w:eastAsia="zh-CN" w:bidi="hi-IN"/>
        </w:rPr>
      </w:pPr>
      <w:proofErr w:type="spellStart"/>
      <w:r>
        <w:rPr>
          <w:rFonts w:ascii="Liberation Serif" w:eastAsia="SimSun" w:hAnsi="Liberation Serif" w:cs="Mangal"/>
          <w:color w:val="000000"/>
          <w:kern w:val="3"/>
          <w:sz w:val="22"/>
          <w:szCs w:val="22"/>
          <w:vertAlign w:val="superscript"/>
          <w:lang w:eastAsia="zh-CN" w:bidi="hi-IN"/>
        </w:rPr>
        <w:t>h</w:t>
      </w:r>
      <w:r>
        <w:rPr>
          <w:rFonts w:ascii="Liberation Serif" w:eastAsia="SimSun" w:hAnsi="Liberation Serif" w:cs="Mangal"/>
          <w:color w:val="000000"/>
          <w:kern w:val="3"/>
          <w:sz w:val="22"/>
          <w:szCs w:val="22"/>
          <w:lang w:eastAsia="zh-CN" w:bidi="hi-IN"/>
        </w:rPr>
        <w:t>Environment</w:t>
      </w:r>
      <w:proofErr w:type="spellEnd"/>
      <w:r>
        <w:rPr>
          <w:rFonts w:ascii="Liberation Serif" w:eastAsia="SimSun" w:hAnsi="Liberation Serif" w:cs="Mangal"/>
          <w:color w:val="000000"/>
          <w:kern w:val="3"/>
          <w:sz w:val="22"/>
          <w:szCs w:val="22"/>
          <w:lang w:eastAsia="zh-CN" w:bidi="hi-IN"/>
        </w:rPr>
        <w:t xml:space="preserve"> and Climate Change </w:t>
      </w:r>
      <w:r w:rsidRPr="00E60F08">
        <w:rPr>
          <w:rFonts w:ascii="Liberation Serif" w:eastAsia="SimSun" w:hAnsi="Liberation Serif" w:cs="Mangal"/>
          <w:color w:val="000000"/>
          <w:kern w:val="3"/>
          <w:sz w:val="22"/>
          <w:szCs w:val="22"/>
          <w:lang w:eastAsia="zh-CN" w:bidi="hi-IN"/>
        </w:rPr>
        <w:t>Canada</w:t>
      </w:r>
      <w:r>
        <w:rPr>
          <w:rFonts w:ascii="Liberation Serif" w:eastAsia="SimSun" w:hAnsi="Liberation Serif" w:cs="Mangal"/>
          <w:color w:val="000000"/>
          <w:kern w:val="3"/>
          <w:sz w:val="22"/>
          <w:szCs w:val="22"/>
          <w:lang w:eastAsia="zh-CN" w:bidi="hi-IN"/>
        </w:rPr>
        <w:t>, 115 Perimeter Road, Saskatoon, Saskatchewan, S7N0X4, SK, Canada</w:t>
      </w:r>
      <w:r w:rsidRPr="00E60F08">
        <w:rPr>
          <w:rFonts w:ascii="Liberation Serif" w:eastAsia="SimSun" w:hAnsi="Liberation Serif" w:cs="Mangal"/>
          <w:color w:val="000000"/>
          <w:kern w:val="3"/>
          <w:sz w:val="22"/>
          <w:szCs w:val="22"/>
          <w:lang w:eastAsia="zh-CN" w:bidi="hi-IN"/>
        </w:rPr>
        <w:t>.</w:t>
      </w:r>
    </w:p>
    <w:p w14:paraId="6D6363EC" w14:textId="77777777" w:rsidR="0009047D" w:rsidRPr="00E60F08" w:rsidRDefault="0009047D" w:rsidP="0009047D">
      <w:pPr>
        <w:rPr>
          <w:rFonts w:ascii="Liberation Serif" w:eastAsia="SimSun" w:hAnsi="Liberation Serif" w:cs="Mangal" w:hint="eastAsia"/>
          <w:color w:val="000000"/>
          <w:kern w:val="3"/>
          <w:sz w:val="22"/>
          <w:szCs w:val="22"/>
          <w:lang w:eastAsia="zh-CN" w:bidi="hi-IN"/>
        </w:rPr>
      </w:pPr>
    </w:p>
    <w:p w14:paraId="18FD590F" w14:textId="77777777" w:rsidR="0009047D" w:rsidRPr="00E60F08" w:rsidRDefault="0009047D" w:rsidP="0009047D">
      <w:pPr>
        <w:rPr>
          <w:rFonts w:ascii="Liberation Serif" w:eastAsia="SimSun" w:hAnsi="Liberation Serif" w:cs="Mangal" w:hint="eastAsia"/>
          <w:color w:val="000000"/>
          <w:kern w:val="3"/>
          <w:sz w:val="22"/>
          <w:szCs w:val="22"/>
          <w:lang w:eastAsia="zh-CN" w:bidi="hi-IN"/>
        </w:rPr>
      </w:pPr>
    </w:p>
    <w:p w14:paraId="4A4E65E5" w14:textId="77777777" w:rsidR="0009047D" w:rsidRDefault="0009047D" w:rsidP="0009047D">
      <w:pPr>
        <w:spacing w:line="480" w:lineRule="auto"/>
        <w:rPr>
          <w:rFonts w:ascii="Liberation Serif" w:eastAsia="SimSun" w:hAnsi="Liberation Serif" w:cs="Mangal" w:hint="eastAsia"/>
          <w:color w:val="000000"/>
          <w:kern w:val="3"/>
          <w:sz w:val="22"/>
          <w:szCs w:val="22"/>
          <w:lang w:eastAsia="zh-CN" w:bidi="hi-IN"/>
        </w:rPr>
      </w:pPr>
      <w:r w:rsidRPr="00E60F08">
        <w:rPr>
          <w:rFonts w:ascii="Liberation Serif" w:eastAsia="SimSun" w:hAnsi="Liberation Serif" w:cs="Mangal"/>
          <w:color w:val="000000"/>
          <w:kern w:val="3"/>
          <w:sz w:val="22"/>
          <w:szCs w:val="22"/>
          <w:lang w:eastAsia="zh-CN" w:bidi="hi-IN"/>
        </w:rPr>
        <w:t>Corresponding Author:  Eric Asare (</w:t>
      </w:r>
      <w:hyperlink r:id="rId8" w:history="1">
        <w:r w:rsidRPr="00746799">
          <w:rPr>
            <w:rStyle w:val="Hyperlink"/>
            <w:rFonts w:ascii="Liberation Serif" w:eastAsia="SimSun" w:hAnsi="Liberation Serif" w:cs="Mangal"/>
            <w:kern w:val="3"/>
            <w:sz w:val="22"/>
            <w:szCs w:val="22"/>
            <w:lang w:eastAsia="zh-CN" w:bidi="hi-IN"/>
          </w:rPr>
          <w:t>eric.asare@usask.ca</w:t>
        </w:r>
      </w:hyperlink>
      <w:r w:rsidRPr="00E60F08">
        <w:rPr>
          <w:rFonts w:ascii="Liberation Serif" w:eastAsia="SimSun" w:hAnsi="Liberation Serif" w:cs="Mangal"/>
          <w:color w:val="000000"/>
          <w:kern w:val="3"/>
          <w:sz w:val="22"/>
          <w:szCs w:val="22"/>
          <w:lang w:eastAsia="zh-CN" w:bidi="hi-IN"/>
        </w:rPr>
        <w:t>)</w:t>
      </w:r>
    </w:p>
    <w:p w14:paraId="3CA7ED0A" w14:textId="77777777" w:rsidR="0009047D" w:rsidRPr="00E60F08" w:rsidRDefault="0009047D" w:rsidP="0009047D">
      <w:pPr>
        <w:spacing w:line="480" w:lineRule="auto"/>
        <w:rPr>
          <w:rFonts w:ascii="Liberation Serif" w:eastAsia="SimSun" w:hAnsi="Liberation Serif" w:cs="Mangal" w:hint="eastAsia"/>
          <w:color w:val="000000"/>
          <w:kern w:val="3"/>
          <w:sz w:val="22"/>
          <w:szCs w:val="22"/>
          <w:lang w:eastAsia="zh-CN" w:bidi="hi-IN"/>
        </w:rPr>
      </w:pPr>
    </w:p>
    <w:p w14:paraId="113D7339" w14:textId="77777777" w:rsidR="0009047D" w:rsidRDefault="0009047D" w:rsidP="0009047D"/>
    <w:p w14:paraId="7D7A1C55" w14:textId="77777777" w:rsidR="0009047D" w:rsidRPr="00B32543" w:rsidRDefault="0009047D" w:rsidP="0009047D">
      <w:pPr>
        <w:rPr>
          <w:b/>
          <w:bCs/>
        </w:rPr>
      </w:pPr>
      <w:r w:rsidRPr="00B32543">
        <w:rPr>
          <w:b/>
          <w:bCs/>
        </w:rPr>
        <w:t>Acknowledgements</w:t>
      </w:r>
    </w:p>
    <w:p w14:paraId="509DE5C9" w14:textId="77777777" w:rsidR="0009047D" w:rsidRDefault="0009047D" w:rsidP="0009047D"/>
    <w:p w14:paraId="54852211" w14:textId="77777777" w:rsidR="0009047D" w:rsidRDefault="0009047D" w:rsidP="0009047D">
      <w:pPr>
        <w:pStyle w:val="NoSpacing"/>
        <w:spacing w:line="480" w:lineRule="auto"/>
      </w:pPr>
      <w:r w:rsidRPr="00264708">
        <w:t xml:space="preserve">We thank Mark </w:t>
      </w:r>
      <w:proofErr w:type="spellStart"/>
      <w:r w:rsidRPr="00264708">
        <w:t>Balman</w:t>
      </w:r>
      <w:proofErr w:type="spellEnd"/>
      <w:r w:rsidRPr="00264708">
        <w:t xml:space="preserve"> from </w:t>
      </w:r>
      <w:proofErr w:type="spellStart"/>
      <w:r w:rsidRPr="00264708">
        <w:t>BirdLife</w:t>
      </w:r>
      <w:proofErr w:type="spellEnd"/>
      <w:r w:rsidRPr="00264708">
        <w:t xml:space="preserve"> International and IUCN for access to data. Funding for this project was provided by the Global Institute for Water Security, Environment and Climate Change Canada and a Prairie Water Grant.</w:t>
      </w:r>
    </w:p>
    <w:p w14:paraId="0E0FFA83" w14:textId="41AF3FB3" w:rsidR="0009047D" w:rsidRDefault="0009047D" w:rsidP="0060307A">
      <w:pPr>
        <w:rPr>
          <w:b/>
        </w:rPr>
      </w:pPr>
    </w:p>
    <w:p w14:paraId="7B2B975B" w14:textId="77777777" w:rsidR="0009047D" w:rsidRDefault="0009047D" w:rsidP="0060307A">
      <w:pPr>
        <w:rPr>
          <w:b/>
        </w:rPr>
      </w:pPr>
    </w:p>
    <w:p w14:paraId="68AEB511" w14:textId="518C4A6C" w:rsidR="0060307A" w:rsidRDefault="0060307A" w:rsidP="0060307A">
      <w:pPr>
        <w:rPr>
          <w:b/>
        </w:rPr>
      </w:pPr>
      <w:r>
        <w:rPr>
          <w:b/>
        </w:rPr>
        <w:lastRenderedPageBreak/>
        <w:t>Abstract</w:t>
      </w:r>
    </w:p>
    <w:p w14:paraId="11653840" w14:textId="77777777" w:rsidR="0060307A" w:rsidRPr="00234C76" w:rsidRDefault="0060307A" w:rsidP="0060307A">
      <w:pPr>
        <w:rPr>
          <w:rFonts w:ascii="Liberation Serif" w:eastAsia="SimSun" w:hAnsi="Liberation Serif" w:cs="Mangal" w:hint="eastAsia"/>
          <w:color w:val="000000"/>
          <w:kern w:val="3"/>
          <w:sz w:val="20"/>
          <w:szCs w:val="18"/>
          <w:lang w:eastAsia="zh-CN" w:bidi="hi-IN"/>
        </w:rPr>
      </w:pPr>
    </w:p>
    <w:p w14:paraId="0F0EDB22" w14:textId="5CCED695" w:rsidR="00E54AEB" w:rsidRDefault="008639CC" w:rsidP="00A02CE7">
      <w:pPr>
        <w:spacing w:line="480" w:lineRule="auto"/>
        <w:ind w:firstLine="720"/>
      </w:pPr>
      <w:r w:rsidRPr="008639CC">
        <w:t>Globally, the extent of inland wetlands has declined by approximately 70% since the start of the 20th century, result</w:t>
      </w:r>
      <w:r w:rsidR="002677F2">
        <w:t>ing</w:t>
      </w:r>
      <w:r w:rsidRPr="008639CC">
        <w:t xml:space="preserve"> in the loss of</w:t>
      </w:r>
      <w:r w:rsidR="00963A91">
        <w:t xml:space="preserve"> important</w:t>
      </w:r>
      <w:r w:rsidRPr="008639CC">
        <w:t xml:space="preserve"> wetland</w:t>
      </w:r>
      <w:r w:rsidR="002677F2">
        <w:t>-</w:t>
      </w:r>
      <w:r w:rsidRPr="008639CC">
        <w:t>as</w:t>
      </w:r>
      <w:r w:rsidRPr="0070143F">
        <w:t>sociated ecosystem services. To help inform wetland conservation</w:t>
      </w:r>
      <w:r w:rsidR="00963A91" w:rsidRPr="0070143F">
        <w:t xml:space="preserve"> and educate the public,</w:t>
      </w:r>
      <w:r w:rsidRPr="0070143F">
        <w:t xml:space="preserve"> there is a need </w:t>
      </w:r>
      <w:r w:rsidR="00632D9F" w:rsidRPr="0070143F">
        <w:t>to evaluate th</w:t>
      </w:r>
      <w:r w:rsidRPr="0070143F">
        <w:t>e value of wetland ecosystem services within agricultural landscapes. Here</w:t>
      </w:r>
      <w:r w:rsidRPr="00E037B4">
        <w:t>, we examine the contextual drivers of wetland values in agricultural landscapes to increase the effectiveness and reliability of benefit</w:t>
      </w:r>
      <w:r w:rsidR="00821A6A">
        <w:t xml:space="preserve"> </w:t>
      </w:r>
      <w:r w:rsidRPr="00E037B4">
        <w:t xml:space="preserve">transfer tools to assign values to local wetland ecosystem services. We reviewed </w:t>
      </w:r>
      <w:r w:rsidR="001E0E94" w:rsidRPr="00E037B4">
        <w:t>6</w:t>
      </w:r>
      <w:r w:rsidR="00153E03">
        <w:t>6</w:t>
      </w:r>
      <w:r w:rsidR="00EE5CCD" w:rsidRPr="00E037B4">
        <w:t>8</w:t>
      </w:r>
      <w:r w:rsidRPr="00E037B4">
        <w:t xml:space="preserve"> published studies that analyzed </w:t>
      </w:r>
      <w:r w:rsidR="00781852">
        <w:t xml:space="preserve">wetland </w:t>
      </w:r>
      <w:r w:rsidRPr="00E037B4">
        <w:t xml:space="preserve">ecosystem services within agricultural environments </w:t>
      </w:r>
      <w:r w:rsidR="002677F2">
        <w:t>globally</w:t>
      </w:r>
      <w:r w:rsidRPr="00E037B4">
        <w:t xml:space="preserve"> and identified </w:t>
      </w:r>
      <w:r w:rsidR="00EE5CCD" w:rsidRPr="00E037B4">
        <w:t>45</w:t>
      </w:r>
      <w:r w:rsidRPr="00E037B4">
        <w:t xml:space="preserve"> studies across </w:t>
      </w:r>
      <w:r w:rsidR="006F0FCF">
        <w:t>22</w:t>
      </w:r>
      <w:r w:rsidRPr="00E037B4">
        <w:t xml:space="preserve"> countries that provided sufficient economic information to be included in a quantitative meta-</w:t>
      </w:r>
      <w:r w:rsidRPr="0070143F">
        <w:rPr>
          <w:color w:val="000000" w:themeColor="text1"/>
        </w:rPr>
        <w:t xml:space="preserve">analysis. We </w:t>
      </w:r>
      <w:r w:rsidR="002677F2" w:rsidRPr="0070143F">
        <w:rPr>
          <w:color w:val="000000" w:themeColor="text1"/>
        </w:rPr>
        <w:t>developed</w:t>
      </w:r>
      <w:r w:rsidRPr="0070143F">
        <w:rPr>
          <w:color w:val="000000" w:themeColor="text1"/>
        </w:rPr>
        <w:t xml:space="preserve"> meta-regression models</w:t>
      </w:r>
      <w:r w:rsidR="00DE2E19">
        <w:rPr>
          <w:color w:val="000000" w:themeColor="text1"/>
        </w:rPr>
        <w:t xml:space="preserve"> to represent </w:t>
      </w:r>
      <w:r w:rsidR="00632D9F" w:rsidRPr="0070143F">
        <w:rPr>
          <w:color w:val="000000" w:themeColor="text1"/>
        </w:rPr>
        <w:t>provisioning and regulating</w:t>
      </w:r>
      <w:r w:rsidR="00DE2E19">
        <w:rPr>
          <w:color w:val="000000" w:themeColor="text1"/>
        </w:rPr>
        <w:t xml:space="preserve"> wetland ecosystem services</w:t>
      </w:r>
      <w:r w:rsidR="00963A91" w:rsidRPr="0070143F">
        <w:rPr>
          <w:color w:val="000000" w:themeColor="text1"/>
        </w:rPr>
        <w:t xml:space="preserve"> </w:t>
      </w:r>
      <w:del w:id="1" w:author="Author">
        <w:r w:rsidR="00AA1683" w:rsidRPr="0070143F" w:rsidDel="000B596F">
          <w:rPr>
            <w:color w:val="000000" w:themeColor="text1"/>
          </w:rPr>
          <w:delText xml:space="preserve">to </w:delText>
        </w:r>
      </w:del>
      <w:ins w:id="2" w:author="Author">
        <w:r w:rsidR="000B596F">
          <w:rPr>
            <w:color w:val="000000" w:themeColor="text1"/>
          </w:rPr>
          <w:t>and</w:t>
        </w:r>
        <w:r w:rsidR="000B596F" w:rsidRPr="0070143F">
          <w:rPr>
            <w:color w:val="000000" w:themeColor="text1"/>
          </w:rPr>
          <w:t xml:space="preserve"> </w:t>
        </w:r>
      </w:ins>
      <w:r w:rsidR="00AA1683" w:rsidRPr="0070143F">
        <w:rPr>
          <w:color w:val="000000" w:themeColor="text1"/>
        </w:rPr>
        <w:t xml:space="preserve">identify </w:t>
      </w:r>
      <w:r w:rsidR="00A24436" w:rsidRPr="0070143F">
        <w:rPr>
          <w:color w:val="000000" w:themeColor="text1"/>
        </w:rPr>
        <w:t xml:space="preserve">the </w:t>
      </w:r>
      <w:r w:rsidR="00AA1683" w:rsidRPr="0070143F">
        <w:rPr>
          <w:color w:val="000000" w:themeColor="text1"/>
        </w:rPr>
        <w:t xml:space="preserve">main drivers of </w:t>
      </w:r>
      <w:r w:rsidR="00DE2E19">
        <w:rPr>
          <w:color w:val="000000" w:themeColor="text1"/>
        </w:rPr>
        <w:t>these ecosystem service categories</w:t>
      </w:r>
      <w:r w:rsidR="002677F2" w:rsidRPr="0070143F">
        <w:rPr>
          <w:color w:val="000000" w:themeColor="text1"/>
        </w:rPr>
        <w:t xml:space="preserve">. </w:t>
      </w:r>
      <w:r w:rsidR="00AA1683">
        <w:t>Provision</w:t>
      </w:r>
      <w:r w:rsidR="00781852">
        <w:t>ing</w:t>
      </w:r>
      <w:r w:rsidR="00AA1683">
        <w:t xml:space="preserve"> wetland ecosystem </w:t>
      </w:r>
      <w:r w:rsidR="00DE2E19">
        <w:t xml:space="preserve">service </w:t>
      </w:r>
      <w:r w:rsidR="00AA1683">
        <w:t>values</w:t>
      </w:r>
      <w:r w:rsidR="00AA1683" w:rsidRPr="008639CC" w:rsidDel="00AA1683">
        <w:t xml:space="preserve"> </w:t>
      </w:r>
      <w:r w:rsidR="00AA1683">
        <w:t xml:space="preserve">were best explained </w:t>
      </w:r>
      <w:r w:rsidR="005B03D4">
        <w:t xml:space="preserve">(direction of effects in parenthesis) </w:t>
      </w:r>
      <w:r w:rsidR="00AA1683">
        <w:t xml:space="preserve">by </w:t>
      </w:r>
      <w:r w:rsidRPr="008639CC">
        <w:t xml:space="preserve">per capita income </w:t>
      </w:r>
      <w:r w:rsidR="00821A6A">
        <w:t xml:space="preserve">as </w:t>
      </w:r>
      <w:r w:rsidRPr="008639CC">
        <w:t>proxied by a high-income binary variable</w:t>
      </w:r>
      <w:r w:rsidR="005B03D4">
        <w:t xml:space="preserve"> </w:t>
      </w:r>
      <w:r w:rsidR="00821A6A">
        <w:t>(</w:t>
      </w:r>
      <w:r w:rsidR="005B03D4">
        <w:t>+</w:t>
      </w:r>
      <w:r w:rsidRPr="008639CC">
        <w:t>)</w:t>
      </w:r>
      <w:r w:rsidR="005B03D4">
        <w:t xml:space="preserve">, peer-reviewed journal publications (+), agricultural productivity (-) and population density (+), </w:t>
      </w:r>
      <w:r w:rsidR="00914322">
        <w:t>while agricultural productivity (</w:t>
      </w:r>
      <w:r w:rsidR="005B03D4">
        <w:t>-</w:t>
      </w:r>
      <w:r w:rsidR="00914322">
        <w:t>)</w:t>
      </w:r>
      <w:r w:rsidR="005B03D4">
        <w:t>, income level (+) and wetland area (-) ha</w:t>
      </w:r>
      <w:r w:rsidR="00AA1683">
        <w:t>d</w:t>
      </w:r>
      <w:r w:rsidR="005B03D4">
        <w:t xml:space="preserve"> </w:t>
      </w:r>
      <w:r w:rsidR="005B03D4" w:rsidRPr="005B03D4">
        <w:t xml:space="preserve">significant effects on </w:t>
      </w:r>
      <w:r w:rsidR="00781852" w:rsidRPr="005B03D4">
        <w:t>regulati</w:t>
      </w:r>
      <w:r w:rsidR="00781852">
        <w:t>ng</w:t>
      </w:r>
      <w:r w:rsidR="00781852" w:rsidRPr="005B03D4">
        <w:t xml:space="preserve"> </w:t>
      </w:r>
      <w:r w:rsidR="005B03D4" w:rsidRPr="005B03D4">
        <w:t xml:space="preserve">wetland ecosystem </w:t>
      </w:r>
      <w:r w:rsidR="00DE2E19">
        <w:t xml:space="preserve">service </w:t>
      </w:r>
      <w:r w:rsidR="005B03D4" w:rsidRPr="005B03D4">
        <w:t>values</w:t>
      </w:r>
      <w:r w:rsidRPr="005B03D4">
        <w:t xml:space="preserve">. </w:t>
      </w:r>
      <w:r w:rsidR="00047C6C" w:rsidRPr="005B03D4">
        <w:t>Our models</w:t>
      </w:r>
      <w:r w:rsidR="00047C6C" w:rsidRPr="008639CC">
        <w:t xml:space="preserve"> </w:t>
      </w:r>
      <w:del w:id="3" w:author="Author">
        <w:r w:rsidR="00047C6C" w:rsidRPr="008639CC" w:rsidDel="00CE15CB">
          <w:delText xml:space="preserve">could </w:delText>
        </w:r>
      </w:del>
      <w:r w:rsidR="00047C6C" w:rsidRPr="008639CC">
        <w:t xml:space="preserve">help </w:t>
      </w:r>
      <w:r w:rsidR="00047C6C">
        <w:t>to estimate wetland values more reliably</w:t>
      </w:r>
      <w:r w:rsidR="00047C6C" w:rsidRPr="008639CC">
        <w:t xml:space="preserve"> across similar </w:t>
      </w:r>
      <w:r w:rsidR="00047C6C">
        <w:t xml:space="preserve">regions </w:t>
      </w:r>
      <w:r w:rsidR="00E54AEB">
        <w:t>because t</w:t>
      </w:r>
      <w:r w:rsidR="00047C6C">
        <w:t>hey have significantly lower transfer</w:t>
      </w:r>
      <w:r w:rsidR="00C24823">
        <w:t xml:space="preserve"> or prediction </w:t>
      </w:r>
      <w:r w:rsidR="00047C6C">
        <w:t>errors</w:t>
      </w:r>
      <w:r w:rsidR="00AF18B1">
        <w:t xml:space="preserve"> (66% </w:t>
      </w:r>
      <w:r w:rsidR="00D17A4D">
        <w:t xml:space="preserve">and </w:t>
      </w:r>
      <w:r w:rsidR="00AF18B1">
        <w:t xml:space="preserve">185% absolute percentage error </w:t>
      </w:r>
      <w:r w:rsidR="00D17A4D">
        <w:t>for the provisioning and regulating models, respectively</w:t>
      </w:r>
      <w:r w:rsidR="00AF18B1">
        <w:t>)</w:t>
      </w:r>
      <w:r w:rsidR="00047C6C">
        <w:t xml:space="preserve"> than </w:t>
      </w:r>
      <w:r w:rsidR="00A02CE7">
        <w:t xml:space="preserve">the errors from </w:t>
      </w:r>
      <w:r w:rsidR="00E54AEB">
        <w:t>unit value transfers</w:t>
      </w:r>
      <w:r w:rsidR="00A02CE7">
        <w:t xml:space="preserve">. </w:t>
      </w:r>
      <w:r w:rsidR="000A3BF0">
        <w:t>Lower transfer errors</w:t>
      </w:r>
      <w:r w:rsidR="00A02CE7">
        <w:t xml:space="preserve"> </w:t>
      </w:r>
      <w:r w:rsidR="00D17A4D">
        <w:t xml:space="preserve">could better </w:t>
      </w:r>
      <w:r w:rsidR="000A3BF0" w:rsidRPr="008639CC">
        <w:t>inform wetland conservation policies on agricultural landscapes</w:t>
      </w:r>
      <w:r w:rsidR="00D17A4D">
        <w:t>.</w:t>
      </w:r>
    </w:p>
    <w:p w14:paraId="09046AD7" w14:textId="77777777" w:rsidR="00A02CE7" w:rsidRDefault="00A02CE7" w:rsidP="0060307A">
      <w:pPr>
        <w:spacing w:line="480" w:lineRule="auto"/>
      </w:pPr>
    </w:p>
    <w:p w14:paraId="027E2D65" w14:textId="5535B8EE" w:rsidR="0060307A" w:rsidRPr="000B3EC7" w:rsidRDefault="0060307A" w:rsidP="0060307A">
      <w:pPr>
        <w:spacing w:line="480" w:lineRule="auto"/>
        <w:rPr>
          <w:b/>
        </w:rPr>
      </w:pPr>
      <w:r>
        <w:rPr>
          <w:b/>
        </w:rPr>
        <w:t xml:space="preserve">Keywords: </w:t>
      </w:r>
      <w:r>
        <w:t>A</w:t>
      </w:r>
      <w:r w:rsidRPr="003C7BD6">
        <w:t>gricultural landscape</w:t>
      </w:r>
      <w:r>
        <w:t>s, benefit transfer,</w:t>
      </w:r>
      <w:r w:rsidRPr="003C7BD6">
        <w:t xml:space="preserve"> </w:t>
      </w:r>
      <w:r w:rsidR="00C1486E">
        <w:t>provision</w:t>
      </w:r>
      <w:r w:rsidR="00B954F6">
        <w:t xml:space="preserve">ing </w:t>
      </w:r>
      <w:r w:rsidRPr="003C7BD6">
        <w:t xml:space="preserve">ecosystem services, </w:t>
      </w:r>
      <w:r w:rsidR="00C1486E">
        <w:t>regulati</w:t>
      </w:r>
      <w:r w:rsidR="00B954F6">
        <w:t>ng</w:t>
      </w:r>
      <w:r w:rsidR="00172E40">
        <w:t xml:space="preserve"> </w:t>
      </w:r>
      <w:r w:rsidR="00172E40" w:rsidRPr="003C7BD6">
        <w:t>ecosystem services</w:t>
      </w:r>
      <w:r w:rsidR="00172E40">
        <w:t xml:space="preserve">, </w:t>
      </w:r>
      <w:r>
        <w:t>m</w:t>
      </w:r>
      <w:r w:rsidRPr="003C7BD6">
        <w:t>eta-regression, wetlands</w:t>
      </w:r>
      <w:r>
        <w:t xml:space="preserve">. </w:t>
      </w:r>
      <w:r>
        <w:rPr>
          <w:b/>
        </w:rPr>
        <w:br w:type="page"/>
      </w:r>
    </w:p>
    <w:p w14:paraId="68710B73" w14:textId="77777777" w:rsidR="0044766D" w:rsidRPr="0044766D" w:rsidRDefault="007F3033" w:rsidP="007104B6">
      <w:pPr>
        <w:pStyle w:val="ListParagraph"/>
        <w:numPr>
          <w:ilvl w:val="0"/>
          <w:numId w:val="2"/>
        </w:numPr>
        <w:spacing w:line="480" w:lineRule="auto"/>
        <w:ind w:left="360"/>
        <w:rPr>
          <w:rFonts w:ascii="Times New Roman" w:hAnsi="Times New Roman" w:cs="Times New Roman"/>
          <w:b/>
        </w:rPr>
      </w:pPr>
      <w:r w:rsidRPr="0044766D">
        <w:rPr>
          <w:rFonts w:ascii="Times New Roman" w:hAnsi="Times New Roman" w:cs="Times New Roman"/>
          <w:b/>
        </w:rPr>
        <w:lastRenderedPageBreak/>
        <w:t>Introduction</w:t>
      </w:r>
    </w:p>
    <w:p w14:paraId="2625E9BC" w14:textId="1B805907" w:rsidR="00FB662C" w:rsidRDefault="00FB662C" w:rsidP="00FB662C">
      <w:pPr>
        <w:spacing w:line="480" w:lineRule="auto"/>
        <w:ind w:firstLine="720"/>
      </w:pPr>
      <w:r>
        <w:t>The global extent of inland wetlands has declined almost 70% during the 20th century mainly due to land</w:t>
      </w:r>
      <w:r w:rsidR="00E03850">
        <w:t>-</w:t>
      </w:r>
      <w:r>
        <w:t>cover change for agricultural production (Davidson</w:t>
      </w:r>
      <w:r w:rsidR="00734779">
        <w:t xml:space="preserve"> </w:t>
      </w:r>
      <w:r>
        <w:t xml:space="preserve">2014). This rate of wetland conversion has continued into the 21st century (Gardner et al. 2015) </w:t>
      </w:r>
      <w:r w:rsidR="00737655">
        <w:t xml:space="preserve">with the associated </w:t>
      </w:r>
      <w:r>
        <w:t>loss of many important ecosystem services (</w:t>
      </w:r>
      <w:proofErr w:type="spellStart"/>
      <w:r>
        <w:t>Leemans</w:t>
      </w:r>
      <w:proofErr w:type="spellEnd"/>
      <w:r>
        <w:t xml:space="preserve"> and De Groot</w:t>
      </w:r>
      <w:r w:rsidR="00734779">
        <w:t xml:space="preserve"> </w:t>
      </w:r>
      <w:r>
        <w:t xml:space="preserve">2003). Wetlands play an essential role in </w:t>
      </w:r>
      <w:r w:rsidR="00921D8B">
        <w:t xml:space="preserve">maintaining </w:t>
      </w:r>
      <w:r>
        <w:t>water quality by removing excess nutrients and pesticides</w:t>
      </w:r>
      <w:r w:rsidR="00696CFE">
        <w:t xml:space="preserve"> that can degrade downstream water quality</w:t>
      </w:r>
      <w:r>
        <w:t>, especially on agricultural landscapes (</w:t>
      </w:r>
      <w:proofErr w:type="spellStart"/>
      <w:r>
        <w:t>Vymazal</w:t>
      </w:r>
      <w:proofErr w:type="spellEnd"/>
      <w:r w:rsidR="00734779">
        <w:t xml:space="preserve"> </w:t>
      </w:r>
      <w:r>
        <w:t xml:space="preserve">2017). Wetlands also </w:t>
      </w:r>
      <w:r w:rsidR="005807B6">
        <w:t>modify</w:t>
      </w:r>
      <w:r>
        <w:t xml:space="preserve"> water quantity by storing </w:t>
      </w:r>
      <w:r w:rsidR="001D4C3D">
        <w:t>water and</w:t>
      </w:r>
      <w:r w:rsidR="00E03850">
        <w:t xml:space="preserve"> </w:t>
      </w:r>
      <w:r w:rsidR="000D3DBA">
        <w:t xml:space="preserve">regulating </w:t>
      </w:r>
      <w:r>
        <w:t>and recharging aquifers thereby mitigat</w:t>
      </w:r>
      <w:r w:rsidR="006C110F">
        <w:t>ing</w:t>
      </w:r>
      <w:r>
        <w:t xml:space="preserve"> flooding in wet periods and support</w:t>
      </w:r>
      <w:r w:rsidR="006C110F">
        <w:t>ing</w:t>
      </w:r>
      <w:r>
        <w:t xml:space="preserve"> agricultural production during drier periods (Dixon and Wood 2003). The role of water regulation is particularly crucial for conserving freshwater, a critical </w:t>
      </w:r>
      <w:r w:rsidR="00786DAC">
        <w:t xml:space="preserve">resource </w:t>
      </w:r>
      <w:r>
        <w:t xml:space="preserve">for community welfare and agricultural production. Other identified wetland ecosystem services include carbon sequestration, recreation, tourism, human and livestock foods, and habitat to support diverse biotic communities (e.g., Davies et al. 2008; </w:t>
      </w:r>
      <w:proofErr w:type="spellStart"/>
      <w:r>
        <w:t>Badiou</w:t>
      </w:r>
      <w:proofErr w:type="spellEnd"/>
      <w:r>
        <w:t xml:space="preserve"> et al. 2011; Gleason et al. 2011; De Groot et al. 2012)</w:t>
      </w:r>
      <w:r w:rsidR="00960A7A">
        <w:t xml:space="preserve">. </w:t>
      </w:r>
    </w:p>
    <w:p w14:paraId="17848D2B" w14:textId="4068961D" w:rsidR="00FB662C" w:rsidRDefault="00FB662C" w:rsidP="00FB662C">
      <w:pPr>
        <w:spacing w:line="480" w:lineRule="auto"/>
      </w:pPr>
      <w:r>
        <w:t xml:space="preserve">           Wetland ecosystem services have many of the characteristics of public goods and are </w:t>
      </w:r>
      <w:r w:rsidR="00696CFE">
        <w:t xml:space="preserve">rarely or incompletely </w:t>
      </w:r>
      <w:r>
        <w:t>traded in</w:t>
      </w:r>
      <w:r w:rsidR="00696CFE">
        <w:t xml:space="preserve"> economic</w:t>
      </w:r>
      <w:r>
        <w:t xml:space="preserve"> markets (e.g., habitat for biodiversity, water quality)</w:t>
      </w:r>
      <w:r w:rsidR="00E03850">
        <w:t>,</w:t>
      </w:r>
      <w:r>
        <w:t xml:space="preserve"> and there is an incomplete understanding of the link between changes in ecosystem structure and function, and the goods and services that are produced for society (</w:t>
      </w:r>
      <w:proofErr w:type="spellStart"/>
      <w:r>
        <w:t>Mitsch</w:t>
      </w:r>
      <w:proofErr w:type="spellEnd"/>
      <w:r>
        <w:t xml:space="preserve"> and </w:t>
      </w:r>
      <w:proofErr w:type="spellStart"/>
      <w:r>
        <w:t>Goesselink</w:t>
      </w:r>
      <w:proofErr w:type="spellEnd"/>
      <w:r>
        <w:t xml:space="preserve"> 2000; Brander et al. 2006). As a result, it is often challenging to </w:t>
      </w:r>
      <w:r w:rsidR="00E03850">
        <w:t xml:space="preserve">assign </w:t>
      </w:r>
      <w:r>
        <w:t xml:space="preserve">a monetary value for many wetland </w:t>
      </w:r>
      <w:r w:rsidR="009008F4">
        <w:t>ecosystem</w:t>
      </w:r>
      <w:r>
        <w:t xml:space="preserve"> services that could be used in</w:t>
      </w:r>
      <w:r w:rsidR="00696CFE">
        <w:t>, for example,</w:t>
      </w:r>
      <w:r>
        <w:t xml:space="preserve"> cost-benefit</w:t>
      </w:r>
      <w:r w:rsidR="00666F93">
        <w:t xml:space="preserve"> </w:t>
      </w:r>
      <w:r w:rsidR="00AA1683">
        <w:t>and</w:t>
      </w:r>
      <w:r>
        <w:t xml:space="preserve"> tradeoff analys</w:t>
      </w:r>
      <w:r w:rsidR="00AA1683">
        <w:t>e</w:t>
      </w:r>
      <w:r>
        <w:t>s</w:t>
      </w:r>
      <w:r w:rsidR="00295136">
        <w:t xml:space="preserve">, land-use </w:t>
      </w:r>
      <w:r w:rsidR="00F602DF">
        <w:t>planning,</w:t>
      </w:r>
      <w:r>
        <w:t xml:space="preserve"> and wetland</w:t>
      </w:r>
      <w:r w:rsidR="00E03850">
        <w:t>-</w:t>
      </w:r>
      <w:r>
        <w:t xml:space="preserve">conservation policy development. To overcome this </w:t>
      </w:r>
      <w:r w:rsidR="00696CFE">
        <w:t>challenge</w:t>
      </w:r>
      <w:r>
        <w:t>, a range of methods have been tested and adapted to estimate the monetary value of wetland ecosystem services, hereafter referred to as wetland values</w:t>
      </w:r>
      <w:r w:rsidR="001D4C3D">
        <w:t xml:space="preserve">. </w:t>
      </w:r>
    </w:p>
    <w:p w14:paraId="4A2709E5" w14:textId="63DF46B1" w:rsidR="0060307A" w:rsidRDefault="00CF2FF0" w:rsidP="007B026B">
      <w:pPr>
        <w:spacing w:line="480" w:lineRule="auto"/>
        <w:ind w:firstLine="720"/>
      </w:pPr>
      <w:r>
        <w:lastRenderedPageBreak/>
        <w:t xml:space="preserve">The completion of site-specific studies that can be used to estimate representative monetary values of local wetland ecosystem services requires the investment of </w:t>
      </w:r>
      <w:del w:id="4" w:author="Author">
        <w:r w:rsidDel="00CE15CB">
          <w:delText>a lot of</w:delText>
        </w:r>
      </w:del>
      <w:ins w:id="5" w:author="Author">
        <w:r w:rsidR="00CE15CB">
          <w:t>considerable</w:t>
        </w:r>
      </w:ins>
      <w:r>
        <w:t xml:space="preserve"> time and resources and as a result is not always practical for program and policy development.</w:t>
      </w:r>
      <w:r w:rsidR="00FB662C">
        <w:t xml:space="preserve"> </w:t>
      </w:r>
      <w:r>
        <w:t xml:space="preserve">As a lower cost alternative, </w:t>
      </w:r>
      <w:r w:rsidR="00FB662C">
        <w:t xml:space="preserve">benefit transfer methods </w:t>
      </w:r>
      <w:r>
        <w:t>may often be</w:t>
      </w:r>
      <w:r w:rsidR="00FB662C">
        <w:t xml:space="preserve"> used to supply information</w:t>
      </w:r>
      <w:r w:rsidR="00666F93">
        <w:t xml:space="preserve"> from comparable areas</w:t>
      </w:r>
      <w:r w:rsidR="00FB662C">
        <w:t xml:space="preserve"> on ecosystem service values for policy decision-making. </w:t>
      </w:r>
      <w:r w:rsidR="00B21FF0">
        <w:t>There are</w:t>
      </w:r>
      <w:r w:rsidR="00FB662C">
        <w:t xml:space="preserve"> t</w:t>
      </w:r>
      <w:r w:rsidR="008026E9">
        <w:t xml:space="preserve">wo </w:t>
      </w:r>
      <w:r w:rsidR="00FB662C">
        <w:t>main benefit transfer methods</w:t>
      </w:r>
      <w:r w:rsidR="00786DAC">
        <w:t>:</w:t>
      </w:r>
      <w:r w:rsidR="00FB662C">
        <w:t xml:space="preserve"> (1) </w:t>
      </w:r>
      <w:r w:rsidR="00810CA5">
        <w:t xml:space="preserve">a </w:t>
      </w:r>
      <w:r w:rsidR="00FB662C">
        <w:t xml:space="preserve">unit </w:t>
      </w:r>
      <w:r w:rsidR="008026E9">
        <w:t>value benefit</w:t>
      </w:r>
      <w:r w:rsidR="00FB662C">
        <w:t xml:space="preserve">, </w:t>
      </w:r>
      <w:r w:rsidR="008026E9">
        <w:t xml:space="preserve">and </w:t>
      </w:r>
      <w:r w:rsidR="00FB662C">
        <w:t xml:space="preserve">(2) </w:t>
      </w:r>
      <w:r w:rsidR="00810CA5">
        <w:t xml:space="preserve">a </w:t>
      </w:r>
      <w:r w:rsidR="00FB662C">
        <w:t>benefit transfer function</w:t>
      </w:r>
      <w:r w:rsidR="00702C77">
        <w:t xml:space="preserve"> </w:t>
      </w:r>
      <w:r w:rsidR="00B21FF0">
        <w:t>(Smith et al. 2002; Johnson et al. 2015</w:t>
      </w:r>
      <w:r w:rsidR="002405C4">
        <w:t>; Richardson et al. 2015</w:t>
      </w:r>
      <w:r w:rsidR="00B21FF0">
        <w:t>)</w:t>
      </w:r>
      <w:r w:rsidR="004579CC">
        <w:t xml:space="preserve">. </w:t>
      </w:r>
      <w:r w:rsidR="005C56FF">
        <w:t>U</w:t>
      </w:r>
      <w:r w:rsidR="004579CC">
        <w:t>nit value benefit transfer uses a single estimate of environmental resource value from past research to infer the value of similar but separate environment</w:t>
      </w:r>
      <w:ins w:id="6" w:author="Author">
        <w:r w:rsidR="00CE15CB">
          <w:t>al</w:t>
        </w:r>
      </w:ins>
      <w:r w:rsidR="004579CC">
        <w:t xml:space="preserve"> resource</w:t>
      </w:r>
      <w:r>
        <w:t>s</w:t>
      </w:r>
      <w:r w:rsidR="00307CC6">
        <w:t xml:space="preserve"> elsewhere</w:t>
      </w:r>
      <w:r w:rsidR="005C56FF">
        <w:t xml:space="preserve"> (Smith et al. 2002). B</w:t>
      </w:r>
      <w:r w:rsidR="004579CC">
        <w:t xml:space="preserve">enefit transfer function </w:t>
      </w:r>
      <w:r w:rsidR="00D5339B">
        <w:t xml:space="preserve">(meta-regression benefit transfers) </w:t>
      </w:r>
      <w:r w:rsidR="004579CC">
        <w:t>use statistical models</w:t>
      </w:r>
      <w:r w:rsidR="00D54CF2">
        <w:t xml:space="preserve"> (meta-regression) </w:t>
      </w:r>
      <w:r w:rsidR="004579CC">
        <w:t>to synthesi</w:t>
      </w:r>
      <w:r w:rsidR="005C56FF">
        <w:t>ze many environmental resource values from different past research studies and describe how the values change</w:t>
      </w:r>
      <w:del w:id="7" w:author="Author">
        <w:r w:rsidR="005C56FF" w:rsidDel="00CE15CB">
          <w:delText>s</w:delText>
        </w:r>
      </w:del>
      <w:r w:rsidR="005C56FF">
        <w:t xml:space="preserve"> with the characteristics of the studies. </w:t>
      </w:r>
      <w:r w:rsidR="00D5339B">
        <w:t xml:space="preserve">It has been shown that, compared to unit value, meta-regression benefit transfers produce lower transfer errors and </w:t>
      </w:r>
      <w:r w:rsidR="00AA1683">
        <w:t>may</w:t>
      </w:r>
      <w:r w:rsidR="00FB662C">
        <w:t xml:space="preserve"> </w:t>
      </w:r>
      <w:r w:rsidR="007B026B">
        <w:t>generate</w:t>
      </w:r>
      <w:r w:rsidR="00FB662C">
        <w:t xml:space="preserve"> the most reliable benefit transfer values</w:t>
      </w:r>
      <w:r w:rsidR="00B21FF0">
        <w:t xml:space="preserve"> (Rosenberger and Loomis</w:t>
      </w:r>
      <w:r w:rsidR="002405C4">
        <w:t xml:space="preserve"> 2000; Richardson et al. 2015)</w:t>
      </w:r>
      <w:r w:rsidR="00FB662C">
        <w:t xml:space="preserve">. </w:t>
      </w:r>
      <w:r w:rsidR="00921D8B">
        <w:t>Several</w:t>
      </w:r>
      <w:r w:rsidR="00FB662C">
        <w:t xml:space="preserve"> studies have conducted meta-regression analysis on </w:t>
      </w:r>
      <w:r w:rsidR="00E03850">
        <w:t xml:space="preserve">wetland </w:t>
      </w:r>
      <w:r w:rsidR="00FB662C">
        <w:t>value</w:t>
      </w:r>
      <w:r w:rsidR="00E03850">
        <w:t>s</w:t>
      </w:r>
      <w:r w:rsidR="00FB662C">
        <w:t xml:space="preserve"> (Brouwer et al. 1999; Woodward and </w:t>
      </w:r>
      <w:proofErr w:type="spellStart"/>
      <w:r w:rsidR="00FB662C">
        <w:t>Wui</w:t>
      </w:r>
      <w:proofErr w:type="spellEnd"/>
      <w:r w:rsidR="00FB662C">
        <w:t xml:space="preserve"> 2001; Brander et al. 2007; </w:t>
      </w:r>
      <w:proofErr w:type="spellStart"/>
      <w:r w:rsidR="00FB662C" w:rsidRPr="005A5B1F">
        <w:t>Ghermandi</w:t>
      </w:r>
      <w:proofErr w:type="spellEnd"/>
      <w:r w:rsidR="00FB662C" w:rsidRPr="005A5B1F">
        <w:t xml:space="preserve"> et al. 2010; </w:t>
      </w:r>
      <w:proofErr w:type="spellStart"/>
      <w:r w:rsidR="00FB662C" w:rsidRPr="005A5B1F">
        <w:t>Mitsch</w:t>
      </w:r>
      <w:proofErr w:type="spellEnd"/>
      <w:r w:rsidR="00FB662C" w:rsidRPr="005A5B1F">
        <w:t xml:space="preserve"> and </w:t>
      </w:r>
      <w:proofErr w:type="spellStart"/>
      <w:r w:rsidR="00FB662C" w:rsidRPr="005A5B1F">
        <w:t>Gosselink</w:t>
      </w:r>
      <w:proofErr w:type="spellEnd"/>
      <w:r w:rsidR="008C2D6F">
        <w:t xml:space="preserve"> </w:t>
      </w:r>
      <w:r w:rsidR="00FB662C" w:rsidRPr="005A5B1F">
        <w:t xml:space="preserve">2000; Brander et al. 2006; </w:t>
      </w:r>
      <w:proofErr w:type="spellStart"/>
      <w:r w:rsidR="00FB662C" w:rsidRPr="005A5B1F">
        <w:t>Chaikumbung</w:t>
      </w:r>
      <w:proofErr w:type="spellEnd"/>
      <w:r w:rsidR="00FB662C" w:rsidRPr="005A5B1F">
        <w:t xml:space="preserve"> et al. 2019)</w:t>
      </w:r>
      <w:r w:rsidR="00A24436">
        <w:t>, but t</w:t>
      </w:r>
      <w:r w:rsidR="0027632C" w:rsidRPr="005A5B1F">
        <w:t>hese studies did not focus on agricultural wetlands</w:t>
      </w:r>
      <w:r w:rsidR="00E03850">
        <w:t>,</w:t>
      </w:r>
      <w:r w:rsidR="0027632C" w:rsidRPr="005A5B1F">
        <w:t xml:space="preserve"> </w:t>
      </w:r>
      <w:r w:rsidR="00A24436">
        <w:t>and</w:t>
      </w:r>
      <w:r w:rsidR="00A24436" w:rsidRPr="005A5B1F">
        <w:t xml:space="preserve"> </w:t>
      </w:r>
      <w:r w:rsidR="00FA1723">
        <w:t xml:space="preserve">the values of </w:t>
      </w:r>
      <w:del w:id="8" w:author="Author">
        <w:r w:rsidR="00E03850" w:rsidDel="00CE15CB">
          <w:delText xml:space="preserve">these </w:delText>
        </w:r>
      </w:del>
      <w:r w:rsidR="00FA1723">
        <w:t>wetlands</w:t>
      </w:r>
      <w:r>
        <w:t xml:space="preserve"> located on agricultural landscapes</w:t>
      </w:r>
      <w:r w:rsidR="00FA1723">
        <w:t xml:space="preserve"> </w:t>
      </w:r>
      <w:r w:rsidR="00A24436">
        <w:t xml:space="preserve">were </w:t>
      </w:r>
      <w:r w:rsidR="00FA1723">
        <w:t xml:space="preserve">often overlooked or </w:t>
      </w:r>
      <w:r w:rsidR="005C189E">
        <w:t>misrepresented.</w:t>
      </w:r>
      <w:r w:rsidR="0027632C" w:rsidRPr="005A5B1F">
        <w:t xml:space="preserve"> </w:t>
      </w:r>
      <w:r w:rsidR="0060307A" w:rsidRPr="005A5B1F">
        <w:t xml:space="preserve">Moreover, </w:t>
      </w:r>
      <w:r w:rsidR="00FA1723">
        <w:t>since</w:t>
      </w:r>
      <w:r w:rsidR="0027632C" w:rsidRPr="005A5B1F">
        <w:t xml:space="preserve"> </w:t>
      </w:r>
      <w:r w:rsidR="00FA1723">
        <w:t xml:space="preserve">wetlands are increasingly being </w:t>
      </w:r>
      <w:r w:rsidR="0027632C" w:rsidRPr="005A5B1F">
        <w:t>conver</w:t>
      </w:r>
      <w:r w:rsidR="00FA1723">
        <w:t>ted</w:t>
      </w:r>
      <w:r w:rsidR="0027632C" w:rsidRPr="005A5B1F">
        <w:t xml:space="preserve"> to annual crop production in agro</w:t>
      </w:r>
      <w:r w:rsidR="00A30933">
        <w:t>eco</w:t>
      </w:r>
      <w:r w:rsidR="0027632C" w:rsidRPr="005A5B1F">
        <w:t>systems</w:t>
      </w:r>
      <w:r w:rsidR="00C468EE" w:rsidRPr="005A5B1F">
        <w:t xml:space="preserve"> (</w:t>
      </w:r>
      <w:proofErr w:type="spellStart"/>
      <w:r w:rsidR="00C468EE" w:rsidRPr="005A5B1F">
        <w:t>Watmough</w:t>
      </w:r>
      <w:proofErr w:type="spellEnd"/>
      <w:r w:rsidR="00C468EE" w:rsidRPr="005A5B1F">
        <w:t xml:space="preserve"> and </w:t>
      </w:r>
      <w:proofErr w:type="spellStart"/>
      <w:r w:rsidR="00C468EE" w:rsidRPr="005A5B1F">
        <w:t>Schmoll</w:t>
      </w:r>
      <w:proofErr w:type="spellEnd"/>
      <w:r w:rsidR="00C468EE" w:rsidRPr="005A5B1F">
        <w:t xml:space="preserve"> 2007; </w:t>
      </w:r>
      <w:r w:rsidR="00DD4845">
        <w:t xml:space="preserve">Oliver et al. 2015; </w:t>
      </w:r>
      <w:proofErr w:type="spellStart"/>
      <w:r w:rsidR="00C468EE" w:rsidRPr="005A5B1F">
        <w:t>Peimer</w:t>
      </w:r>
      <w:proofErr w:type="spellEnd"/>
      <w:r w:rsidR="00C468EE" w:rsidRPr="005A5B1F">
        <w:t xml:space="preserve"> et al. 2017)</w:t>
      </w:r>
      <w:r w:rsidR="0027632C" w:rsidRPr="005A5B1F">
        <w:t xml:space="preserve">, we urgently need </w:t>
      </w:r>
      <w:r w:rsidR="009B56D4">
        <w:t xml:space="preserve">more comprehensive valuations </w:t>
      </w:r>
      <w:r w:rsidR="00A24436">
        <w:t>of</w:t>
      </w:r>
      <w:r w:rsidR="00A24436" w:rsidRPr="005A5B1F">
        <w:t xml:space="preserve"> </w:t>
      </w:r>
      <w:r w:rsidR="00A30933">
        <w:t>management</w:t>
      </w:r>
      <w:r w:rsidR="00A30933" w:rsidRPr="005A5B1F">
        <w:t xml:space="preserve"> </w:t>
      </w:r>
      <w:r w:rsidR="0027632C" w:rsidRPr="005A5B1F">
        <w:t>alternatives to</w:t>
      </w:r>
      <w:r>
        <w:t xml:space="preserve"> inform the</w:t>
      </w:r>
      <w:r w:rsidR="0027632C" w:rsidRPr="005A5B1F">
        <w:t xml:space="preserve"> protect</w:t>
      </w:r>
      <w:r>
        <w:t>ion</w:t>
      </w:r>
      <w:r w:rsidR="0027632C" w:rsidRPr="005A5B1F">
        <w:t xml:space="preserve"> and </w:t>
      </w:r>
      <w:r w:rsidRPr="005A5B1F">
        <w:t>restor</w:t>
      </w:r>
      <w:r>
        <w:t>ation of</w:t>
      </w:r>
      <w:r w:rsidRPr="005A5B1F">
        <w:t xml:space="preserve"> </w:t>
      </w:r>
      <w:r w:rsidR="0027632C" w:rsidRPr="005A5B1F">
        <w:t>wetlands in agricultural regions</w:t>
      </w:r>
      <w:r w:rsidR="009B56D4">
        <w:t xml:space="preserve"> and other high</w:t>
      </w:r>
      <w:r w:rsidR="00E03850">
        <w:t>-</w:t>
      </w:r>
      <w:r w:rsidR="009B56D4">
        <w:t xml:space="preserve">valued resource areas (e.g., Turner et al. 2021). </w:t>
      </w:r>
    </w:p>
    <w:p w14:paraId="51973542" w14:textId="55419A84" w:rsidR="00FB662C" w:rsidRPr="0060307A" w:rsidRDefault="00FB662C" w:rsidP="00FB3185">
      <w:pPr>
        <w:spacing w:line="480" w:lineRule="auto"/>
        <w:ind w:firstLine="720"/>
        <w:rPr>
          <w:highlight w:val="yellow"/>
        </w:rPr>
      </w:pPr>
      <w:r>
        <w:lastRenderedPageBreak/>
        <w:t xml:space="preserve">The incentive to drain wetlands for agricultural production in developed countries has been driven by factors such as the </w:t>
      </w:r>
      <w:r w:rsidR="00CF2FF0">
        <w:t xml:space="preserve">increasing </w:t>
      </w:r>
      <w:r>
        <w:t xml:space="preserve">cost of </w:t>
      </w:r>
      <w:r w:rsidR="00BE249D">
        <w:t xml:space="preserve">farming around </w:t>
      </w:r>
      <w:r>
        <w:t xml:space="preserve">field obstructions with </w:t>
      </w:r>
      <w:r w:rsidR="00BE249D">
        <w:t>larger</w:t>
      </w:r>
      <w:r>
        <w:t xml:space="preserve"> agricultural equipment, and the </w:t>
      </w:r>
      <w:r w:rsidR="00AA1683">
        <w:t xml:space="preserve">lower </w:t>
      </w:r>
      <w:r>
        <w:t xml:space="preserve">cost of wetland drainage with </w:t>
      </w:r>
      <w:r w:rsidR="00921D8B">
        <w:t xml:space="preserve">tools </w:t>
      </w:r>
      <w:r>
        <w:t xml:space="preserve">such as </w:t>
      </w:r>
      <w:r w:rsidR="00276878">
        <w:t>precision water management</w:t>
      </w:r>
      <w:r w:rsidR="00507B34">
        <w:t xml:space="preserve">, </w:t>
      </w:r>
      <w:r w:rsidR="00C731EC">
        <w:t>GPS aided ditching, improved tile drainage equipment</w:t>
      </w:r>
      <w:r w:rsidR="00E03850">
        <w:t>,</w:t>
      </w:r>
      <w:r w:rsidR="00507B34">
        <w:t xml:space="preserve"> and other engineering tools</w:t>
      </w:r>
      <w:r>
        <w:t xml:space="preserve"> (Cortus et al. 2011; De Laporte 2014). In developing countries, increasing human population pressures and climate change are also motivating land managers to convert wetlands to agricultural lands (Dixon and Wood 2003). However, few studies have focused on estimating wetland values on agricultural landscapes</w:t>
      </w:r>
      <w:r w:rsidR="000A66B0">
        <w:t>, and so the overall estimated value</w:t>
      </w:r>
      <w:r w:rsidR="008F1EA5">
        <w:t>s</w:t>
      </w:r>
      <w:r w:rsidR="000A66B0">
        <w:t xml:space="preserve"> of natural wetlands </w:t>
      </w:r>
      <w:r w:rsidR="0023407C">
        <w:t xml:space="preserve">in agricultural areas </w:t>
      </w:r>
      <w:r w:rsidR="000A66B0">
        <w:t xml:space="preserve">are currently </w:t>
      </w:r>
      <w:r w:rsidR="00B43ACD">
        <w:t>underestimated</w:t>
      </w:r>
      <w:r w:rsidR="008F1EA5">
        <w:t xml:space="preserve"> </w:t>
      </w:r>
      <w:r w:rsidR="0023407C">
        <w:t xml:space="preserve">and therefore </w:t>
      </w:r>
      <w:r w:rsidR="008F1EA5">
        <w:t>potentially misunderstood</w:t>
      </w:r>
      <w:r w:rsidR="00BE249D">
        <w:t xml:space="preserve"> or ignored</w:t>
      </w:r>
      <w:r w:rsidR="008F1EA5">
        <w:t xml:space="preserve"> </w:t>
      </w:r>
      <w:r w:rsidR="0023407C">
        <w:t>by the public</w:t>
      </w:r>
      <w:r>
        <w:t xml:space="preserve">. A notable exception is </w:t>
      </w:r>
      <w:r w:rsidR="00A24436">
        <w:t xml:space="preserve">work by </w:t>
      </w:r>
      <w:r>
        <w:t xml:space="preserve">Brander et al. (2013) who conducted a meta-analysis on ecosystem services provided by wetlands in agricultural landscapes with an emphasis on three </w:t>
      </w:r>
      <w:r w:rsidR="009B14B2">
        <w:t xml:space="preserve">regulating </w:t>
      </w:r>
      <w:r>
        <w:t>ecosystem services</w:t>
      </w:r>
      <w:r w:rsidR="001E5C3D">
        <w:t>:</w:t>
      </w:r>
      <w:r>
        <w:t xml:space="preserve"> flood control, water supply</w:t>
      </w:r>
      <w:r w:rsidR="001E5C3D">
        <w:t>,</w:t>
      </w:r>
      <w:r>
        <w:t xml:space="preserve"> and nutrient recycling</w:t>
      </w:r>
      <w:r w:rsidR="006F0C1C">
        <w:t>.</w:t>
      </w:r>
      <w:r w:rsidR="00563A21">
        <w:t xml:space="preserve"> </w:t>
      </w:r>
      <w:r w:rsidR="009B14B2">
        <w:t xml:space="preserve">These authors </w:t>
      </w:r>
      <w:r w:rsidR="00563A21">
        <w:t xml:space="preserve">estimated </w:t>
      </w:r>
      <w:r w:rsidR="00F93BBC">
        <w:t>average</w:t>
      </w:r>
      <w:r w:rsidR="00563A21">
        <w:t xml:space="preserve"> values for flood control, water supply and nutrient recycling to be </w:t>
      </w:r>
      <w:r w:rsidR="00F93BBC">
        <w:t>$</w:t>
      </w:r>
      <w:r w:rsidR="00563A21">
        <w:t>6</w:t>
      </w:r>
      <w:r w:rsidR="009B14B2">
        <w:t>,</w:t>
      </w:r>
      <w:r w:rsidR="00563A21">
        <w:t xml:space="preserve">923 US$/ha/year, </w:t>
      </w:r>
      <w:r w:rsidR="00F93BBC">
        <w:t>$</w:t>
      </w:r>
      <w:r w:rsidR="00563A21">
        <w:t>3</w:t>
      </w:r>
      <w:r w:rsidR="009B14B2">
        <w:t>,</w:t>
      </w:r>
      <w:r w:rsidR="00563A21">
        <w:t xml:space="preserve">389 US$/ha/year, and </w:t>
      </w:r>
      <w:r w:rsidR="00F93BBC">
        <w:t>$</w:t>
      </w:r>
      <w:r w:rsidR="00563A21">
        <w:t>5</w:t>
      </w:r>
      <w:r w:rsidR="009B14B2">
        <w:t>,</w:t>
      </w:r>
      <w:r w:rsidR="00563A21">
        <w:t xml:space="preserve">788 US$/ha/year, respectively. </w:t>
      </w:r>
    </w:p>
    <w:p w14:paraId="5601760D" w14:textId="37BEC795" w:rsidR="00C60C64" w:rsidRDefault="00E32358" w:rsidP="00494B48">
      <w:pPr>
        <w:spacing w:line="480" w:lineRule="auto"/>
        <w:ind w:firstLine="720"/>
      </w:pPr>
      <w:r>
        <w:t xml:space="preserve">The main objectives of this study are to estimate wetland meta-regression functions </w:t>
      </w:r>
      <w:r w:rsidR="001E5C3D">
        <w:t>for</w:t>
      </w:r>
      <w:r>
        <w:t xml:space="preserve"> factors that drive the value of wetland </w:t>
      </w:r>
      <w:r w:rsidR="009B14B2">
        <w:t xml:space="preserve">regulating </w:t>
      </w:r>
      <w:r>
        <w:t xml:space="preserve">services and wetland </w:t>
      </w:r>
      <w:r w:rsidR="009B14B2">
        <w:t xml:space="preserve">provisioning </w:t>
      </w:r>
      <w:r>
        <w:t xml:space="preserve">services </w:t>
      </w:r>
      <w:r w:rsidRPr="005F67A5">
        <w:t xml:space="preserve">on agricultural </w:t>
      </w:r>
      <w:r w:rsidRPr="00B43ACD">
        <w:t xml:space="preserve">landscapes, and to examine the potential for using </w:t>
      </w:r>
      <w:r w:rsidR="001E5C3D" w:rsidRPr="00B43ACD">
        <w:t>these</w:t>
      </w:r>
      <w:r w:rsidRPr="00B43ACD">
        <w:t xml:space="preserve"> functions to guide the benefit transfer of wetland values in agricultural landscapes</w:t>
      </w:r>
      <w:r w:rsidR="00B43ACD" w:rsidRPr="00B43ACD">
        <w:t xml:space="preserve"> globally</w:t>
      </w:r>
      <w:r w:rsidR="009B14B2" w:rsidRPr="00B43ACD">
        <w:t>.</w:t>
      </w:r>
      <w:r w:rsidRPr="00B43ACD">
        <w:t xml:space="preserve"> </w:t>
      </w:r>
      <w:r w:rsidR="00C85628" w:rsidRPr="00B43ACD">
        <w:t>Our</w:t>
      </w:r>
      <w:r w:rsidR="00FB662C" w:rsidRPr="00B43ACD">
        <w:t xml:space="preserve"> study builds on the work of Brander et al. (2013) </w:t>
      </w:r>
      <w:r w:rsidR="007663B2" w:rsidRPr="00B43ACD">
        <w:t>by</w:t>
      </w:r>
      <w:r w:rsidR="00FB662C" w:rsidRPr="00B43ACD">
        <w:t xml:space="preserve"> </w:t>
      </w:r>
      <w:r w:rsidR="002D7F1E" w:rsidRPr="00B43ACD">
        <w:t xml:space="preserve">including </w:t>
      </w:r>
      <w:r w:rsidR="008F1EA5" w:rsidRPr="00B43ACD">
        <w:t xml:space="preserve">additional </w:t>
      </w:r>
      <w:r w:rsidR="002D7F1E" w:rsidRPr="00B43ACD">
        <w:t xml:space="preserve">wetland </w:t>
      </w:r>
      <w:r w:rsidR="009B14B2" w:rsidRPr="00B43ACD">
        <w:t xml:space="preserve">regulating </w:t>
      </w:r>
      <w:r w:rsidR="002D7F1E" w:rsidRPr="00B43ACD">
        <w:t>services</w:t>
      </w:r>
      <w:r w:rsidR="009B14B2" w:rsidRPr="00B43ACD">
        <w:t xml:space="preserve"> and</w:t>
      </w:r>
      <w:r w:rsidR="002D7F1E" w:rsidRPr="00B43ACD">
        <w:t xml:space="preserve"> </w:t>
      </w:r>
      <w:r w:rsidR="00C1486E" w:rsidRPr="00B43ACD">
        <w:t>provision</w:t>
      </w:r>
      <w:r w:rsidR="009B14B2" w:rsidRPr="00B43ACD">
        <w:t>ing</w:t>
      </w:r>
      <w:r w:rsidR="002D7F1E" w:rsidRPr="00B43ACD">
        <w:t xml:space="preserve"> service</w:t>
      </w:r>
      <w:r w:rsidR="00C61D77" w:rsidRPr="00B43ACD">
        <w:t>s</w:t>
      </w:r>
      <w:r w:rsidR="008F1EA5" w:rsidRPr="00B43ACD">
        <w:t>,</w:t>
      </w:r>
      <w:r w:rsidR="002D7F1E" w:rsidRPr="00B43ACD">
        <w:t xml:space="preserve"> creat</w:t>
      </w:r>
      <w:r w:rsidR="008F1EA5" w:rsidRPr="00B43ACD">
        <w:t>ing</w:t>
      </w:r>
      <w:r w:rsidR="002D7F1E" w:rsidRPr="00B43ACD">
        <w:t xml:space="preserve"> a more comprehensive analysis of all wetland </w:t>
      </w:r>
      <w:r w:rsidR="002D7F1E" w:rsidRPr="001409D4">
        <w:t>values</w:t>
      </w:r>
      <w:ins w:id="9" w:author="Author">
        <w:r w:rsidR="00D969D7">
          <w:t xml:space="preserve"> (see Table A1)</w:t>
        </w:r>
      </w:ins>
      <w:r w:rsidR="00F84F90">
        <w:t>; we excluded cultural and regulating services because of insufficient data</w:t>
      </w:r>
      <w:r w:rsidR="002D7F1E" w:rsidRPr="001409D4">
        <w:t>.</w:t>
      </w:r>
      <w:r w:rsidR="00B62732" w:rsidRPr="001409D4">
        <w:rPr>
          <w:color w:val="00B0F0"/>
        </w:rPr>
        <w:t xml:space="preserve"> </w:t>
      </w:r>
      <w:del w:id="10" w:author="Author">
        <w:r w:rsidR="00A8160E" w:rsidRPr="001409D4" w:rsidDel="00D969D7">
          <w:delText>The list of regulating and provisioning ecosystem services are provided in Table A1 in appendix.</w:delText>
        </w:r>
        <w:r w:rsidR="00F30394" w:rsidRPr="001409D4" w:rsidDel="00D969D7">
          <w:delText xml:space="preserve"> In Table A1, </w:delText>
        </w:r>
      </w:del>
      <w:r w:rsidR="00F30394" w:rsidRPr="001409D4">
        <w:t xml:space="preserve">Schuyt and Brander (2004), Jenkins et al. (2010) and </w:t>
      </w:r>
      <w:proofErr w:type="spellStart"/>
      <w:r w:rsidR="00F30394" w:rsidRPr="001409D4">
        <w:t>Meyerhoff</w:t>
      </w:r>
      <w:proofErr w:type="spellEnd"/>
      <w:r w:rsidR="00F30394" w:rsidRPr="001409D4">
        <w:t xml:space="preserve"> et al. (2004), and </w:t>
      </w:r>
      <w:proofErr w:type="spellStart"/>
      <w:r w:rsidR="00F30394" w:rsidRPr="001409D4">
        <w:t>Simonit</w:t>
      </w:r>
      <w:proofErr w:type="spellEnd"/>
      <w:r w:rsidR="00F30394" w:rsidRPr="001409D4">
        <w:t xml:space="preserve"> et al. (2011) </w:t>
      </w:r>
      <w:r w:rsidR="00F30394" w:rsidRPr="001409D4">
        <w:lastRenderedPageBreak/>
        <w:t>describe nutrient recycling, nutrient mitigation, and nutrient retention wetland ecosystem services, respectively, as regulating service because they contribute to</w:t>
      </w:r>
      <w:r w:rsidR="00BE249D">
        <w:t xml:space="preserve"> a</w:t>
      </w:r>
      <w:r w:rsidR="00F30394" w:rsidRPr="001409D4">
        <w:t xml:space="preserve"> healthy environment</w:t>
      </w:r>
      <w:ins w:id="11" w:author="Author">
        <w:r w:rsidR="00D969D7">
          <w:t xml:space="preserve"> (Table A1)</w:t>
        </w:r>
      </w:ins>
      <w:r w:rsidR="00F30394" w:rsidRPr="001409D4">
        <w:t xml:space="preserve">; this classification is consistent with Brander et al. (2013) who classified nutrient retention as </w:t>
      </w:r>
      <w:r w:rsidR="00BE249D">
        <w:t xml:space="preserve">a </w:t>
      </w:r>
      <w:r w:rsidR="00F30394" w:rsidRPr="001409D4">
        <w:t>regulating ecosystem service.</w:t>
      </w:r>
      <w:r w:rsidR="00893782">
        <w:t xml:space="preserve"> </w:t>
      </w:r>
      <w:r w:rsidR="00207CCE" w:rsidRPr="00207CCE">
        <w:t>Since the ecosystem services in the separate meta-regressions will be comparable in the way they regulate environmental processes or provide goods and services to society, and do not overlap, we are able to avoid commodity inconsistency problem</w:t>
      </w:r>
      <w:r w:rsidR="008F1EA5">
        <w:t>s</w:t>
      </w:r>
      <w:r w:rsidR="00207CCE" w:rsidRPr="00207CCE">
        <w:t xml:space="preserve"> (Vedogbeton and Johnson</w:t>
      </w:r>
      <w:r w:rsidR="008C2D6F">
        <w:t xml:space="preserve"> </w:t>
      </w:r>
      <w:r w:rsidR="00207CCE" w:rsidRPr="00207CCE">
        <w:t>2020). Commodity inconsistency occurs when total ecosystem values in meta-regression analyses incorporate a broad range of wetland ecosystem services</w:t>
      </w:r>
      <w:r w:rsidR="00D16418">
        <w:t xml:space="preserve"> that</w:t>
      </w:r>
      <w:r w:rsidR="00207CCE" w:rsidRPr="00207CCE">
        <w:t xml:space="preserve"> often overlap and are difficult to compare due to their different impacts on society (Brander et al. 2013). Commodity inconsistency, which could cause biased meta-regression estimates and incorrect inferences or benefit transfers, has been </w:t>
      </w:r>
      <w:r w:rsidR="009B14B2">
        <w:t xml:space="preserve">identified as </w:t>
      </w:r>
      <w:r w:rsidR="00207CCE" w:rsidRPr="00207CCE">
        <w:t>a problem in previous wetland value studies (Brander et al. 2013; Vedogbeton and Johnston 2020).</w:t>
      </w:r>
    </w:p>
    <w:p w14:paraId="0C328F54" w14:textId="77777777" w:rsidR="00B43ACD" w:rsidRPr="00C60C64" w:rsidRDefault="00B43ACD" w:rsidP="00494B48">
      <w:pPr>
        <w:spacing w:line="480" w:lineRule="auto"/>
        <w:ind w:firstLine="720"/>
      </w:pPr>
    </w:p>
    <w:p w14:paraId="7B1AE788" w14:textId="709DABF0" w:rsidR="00270F13" w:rsidRPr="00941A0F" w:rsidRDefault="007F3033" w:rsidP="00985F5F">
      <w:pPr>
        <w:spacing w:line="480" w:lineRule="auto"/>
        <w:rPr>
          <w:b/>
        </w:rPr>
      </w:pPr>
      <w:r w:rsidRPr="00941A0F">
        <w:rPr>
          <w:b/>
        </w:rPr>
        <w:t xml:space="preserve">2. </w:t>
      </w:r>
      <w:r w:rsidRPr="00FA699E">
        <w:rPr>
          <w:b/>
        </w:rPr>
        <w:t>Meth</w:t>
      </w:r>
      <w:r w:rsidRPr="00941A0F">
        <w:rPr>
          <w:b/>
        </w:rPr>
        <w:t>odology</w:t>
      </w:r>
    </w:p>
    <w:p w14:paraId="38B1F4AA" w14:textId="77777777" w:rsidR="00FB662C" w:rsidRDefault="00FB662C" w:rsidP="00FB662C">
      <w:pPr>
        <w:pStyle w:val="NormalWeb"/>
        <w:spacing w:before="0" w:beforeAutospacing="0" w:after="0" w:afterAutospacing="0" w:line="480" w:lineRule="auto"/>
        <w:rPr>
          <w:color w:val="0E101A"/>
        </w:rPr>
      </w:pPr>
      <w:r>
        <w:rPr>
          <w:rStyle w:val="Emphasis"/>
          <w:color w:val="0E101A"/>
        </w:rPr>
        <w:t>2.1. Systematic Review</w:t>
      </w:r>
    </w:p>
    <w:p w14:paraId="26469E21" w14:textId="23C6D501" w:rsidR="00C04BD6" w:rsidRDefault="00FB662C" w:rsidP="00955F1E">
      <w:pPr>
        <w:pStyle w:val="NormalWeb"/>
        <w:spacing w:before="0" w:beforeAutospacing="0" w:after="0" w:afterAutospacing="0" w:line="480" w:lineRule="auto"/>
        <w:ind w:firstLine="720"/>
        <w:rPr>
          <w:color w:val="0E101A"/>
        </w:rPr>
      </w:pPr>
      <w:r>
        <w:rPr>
          <w:color w:val="0E101A"/>
        </w:rPr>
        <w:t xml:space="preserve">We completed a quantitative review of the results from published studies that analyzed or documented specific ecosystem services of wetlands within agricultural landscapes. A list of </w:t>
      </w:r>
      <w:r w:rsidR="001E5C3D">
        <w:rPr>
          <w:color w:val="0E101A"/>
        </w:rPr>
        <w:t>6</w:t>
      </w:r>
      <w:r w:rsidR="00C53754">
        <w:rPr>
          <w:color w:val="0E101A"/>
        </w:rPr>
        <w:t>68</w:t>
      </w:r>
      <w:r w:rsidR="001E5C3D">
        <w:rPr>
          <w:color w:val="0E101A"/>
        </w:rPr>
        <w:t xml:space="preserve"> </w:t>
      </w:r>
      <w:r>
        <w:rPr>
          <w:color w:val="0E101A"/>
        </w:rPr>
        <w:t xml:space="preserve">research articles published </w:t>
      </w:r>
      <w:r w:rsidR="001E5C3D">
        <w:rPr>
          <w:color w:val="0E101A"/>
        </w:rPr>
        <w:t xml:space="preserve">prior to 2020 </w:t>
      </w:r>
      <w:r>
        <w:rPr>
          <w:color w:val="0E101A"/>
        </w:rPr>
        <w:t xml:space="preserve">was generated using the keywords ‘ecosystem service OR economic’ AND ‘agricultural wetlands OR agriculture AND wetlands’ in the database of ISI Web of Science and with the Environmental Valuation Reference Inventory. </w:t>
      </w:r>
    </w:p>
    <w:p w14:paraId="7A7C9E94" w14:textId="53BB1E03" w:rsidR="003B1DDE" w:rsidRPr="00DC493A" w:rsidRDefault="00FB662C" w:rsidP="003B1DDE">
      <w:pPr>
        <w:pStyle w:val="CommentText"/>
        <w:spacing w:line="480" w:lineRule="auto"/>
        <w:ind w:firstLine="720"/>
        <w:rPr>
          <w:rFonts w:ascii="Times New Roman" w:eastAsia="Times New Roman" w:hAnsi="Times New Roman" w:cs="Times New Roman"/>
          <w:color w:val="0E101A"/>
          <w:kern w:val="0"/>
          <w:sz w:val="24"/>
          <w:szCs w:val="24"/>
          <w:lang w:eastAsia="en-US" w:bidi="ar-SA"/>
        </w:rPr>
      </w:pPr>
      <w:r w:rsidRPr="007A7373">
        <w:rPr>
          <w:rFonts w:ascii="Times New Roman" w:eastAsia="Times New Roman" w:hAnsi="Times New Roman" w:cs="Times New Roman"/>
          <w:color w:val="0E101A"/>
          <w:kern w:val="0"/>
          <w:sz w:val="24"/>
          <w:szCs w:val="24"/>
          <w:lang w:eastAsia="en-US" w:bidi="ar-SA"/>
        </w:rPr>
        <w:t>From these 6</w:t>
      </w:r>
      <w:r w:rsidR="00955F1E" w:rsidRPr="007A7373">
        <w:rPr>
          <w:rFonts w:ascii="Times New Roman" w:eastAsia="Times New Roman" w:hAnsi="Times New Roman" w:cs="Times New Roman"/>
          <w:color w:val="0E101A"/>
          <w:kern w:val="0"/>
          <w:sz w:val="24"/>
          <w:szCs w:val="24"/>
          <w:lang w:eastAsia="en-US" w:bidi="ar-SA"/>
        </w:rPr>
        <w:t>68</w:t>
      </w:r>
      <w:r w:rsidRPr="007A7373">
        <w:rPr>
          <w:rFonts w:ascii="Times New Roman" w:eastAsia="Times New Roman" w:hAnsi="Times New Roman" w:cs="Times New Roman"/>
          <w:color w:val="0E101A"/>
          <w:kern w:val="0"/>
          <w:sz w:val="24"/>
          <w:szCs w:val="24"/>
          <w:lang w:eastAsia="en-US" w:bidi="ar-SA"/>
        </w:rPr>
        <w:t xml:space="preserve"> papers, we examined each title and abstract to determine whether </w:t>
      </w:r>
      <w:r w:rsidR="007621A7" w:rsidRPr="007A7373">
        <w:rPr>
          <w:rFonts w:ascii="Times New Roman" w:eastAsia="Times New Roman" w:hAnsi="Times New Roman" w:cs="Times New Roman"/>
          <w:color w:val="0E101A"/>
          <w:kern w:val="0"/>
          <w:sz w:val="24"/>
          <w:szCs w:val="24"/>
          <w:lang w:eastAsia="en-US" w:bidi="ar-SA"/>
        </w:rPr>
        <w:t xml:space="preserve">papers </w:t>
      </w:r>
      <w:r w:rsidRPr="007A7373">
        <w:rPr>
          <w:rFonts w:ascii="Times New Roman" w:eastAsia="Times New Roman" w:hAnsi="Times New Roman" w:cs="Times New Roman"/>
          <w:color w:val="0E101A"/>
          <w:kern w:val="0"/>
          <w:sz w:val="24"/>
          <w:szCs w:val="24"/>
          <w:lang w:eastAsia="en-US" w:bidi="ar-SA"/>
        </w:rPr>
        <w:t>met the following criteria for inclusion in the meta-analysis: (</w:t>
      </w:r>
      <w:proofErr w:type="spellStart"/>
      <w:r w:rsidRPr="007A7373">
        <w:rPr>
          <w:rFonts w:ascii="Times New Roman" w:eastAsia="Times New Roman" w:hAnsi="Times New Roman" w:cs="Times New Roman"/>
          <w:color w:val="0E101A"/>
          <w:kern w:val="0"/>
          <w:sz w:val="24"/>
          <w:szCs w:val="24"/>
          <w:lang w:eastAsia="en-US" w:bidi="ar-SA"/>
        </w:rPr>
        <w:t>i</w:t>
      </w:r>
      <w:proofErr w:type="spellEnd"/>
      <w:r w:rsidRPr="007A7373">
        <w:rPr>
          <w:rFonts w:ascii="Times New Roman" w:eastAsia="Times New Roman" w:hAnsi="Times New Roman" w:cs="Times New Roman"/>
          <w:color w:val="0E101A"/>
          <w:kern w:val="0"/>
          <w:sz w:val="24"/>
          <w:szCs w:val="24"/>
          <w:lang w:eastAsia="en-US" w:bidi="ar-SA"/>
        </w:rPr>
        <w:t xml:space="preserve">) </w:t>
      </w:r>
      <w:r w:rsidR="008C2D6F">
        <w:rPr>
          <w:rFonts w:ascii="Times New Roman" w:eastAsia="Times New Roman" w:hAnsi="Times New Roman" w:cs="Times New Roman"/>
          <w:color w:val="0E101A"/>
          <w:kern w:val="0"/>
          <w:sz w:val="24"/>
          <w:szCs w:val="24"/>
          <w:lang w:eastAsia="en-US" w:bidi="ar-SA"/>
        </w:rPr>
        <w:t xml:space="preserve">reported </w:t>
      </w:r>
      <w:r w:rsidRPr="007A7373">
        <w:rPr>
          <w:rFonts w:ascii="Times New Roman" w:eastAsia="Times New Roman" w:hAnsi="Times New Roman" w:cs="Times New Roman"/>
          <w:color w:val="0E101A"/>
          <w:kern w:val="0"/>
          <w:sz w:val="24"/>
          <w:szCs w:val="24"/>
          <w:lang w:eastAsia="en-US" w:bidi="ar-SA"/>
        </w:rPr>
        <w:t xml:space="preserve">quantifiable effects, </w:t>
      </w:r>
      <w:r w:rsidR="001E5C3D" w:rsidRPr="007A7373">
        <w:rPr>
          <w:rFonts w:ascii="Times New Roman" w:eastAsia="Times New Roman" w:hAnsi="Times New Roman" w:cs="Times New Roman"/>
          <w:color w:val="0E101A"/>
          <w:kern w:val="0"/>
          <w:sz w:val="24"/>
          <w:szCs w:val="24"/>
          <w:lang w:eastAsia="en-US" w:bidi="ar-SA"/>
        </w:rPr>
        <w:t>(</w:t>
      </w:r>
      <w:r w:rsidR="006A3ACA" w:rsidRPr="007A7373">
        <w:rPr>
          <w:rFonts w:ascii="Times New Roman" w:eastAsia="Times New Roman" w:hAnsi="Times New Roman" w:cs="Times New Roman"/>
          <w:color w:val="0E101A"/>
          <w:kern w:val="0"/>
          <w:sz w:val="24"/>
          <w:szCs w:val="24"/>
          <w:lang w:eastAsia="en-US" w:bidi="ar-SA"/>
        </w:rPr>
        <w:t xml:space="preserve">ii) provided the extent of wetland </w:t>
      </w:r>
      <w:r w:rsidR="004E297F" w:rsidRPr="007A7373">
        <w:rPr>
          <w:rFonts w:ascii="Times New Roman" w:eastAsia="Times New Roman" w:hAnsi="Times New Roman" w:cs="Times New Roman"/>
          <w:color w:val="0E101A"/>
          <w:kern w:val="0"/>
          <w:sz w:val="24"/>
          <w:szCs w:val="24"/>
          <w:lang w:eastAsia="en-US" w:bidi="ar-SA"/>
        </w:rPr>
        <w:t xml:space="preserve">area </w:t>
      </w:r>
      <w:r w:rsidR="006A3ACA" w:rsidRPr="007A7373">
        <w:rPr>
          <w:rFonts w:ascii="Times New Roman" w:eastAsia="Times New Roman" w:hAnsi="Times New Roman" w:cs="Times New Roman"/>
          <w:color w:val="0E101A"/>
          <w:kern w:val="0"/>
          <w:sz w:val="24"/>
          <w:szCs w:val="24"/>
          <w:lang w:eastAsia="en-US" w:bidi="ar-SA"/>
        </w:rPr>
        <w:t xml:space="preserve">change, </w:t>
      </w:r>
      <w:r w:rsidRPr="007A7373">
        <w:rPr>
          <w:rFonts w:ascii="Times New Roman" w:eastAsia="Times New Roman" w:hAnsi="Times New Roman" w:cs="Times New Roman"/>
          <w:color w:val="0E101A"/>
          <w:kern w:val="0"/>
          <w:sz w:val="24"/>
          <w:szCs w:val="24"/>
          <w:lang w:eastAsia="en-US" w:bidi="ar-SA"/>
        </w:rPr>
        <w:t>(</w:t>
      </w:r>
      <w:r w:rsidR="006A3ACA" w:rsidRPr="007A7373">
        <w:rPr>
          <w:rFonts w:ascii="Times New Roman" w:eastAsia="Times New Roman" w:hAnsi="Times New Roman" w:cs="Times New Roman"/>
          <w:color w:val="0E101A"/>
          <w:kern w:val="0"/>
          <w:sz w:val="24"/>
          <w:szCs w:val="24"/>
          <w:lang w:eastAsia="en-US" w:bidi="ar-SA"/>
        </w:rPr>
        <w:t>i</w:t>
      </w:r>
      <w:r w:rsidRPr="007A7373">
        <w:rPr>
          <w:rFonts w:ascii="Times New Roman" w:eastAsia="Times New Roman" w:hAnsi="Times New Roman" w:cs="Times New Roman"/>
          <w:color w:val="0E101A"/>
          <w:kern w:val="0"/>
          <w:sz w:val="24"/>
          <w:szCs w:val="24"/>
          <w:lang w:eastAsia="en-US" w:bidi="ar-SA"/>
        </w:rPr>
        <w:t xml:space="preserve">ii) listed a study location, </w:t>
      </w:r>
      <w:r w:rsidR="006A3ACA" w:rsidRPr="007A7373">
        <w:rPr>
          <w:rFonts w:ascii="Times New Roman" w:eastAsia="Times New Roman" w:hAnsi="Times New Roman" w:cs="Times New Roman"/>
          <w:color w:val="0E101A"/>
          <w:kern w:val="0"/>
          <w:sz w:val="24"/>
          <w:szCs w:val="24"/>
          <w:lang w:eastAsia="en-US" w:bidi="ar-SA"/>
        </w:rPr>
        <w:t xml:space="preserve">and </w:t>
      </w:r>
      <w:r w:rsidRPr="007A7373">
        <w:rPr>
          <w:rFonts w:ascii="Times New Roman" w:eastAsia="Times New Roman" w:hAnsi="Times New Roman" w:cs="Times New Roman"/>
          <w:color w:val="0E101A"/>
          <w:kern w:val="0"/>
          <w:sz w:val="24"/>
          <w:szCs w:val="24"/>
          <w:lang w:eastAsia="en-US" w:bidi="ar-SA"/>
        </w:rPr>
        <w:t>(i</w:t>
      </w:r>
      <w:r w:rsidR="006A3ACA" w:rsidRPr="007A7373">
        <w:rPr>
          <w:rFonts w:ascii="Times New Roman" w:eastAsia="Times New Roman" w:hAnsi="Times New Roman" w:cs="Times New Roman"/>
          <w:color w:val="0E101A"/>
          <w:kern w:val="0"/>
          <w:sz w:val="24"/>
          <w:szCs w:val="24"/>
          <w:lang w:eastAsia="en-US" w:bidi="ar-SA"/>
        </w:rPr>
        <w:t>v</w:t>
      </w:r>
      <w:r w:rsidRPr="007A7373">
        <w:rPr>
          <w:rFonts w:ascii="Times New Roman" w:eastAsia="Times New Roman" w:hAnsi="Times New Roman" w:cs="Times New Roman"/>
          <w:color w:val="0E101A"/>
          <w:kern w:val="0"/>
          <w:sz w:val="24"/>
          <w:szCs w:val="24"/>
          <w:lang w:eastAsia="en-US" w:bidi="ar-SA"/>
        </w:rPr>
        <w:t xml:space="preserve">) referred to </w:t>
      </w:r>
      <w:r w:rsidRPr="007A7373">
        <w:rPr>
          <w:rFonts w:ascii="Times New Roman" w:eastAsia="Times New Roman" w:hAnsi="Times New Roman" w:cs="Times New Roman"/>
          <w:color w:val="0E101A"/>
          <w:kern w:val="0"/>
          <w:sz w:val="24"/>
          <w:szCs w:val="24"/>
          <w:lang w:eastAsia="en-US" w:bidi="ar-SA"/>
        </w:rPr>
        <w:lastRenderedPageBreak/>
        <w:t xml:space="preserve">wetlands in an agricultural context. This screening process identified 192 papers, which were reviewed in full to determine whether they contained relevant and usable data on agricultural </w:t>
      </w:r>
      <w:r w:rsidR="00E93F7E" w:rsidRPr="007A7373">
        <w:rPr>
          <w:rFonts w:ascii="Times New Roman" w:eastAsia="Times New Roman" w:hAnsi="Times New Roman" w:cs="Times New Roman"/>
          <w:color w:val="0E101A"/>
          <w:kern w:val="0"/>
          <w:sz w:val="24"/>
          <w:szCs w:val="24"/>
          <w:lang w:eastAsia="en-US" w:bidi="ar-SA"/>
        </w:rPr>
        <w:t xml:space="preserve">freshwater </w:t>
      </w:r>
      <w:r w:rsidRPr="007A7373">
        <w:rPr>
          <w:rFonts w:ascii="Times New Roman" w:eastAsia="Times New Roman" w:hAnsi="Times New Roman" w:cs="Times New Roman"/>
          <w:color w:val="0E101A"/>
          <w:kern w:val="0"/>
          <w:sz w:val="24"/>
          <w:szCs w:val="24"/>
          <w:lang w:eastAsia="en-US" w:bidi="ar-SA"/>
        </w:rPr>
        <w:t>wetlands.</w:t>
      </w:r>
      <w:r w:rsidR="007A7373" w:rsidRPr="007A7373">
        <w:rPr>
          <w:rFonts w:ascii="Times New Roman" w:eastAsia="Times New Roman" w:hAnsi="Times New Roman" w:cs="Times New Roman"/>
          <w:color w:val="0E101A"/>
          <w:kern w:val="0"/>
          <w:sz w:val="24"/>
          <w:szCs w:val="24"/>
          <w:lang w:eastAsia="en-US" w:bidi="ar-SA"/>
        </w:rPr>
        <w:t xml:space="preserve"> Papers were excluded if they measured coastal wetlands, peatlands or constructed artificial wetlands for waste management systems. From this subset, papers were </w:t>
      </w:r>
      <w:r w:rsidR="007A7373" w:rsidRPr="00DC493A">
        <w:rPr>
          <w:rFonts w:ascii="Times New Roman" w:eastAsia="Times New Roman" w:hAnsi="Times New Roman" w:cs="Times New Roman"/>
          <w:color w:val="0E101A"/>
          <w:kern w:val="0"/>
          <w:sz w:val="24"/>
          <w:szCs w:val="24"/>
          <w:lang w:eastAsia="en-US" w:bidi="ar-SA"/>
        </w:rPr>
        <w:t>excluded that did not provide (</w:t>
      </w:r>
      <w:proofErr w:type="spellStart"/>
      <w:r w:rsidR="007A7373" w:rsidRPr="00DC493A">
        <w:rPr>
          <w:rFonts w:ascii="Times New Roman" w:eastAsia="Times New Roman" w:hAnsi="Times New Roman" w:cs="Times New Roman"/>
          <w:color w:val="0E101A"/>
          <w:kern w:val="0"/>
          <w:sz w:val="24"/>
          <w:szCs w:val="24"/>
          <w:lang w:eastAsia="en-US" w:bidi="ar-SA"/>
        </w:rPr>
        <w:t>i</w:t>
      </w:r>
      <w:proofErr w:type="spellEnd"/>
      <w:r w:rsidR="007A7373" w:rsidRPr="00DC493A">
        <w:rPr>
          <w:rFonts w:ascii="Times New Roman" w:eastAsia="Times New Roman" w:hAnsi="Times New Roman" w:cs="Times New Roman"/>
          <w:color w:val="0E101A"/>
          <w:kern w:val="0"/>
          <w:sz w:val="24"/>
          <w:szCs w:val="24"/>
          <w:lang w:eastAsia="en-US" w:bidi="ar-SA"/>
        </w:rPr>
        <w:t>) sufficient detail about wetland values or (ii) area of wetlands or information that enabled wetland area estimation.</w:t>
      </w:r>
    </w:p>
    <w:p w14:paraId="01C01E62" w14:textId="42CC39B6" w:rsidR="00FB662C" w:rsidRPr="00A62231" w:rsidRDefault="00E93F7E" w:rsidP="00A62231">
      <w:pPr>
        <w:pStyle w:val="CommentText"/>
        <w:spacing w:line="480" w:lineRule="auto"/>
        <w:ind w:firstLine="720"/>
        <w:rPr>
          <w:rFonts w:ascii="Times New Roman" w:eastAsia="Times New Roman" w:hAnsi="Times New Roman" w:cs="Times New Roman"/>
          <w:color w:val="0E101A"/>
          <w:kern w:val="0"/>
          <w:sz w:val="24"/>
          <w:szCs w:val="24"/>
          <w:highlight w:val="yellow"/>
          <w:lang w:eastAsia="en-US" w:bidi="ar-SA"/>
        </w:rPr>
      </w:pPr>
      <w:r w:rsidRPr="00DC493A">
        <w:rPr>
          <w:rFonts w:ascii="Times New Roman" w:eastAsia="Times New Roman" w:hAnsi="Times New Roman" w:cs="Times New Roman"/>
          <w:color w:val="0E101A"/>
          <w:kern w:val="0"/>
          <w:sz w:val="24"/>
          <w:szCs w:val="24"/>
          <w:lang w:eastAsia="en-US" w:bidi="ar-SA"/>
        </w:rPr>
        <w:t xml:space="preserve">The final </w:t>
      </w:r>
      <w:r w:rsidR="00FB662C" w:rsidRPr="00DC493A">
        <w:rPr>
          <w:rFonts w:ascii="Times New Roman" w:eastAsia="Times New Roman" w:hAnsi="Times New Roman" w:cs="Times New Roman"/>
          <w:color w:val="0E101A"/>
          <w:kern w:val="0"/>
          <w:sz w:val="24"/>
          <w:szCs w:val="24"/>
          <w:lang w:eastAsia="en-US" w:bidi="ar-SA"/>
        </w:rPr>
        <w:t xml:space="preserve">database </w:t>
      </w:r>
      <w:r w:rsidRPr="00DC493A">
        <w:rPr>
          <w:rFonts w:ascii="Times New Roman" w:eastAsia="Times New Roman" w:hAnsi="Times New Roman" w:cs="Times New Roman"/>
          <w:color w:val="0E101A"/>
          <w:kern w:val="0"/>
          <w:sz w:val="24"/>
          <w:szCs w:val="24"/>
          <w:lang w:eastAsia="en-US" w:bidi="ar-SA"/>
        </w:rPr>
        <w:t>consisted of</w:t>
      </w:r>
      <w:r w:rsidR="00FB662C" w:rsidRPr="00DC493A">
        <w:rPr>
          <w:rFonts w:ascii="Times New Roman" w:eastAsia="Times New Roman" w:hAnsi="Times New Roman" w:cs="Times New Roman"/>
          <w:color w:val="0E101A"/>
          <w:kern w:val="0"/>
          <w:sz w:val="24"/>
          <w:szCs w:val="24"/>
          <w:lang w:eastAsia="en-US" w:bidi="ar-SA"/>
        </w:rPr>
        <w:t xml:space="preserve"> </w:t>
      </w:r>
      <w:r w:rsidR="00D258EF" w:rsidRPr="00DC493A">
        <w:rPr>
          <w:rFonts w:ascii="Times New Roman" w:eastAsia="Times New Roman" w:hAnsi="Times New Roman" w:cs="Times New Roman"/>
          <w:color w:val="0E101A"/>
          <w:kern w:val="0"/>
          <w:sz w:val="24"/>
          <w:szCs w:val="24"/>
          <w:lang w:eastAsia="en-US" w:bidi="ar-SA"/>
        </w:rPr>
        <w:t>45</w:t>
      </w:r>
      <w:r w:rsidR="00FB662C" w:rsidRPr="00DC493A">
        <w:rPr>
          <w:rFonts w:ascii="Times New Roman" w:eastAsia="Times New Roman" w:hAnsi="Times New Roman" w:cs="Times New Roman"/>
          <w:color w:val="0E101A"/>
          <w:kern w:val="0"/>
          <w:sz w:val="24"/>
          <w:szCs w:val="24"/>
          <w:lang w:eastAsia="en-US" w:bidi="ar-SA"/>
        </w:rPr>
        <w:t xml:space="preserve"> papers</w:t>
      </w:r>
      <w:r w:rsidR="00FC7E1C" w:rsidRPr="00DC493A">
        <w:rPr>
          <w:rFonts w:ascii="Times New Roman" w:eastAsia="Times New Roman" w:hAnsi="Times New Roman" w:cs="Times New Roman"/>
          <w:color w:val="0E101A"/>
          <w:kern w:val="0"/>
          <w:sz w:val="24"/>
          <w:szCs w:val="24"/>
          <w:lang w:eastAsia="en-US" w:bidi="ar-SA"/>
        </w:rPr>
        <w:t xml:space="preserve">, </w:t>
      </w:r>
      <w:r w:rsidR="00E40CDF" w:rsidRPr="00DC493A">
        <w:rPr>
          <w:rFonts w:ascii="Times New Roman" w:eastAsia="Times New Roman" w:hAnsi="Times New Roman" w:cs="Times New Roman"/>
          <w:color w:val="0E101A"/>
          <w:kern w:val="0"/>
          <w:sz w:val="24"/>
          <w:szCs w:val="24"/>
          <w:lang w:eastAsia="en-US" w:bidi="ar-SA"/>
        </w:rPr>
        <w:t xml:space="preserve">of which </w:t>
      </w:r>
      <w:r w:rsidR="00F45D56" w:rsidRPr="00DC493A">
        <w:rPr>
          <w:rFonts w:ascii="Times New Roman" w:eastAsia="Times New Roman" w:hAnsi="Times New Roman" w:cs="Times New Roman"/>
          <w:color w:val="0E101A"/>
          <w:kern w:val="0"/>
          <w:sz w:val="24"/>
          <w:szCs w:val="24"/>
          <w:lang w:eastAsia="en-US" w:bidi="ar-SA"/>
        </w:rPr>
        <w:t>52% were</w:t>
      </w:r>
      <w:r w:rsidR="00262179">
        <w:rPr>
          <w:rFonts w:ascii="Times New Roman" w:eastAsia="Times New Roman" w:hAnsi="Times New Roman" w:cs="Times New Roman"/>
          <w:color w:val="0E101A"/>
          <w:kern w:val="0"/>
          <w:sz w:val="24"/>
          <w:szCs w:val="24"/>
          <w:lang w:eastAsia="en-US" w:bidi="ar-SA"/>
        </w:rPr>
        <w:t xml:space="preserve"> from</w:t>
      </w:r>
      <w:r w:rsidR="00F45D56" w:rsidRPr="00DC493A">
        <w:rPr>
          <w:rFonts w:ascii="Times New Roman" w:eastAsia="Times New Roman" w:hAnsi="Times New Roman" w:cs="Times New Roman"/>
          <w:color w:val="0E101A"/>
          <w:kern w:val="0"/>
          <w:sz w:val="24"/>
          <w:szCs w:val="24"/>
          <w:lang w:eastAsia="en-US" w:bidi="ar-SA"/>
        </w:rPr>
        <w:t xml:space="preserve"> peer reviewed publications. </w:t>
      </w:r>
      <w:r w:rsidR="00DE37D3" w:rsidRPr="00DC493A">
        <w:rPr>
          <w:rFonts w:ascii="Times New Roman" w:eastAsia="Times New Roman" w:hAnsi="Times New Roman" w:cs="Times New Roman"/>
          <w:color w:val="0E101A"/>
          <w:kern w:val="0"/>
          <w:sz w:val="24"/>
          <w:szCs w:val="24"/>
          <w:lang w:eastAsia="en-US" w:bidi="ar-SA"/>
        </w:rPr>
        <w:t>The non-peer reviewed publications were reports (</w:t>
      </w:r>
      <w:r w:rsidR="007044C4">
        <w:rPr>
          <w:rFonts w:ascii="Times New Roman" w:eastAsia="Times New Roman" w:hAnsi="Times New Roman" w:cs="Times New Roman"/>
          <w:color w:val="0E101A"/>
          <w:kern w:val="0"/>
          <w:sz w:val="24"/>
          <w:szCs w:val="24"/>
          <w:lang w:eastAsia="en-US" w:bidi="ar-SA"/>
        </w:rPr>
        <w:t xml:space="preserve">e.g., </w:t>
      </w:r>
      <w:proofErr w:type="spellStart"/>
      <w:r w:rsidR="00DE37D3" w:rsidRPr="00DC493A">
        <w:rPr>
          <w:rFonts w:ascii="Times New Roman" w:eastAsia="Times New Roman" w:hAnsi="Times New Roman" w:cs="Times New Roman"/>
          <w:color w:val="0E101A"/>
          <w:kern w:val="0"/>
          <w:sz w:val="24"/>
          <w:szCs w:val="24"/>
          <w:lang w:eastAsia="en-US" w:bidi="ar-SA"/>
        </w:rPr>
        <w:t>Leschine</w:t>
      </w:r>
      <w:proofErr w:type="spellEnd"/>
      <w:r w:rsidR="00CD533C" w:rsidRPr="00DC493A">
        <w:rPr>
          <w:rFonts w:ascii="Times New Roman" w:eastAsia="Times New Roman" w:hAnsi="Times New Roman" w:cs="Times New Roman"/>
          <w:color w:val="0E101A"/>
          <w:kern w:val="0"/>
          <w:sz w:val="24"/>
          <w:szCs w:val="24"/>
          <w:lang w:eastAsia="en-US" w:bidi="ar-SA"/>
        </w:rPr>
        <w:t xml:space="preserve"> et al.</w:t>
      </w:r>
      <w:r w:rsidR="00DE37D3" w:rsidRPr="00DC493A">
        <w:rPr>
          <w:rFonts w:ascii="Times New Roman" w:eastAsia="Times New Roman" w:hAnsi="Times New Roman" w:cs="Times New Roman"/>
          <w:color w:val="0E101A"/>
          <w:kern w:val="0"/>
          <w:sz w:val="24"/>
          <w:szCs w:val="24"/>
          <w:lang w:eastAsia="en-US" w:bidi="ar-SA"/>
        </w:rPr>
        <w:t xml:space="preserve"> 1997; S</w:t>
      </w:r>
      <w:r w:rsidR="00CD533C" w:rsidRPr="00DC493A">
        <w:rPr>
          <w:rFonts w:ascii="Times New Roman" w:eastAsia="Times New Roman" w:hAnsi="Times New Roman" w:cs="Times New Roman"/>
          <w:color w:val="0E101A"/>
          <w:kern w:val="0"/>
          <w:sz w:val="24"/>
          <w:szCs w:val="24"/>
          <w:lang w:eastAsia="en-US" w:bidi="ar-SA"/>
        </w:rPr>
        <w:t>c</w:t>
      </w:r>
      <w:r w:rsidR="00DE37D3" w:rsidRPr="00DC493A">
        <w:rPr>
          <w:rFonts w:ascii="Times New Roman" w:eastAsia="Times New Roman" w:hAnsi="Times New Roman" w:cs="Times New Roman"/>
          <w:color w:val="0E101A"/>
          <w:kern w:val="0"/>
          <w:sz w:val="24"/>
          <w:szCs w:val="24"/>
          <w:lang w:eastAsia="en-US" w:bidi="ar-SA"/>
        </w:rPr>
        <w:t>huijt 200</w:t>
      </w:r>
      <w:r w:rsidR="00CD533C" w:rsidRPr="00DC493A">
        <w:rPr>
          <w:rFonts w:ascii="Times New Roman" w:eastAsia="Times New Roman" w:hAnsi="Times New Roman" w:cs="Times New Roman"/>
          <w:color w:val="0E101A"/>
          <w:kern w:val="0"/>
          <w:sz w:val="24"/>
          <w:szCs w:val="24"/>
          <w:lang w:eastAsia="en-US" w:bidi="ar-SA"/>
        </w:rPr>
        <w:t>2</w:t>
      </w:r>
      <w:r w:rsidR="00DE37D3" w:rsidRPr="00DC493A">
        <w:rPr>
          <w:rFonts w:ascii="Times New Roman" w:eastAsia="Times New Roman" w:hAnsi="Times New Roman" w:cs="Times New Roman"/>
          <w:color w:val="0E101A"/>
          <w:kern w:val="0"/>
          <w:sz w:val="24"/>
          <w:szCs w:val="24"/>
          <w:lang w:eastAsia="en-US" w:bidi="ar-SA"/>
        </w:rPr>
        <w:t xml:space="preserve">), </w:t>
      </w:r>
      <w:r w:rsidR="007044C4">
        <w:rPr>
          <w:rFonts w:ascii="Times New Roman" w:eastAsia="Times New Roman" w:hAnsi="Times New Roman" w:cs="Times New Roman"/>
          <w:color w:val="0E101A"/>
          <w:kern w:val="0"/>
          <w:sz w:val="24"/>
          <w:szCs w:val="24"/>
          <w:lang w:eastAsia="en-US" w:bidi="ar-SA"/>
        </w:rPr>
        <w:t xml:space="preserve">a </w:t>
      </w:r>
      <w:r w:rsidR="00DE37D3" w:rsidRPr="00DC493A">
        <w:rPr>
          <w:rFonts w:ascii="Times New Roman" w:eastAsia="Times New Roman" w:hAnsi="Times New Roman" w:cs="Times New Roman"/>
          <w:color w:val="0E101A"/>
          <w:kern w:val="0"/>
          <w:sz w:val="24"/>
          <w:szCs w:val="24"/>
          <w:lang w:eastAsia="en-US" w:bidi="ar-SA"/>
        </w:rPr>
        <w:t>working paper (</w:t>
      </w:r>
      <w:proofErr w:type="spellStart"/>
      <w:r w:rsidR="00925415" w:rsidRPr="00DC493A">
        <w:rPr>
          <w:rFonts w:ascii="Times New Roman" w:eastAsia="Times New Roman" w:hAnsi="Times New Roman" w:cs="Times New Roman"/>
          <w:color w:val="0E101A"/>
          <w:kern w:val="0"/>
          <w:sz w:val="24"/>
          <w:szCs w:val="24"/>
          <w:lang w:eastAsia="en-US" w:bidi="ar-SA"/>
        </w:rPr>
        <w:t>Meyerhoff</w:t>
      </w:r>
      <w:proofErr w:type="spellEnd"/>
      <w:r w:rsidR="00DE37D3" w:rsidRPr="00DC493A">
        <w:rPr>
          <w:rFonts w:ascii="Times New Roman" w:eastAsia="Times New Roman" w:hAnsi="Times New Roman" w:cs="Times New Roman"/>
          <w:color w:val="0E101A"/>
          <w:kern w:val="0"/>
          <w:sz w:val="24"/>
          <w:szCs w:val="24"/>
          <w:lang w:eastAsia="en-US" w:bidi="ar-SA"/>
        </w:rPr>
        <w:t xml:space="preserve"> </w:t>
      </w:r>
      <w:r w:rsidR="00CD533C" w:rsidRPr="00DC493A">
        <w:rPr>
          <w:rFonts w:ascii="Times New Roman" w:eastAsia="Times New Roman" w:hAnsi="Times New Roman" w:cs="Times New Roman"/>
          <w:color w:val="0E101A"/>
          <w:kern w:val="0"/>
          <w:sz w:val="24"/>
          <w:szCs w:val="24"/>
          <w:lang w:eastAsia="en-US" w:bidi="ar-SA"/>
        </w:rPr>
        <w:t>and</w:t>
      </w:r>
      <w:r w:rsidR="00CD533C">
        <w:rPr>
          <w:rFonts w:ascii="Times New Roman" w:eastAsia="Times New Roman" w:hAnsi="Times New Roman" w:cs="Times New Roman"/>
          <w:color w:val="0E101A"/>
          <w:kern w:val="0"/>
          <w:sz w:val="24"/>
          <w:szCs w:val="24"/>
          <w:lang w:eastAsia="en-US" w:bidi="ar-SA"/>
        </w:rPr>
        <w:t xml:space="preserve"> </w:t>
      </w:r>
      <w:proofErr w:type="spellStart"/>
      <w:r w:rsidR="00CD533C">
        <w:rPr>
          <w:rFonts w:ascii="Times New Roman" w:eastAsia="Times New Roman" w:hAnsi="Times New Roman" w:cs="Times New Roman"/>
          <w:color w:val="0E101A"/>
          <w:kern w:val="0"/>
          <w:sz w:val="24"/>
          <w:szCs w:val="24"/>
          <w:lang w:eastAsia="en-US" w:bidi="ar-SA"/>
        </w:rPr>
        <w:t>Dehnhardt</w:t>
      </w:r>
      <w:proofErr w:type="spellEnd"/>
      <w:r w:rsidR="00CD533C">
        <w:rPr>
          <w:rFonts w:ascii="Times New Roman" w:eastAsia="Times New Roman" w:hAnsi="Times New Roman" w:cs="Times New Roman"/>
          <w:color w:val="0E101A"/>
          <w:kern w:val="0"/>
          <w:sz w:val="24"/>
          <w:szCs w:val="24"/>
          <w:lang w:eastAsia="en-US" w:bidi="ar-SA"/>
        </w:rPr>
        <w:t xml:space="preserve"> 2004</w:t>
      </w:r>
      <w:r w:rsidR="00DE37D3">
        <w:rPr>
          <w:rFonts w:ascii="Times New Roman" w:eastAsia="Times New Roman" w:hAnsi="Times New Roman" w:cs="Times New Roman"/>
          <w:color w:val="0E101A"/>
          <w:kern w:val="0"/>
          <w:sz w:val="24"/>
          <w:szCs w:val="24"/>
          <w:lang w:eastAsia="en-US" w:bidi="ar-SA"/>
        </w:rPr>
        <w:t xml:space="preserve">) and </w:t>
      </w:r>
      <w:r w:rsidR="007044C4">
        <w:rPr>
          <w:rFonts w:ascii="Times New Roman" w:eastAsia="Times New Roman" w:hAnsi="Times New Roman" w:cs="Times New Roman"/>
          <w:color w:val="0E101A"/>
          <w:kern w:val="0"/>
          <w:sz w:val="24"/>
          <w:szCs w:val="24"/>
          <w:lang w:eastAsia="en-US" w:bidi="ar-SA"/>
        </w:rPr>
        <w:t xml:space="preserve">a </w:t>
      </w:r>
      <w:r w:rsidR="00DE37D3">
        <w:rPr>
          <w:rFonts w:ascii="Times New Roman" w:eastAsia="Times New Roman" w:hAnsi="Times New Roman" w:cs="Times New Roman"/>
          <w:color w:val="0E101A"/>
          <w:kern w:val="0"/>
          <w:sz w:val="24"/>
          <w:szCs w:val="24"/>
          <w:lang w:eastAsia="en-US" w:bidi="ar-SA"/>
        </w:rPr>
        <w:t xml:space="preserve">technical report (Emerton 2005). </w:t>
      </w:r>
      <w:r w:rsidR="004F6883" w:rsidRPr="00B2292A">
        <w:rPr>
          <w:rFonts w:ascii="Times New Roman" w:eastAsia="Times New Roman" w:hAnsi="Times New Roman" w:cs="Times New Roman"/>
          <w:color w:val="0E101A"/>
          <w:kern w:val="0"/>
          <w:sz w:val="24"/>
          <w:szCs w:val="24"/>
          <w:lang w:eastAsia="en-US" w:bidi="ar-SA"/>
        </w:rPr>
        <w:t>Five</w:t>
      </w:r>
      <w:r w:rsidR="00AF4FE8" w:rsidRPr="003B1DDE">
        <w:rPr>
          <w:rFonts w:ascii="Times New Roman" w:eastAsia="Times New Roman" w:hAnsi="Times New Roman" w:cs="Times New Roman"/>
          <w:color w:val="0E101A"/>
          <w:kern w:val="0"/>
          <w:sz w:val="24"/>
          <w:szCs w:val="24"/>
          <w:lang w:eastAsia="en-US" w:bidi="ar-SA"/>
        </w:rPr>
        <w:t xml:space="preserve"> papers </w:t>
      </w:r>
      <w:r w:rsidR="00FB662C" w:rsidRPr="003B1DDE">
        <w:rPr>
          <w:rFonts w:ascii="Times New Roman" w:eastAsia="Times New Roman" w:hAnsi="Times New Roman" w:cs="Times New Roman"/>
          <w:color w:val="0E101A"/>
          <w:kern w:val="0"/>
          <w:sz w:val="24"/>
          <w:szCs w:val="24"/>
          <w:lang w:eastAsia="en-US" w:bidi="ar-SA"/>
        </w:rPr>
        <w:t xml:space="preserve">were split into multiple entries since they reported multiple study locations across </w:t>
      </w:r>
      <w:r w:rsidR="003C4D57" w:rsidRPr="003B1DDE">
        <w:rPr>
          <w:rFonts w:ascii="Times New Roman" w:eastAsia="Times New Roman" w:hAnsi="Times New Roman" w:cs="Times New Roman"/>
          <w:color w:val="0E101A"/>
          <w:kern w:val="0"/>
          <w:sz w:val="24"/>
          <w:szCs w:val="24"/>
          <w:lang w:eastAsia="en-US" w:bidi="ar-SA"/>
        </w:rPr>
        <w:t>1</w:t>
      </w:r>
      <w:r w:rsidR="005F0219" w:rsidRPr="003B1DDE">
        <w:rPr>
          <w:rFonts w:ascii="Times New Roman" w:eastAsia="Times New Roman" w:hAnsi="Times New Roman" w:cs="Times New Roman"/>
          <w:color w:val="0E101A"/>
          <w:kern w:val="0"/>
          <w:sz w:val="24"/>
          <w:szCs w:val="24"/>
          <w:lang w:eastAsia="en-US" w:bidi="ar-SA"/>
        </w:rPr>
        <w:t>0</w:t>
      </w:r>
      <w:r w:rsidR="00FB662C" w:rsidRPr="003B1DDE">
        <w:rPr>
          <w:rFonts w:ascii="Times New Roman" w:eastAsia="Times New Roman" w:hAnsi="Times New Roman" w:cs="Times New Roman"/>
          <w:color w:val="0E101A"/>
          <w:kern w:val="0"/>
          <w:sz w:val="24"/>
          <w:szCs w:val="24"/>
          <w:lang w:eastAsia="en-US" w:bidi="ar-SA"/>
        </w:rPr>
        <w:t xml:space="preserve"> countries. Based on this set of </w:t>
      </w:r>
      <w:r w:rsidR="00631B6A" w:rsidRPr="003B1DDE">
        <w:rPr>
          <w:rFonts w:ascii="Times New Roman" w:eastAsia="Times New Roman" w:hAnsi="Times New Roman" w:cs="Times New Roman"/>
          <w:color w:val="0E101A"/>
          <w:kern w:val="0"/>
          <w:sz w:val="24"/>
          <w:szCs w:val="24"/>
          <w:lang w:eastAsia="en-US" w:bidi="ar-SA"/>
        </w:rPr>
        <w:t xml:space="preserve">45 </w:t>
      </w:r>
      <w:del w:id="12" w:author="Author">
        <w:r w:rsidR="00FB662C" w:rsidRPr="003B1DDE" w:rsidDel="00D969D7">
          <w:rPr>
            <w:rFonts w:ascii="Times New Roman" w:eastAsia="Times New Roman" w:hAnsi="Times New Roman" w:cs="Times New Roman"/>
            <w:color w:val="0E101A"/>
            <w:kern w:val="0"/>
            <w:sz w:val="24"/>
            <w:szCs w:val="24"/>
            <w:lang w:eastAsia="en-US" w:bidi="ar-SA"/>
          </w:rPr>
          <w:delText>papers</w:delText>
        </w:r>
      </w:del>
      <w:ins w:id="13" w:author="Author">
        <w:r w:rsidR="00D969D7">
          <w:rPr>
            <w:rFonts w:ascii="Times New Roman" w:eastAsia="Times New Roman" w:hAnsi="Times New Roman" w:cs="Times New Roman"/>
            <w:color w:val="0E101A"/>
            <w:kern w:val="0"/>
            <w:sz w:val="24"/>
            <w:szCs w:val="24"/>
            <w:lang w:eastAsia="en-US" w:bidi="ar-SA"/>
          </w:rPr>
          <w:t>studies</w:t>
        </w:r>
      </w:ins>
      <w:r w:rsidR="00FB662C" w:rsidRPr="003B1DDE">
        <w:rPr>
          <w:rFonts w:ascii="Times New Roman" w:eastAsia="Times New Roman" w:hAnsi="Times New Roman" w:cs="Times New Roman"/>
          <w:color w:val="0E101A"/>
          <w:kern w:val="0"/>
          <w:sz w:val="24"/>
          <w:szCs w:val="24"/>
          <w:lang w:eastAsia="en-US" w:bidi="ar-SA"/>
        </w:rPr>
        <w:t xml:space="preserve">, we recorded </w:t>
      </w:r>
      <w:r w:rsidRPr="003B1DDE">
        <w:rPr>
          <w:rFonts w:ascii="Times New Roman" w:eastAsia="Times New Roman" w:hAnsi="Times New Roman" w:cs="Times New Roman"/>
          <w:color w:val="0E101A"/>
          <w:kern w:val="0"/>
          <w:sz w:val="24"/>
          <w:szCs w:val="24"/>
          <w:lang w:eastAsia="en-US" w:bidi="ar-SA"/>
        </w:rPr>
        <w:t xml:space="preserve">geographic </w:t>
      </w:r>
      <w:r w:rsidR="00FB662C" w:rsidRPr="003B1DDE">
        <w:rPr>
          <w:rFonts w:ascii="Times New Roman" w:eastAsia="Times New Roman" w:hAnsi="Times New Roman" w:cs="Times New Roman"/>
          <w:color w:val="0E101A"/>
          <w:kern w:val="0"/>
          <w:sz w:val="24"/>
          <w:szCs w:val="24"/>
          <w:lang w:eastAsia="en-US" w:bidi="ar-SA"/>
        </w:rPr>
        <w:t>location</w:t>
      </w:r>
      <w:r w:rsidR="00CA6C64" w:rsidRPr="003B1DDE">
        <w:rPr>
          <w:rFonts w:ascii="Times New Roman" w:eastAsia="Times New Roman" w:hAnsi="Times New Roman" w:cs="Times New Roman"/>
          <w:color w:val="0E101A"/>
          <w:kern w:val="0"/>
          <w:sz w:val="24"/>
          <w:szCs w:val="24"/>
          <w:lang w:eastAsia="en-US" w:bidi="ar-SA"/>
        </w:rPr>
        <w:t>s</w:t>
      </w:r>
      <w:r w:rsidR="00FB662C" w:rsidRPr="003B1DDE">
        <w:rPr>
          <w:rFonts w:ascii="Times New Roman" w:eastAsia="Times New Roman" w:hAnsi="Times New Roman" w:cs="Times New Roman"/>
          <w:color w:val="0E101A"/>
          <w:kern w:val="0"/>
          <w:sz w:val="24"/>
          <w:szCs w:val="24"/>
          <w:lang w:eastAsia="en-US" w:bidi="ar-SA"/>
        </w:rPr>
        <w:t>, study coordinates (if not reported, Google Earth was used to identify the coordinates), study year(s) (if study year was not reported</w:t>
      </w:r>
      <w:r w:rsidR="007044C4">
        <w:rPr>
          <w:rFonts w:ascii="Times New Roman" w:eastAsia="Times New Roman" w:hAnsi="Times New Roman" w:cs="Times New Roman"/>
          <w:color w:val="0E101A"/>
          <w:kern w:val="0"/>
          <w:sz w:val="24"/>
          <w:szCs w:val="24"/>
          <w:lang w:eastAsia="en-US" w:bidi="ar-SA"/>
        </w:rPr>
        <w:t xml:space="preserve"> the</w:t>
      </w:r>
      <w:r w:rsidR="00FB662C" w:rsidRPr="003B1DDE">
        <w:rPr>
          <w:rFonts w:ascii="Times New Roman" w:eastAsia="Times New Roman" w:hAnsi="Times New Roman" w:cs="Times New Roman"/>
          <w:color w:val="0E101A"/>
          <w:kern w:val="0"/>
          <w:sz w:val="24"/>
          <w:szCs w:val="24"/>
          <w:lang w:eastAsia="en-US" w:bidi="ar-SA"/>
        </w:rPr>
        <w:t xml:space="preserve"> publication year was used), </w:t>
      </w:r>
      <w:r w:rsidR="005C6D78" w:rsidRPr="003B1DDE">
        <w:rPr>
          <w:rFonts w:ascii="Times New Roman" w:eastAsia="Times New Roman" w:hAnsi="Times New Roman" w:cs="Times New Roman"/>
          <w:color w:val="0E101A"/>
          <w:kern w:val="0"/>
          <w:sz w:val="24"/>
          <w:szCs w:val="24"/>
          <w:lang w:eastAsia="en-US" w:bidi="ar-SA"/>
        </w:rPr>
        <w:t xml:space="preserve">wetland </w:t>
      </w:r>
      <w:r w:rsidR="004E297F" w:rsidRPr="003B1DDE">
        <w:rPr>
          <w:rFonts w:ascii="Times New Roman" w:eastAsia="Times New Roman" w:hAnsi="Times New Roman" w:cs="Times New Roman"/>
          <w:color w:val="0E101A"/>
          <w:kern w:val="0"/>
          <w:sz w:val="24"/>
          <w:szCs w:val="24"/>
          <w:lang w:eastAsia="en-US" w:bidi="ar-SA"/>
        </w:rPr>
        <w:t>area</w:t>
      </w:r>
      <w:r w:rsidR="005C6D78" w:rsidRPr="003B1DDE">
        <w:rPr>
          <w:rFonts w:ascii="Times New Roman" w:eastAsia="Times New Roman" w:hAnsi="Times New Roman" w:cs="Times New Roman"/>
          <w:color w:val="0E101A"/>
          <w:kern w:val="0"/>
          <w:sz w:val="24"/>
          <w:szCs w:val="24"/>
          <w:lang w:eastAsia="en-US" w:bidi="ar-SA"/>
        </w:rPr>
        <w:t xml:space="preserve">, </w:t>
      </w:r>
      <w:r w:rsidR="00FB662C" w:rsidRPr="003B1DDE">
        <w:rPr>
          <w:rFonts w:ascii="Times New Roman" w:eastAsia="Times New Roman" w:hAnsi="Times New Roman" w:cs="Times New Roman"/>
          <w:color w:val="0E101A"/>
          <w:kern w:val="0"/>
          <w:sz w:val="24"/>
          <w:szCs w:val="24"/>
          <w:lang w:eastAsia="en-US" w:bidi="ar-SA"/>
        </w:rPr>
        <w:t>the method used to value ecosystem services, the ecosystem services measured, and quantifiable effects of wetlands and their economic value</w:t>
      </w:r>
      <w:r w:rsidR="007C6663" w:rsidRPr="003B1DDE">
        <w:rPr>
          <w:rFonts w:ascii="Times New Roman" w:eastAsia="Times New Roman" w:hAnsi="Times New Roman" w:cs="Times New Roman"/>
          <w:color w:val="0E101A"/>
          <w:kern w:val="0"/>
          <w:sz w:val="24"/>
          <w:szCs w:val="24"/>
          <w:lang w:eastAsia="en-US" w:bidi="ar-SA"/>
        </w:rPr>
        <w:t xml:space="preserve"> </w:t>
      </w:r>
      <w:r w:rsidRPr="003B1DDE">
        <w:rPr>
          <w:rFonts w:ascii="Times New Roman" w:eastAsia="Times New Roman" w:hAnsi="Times New Roman" w:cs="Times New Roman"/>
          <w:color w:val="0E101A"/>
          <w:kern w:val="0"/>
          <w:sz w:val="24"/>
          <w:szCs w:val="24"/>
          <w:lang w:eastAsia="en-US" w:bidi="ar-SA"/>
        </w:rPr>
        <w:t>when</w:t>
      </w:r>
      <w:r w:rsidR="007C6663" w:rsidRPr="003B1DDE">
        <w:rPr>
          <w:rFonts w:ascii="Times New Roman" w:eastAsia="Times New Roman" w:hAnsi="Times New Roman" w:cs="Times New Roman"/>
          <w:color w:val="0E101A"/>
          <w:kern w:val="0"/>
          <w:sz w:val="24"/>
          <w:szCs w:val="24"/>
          <w:lang w:eastAsia="en-US" w:bidi="ar-SA"/>
        </w:rPr>
        <w:t xml:space="preserve"> provided</w:t>
      </w:r>
      <w:r w:rsidR="00627B63" w:rsidRPr="003B1DDE">
        <w:rPr>
          <w:rFonts w:ascii="Times New Roman" w:eastAsia="Times New Roman" w:hAnsi="Times New Roman" w:cs="Times New Roman"/>
          <w:color w:val="0E101A"/>
          <w:kern w:val="0"/>
          <w:sz w:val="24"/>
          <w:szCs w:val="24"/>
          <w:lang w:eastAsia="en-US" w:bidi="ar-SA"/>
        </w:rPr>
        <w:t>.</w:t>
      </w:r>
      <w:r w:rsidR="00FB662C" w:rsidRPr="003B1DDE">
        <w:rPr>
          <w:rFonts w:ascii="Times New Roman" w:eastAsia="Times New Roman" w:hAnsi="Times New Roman" w:cs="Times New Roman"/>
          <w:color w:val="0E101A"/>
          <w:kern w:val="0"/>
          <w:sz w:val="24"/>
          <w:szCs w:val="24"/>
          <w:lang w:eastAsia="en-US" w:bidi="ar-SA"/>
        </w:rPr>
        <w:t xml:space="preserve"> </w:t>
      </w:r>
      <w:r w:rsidR="00FB3185" w:rsidRPr="00603A31">
        <w:rPr>
          <w:rFonts w:ascii="Times New Roman" w:eastAsia="Times New Roman" w:hAnsi="Times New Roman" w:cs="Times New Roman"/>
          <w:color w:val="0E101A"/>
          <w:kern w:val="0"/>
          <w:sz w:val="24"/>
          <w:szCs w:val="24"/>
          <w:lang w:eastAsia="en-US" w:bidi="ar-SA"/>
        </w:rPr>
        <w:t>We focus</w:t>
      </w:r>
      <w:r w:rsidR="00262179">
        <w:rPr>
          <w:rFonts w:ascii="Times New Roman" w:eastAsia="Times New Roman" w:hAnsi="Times New Roman" w:cs="Times New Roman"/>
          <w:color w:val="0E101A"/>
          <w:kern w:val="0"/>
          <w:sz w:val="24"/>
          <w:szCs w:val="24"/>
          <w:lang w:eastAsia="en-US" w:bidi="ar-SA"/>
        </w:rPr>
        <w:t>ed</w:t>
      </w:r>
      <w:r w:rsidR="00FB3185" w:rsidRPr="00603A31">
        <w:rPr>
          <w:rFonts w:ascii="Times New Roman" w:eastAsia="Times New Roman" w:hAnsi="Times New Roman" w:cs="Times New Roman"/>
          <w:color w:val="0E101A"/>
          <w:kern w:val="0"/>
          <w:sz w:val="24"/>
          <w:szCs w:val="24"/>
          <w:lang w:eastAsia="en-US" w:bidi="ar-SA"/>
        </w:rPr>
        <w:t xml:space="preserve"> on </w:t>
      </w:r>
      <w:r w:rsidR="009B14B2" w:rsidRPr="00603A31">
        <w:rPr>
          <w:rFonts w:ascii="Times New Roman" w:eastAsia="Times New Roman" w:hAnsi="Times New Roman" w:cs="Times New Roman"/>
          <w:color w:val="0E101A"/>
          <w:kern w:val="0"/>
          <w:sz w:val="24"/>
          <w:szCs w:val="24"/>
          <w:lang w:eastAsia="en-US" w:bidi="ar-SA"/>
        </w:rPr>
        <w:t xml:space="preserve">regulating </w:t>
      </w:r>
      <w:r w:rsidR="00860498" w:rsidRPr="00603A31">
        <w:rPr>
          <w:rFonts w:ascii="Times New Roman" w:eastAsia="Times New Roman" w:hAnsi="Times New Roman" w:cs="Times New Roman"/>
          <w:color w:val="0E101A"/>
          <w:kern w:val="0"/>
          <w:sz w:val="24"/>
          <w:szCs w:val="24"/>
          <w:lang w:eastAsia="en-US" w:bidi="ar-SA"/>
        </w:rPr>
        <w:t xml:space="preserve">and </w:t>
      </w:r>
      <w:r w:rsidR="00C1486E" w:rsidRPr="00603A31">
        <w:rPr>
          <w:rFonts w:ascii="Times New Roman" w:eastAsia="Times New Roman" w:hAnsi="Times New Roman" w:cs="Times New Roman"/>
          <w:color w:val="0E101A"/>
          <w:kern w:val="0"/>
          <w:sz w:val="24"/>
          <w:szCs w:val="24"/>
          <w:lang w:eastAsia="en-US" w:bidi="ar-SA"/>
        </w:rPr>
        <w:t>provision</w:t>
      </w:r>
      <w:r w:rsidR="009B14B2" w:rsidRPr="00603A31">
        <w:rPr>
          <w:rFonts w:ascii="Times New Roman" w:eastAsia="Times New Roman" w:hAnsi="Times New Roman" w:cs="Times New Roman"/>
          <w:color w:val="0E101A"/>
          <w:kern w:val="0"/>
          <w:sz w:val="24"/>
          <w:szCs w:val="24"/>
          <w:lang w:eastAsia="en-US" w:bidi="ar-SA"/>
        </w:rPr>
        <w:t>ing</w:t>
      </w:r>
      <w:r w:rsidR="00860498" w:rsidRPr="00603A31">
        <w:rPr>
          <w:rFonts w:ascii="Times New Roman" w:eastAsia="Times New Roman" w:hAnsi="Times New Roman" w:cs="Times New Roman"/>
          <w:color w:val="0E101A"/>
          <w:kern w:val="0"/>
          <w:sz w:val="24"/>
          <w:szCs w:val="24"/>
          <w:lang w:eastAsia="en-US" w:bidi="ar-SA"/>
        </w:rPr>
        <w:t xml:space="preserve"> ecosystem services</w:t>
      </w:r>
      <w:r w:rsidR="00262179">
        <w:rPr>
          <w:rFonts w:ascii="Times New Roman" w:eastAsia="Times New Roman" w:hAnsi="Times New Roman" w:cs="Times New Roman"/>
          <w:color w:val="0E101A"/>
          <w:kern w:val="0"/>
          <w:sz w:val="24"/>
          <w:szCs w:val="24"/>
          <w:lang w:eastAsia="en-US" w:bidi="ar-SA"/>
        </w:rPr>
        <w:t xml:space="preserve"> and</w:t>
      </w:r>
      <w:r w:rsidR="00FB662C" w:rsidRPr="003B1DDE">
        <w:rPr>
          <w:rFonts w:ascii="Times New Roman" w:eastAsia="Times New Roman" w:hAnsi="Times New Roman" w:cs="Times New Roman"/>
          <w:color w:val="0E101A"/>
          <w:kern w:val="0"/>
          <w:sz w:val="24"/>
          <w:szCs w:val="24"/>
          <w:lang w:eastAsia="en-US" w:bidi="ar-SA"/>
        </w:rPr>
        <w:t xml:space="preserve"> converted all wetland values to US dollar</w:t>
      </w:r>
      <w:r w:rsidR="007F6B9B" w:rsidRPr="003B1DDE">
        <w:rPr>
          <w:rFonts w:ascii="Times New Roman" w:eastAsia="Times New Roman" w:hAnsi="Times New Roman" w:cs="Times New Roman"/>
          <w:color w:val="0E101A"/>
          <w:kern w:val="0"/>
          <w:sz w:val="24"/>
          <w:szCs w:val="24"/>
          <w:lang w:eastAsia="en-US" w:bidi="ar-SA"/>
        </w:rPr>
        <w:t>s</w:t>
      </w:r>
      <w:r w:rsidR="0081091D">
        <w:rPr>
          <w:rFonts w:ascii="Times New Roman" w:eastAsia="Times New Roman" w:hAnsi="Times New Roman" w:cs="Times New Roman"/>
          <w:color w:val="0E101A"/>
          <w:kern w:val="0"/>
          <w:sz w:val="24"/>
          <w:szCs w:val="24"/>
          <w:lang w:eastAsia="en-US" w:bidi="ar-SA"/>
        </w:rPr>
        <w:t xml:space="preserve"> </w:t>
      </w:r>
      <w:r w:rsidR="00FB662C" w:rsidRPr="003B1DDE">
        <w:rPr>
          <w:rFonts w:ascii="Times New Roman" w:eastAsia="Times New Roman" w:hAnsi="Times New Roman" w:cs="Times New Roman"/>
          <w:color w:val="0E101A"/>
          <w:kern w:val="0"/>
          <w:sz w:val="24"/>
          <w:szCs w:val="24"/>
          <w:lang w:eastAsia="en-US" w:bidi="ar-SA"/>
        </w:rPr>
        <w:t xml:space="preserve">using the respective country’s exchange rate to the US$ at the time the study was conducted. </w:t>
      </w:r>
      <w:r w:rsidR="008F1EA5">
        <w:rPr>
          <w:rFonts w:ascii="Times New Roman" w:eastAsia="Times New Roman" w:hAnsi="Times New Roman" w:cs="Times New Roman"/>
          <w:color w:val="0E101A"/>
          <w:kern w:val="0"/>
          <w:sz w:val="24"/>
          <w:szCs w:val="24"/>
          <w:lang w:eastAsia="en-US" w:bidi="ar-SA"/>
        </w:rPr>
        <w:t>Then</w:t>
      </w:r>
      <w:r w:rsidR="002F042B" w:rsidRPr="003B1DDE">
        <w:rPr>
          <w:rFonts w:ascii="Times New Roman" w:eastAsia="Times New Roman" w:hAnsi="Times New Roman" w:cs="Times New Roman"/>
          <w:color w:val="0E101A"/>
          <w:kern w:val="0"/>
          <w:sz w:val="24"/>
          <w:szCs w:val="24"/>
          <w:lang w:eastAsia="en-US" w:bidi="ar-SA"/>
        </w:rPr>
        <w:t>, we multiplied the wetland values by the ratio of the</w:t>
      </w:r>
      <w:r w:rsidR="004758BE">
        <w:rPr>
          <w:rFonts w:ascii="Times New Roman" w:eastAsia="Times New Roman" w:hAnsi="Times New Roman" w:cs="Times New Roman"/>
          <w:color w:val="0E101A"/>
          <w:kern w:val="0"/>
          <w:sz w:val="24"/>
          <w:szCs w:val="24"/>
          <w:lang w:eastAsia="en-US" w:bidi="ar-SA"/>
        </w:rPr>
        <w:t xml:space="preserve"> 2018</w:t>
      </w:r>
      <w:r w:rsidR="002F042B" w:rsidRPr="003B1DDE">
        <w:rPr>
          <w:rFonts w:ascii="Times New Roman" w:eastAsia="Times New Roman" w:hAnsi="Times New Roman" w:cs="Times New Roman"/>
          <w:color w:val="0E101A"/>
          <w:kern w:val="0"/>
          <w:sz w:val="24"/>
          <w:szCs w:val="24"/>
          <w:lang w:eastAsia="en-US" w:bidi="ar-SA"/>
        </w:rPr>
        <w:t xml:space="preserve"> consumer price index to the consumer price index of the year the study was conducted to convert all values to US$2018/ha/year. </w:t>
      </w:r>
    </w:p>
    <w:p w14:paraId="385563C4" w14:textId="5A0E2AF6" w:rsidR="00FC03F9" w:rsidRDefault="00FC03F9" w:rsidP="009036E0">
      <w:pPr>
        <w:pStyle w:val="NormalWeb"/>
        <w:spacing w:before="0" w:beforeAutospacing="0" w:after="0" w:afterAutospacing="0" w:line="480" w:lineRule="auto"/>
        <w:ind w:firstLine="720"/>
        <w:rPr>
          <w:color w:val="0E101A"/>
        </w:rPr>
      </w:pPr>
      <w:r w:rsidRPr="003B1DDE">
        <w:rPr>
          <w:color w:val="0E101A"/>
        </w:rPr>
        <w:t xml:space="preserve">Carbon sequestration was estimated in </w:t>
      </w:r>
      <w:proofErr w:type="spellStart"/>
      <w:r w:rsidRPr="003B1DDE">
        <w:rPr>
          <w:color w:val="0E101A"/>
        </w:rPr>
        <w:t>tonnes</w:t>
      </w:r>
      <w:proofErr w:type="spellEnd"/>
      <w:r w:rsidRPr="003B1DDE">
        <w:rPr>
          <w:color w:val="0E101A"/>
        </w:rPr>
        <w:t xml:space="preserve"> </w:t>
      </w:r>
      <w:r w:rsidR="00262179" w:rsidRPr="003B1DDE">
        <w:rPr>
          <w:color w:val="0E101A"/>
        </w:rPr>
        <w:t>C</w:t>
      </w:r>
      <w:r w:rsidR="00262179">
        <w:rPr>
          <w:color w:val="0E101A"/>
        </w:rPr>
        <w:t>O</w:t>
      </w:r>
      <w:r w:rsidR="00262179" w:rsidRPr="00AC6401">
        <w:rPr>
          <w:color w:val="0E101A"/>
          <w:vertAlign w:val="subscript"/>
        </w:rPr>
        <w:t>2</w:t>
      </w:r>
      <w:r w:rsidRPr="003B1DDE">
        <w:rPr>
          <w:color w:val="0E101A"/>
        </w:rPr>
        <w:t>/ha, and sequestration potential was</w:t>
      </w:r>
      <w:r w:rsidRPr="00E23D9D">
        <w:rPr>
          <w:color w:val="0E101A"/>
          <w:highlight w:val="yellow"/>
        </w:rPr>
        <w:t xml:space="preserve"> </w:t>
      </w:r>
      <w:r w:rsidRPr="000B68D2">
        <w:rPr>
          <w:color w:val="0E101A"/>
        </w:rPr>
        <w:t xml:space="preserve">then compared to values as determined by </w:t>
      </w:r>
      <w:proofErr w:type="spellStart"/>
      <w:r w:rsidRPr="000B68D2">
        <w:rPr>
          <w:color w:val="0E101A"/>
        </w:rPr>
        <w:t>Canu</w:t>
      </w:r>
      <w:proofErr w:type="spellEnd"/>
      <w:r w:rsidRPr="000B68D2">
        <w:rPr>
          <w:color w:val="0E101A"/>
        </w:rPr>
        <w:t xml:space="preserve"> et al. (2015). Local economic values (or geographically and economically similar ones) were used to determine the local monetary value of carbon sequestration. </w:t>
      </w:r>
      <w:r w:rsidR="00696C86" w:rsidRPr="000B68D2">
        <w:rPr>
          <w:color w:val="0E101A"/>
        </w:rPr>
        <w:t xml:space="preserve">Since </w:t>
      </w:r>
      <w:r w:rsidR="00696C86" w:rsidRPr="000B68D2">
        <w:t>w</w:t>
      </w:r>
      <w:r w:rsidR="00520CC1" w:rsidRPr="000B68D2">
        <w:t>e measur</w:t>
      </w:r>
      <w:r w:rsidR="00696C86" w:rsidRPr="000B68D2">
        <w:t>ed</w:t>
      </w:r>
      <w:r w:rsidR="00520CC1" w:rsidRPr="000B68D2">
        <w:t xml:space="preserve"> possible benefits </w:t>
      </w:r>
      <w:r w:rsidR="008208FF" w:rsidRPr="000B68D2">
        <w:t>from carbon sequestration</w:t>
      </w:r>
      <w:r w:rsidR="00D16418">
        <w:t>,</w:t>
      </w:r>
      <w:r w:rsidR="008208FF" w:rsidRPr="000B68D2">
        <w:t xml:space="preserve"> </w:t>
      </w:r>
      <w:r w:rsidR="00696C86" w:rsidRPr="000B68D2">
        <w:t>we</w:t>
      </w:r>
      <w:r w:rsidR="00520CC1" w:rsidRPr="000B68D2">
        <w:t xml:space="preserve"> </w:t>
      </w:r>
      <w:r w:rsidR="00520CC1" w:rsidRPr="000B68D2">
        <w:lastRenderedPageBreak/>
        <w:t xml:space="preserve">acknowledge that these are </w:t>
      </w:r>
      <w:r w:rsidR="0081091D" w:rsidRPr="000B68D2">
        <w:t xml:space="preserve">upper bound values </w:t>
      </w:r>
      <w:r w:rsidR="00520CC1" w:rsidRPr="000B68D2">
        <w:t xml:space="preserve">and would need to be offset by variable production of greenhouse gases. </w:t>
      </w:r>
      <w:r w:rsidR="00696C86" w:rsidRPr="000B68D2">
        <w:t>For instance, c</w:t>
      </w:r>
      <w:r w:rsidR="00520CC1" w:rsidRPr="000B68D2">
        <w:t xml:space="preserve">onverting wetlands to cropland may produce even more </w:t>
      </w:r>
      <w:r w:rsidR="00696C86" w:rsidRPr="000B68D2">
        <w:t>greenhouse</w:t>
      </w:r>
      <w:r w:rsidR="00520CC1" w:rsidRPr="000B68D2">
        <w:t xml:space="preserve"> gases </w:t>
      </w:r>
      <w:r w:rsidR="00696C86" w:rsidRPr="000B68D2">
        <w:t>(</w:t>
      </w:r>
      <w:r w:rsidR="00520CC1" w:rsidRPr="000B68D2">
        <w:t>depending on the production system</w:t>
      </w:r>
      <w:r w:rsidR="00696C86" w:rsidRPr="000B68D2">
        <w:t>)</w:t>
      </w:r>
      <w:r w:rsidR="00520CC1" w:rsidRPr="000B68D2">
        <w:t>.</w:t>
      </w:r>
      <w:r w:rsidR="008208FF" w:rsidRPr="000B68D2">
        <w:t xml:space="preserve"> </w:t>
      </w:r>
      <w:r w:rsidR="00696C86" w:rsidRPr="000B68D2">
        <w:t>W</w:t>
      </w:r>
      <w:r w:rsidR="00D11978" w:rsidRPr="000B68D2">
        <w:t xml:space="preserve">e </w:t>
      </w:r>
      <w:r w:rsidR="00696C86" w:rsidRPr="000B68D2">
        <w:t xml:space="preserve">also </w:t>
      </w:r>
      <w:r w:rsidR="00D11978" w:rsidRPr="000B68D2">
        <w:t xml:space="preserve">did not include peatlands </w:t>
      </w:r>
      <w:r w:rsidR="00696C86" w:rsidRPr="000B68D2">
        <w:t xml:space="preserve">in the study </w:t>
      </w:r>
      <w:r w:rsidR="00D11978" w:rsidRPr="000B68D2">
        <w:t xml:space="preserve">as we </w:t>
      </w:r>
      <w:del w:id="14" w:author="Author">
        <w:r w:rsidR="00D11978" w:rsidRPr="000B68D2" w:rsidDel="00D969D7">
          <w:delText xml:space="preserve">were </w:delText>
        </w:r>
      </w:del>
      <w:r w:rsidR="00D11978" w:rsidRPr="000B68D2">
        <w:t xml:space="preserve">focused on agricultural lands. </w:t>
      </w:r>
      <w:r w:rsidR="00262179">
        <w:t>We</w:t>
      </w:r>
      <w:r w:rsidR="00D11978" w:rsidRPr="000B68D2">
        <w:t xml:space="preserve"> di</w:t>
      </w:r>
      <w:r w:rsidR="00E23D9D" w:rsidRPr="000B68D2">
        <w:t xml:space="preserve">d not </w:t>
      </w:r>
      <w:r w:rsidR="00D11978" w:rsidRPr="000B68D2">
        <w:t xml:space="preserve">report emissions in each study location </w:t>
      </w:r>
      <w:r w:rsidR="00262179">
        <w:t>as</w:t>
      </w:r>
      <w:r w:rsidR="00262179" w:rsidRPr="000B68D2">
        <w:t xml:space="preserve"> </w:t>
      </w:r>
      <w:r w:rsidR="00D11978" w:rsidRPr="000B68D2">
        <w:t xml:space="preserve">we </w:t>
      </w:r>
      <w:r w:rsidR="008F1EA5" w:rsidRPr="000B68D2">
        <w:t>used</w:t>
      </w:r>
      <w:r w:rsidR="00D11978" w:rsidRPr="000B68D2">
        <w:t xml:space="preserve"> sequestration data calculated by the original study</w:t>
      </w:r>
      <w:r w:rsidR="00E23D9D" w:rsidRPr="000B68D2">
        <w:t>.</w:t>
      </w:r>
    </w:p>
    <w:p w14:paraId="425A59DD" w14:textId="56AF21EE" w:rsidR="00FB662C" w:rsidRDefault="00FB662C" w:rsidP="009036E0">
      <w:pPr>
        <w:pStyle w:val="NormalWeb"/>
        <w:spacing w:before="0" w:beforeAutospacing="0" w:after="0" w:afterAutospacing="0" w:line="480" w:lineRule="auto"/>
        <w:ind w:firstLine="720"/>
        <w:rPr>
          <w:color w:val="0E101A"/>
        </w:rPr>
      </w:pPr>
      <w:r>
        <w:rPr>
          <w:color w:val="0E101A"/>
        </w:rPr>
        <w:t xml:space="preserve">Wetland water storage was estimated by the storage capacity </w:t>
      </w:r>
      <w:r w:rsidR="008F1EA5">
        <w:rPr>
          <w:color w:val="0E101A"/>
        </w:rPr>
        <w:t>(</w:t>
      </w:r>
      <w:r>
        <w:rPr>
          <w:color w:val="0E101A"/>
        </w:rPr>
        <w:t>m</w:t>
      </w:r>
      <w:r w:rsidRPr="00DE5A2A">
        <w:rPr>
          <w:color w:val="0E101A"/>
          <w:vertAlign w:val="superscript"/>
        </w:rPr>
        <w:t>3</w:t>
      </w:r>
      <w:r w:rsidR="008F1EA5">
        <w:rPr>
          <w:color w:val="0E101A"/>
        </w:rPr>
        <w:t xml:space="preserve">) </w:t>
      </w:r>
      <w:r>
        <w:rPr>
          <w:color w:val="0E101A"/>
        </w:rPr>
        <w:t xml:space="preserve">of water/ha. In some </w:t>
      </w:r>
      <w:r w:rsidR="000B68D2">
        <w:rPr>
          <w:color w:val="0E101A"/>
        </w:rPr>
        <w:t>studies,</w:t>
      </w:r>
      <w:r>
        <w:rPr>
          <w:color w:val="0E101A"/>
        </w:rPr>
        <w:t xml:space="preserve"> the total surface area was provided</w:t>
      </w:r>
      <w:r w:rsidR="00D16418">
        <w:rPr>
          <w:color w:val="0E101A"/>
        </w:rPr>
        <w:t>,</w:t>
      </w:r>
      <w:r>
        <w:rPr>
          <w:color w:val="0E101A"/>
        </w:rPr>
        <w:t xml:space="preserve"> and the volume was calculated from the area and average depth if </w:t>
      </w:r>
      <w:r w:rsidR="00BF3944">
        <w:rPr>
          <w:color w:val="0E101A"/>
        </w:rPr>
        <w:t xml:space="preserve">reported </w:t>
      </w:r>
      <w:r>
        <w:rPr>
          <w:color w:val="0E101A"/>
        </w:rPr>
        <w:t xml:space="preserve">in the paper. If a monetary value for water storage was not provided, then </w:t>
      </w:r>
      <w:r w:rsidR="00627B63">
        <w:rPr>
          <w:color w:val="0E101A"/>
        </w:rPr>
        <w:t xml:space="preserve">global averages reported </w:t>
      </w:r>
      <w:r>
        <w:rPr>
          <w:color w:val="0E101A"/>
        </w:rPr>
        <w:t>in De Groot et al. (2012) were used. </w:t>
      </w:r>
    </w:p>
    <w:p w14:paraId="1F3638F9" w14:textId="77777777" w:rsidR="00FB662C" w:rsidRDefault="00FB662C" w:rsidP="00DE5A2A">
      <w:pPr>
        <w:pStyle w:val="NormalWeb"/>
        <w:spacing w:before="0" w:beforeAutospacing="0" w:after="0" w:afterAutospacing="0" w:line="480" w:lineRule="auto"/>
        <w:ind w:firstLine="720"/>
        <w:rPr>
          <w:color w:val="0E101A"/>
        </w:rPr>
      </w:pPr>
      <w:r>
        <w:rPr>
          <w:color w:val="0E101A"/>
        </w:rPr>
        <w:t>Nitrogen filtration was predominantly reported in North America, or regions with similar economic and environmental conditions. As such, the ability of wetlands to filter nitrogen was estimated in kg N/ha of wetland, and the monetary value was estimated by averaging the values that had been provided and applying them to papers where an effect was provided but with no accompanying monetary estimate. </w:t>
      </w:r>
    </w:p>
    <w:p w14:paraId="3CBCEEB5" w14:textId="7F3488CA" w:rsidR="00FB662C" w:rsidRDefault="00C1486E" w:rsidP="00130859">
      <w:pPr>
        <w:pStyle w:val="NormalWeb"/>
        <w:spacing w:before="0" w:beforeAutospacing="0" w:after="0" w:afterAutospacing="0" w:line="480" w:lineRule="auto"/>
        <w:ind w:firstLine="720"/>
        <w:rPr>
          <w:color w:val="0E101A"/>
        </w:rPr>
      </w:pPr>
      <w:r>
        <w:rPr>
          <w:color w:val="0E101A"/>
        </w:rPr>
        <w:t>Provision</w:t>
      </w:r>
      <w:r w:rsidR="0081091D">
        <w:rPr>
          <w:color w:val="0E101A"/>
        </w:rPr>
        <w:t>ing</w:t>
      </w:r>
      <w:r w:rsidR="00FB662C">
        <w:rPr>
          <w:color w:val="0E101A"/>
        </w:rPr>
        <w:t xml:space="preserve"> services were valued by amalgamating services that included food, building materials, crafting materials, or firewood. Because of the considerable variation in the types of </w:t>
      </w:r>
      <w:r>
        <w:rPr>
          <w:color w:val="0E101A"/>
        </w:rPr>
        <w:t>provision</w:t>
      </w:r>
      <w:r w:rsidR="0081091D">
        <w:rPr>
          <w:color w:val="0E101A"/>
        </w:rPr>
        <w:t>ing</w:t>
      </w:r>
      <w:r w:rsidR="00FB662C">
        <w:rPr>
          <w:color w:val="0E101A"/>
        </w:rPr>
        <w:t xml:space="preserve"> goods and services, the overall value of each material was converted into monetary terms (2018 US$</w:t>
      </w:r>
      <w:r w:rsidR="00130859">
        <w:rPr>
          <w:color w:val="0E101A"/>
        </w:rPr>
        <w:t>/ha/year</w:t>
      </w:r>
      <w:r w:rsidR="00FB662C">
        <w:rPr>
          <w:color w:val="0E101A"/>
        </w:rPr>
        <w:t xml:space="preserve">). </w:t>
      </w:r>
      <w:r>
        <w:rPr>
          <w:color w:val="0E101A"/>
        </w:rPr>
        <w:t>Provision</w:t>
      </w:r>
      <w:r w:rsidR="0081091D">
        <w:rPr>
          <w:color w:val="0E101A"/>
        </w:rPr>
        <w:t>ing</w:t>
      </w:r>
      <w:r w:rsidR="009036E0">
        <w:rPr>
          <w:color w:val="0E101A"/>
        </w:rPr>
        <w:t xml:space="preserve"> wetland ecosystem service studies were conducted </w:t>
      </w:r>
      <w:r w:rsidR="00421F8F">
        <w:rPr>
          <w:color w:val="0E101A"/>
        </w:rPr>
        <w:t xml:space="preserve">mainly </w:t>
      </w:r>
      <w:r w:rsidR="009036E0">
        <w:rPr>
          <w:color w:val="0E101A"/>
        </w:rPr>
        <w:t>in developing countries</w:t>
      </w:r>
      <w:r w:rsidR="00421F8F">
        <w:rPr>
          <w:color w:val="0E101A"/>
        </w:rPr>
        <w:t xml:space="preserve"> (e.</w:t>
      </w:r>
      <w:r w:rsidR="005164C4">
        <w:rPr>
          <w:color w:val="0E101A"/>
        </w:rPr>
        <w:t>g.</w:t>
      </w:r>
      <w:r w:rsidR="00421F8F">
        <w:rPr>
          <w:color w:val="0E101A"/>
        </w:rPr>
        <w:t>, Africa; see Figure 1)</w:t>
      </w:r>
      <w:r w:rsidR="009036E0">
        <w:rPr>
          <w:color w:val="0E101A"/>
        </w:rPr>
        <w:t xml:space="preserve">, while </w:t>
      </w:r>
      <w:r w:rsidR="0081091D">
        <w:rPr>
          <w:color w:val="0E101A"/>
        </w:rPr>
        <w:t xml:space="preserve">regulating </w:t>
      </w:r>
      <w:r w:rsidR="009036E0">
        <w:rPr>
          <w:color w:val="0E101A"/>
        </w:rPr>
        <w:t xml:space="preserve">service studies were conducted </w:t>
      </w:r>
      <w:r w:rsidR="00421F8F">
        <w:rPr>
          <w:color w:val="0E101A"/>
        </w:rPr>
        <w:t xml:space="preserve">mainly </w:t>
      </w:r>
      <w:r w:rsidR="009036E0">
        <w:rPr>
          <w:color w:val="0E101A"/>
        </w:rPr>
        <w:t>in developed countries, particular</w:t>
      </w:r>
      <w:r w:rsidR="00421F8F">
        <w:rPr>
          <w:color w:val="0E101A"/>
        </w:rPr>
        <w:t>ly</w:t>
      </w:r>
      <w:r w:rsidR="009036E0">
        <w:rPr>
          <w:color w:val="0E101A"/>
        </w:rPr>
        <w:t xml:space="preserve"> North America</w:t>
      </w:r>
      <w:r w:rsidR="00421F8F">
        <w:rPr>
          <w:color w:val="0E101A"/>
        </w:rPr>
        <w:t xml:space="preserve"> (Figure 1)</w:t>
      </w:r>
      <w:r w:rsidR="009036E0">
        <w:rPr>
          <w:color w:val="0E101A"/>
        </w:rPr>
        <w:t xml:space="preserve">. </w:t>
      </w:r>
      <w:r w:rsidR="00D52D49">
        <w:rPr>
          <w:color w:val="0E101A"/>
        </w:rPr>
        <w:t xml:space="preserve">See </w:t>
      </w:r>
      <w:r w:rsidR="00FB662C">
        <w:rPr>
          <w:color w:val="0E101A"/>
        </w:rPr>
        <w:t xml:space="preserve">Table </w:t>
      </w:r>
      <w:r w:rsidR="008F71A3">
        <w:rPr>
          <w:color w:val="0E101A"/>
        </w:rPr>
        <w:t>A</w:t>
      </w:r>
      <w:r w:rsidR="002129BD">
        <w:rPr>
          <w:color w:val="0E101A"/>
        </w:rPr>
        <w:t>2</w:t>
      </w:r>
      <w:r w:rsidR="00C74766">
        <w:rPr>
          <w:color w:val="0E101A"/>
        </w:rPr>
        <w:t xml:space="preserve">, in </w:t>
      </w:r>
      <w:r w:rsidR="00064DFA">
        <w:rPr>
          <w:color w:val="0E101A"/>
        </w:rPr>
        <w:t>A</w:t>
      </w:r>
      <w:r w:rsidR="00C74766">
        <w:rPr>
          <w:color w:val="0E101A"/>
        </w:rPr>
        <w:t xml:space="preserve">ppendix, </w:t>
      </w:r>
      <w:r w:rsidR="00D52D49">
        <w:rPr>
          <w:color w:val="0E101A"/>
        </w:rPr>
        <w:t>for a list of</w:t>
      </w:r>
      <w:r w:rsidR="00FB662C">
        <w:rPr>
          <w:color w:val="0E101A"/>
        </w:rPr>
        <w:t xml:space="preserve"> the primary studies used in this study</w:t>
      </w:r>
      <w:r w:rsidR="009036E0">
        <w:rPr>
          <w:color w:val="0E101A"/>
        </w:rPr>
        <w:t>.</w:t>
      </w:r>
    </w:p>
    <w:p w14:paraId="4F64E4A2" w14:textId="49630466" w:rsidR="00CC4C62" w:rsidRDefault="00CC4C62" w:rsidP="00CC4C62">
      <w:pPr>
        <w:rPr>
          <w:b/>
        </w:rPr>
      </w:pPr>
    </w:p>
    <w:p w14:paraId="76AC9578" w14:textId="1475C75A" w:rsidR="009036E0" w:rsidRDefault="009036E0" w:rsidP="00CC4C62">
      <w:pPr>
        <w:rPr>
          <w:b/>
        </w:rPr>
      </w:pPr>
    </w:p>
    <w:p w14:paraId="043D97DC" w14:textId="343ECF35" w:rsidR="00DA400C" w:rsidRDefault="00DA400C" w:rsidP="00CC4C62">
      <w:pPr>
        <w:rPr>
          <w:sz w:val="22"/>
          <w:szCs w:val="22"/>
        </w:rPr>
      </w:pPr>
    </w:p>
    <w:p w14:paraId="354E8477" w14:textId="605BD8E6" w:rsidR="0002021D" w:rsidRDefault="003719F0" w:rsidP="00556695">
      <w:pPr>
        <w:spacing w:after="240"/>
        <w:rPr>
          <w:b/>
        </w:rPr>
      </w:pPr>
      <w:r>
        <w:rPr>
          <w:noProof/>
          <w:lang w:val="en-CA" w:eastAsia="en-CA"/>
        </w:rPr>
        <w:lastRenderedPageBreak/>
        <w:drawing>
          <wp:anchor distT="0" distB="0" distL="114300" distR="114300" simplePos="0" relativeHeight="251658240" behindDoc="0" locked="0" layoutInCell="1" allowOverlap="1" wp14:anchorId="30ABA1E7" wp14:editId="4ACCE2D1">
            <wp:simplePos x="0" y="0"/>
            <wp:positionH relativeFrom="column">
              <wp:posOffset>19050</wp:posOffset>
            </wp:positionH>
            <wp:positionV relativeFrom="paragraph">
              <wp:posOffset>20320</wp:posOffset>
            </wp:positionV>
            <wp:extent cx="5943600" cy="3511550"/>
            <wp:effectExtent l="0" t="0" r="0" b="0"/>
            <wp:wrapSquare wrapText="bothSides"/>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511550"/>
                    </a:xfrm>
                    <a:prstGeom prst="rect">
                      <a:avLst/>
                    </a:prstGeom>
                    <a:noFill/>
                    <a:ln>
                      <a:noFill/>
                    </a:ln>
                  </pic:spPr>
                </pic:pic>
              </a:graphicData>
            </a:graphic>
          </wp:anchor>
        </w:drawing>
      </w:r>
      <w:r w:rsidR="0002021D">
        <w:rPr>
          <w:b/>
        </w:rPr>
        <w:t>Fig</w:t>
      </w:r>
      <w:r w:rsidR="00262179">
        <w:rPr>
          <w:b/>
        </w:rPr>
        <w:t>ure</w:t>
      </w:r>
      <w:r w:rsidR="0002021D">
        <w:rPr>
          <w:b/>
        </w:rPr>
        <w:t xml:space="preserve"> 1 Location of study sites for meta-analysis of provisioning and regulating wetland ecosystem services</w:t>
      </w:r>
      <w:r w:rsidR="0002021D" w:rsidRPr="00556695">
        <w:rPr>
          <w:b/>
        </w:rPr>
        <w:t xml:space="preserve"> </w:t>
      </w:r>
      <w:r w:rsidR="0002021D">
        <w:rPr>
          <w:b/>
        </w:rPr>
        <w:t>values</w:t>
      </w:r>
      <w:r w:rsidR="00556695">
        <w:rPr>
          <w:b/>
        </w:rPr>
        <w:t xml:space="preserve"> (d</w:t>
      </w:r>
      <w:r w:rsidR="0002021D" w:rsidRPr="00556695">
        <w:rPr>
          <w:b/>
        </w:rPr>
        <w:t>ark and light grey triangles show study sites for regulating and provisioning ecosystem services, respectively</w:t>
      </w:r>
      <w:r w:rsidR="00556695" w:rsidRPr="00556695">
        <w:rPr>
          <w:b/>
        </w:rPr>
        <w:t>)</w:t>
      </w:r>
      <w:r w:rsidR="0002021D" w:rsidRPr="00556695">
        <w:rPr>
          <w:b/>
        </w:rPr>
        <w:t>.</w:t>
      </w:r>
    </w:p>
    <w:p w14:paraId="1AA703CD" w14:textId="3ECBDE24" w:rsidR="00CF11D6" w:rsidRDefault="00CF11D6" w:rsidP="00AE4002">
      <w:pPr>
        <w:spacing w:after="240"/>
        <w:rPr>
          <w:sz w:val="22"/>
          <w:szCs w:val="22"/>
        </w:rPr>
      </w:pPr>
    </w:p>
    <w:p w14:paraId="705806E1" w14:textId="198F18FC" w:rsidR="009B1B57" w:rsidRPr="00800C27" w:rsidRDefault="007F3033" w:rsidP="00800C27">
      <w:pPr>
        <w:spacing w:line="480" w:lineRule="auto"/>
        <w:rPr>
          <w:b/>
        </w:rPr>
      </w:pPr>
      <w:r w:rsidRPr="00941A0F">
        <w:rPr>
          <w:b/>
        </w:rPr>
        <w:t>2.2</w:t>
      </w:r>
      <w:r w:rsidR="008D74C3" w:rsidRPr="00941A0F">
        <w:rPr>
          <w:b/>
        </w:rPr>
        <w:t>. Empirical</w:t>
      </w:r>
      <w:r w:rsidRPr="00941A0F">
        <w:rPr>
          <w:b/>
        </w:rPr>
        <w:t xml:space="preserve"> Model</w:t>
      </w:r>
      <w:r w:rsidR="00EF16B1">
        <w:t xml:space="preserve"> </w:t>
      </w:r>
    </w:p>
    <w:p w14:paraId="0ACF61D1" w14:textId="1AAE4AE4" w:rsidR="00AB047A" w:rsidRDefault="007F3033" w:rsidP="00BE52B1">
      <w:pPr>
        <w:spacing w:line="480" w:lineRule="auto"/>
        <w:ind w:firstLine="720"/>
      </w:pPr>
      <w:r w:rsidRPr="00BE52B1">
        <w:t>Meta-regression involves the application of regression analysis to a pool of comparable empirical estimates (</w:t>
      </w:r>
      <w:r w:rsidR="00EF16B1" w:rsidRPr="00BE52B1">
        <w:t>Nelson and Kennedy 2009</w:t>
      </w:r>
      <w:r w:rsidR="005D711D" w:rsidRPr="00BE52B1">
        <w:t xml:space="preserve">; </w:t>
      </w:r>
      <w:r w:rsidR="00EF16B1" w:rsidRPr="00BE52B1">
        <w:t>Richardson et al. 2015</w:t>
      </w:r>
      <w:r w:rsidRPr="00BE52B1">
        <w:t xml:space="preserve">). </w:t>
      </w:r>
      <w:r w:rsidR="002B4B63" w:rsidRPr="00BE52B1">
        <w:t xml:space="preserve">We </w:t>
      </w:r>
      <w:r w:rsidRPr="00BE52B1">
        <w:t>regress</w:t>
      </w:r>
      <w:r w:rsidR="005164C4">
        <w:t>ed</w:t>
      </w:r>
      <w:r w:rsidR="002B4B63" w:rsidRPr="00BE52B1">
        <w:t xml:space="preserve"> </w:t>
      </w:r>
      <w:r w:rsidR="00800C27" w:rsidRPr="00BE52B1">
        <w:t xml:space="preserve">the </w:t>
      </w:r>
      <w:r w:rsidRPr="00BE52B1">
        <w:t xml:space="preserve">wetland values </w:t>
      </w:r>
      <w:r w:rsidR="00A51E15" w:rsidRPr="00BE52B1">
        <w:t>(US$</w:t>
      </w:r>
      <w:r w:rsidR="00BE52B1">
        <w:t>2018</w:t>
      </w:r>
      <w:r w:rsidR="008C4840" w:rsidRPr="00BE52B1">
        <w:t>/</w:t>
      </w:r>
      <w:r w:rsidR="008C4840" w:rsidRPr="00207CCE">
        <w:t>ha</w:t>
      </w:r>
      <w:r w:rsidR="00BE52B1" w:rsidRPr="00207CCE">
        <w:t>/year</w:t>
      </w:r>
      <w:r w:rsidR="00A51E15" w:rsidRPr="00207CCE">
        <w:t xml:space="preserve">) </w:t>
      </w:r>
      <w:r w:rsidR="006E148F" w:rsidRPr="00207CCE">
        <w:t xml:space="preserve">extracted from </w:t>
      </w:r>
      <w:r w:rsidR="00D16418">
        <w:t>our</w:t>
      </w:r>
      <w:r w:rsidR="006E148F" w:rsidRPr="00207CCE">
        <w:t xml:space="preserve"> systematic </w:t>
      </w:r>
      <w:r w:rsidR="007D1A5C" w:rsidRPr="00207CCE">
        <w:t xml:space="preserve">literature </w:t>
      </w:r>
      <w:r w:rsidR="006E148F" w:rsidRPr="00207CCE">
        <w:t>review</w:t>
      </w:r>
      <w:r w:rsidR="00B61159" w:rsidRPr="00207CCE">
        <w:t xml:space="preserve"> </w:t>
      </w:r>
      <w:r w:rsidR="004D657D" w:rsidRPr="00207CCE">
        <w:t xml:space="preserve">on </w:t>
      </w:r>
      <w:r w:rsidR="00B61159" w:rsidRPr="00207CCE">
        <w:t xml:space="preserve">a vector of covariates </w:t>
      </w:r>
      <w:r w:rsidR="00D32093" w:rsidRPr="00207CCE">
        <w:t xml:space="preserve">representing </w:t>
      </w:r>
      <w:r w:rsidR="0072113D" w:rsidRPr="00207CCE">
        <w:t xml:space="preserve">national wetland policies, economic indicators, biodiversity </w:t>
      </w:r>
      <w:r w:rsidR="00D70693" w:rsidRPr="00207CCE">
        <w:t xml:space="preserve">richness </w:t>
      </w:r>
      <w:r w:rsidR="0072113D" w:rsidRPr="00207CCE">
        <w:t>indicators, and study characteristics</w:t>
      </w:r>
      <w:r w:rsidR="001D4C3D" w:rsidRPr="00207CCE">
        <w:t xml:space="preserve">. </w:t>
      </w:r>
      <w:r w:rsidR="00E94DAD">
        <w:t xml:space="preserve">The values </w:t>
      </w:r>
      <w:r w:rsidR="009E3E38">
        <w:t xml:space="preserve">included </w:t>
      </w:r>
      <w:r w:rsidR="00E94DAD">
        <w:t>are</w:t>
      </w:r>
      <w:r w:rsidR="009E3E38">
        <w:t xml:space="preserve"> categorized as</w:t>
      </w:r>
      <w:r w:rsidR="00E94DAD">
        <w:t xml:space="preserve"> provisioning and regulating wetland values. We did not include cultural and supporting wetland ecosystem values because we could not find enough data on them in our literature search to allow for model estimation. </w:t>
      </w:r>
    </w:p>
    <w:p w14:paraId="6C413783" w14:textId="4873DE3A" w:rsidR="00091045" w:rsidRDefault="000748BD" w:rsidP="00BE52B1">
      <w:pPr>
        <w:spacing w:line="480" w:lineRule="auto"/>
        <w:ind w:firstLine="720"/>
      </w:pPr>
      <w:r>
        <w:t xml:space="preserve">We </w:t>
      </w:r>
      <w:r w:rsidR="00091045">
        <w:t xml:space="preserve">compared </w:t>
      </w:r>
      <w:r>
        <w:t xml:space="preserve">log-log </w:t>
      </w:r>
      <w:r w:rsidR="00091045">
        <w:t xml:space="preserve">and log-linear </w:t>
      </w:r>
      <w:r>
        <w:t>functional form</w:t>
      </w:r>
      <w:r w:rsidR="00091045">
        <w:t xml:space="preserve">s to estimate our meta-regression model. For the log-log, we </w:t>
      </w:r>
      <w:r>
        <w:t xml:space="preserve">took the logarithms of the dependent variable and continuous </w:t>
      </w:r>
      <w:r w:rsidR="00064DFA">
        <w:lastRenderedPageBreak/>
        <w:t xml:space="preserve">explanatory </w:t>
      </w:r>
      <w:r>
        <w:t xml:space="preserve">variables to improve model fit and </w:t>
      </w:r>
      <w:r w:rsidR="00BF3944">
        <w:t xml:space="preserve">reduce </w:t>
      </w:r>
      <w:r>
        <w:t>heteroscedasticity (Brander et al. 2013)</w:t>
      </w:r>
      <w:r w:rsidR="00091045">
        <w:t xml:space="preserve">; we took only the logarithm of the dependent variable in the log-linear functional form. In the case of the </w:t>
      </w:r>
      <w:r w:rsidR="00DB38D3">
        <w:t>log-log functional form</w:t>
      </w:r>
      <w:r w:rsidR="00327FF2">
        <w:t>,</w:t>
      </w:r>
      <w:r w:rsidR="00DB38D3">
        <w:t xml:space="preserve"> the coefficients of </w:t>
      </w:r>
      <w:r w:rsidR="00064DFA">
        <w:t xml:space="preserve">explanatory </w:t>
      </w:r>
      <w:r w:rsidR="009C7415">
        <w:t>variables are interpreted as elasticities, which show that for</w:t>
      </w:r>
      <w:r w:rsidR="00327FF2">
        <w:t xml:space="preserve"> continuous </w:t>
      </w:r>
      <w:r w:rsidR="00064DFA">
        <w:t xml:space="preserve">explanatory </w:t>
      </w:r>
      <w:r w:rsidR="00327FF2">
        <w:t xml:space="preserve">variables a </w:t>
      </w:r>
      <w:r w:rsidR="00E66197">
        <w:t xml:space="preserve">1% </w:t>
      </w:r>
      <w:r w:rsidR="00327FF2">
        <w:t>change</w:t>
      </w:r>
      <w:r w:rsidR="00E66197">
        <w:t xml:space="preserve"> in the variable </w:t>
      </w:r>
      <w:r w:rsidR="00AE15E7">
        <w:t xml:space="preserve">will result in </w:t>
      </w:r>
      <w:r w:rsidR="00327FF2">
        <w:t xml:space="preserve">more than a 1% change in the </w:t>
      </w:r>
      <w:r w:rsidR="00AE15E7">
        <w:t>dependent variable</w:t>
      </w:r>
      <w:r w:rsidR="00327FF2">
        <w:t xml:space="preserve"> (for elastic effect) or less than</w:t>
      </w:r>
      <w:r w:rsidR="00064DFA">
        <w:t xml:space="preserve"> a</w:t>
      </w:r>
      <w:r w:rsidR="00327FF2">
        <w:t xml:space="preserve"> 1% change in the dependent variable (for inelastic effect)</w:t>
      </w:r>
      <w:r w:rsidR="00091045">
        <w:t xml:space="preserve">; the coefficients in the case of log-linear function form represent a unit change in the dependent variable for a percentage change in the independent variables. </w:t>
      </w:r>
      <w:r w:rsidR="00327FF2">
        <w:t>W</w:t>
      </w:r>
      <w:r w:rsidR="00862EBD">
        <w:t>he</w:t>
      </w:r>
      <w:r w:rsidR="00064DFA">
        <w:t>n</w:t>
      </w:r>
      <w:r w:rsidR="00862EBD">
        <w:t xml:space="preserve"> the regressor is a </w:t>
      </w:r>
      <w:r w:rsidR="00AB047A">
        <w:t xml:space="preserve">binary variable, the effect is compared to its reference group. </w:t>
      </w:r>
    </w:p>
    <w:p w14:paraId="4388FA35" w14:textId="65ACF6E3" w:rsidR="005C39EE" w:rsidRPr="00BE52B1" w:rsidRDefault="00C42C80" w:rsidP="00BE52B1">
      <w:pPr>
        <w:spacing w:line="480" w:lineRule="auto"/>
        <w:ind w:firstLine="720"/>
      </w:pPr>
      <w:r>
        <w:t>S</w:t>
      </w:r>
      <w:r w:rsidR="00513ECC">
        <w:t xml:space="preserve">ince multiple observations were reported for some of the </w:t>
      </w:r>
      <w:r w:rsidR="000B68D2">
        <w:t>studies,</w:t>
      </w:r>
      <w:r w:rsidR="00513ECC">
        <w:t xml:space="preserve"> we </w:t>
      </w:r>
      <w:r w:rsidR="005164C4">
        <w:t xml:space="preserve">initially developed </w:t>
      </w:r>
      <w:r w:rsidR="00513ECC">
        <w:t>a mixed</w:t>
      </w:r>
      <w:r w:rsidR="005164C4">
        <w:t xml:space="preserve"> effects</w:t>
      </w:r>
      <w:r w:rsidR="00513ECC">
        <w:t xml:space="preserve"> model</w:t>
      </w:r>
      <w:r w:rsidR="00091045">
        <w:t xml:space="preserve"> to explain variation in wetland values</w:t>
      </w:r>
      <w:r w:rsidR="00513ECC">
        <w:t xml:space="preserve">. </w:t>
      </w:r>
      <w:r w:rsidR="004E3216" w:rsidRPr="00BE52B1">
        <w:t xml:space="preserve">A general specification of </w:t>
      </w:r>
      <w:r w:rsidR="009E2916">
        <w:t>a</w:t>
      </w:r>
      <w:r w:rsidR="004E3216" w:rsidRPr="00BE52B1">
        <w:t xml:space="preserve"> </w:t>
      </w:r>
      <w:r w:rsidR="009F08E7">
        <w:t>mixed effect</w:t>
      </w:r>
      <w:r w:rsidR="005164C4">
        <w:t>s</w:t>
      </w:r>
      <w:r w:rsidR="009F08E7">
        <w:t xml:space="preserve"> </w:t>
      </w:r>
      <w:r w:rsidR="0015729D">
        <w:t>model</w:t>
      </w:r>
      <w:r w:rsidR="009223B5">
        <w:t xml:space="preserve"> (with study</w:t>
      </w:r>
      <w:r w:rsidR="009E3E38">
        <w:t xml:space="preserve"> included</w:t>
      </w:r>
      <w:r w:rsidR="009223B5">
        <w:t xml:space="preserve"> as a random effect)</w:t>
      </w:r>
      <w:r w:rsidR="0015729D">
        <w:t xml:space="preserve"> </w:t>
      </w:r>
      <w:r w:rsidR="009E2916">
        <w:t>is given in equation 1</w:t>
      </w:r>
      <w:r w:rsidR="005164C4">
        <w:t>:</w:t>
      </w:r>
      <w:r w:rsidR="009E2916">
        <w:t xml:space="preserve"> </w:t>
      </w:r>
    </w:p>
    <w:p w14:paraId="78F3ADE0" w14:textId="43AAFD55" w:rsidR="00D93B21" w:rsidRPr="00BE52B1" w:rsidRDefault="001F6D90" w:rsidP="00BE52B1">
      <w:pPr>
        <w:spacing w:line="480" w:lineRule="auto"/>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m:rPr>
              <m:sty m:val="bi"/>
            </m:rPr>
            <w:rPr>
              <w:rFonts w:ascii="Cambria Math" w:hAnsi="Cambria Math"/>
            </w:rPr>
            <m:t>Xβ</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 xml:space="preserve">                                                                                                                        </m:t>
          </m:r>
          <m:d>
            <m:dPr>
              <m:ctrlPr>
                <w:rPr>
                  <w:rFonts w:ascii="Cambria Math" w:hAnsi="Cambria Math"/>
                  <w:i/>
                </w:rPr>
              </m:ctrlPr>
            </m:dPr>
            <m:e>
              <m:r>
                <w:rPr>
                  <w:rFonts w:ascii="Cambria Math" w:hAnsi="Cambria Math"/>
                </w:rPr>
                <m:t>1</m:t>
              </m:r>
            </m:e>
          </m:d>
        </m:oMath>
      </m:oMathPara>
    </w:p>
    <w:p w14:paraId="633B0C23" w14:textId="41C2BAD2" w:rsidR="00CA2AC1" w:rsidRDefault="007F3033" w:rsidP="009E2916">
      <w:pPr>
        <w:pStyle w:val="NoSpacing"/>
        <w:rPr>
          <w:rFonts w:eastAsiaTheme="minorEastAsia"/>
        </w:rPr>
      </w:pPr>
      <w:r w:rsidRPr="00BE52B1">
        <w:rPr>
          <w:rFonts w:eastAsiaTheme="minorEastAsia"/>
        </w:rPr>
        <w:t>where:</w:t>
      </w:r>
    </w:p>
    <w:p w14:paraId="6685DE0F" w14:textId="6124A341" w:rsidR="00BD5F7C" w:rsidRDefault="00BD5F7C" w:rsidP="009E2916">
      <w:pPr>
        <w:pStyle w:val="NoSpacing"/>
        <w:rPr>
          <w:rFonts w:eastAsiaTheme="minorEastAsia"/>
        </w:rPr>
      </w:pPr>
      <w:proofErr w:type="spellStart"/>
      <w:r>
        <w:rPr>
          <w:rFonts w:eastAsiaTheme="minorEastAsia"/>
        </w:rPr>
        <w:t>i</w:t>
      </w:r>
      <w:proofErr w:type="spellEnd"/>
      <w:r>
        <w:rPr>
          <w:rFonts w:eastAsiaTheme="minorEastAsia"/>
        </w:rPr>
        <w:t xml:space="preserve"> = subscript </w:t>
      </w:r>
      <w:proofErr w:type="spellStart"/>
      <w:r>
        <w:rPr>
          <w:rFonts w:eastAsiaTheme="minorEastAsia"/>
        </w:rPr>
        <w:t>i</w:t>
      </w:r>
      <w:proofErr w:type="spellEnd"/>
      <w:r>
        <w:rPr>
          <w:rFonts w:eastAsiaTheme="minorEastAsia"/>
        </w:rPr>
        <w:t xml:space="preserve"> represents the i</w:t>
      </w:r>
      <w:r w:rsidRPr="00AC6401">
        <w:rPr>
          <w:rFonts w:eastAsiaTheme="minorEastAsia"/>
          <w:vertAlign w:val="superscript"/>
        </w:rPr>
        <w:t>th</w:t>
      </w:r>
      <w:r>
        <w:rPr>
          <w:rFonts w:eastAsiaTheme="minorEastAsia"/>
        </w:rPr>
        <w:t xml:space="preserve"> observation.</w:t>
      </w:r>
    </w:p>
    <w:p w14:paraId="37FC72CB" w14:textId="0EFE86B3" w:rsidR="00BD5F7C" w:rsidRDefault="00BD5F7C" w:rsidP="009E2916">
      <w:pPr>
        <w:pStyle w:val="NoSpacing"/>
        <w:rPr>
          <w:rFonts w:eastAsiaTheme="minorEastAsia"/>
        </w:rPr>
      </w:pPr>
      <w:r>
        <w:rPr>
          <w:rFonts w:eastAsiaTheme="minorEastAsia"/>
        </w:rPr>
        <w:t xml:space="preserve">j = subscript j represents the </w:t>
      </w:r>
      <w:proofErr w:type="spellStart"/>
      <w:r>
        <w:rPr>
          <w:rFonts w:eastAsiaTheme="minorEastAsia"/>
        </w:rPr>
        <w:t>j</w:t>
      </w:r>
      <w:r w:rsidRPr="00AC6401">
        <w:rPr>
          <w:rFonts w:eastAsiaTheme="minorEastAsia"/>
          <w:vertAlign w:val="superscript"/>
        </w:rPr>
        <w:t>th</w:t>
      </w:r>
      <w:proofErr w:type="spellEnd"/>
      <w:r>
        <w:rPr>
          <w:rFonts w:eastAsiaTheme="minorEastAsia"/>
        </w:rPr>
        <w:t xml:space="preserve"> study.</w:t>
      </w:r>
    </w:p>
    <w:p w14:paraId="54B2F8D8" w14:textId="77777777" w:rsidR="009E2916" w:rsidRDefault="001F6D90" w:rsidP="009E2916">
      <w:pPr>
        <w:pStyle w:val="NoSpacing"/>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B03A26" w:rsidRPr="00BE52B1">
        <w:rPr>
          <w:rFonts w:eastAsiaTheme="minorEastAsia"/>
        </w:rPr>
        <w:t xml:space="preserve"> </w:t>
      </w:r>
      <w:r w:rsidR="00BD5F7C">
        <w:rPr>
          <w:rFonts w:eastAsiaTheme="minorEastAsia"/>
        </w:rPr>
        <w:t>=</w:t>
      </w:r>
      <w:r w:rsidR="00B03A26" w:rsidRPr="00BE52B1">
        <w:rPr>
          <w:rFonts w:eastAsiaTheme="minorEastAsia"/>
        </w:rPr>
        <w:t xml:space="preserve"> </w:t>
      </w:r>
      <w:r w:rsidR="00B71782" w:rsidRPr="00BE52B1">
        <w:rPr>
          <w:rFonts w:eastAsiaTheme="minorEastAsia"/>
        </w:rPr>
        <w:t>dependent variable</w:t>
      </w:r>
      <w:r w:rsidR="001E1274" w:rsidRPr="00BE52B1">
        <w:rPr>
          <w:rFonts w:eastAsiaTheme="minorEastAsia"/>
        </w:rPr>
        <w:t xml:space="preserve"> repres</w:t>
      </w:r>
      <w:r w:rsidR="00D56A4E">
        <w:rPr>
          <w:rFonts w:eastAsiaTheme="minorEastAsia"/>
        </w:rPr>
        <w:t>e</w:t>
      </w:r>
      <w:r w:rsidR="001E1274" w:rsidRPr="00BE52B1">
        <w:rPr>
          <w:rFonts w:eastAsiaTheme="minorEastAsia"/>
        </w:rPr>
        <w:t>nting</w:t>
      </w:r>
      <w:r w:rsidR="00B71782" w:rsidRPr="00941A0F">
        <w:rPr>
          <w:rFonts w:eastAsiaTheme="minorEastAsia"/>
        </w:rPr>
        <w:t xml:space="preserve"> the </w:t>
      </w:r>
      <w:r w:rsidR="002B4B63">
        <w:rPr>
          <w:rFonts w:eastAsiaTheme="minorEastAsia"/>
        </w:rPr>
        <w:t xml:space="preserve">logarithm of the </w:t>
      </w:r>
      <w:r w:rsidR="00B03A26" w:rsidRPr="00941A0F">
        <w:rPr>
          <w:rFonts w:eastAsiaTheme="minorEastAsia"/>
        </w:rPr>
        <w:t xml:space="preserve">value of wetland </w:t>
      </w:r>
      <w:r w:rsidR="00E4214C">
        <w:rPr>
          <w:rFonts w:eastAsiaTheme="minorEastAsia"/>
        </w:rPr>
        <w:t>ecosystem</w:t>
      </w:r>
      <w:r w:rsidR="00E4214C" w:rsidRPr="00941A0F">
        <w:rPr>
          <w:rFonts w:eastAsiaTheme="minorEastAsia"/>
        </w:rPr>
        <w:t xml:space="preserve"> </w:t>
      </w:r>
      <w:r w:rsidR="00B03A26" w:rsidRPr="00941A0F">
        <w:rPr>
          <w:rFonts w:eastAsiaTheme="minorEastAsia"/>
        </w:rPr>
        <w:t>service</w:t>
      </w:r>
      <w:r w:rsidR="00831895">
        <w:rPr>
          <w:rFonts w:eastAsiaTheme="minorEastAsia"/>
        </w:rPr>
        <w:t xml:space="preserve"> </w:t>
      </w:r>
      <w:r w:rsidR="009E2916">
        <w:rPr>
          <w:rFonts w:eastAsiaTheme="minorEastAsia"/>
        </w:rPr>
        <w:t xml:space="preserve">    </w:t>
      </w:r>
    </w:p>
    <w:p w14:paraId="0811AD67" w14:textId="6FCFA040" w:rsidR="00CA2AC1" w:rsidRPr="00CA2AC1" w:rsidRDefault="009E2916" w:rsidP="009E2916">
      <w:pPr>
        <w:pStyle w:val="NoSpacing"/>
        <w:rPr>
          <w:rFonts w:eastAsiaTheme="minorEastAsia"/>
        </w:rPr>
      </w:pPr>
      <w:r>
        <w:rPr>
          <w:rFonts w:eastAsiaTheme="minorEastAsia"/>
        </w:rPr>
        <w:t xml:space="preserve"> </w:t>
      </w:r>
      <w:r>
        <w:rPr>
          <w:rFonts w:eastAsiaTheme="minorEastAsia"/>
        </w:rPr>
        <w:tab/>
      </w:r>
      <w:r w:rsidR="009517C9">
        <w:rPr>
          <w:rFonts w:eastAsiaTheme="minorEastAsia"/>
        </w:rPr>
        <w:t>(</w:t>
      </w:r>
      <w:r w:rsidR="00B03A26" w:rsidRPr="00941A0F">
        <w:rPr>
          <w:rFonts w:eastAsiaTheme="minorEastAsia"/>
        </w:rPr>
        <w:t>US$</w:t>
      </w:r>
      <w:r w:rsidR="002C4741">
        <w:rPr>
          <w:rFonts w:eastAsiaTheme="minorEastAsia"/>
        </w:rPr>
        <w:t>/ha</w:t>
      </w:r>
      <w:r w:rsidR="00384111">
        <w:rPr>
          <w:rFonts w:eastAsiaTheme="minorEastAsia"/>
        </w:rPr>
        <w:t>/year</w:t>
      </w:r>
      <w:r w:rsidR="00B03A26" w:rsidRPr="00941A0F">
        <w:rPr>
          <w:rFonts w:eastAsiaTheme="minorEastAsia"/>
        </w:rPr>
        <w:t>)</w:t>
      </w:r>
      <w:r w:rsidR="00BD5F7C">
        <w:rPr>
          <w:rFonts w:eastAsiaTheme="minorEastAsia"/>
        </w:rPr>
        <w:t>.</w:t>
      </w:r>
    </w:p>
    <w:p w14:paraId="35B9D681" w14:textId="774179A8" w:rsidR="00D56A4E" w:rsidRDefault="009517C9" w:rsidP="009E2916">
      <w:pPr>
        <w:pStyle w:val="NoSpacing"/>
        <w:rPr>
          <w:rFonts w:eastAsiaTheme="minorEastAsia"/>
        </w:rPr>
      </w:pPr>
      <m:oMath>
        <m:r>
          <m:rPr>
            <m:sty m:val="bi"/>
          </m:rPr>
          <w:rPr>
            <w:rFonts w:ascii="Cambria Math" w:hAnsi="Cambria Math"/>
          </w:rPr>
          <m:t>X</m:t>
        </m:r>
      </m:oMath>
      <w:r>
        <w:rPr>
          <w:rFonts w:eastAsiaTheme="minorEastAsia"/>
          <w:b/>
        </w:rPr>
        <w:t xml:space="preserve"> </w:t>
      </w:r>
      <w:r w:rsidR="00BD5F7C">
        <w:rPr>
          <w:rFonts w:eastAsiaTheme="minorEastAsia"/>
          <w:bCs/>
        </w:rPr>
        <w:t>=</w:t>
      </w:r>
      <w:r>
        <w:rPr>
          <w:rFonts w:eastAsiaTheme="minorEastAsia"/>
          <w:bCs/>
        </w:rPr>
        <w:t xml:space="preserve"> vector of independent variables</w:t>
      </w:r>
      <w:r w:rsidR="00D56A4E">
        <w:rPr>
          <w:rFonts w:eastAsiaTheme="minorEastAsia"/>
          <w:bCs/>
        </w:rPr>
        <w:t xml:space="preserve"> (</w:t>
      </w:r>
      <w:r>
        <w:rPr>
          <w:rFonts w:eastAsiaTheme="minorEastAsia"/>
          <w:bCs/>
        </w:rPr>
        <w:t xml:space="preserve">including </w:t>
      </w:r>
      <w:r w:rsidR="00B03A26" w:rsidRPr="00941A0F">
        <w:rPr>
          <w:rFonts w:eastAsiaTheme="minorEastAsia"/>
        </w:rPr>
        <w:t>wetland policy variables</w:t>
      </w:r>
      <w:r w:rsidR="00B71782" w:rsidRPr="00941A0F">
        <w:rPr>
          <w:rFonts w:eastAsiaTheme="minorEastAsia"/>
        </w:rPr>
        <w:t xml:space="preserve">, </w:t>
      </w:r>
      <w:r w:rsidR="00594FFD">
        <w:rPr>
          <w:rFonts w:eastAsiaTheme="minorEastAsia"/>
        </w:rPr>
        <w:t xml:space="preserve">human </w:t>
      </w:r>
      <w:r w:rsidR="00B71782" w:rsidRPr="00941A0F">
        <w:rPr>
          <w:rFonts w:eastAsiaTheme="minorEastAsia"/>
        </w:rPr>
        <w:t xml:space="preserve">population </w:t>
      </w:r>
    </w:p>
    <w:p w14:paraId="6A33AE4A" w14:textId="07116E65" w:rsidR="00CA2AC1" w:rsidRDefault="00B71782" w:rsidP="009E2916">
      <w:pPr>
        <w:pStyle w:val="NoSpacing"/>
        <w:ind w:firstLine="720"/>
        <w:rPr>
          <w:rFonts w:eastAsiaTheme="minorEastAsia"/>
        </w:rPr>
      </w:pPr>
      <w:r w:rsidRPr="00941A0F">
        <w:rPr>
          <w:rFonts w:eastAsiaTheme="minorEastAsia"/>
        </w:rPr>
        <w:t>and economic indicators</w:t>
      </w:r>
      <w:r w:rsidR="00D56A4E">
        <w:rPr>
          <w:rFonts w:eastAsiaTheme="minorEastAsia"/>
        </w:rPr>
        <w:t>, and</w:t>
      </w:r>
      <w:r w:rsidR="00D70693" w:rsidRPr="00941A0F">
        <w:rPr>
          <w:rFonts w:eastAsiaTheme="minorEastAsia"/>
        </w:rPr>
        <w:t xml:space="preserve"> </w:t>
      </w:r>
      <w:r w:rsidR="00D70693">
        <w:rPr>
          <w:rFonts w:eastAsiaTheme="minorEastAsia"/>
        </w:rPr>
        <w:t>biodiversity richness</w:t>
      </w:r>
      <w:r w:rsidR="00D70693" w:rsidRPr="00941A0F">
        <w:rPr>
          <w:rFonts w:eastAsiaTheme="minorEastAsia"/>
        </w:rPr>
        <w:t xml:space="preserve"> indicators</w:t>
      </w:r>
      <w:r w:rsidR="00D56A4E">
        <w:rPr>
          <w:rFonts w:eastAsiaTheme="minorEastAsia"/>
        </w:rPr>
        <w:t>) and a constant term</w:t>
      </w:r>
      <w:r w:rsidR="009E2916">
        <w:rPr>
          <w:rFonts w:eastAsiaTheme="minorEastAsia"/>
        </w:rPr>
        <w:t>.</w:t>
      </w:r>
    </w:p>
    <w:p w14:paraId="3A7E5B30" w14:textId="21851F6E" w:rsidR="00D56A4E" w:rsidRDefault="00D70693" w:rsidP="009E2916">
      <w:pPr>
        <w:pStyle w:val="NoSpacing"/>
        <w:rPr>
          <w:rFonts w:eastAsiaTheme="minorEastAsia"/>
        </w:rPr>
      </w:pPr>
      <w:r w:rsidRPr="00941A0F">
        <w:rPr>
          <w:rFonts w:eastAsiaTheme="minorEastAsia"/>
        </w:rPr>
        <w:t xml:space="preserve"> </w:t>
      </w:r>
      <m:oMath>
        <m:r>
          <m:rPr>
            <m:sty m:val="bi"/>
          </m:rPr>
          <w:rPr>
            <w:rFonts w:ascii="Cambria Math" w:hAnsi="Cambria Math"/>
          </w:rPr>
          <m:t xml:space="preserve">β </m:t>
        </m:r>
      </m:oMath>
      <w:r w:rsidR="00BD5F7C">
        <w:rPr>
          <w:rFonts w:eastAsiaTheme="minorEastAsia"/>
          <w:b/>
        </w:rPr>
        <w:t xml:space="preserve"> =</w:t>
      </w:r>
      <w:r w:rsidR="00B71782" w:rsidRPr="00941A0F">
        <w:rPr>
          <w:rFonts w:eastAsiaTheme="minorEastAsia"/>
        </w:rPr>
        <w:t xml:space="preserve"> vector </w:t>
      </w:r>
      <w:r w:rsidR="00D56A4E">
        <w:rPr>
          <w:rFonts w:eastAsiaTheme="minorEastAsia"/>
        </w:rPr>
        <w:t xml:space="preserve">corresponding parameters of </w:t>
      </w:r>
      <w:r w:rsidR="00D56A4E" w:rsidRPr="00D56A4E">
        <w:rPr>
          <w:rFonts w:eastAsiaTheme="minorEastAsia"/>
          <w:b/>
          <w:bCs/>
        </w:rPr>
        <w:t>X</w:t>
      </w:r>
      <w:r w:rsidR="00D56A4E">
        <w:rPr>
          <w:rFonts w:eastAsiaTheme="minorEastAsia"/>
        </w:rPr>
        <w:t xml:space="preserve"> to be estimated</w:t>
      </w:r>
      <w:r w:rsidR="009E2916">
        <w:rPr>
          <w:rFonts w:eastAsiaTheme="minorEastAsia"/>
        </w:rPr>
        <w:t>.</w:t>
      </w:r>
    </w:p>
    <w:p w14:paraId="3E2AA8D1" w14:textId="77777777" w:rsidR="009E2916" w:rsidRDefault="001F6D90" w:rsidP="009E2916">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oMath>
      <w:r w:rsidR="00D56A4E">
        <w:rPr>
          <w:rFonts w:eastAsiaTheme="minorEastAsia"/>
        </w:rPr>
        <w:t xml:space="preserve"> </w:t>
      </w:r>
      <w:r w:rsidR="00BD5F7C">
        <w:rPr>
          <w:rFonts w:eastAsiaTheme="minorEastAsia"/>
        </w:rPr>
        <w:t>=</w:t>
      </w:r>
      <w:r w:rsidR="00D37CC2">
        <w:rPr>
          <w:rFonts w:eastAsiaTheme="minorEastAsia"/>
        </w:rPr>
        <w:t xml:space="preserve"> </w:t>
      </w:r>
      <w:r w:rsidR="00BA4770" w:rsidRPr="00941A0F">
        <w:rPr>
          <w:rFonts w:eastAsiaTheme="minorEastAsia"/>
        </w:rPr>
        <w:t>stochastic error term for the</w:t>
      </w:r>
      <w:r w:rsidR="00BD5F7C">
        <w:rPr>
          <w:rFonts w:eastAsiaTheme="minorEastAsia"/>
        </w:rPr>
        <w:t xml:space="preserve"> </w:t>
      </w:r>
      <w:proofErr w:type="spellStart"/>
      <w:r w:rsidR="00BD5F7C">
        <w:rPr>
          <w:rFonts w:eastAsiaTheme="minorEastAsia"/>
        </w:rPr>
        <w:t>j</w:t>
      </w:r>
      <w:r w:rsidR="00BD5F7C" w:rsidRPr="00AC6401">
        <w:rPr>
          <w:rFonts w:eastAsiaTheme="minorEastAsia"/>
          <w:vertAlign w:val="superscript"/>
        </w:rPr>
        <w:t>th</w:t>
      </w:r>
      <w:proofErr w:type="spellEnd"/>
      <w:r w:rsidR="00BA4770" w:rsidRPr="00941A0F">
        <w:rPr>
          <w:rFonts w:eastAsiaTheme="minorEastAsia"/>
        </w:rPr>
        <w:t xml:space="preserve"> study, which is assumed to be normally distributed with </w:t>
      </w:r>
    </w:p>
    <w:p w14:paraId="77DE0C70" w14:textId="3B68CA6E" w:rsidR="00BD5F7C" w:rsidRDefault="00BA4770" w:rsidP="009E2916">
      <w:pPr>
        <w:pStyle w:val="NoSpacing"/>
        <w:ind w:firstLine="720"/>
        <w:rPr>
          <w:rFonts w:eastAsiaTheme="minorEastAsia"/>
        </w:rPr>
      </w:pPr>
      <w:r w:rsidRPr="00941A0F">
        <w:rPr>
          <w:rFonts w:eastAsiaTheme="minorEastAsia"/>
        </w:rPr>
        <w:t>mean 0 and a variance (</w:t>
      </w:r>
      <m:oMath>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e>
          <m:sub>
            <m:r>
              <w:rPr>
                <w:rFonts w:ascii="Cambria Math" w:eastAsiaTheme="minorEastAsia" w:hAnsi="Cambria Math"/>
              </w:rPr>
              <m:t>u</m:t>
            </m:r>
          </m:sub>
        </m:sSub>
        <m:r>
          <w:rPr>
            <w:rFonts w:ascii="Cambria Math" w:eastAsiaTheme="minorEastAsia" w:hAnsi="Cambria Math"/>
          </w:rPr>
          <m:t>)</m:t>
        </m:r>
      </m:oMath>
      <w:r w:rsidR="009E2916">
        <w:rPr>
          <w:rFonts w:eastAsiaTheme="minorEastAsia"/>
        </w:rPr>
        <w:t>.</w:t>
      </w:r>
    </w:p>
    <w:p w14:paraId="240831E1" w14:textId="77777777" w:rsidR="009E2916" w:rsidRDefault="001F6D90" w:rsidP="009E2916">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 xml:space="preserve"> </m:t>
        </m:r>
      </m:oMath>
      <w:r w:rsidR="00BD5F7C">
        <w:rPr>
          <w:rFonts w:eastAsiaTheme="minorEastAsia"/>
        </w:rPr>
        <w:t xml:space="preserve">  = </w:t>
      </w:r>
      <w:r w:rsidR="00BD5F7C" w:rsidRPr="00941A0F">
        <w:rPr>
          <w:rFonts w:eastAsiaTheme="minorEastAsia"/>
        </w:rPr>
        <w:t>stochastic error term for the</w:t>
      </w:r>
      <w:r w:rsidR="00BD5F7C">
        <w:rPr>
          <w:rFonts w:eastAsiaTheme="minorEastAsia"/>
        </w:rPr>
        <w:t xml:space="preserve"> i</w:t>
      </w:r>
      <w:r w:rsidR="00BD5F7C" w:rsidRPr="00AC6401">
        <w:rPr>
          <w:rFonts w:eastAsiaTheme="minorEastAsia"/>
          <w:vertAlign w:val="superscript"/>
        </w:rPr>
        <w:t xml:space="preserve">th </w:t>
      </w:r>
      <w:r w:rsidR="00BD5F7C">
        <w:rPr>
          <w:rFonts w:eastAsiaTheme="minorEastAsia"/>
        </w:rPr>
        <w:t>observation</w:t>
      </w:r>
      <w:r w:rsidR="00BD5F7C" w:rsidRPr="00941A0F">
        <w:rPr>
          <w:rFonts w:eastAsiaTheme="minorEastAsia"/>
        </w:rPr>
        <w:t xml:space="preserve">, which is assumed to be normally distributed </w:t>
      </w:r>
    </w:p>
    <w:p w14:paraId="1CF1F901" w14:textId="01EE0A27" w:rsidR="00BD5F7C" w:rsidRDefault="00BD5F7C" w:rsidP="009E2916">
      <w:pPr>
        <w:pStyle w:val="NoSpacing"/>
        <w:ind w:firstLine="720"/>
        <w:rPr>
          <w:rFonts w:eastAsiaTheme="minorEastAsia"/>
        </w:rPr>
      </w:pPr>
      <w:r w:rsidRPr="00941A0F">
        <w:rPr>
          <w:rFonts w:eastAsiaTheme="minorEastAsia"/>
        </w:rPr>
        <w:t>with mean 0 and a variance (</w:t>
      </w:r>
      <m:oMath>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r>
          <w:rPr>
            <w:rFonts w:ascii="Cambria Math" w:eastAsiaTheme="minorEastAsia" w:hAnsi="Cambria Math"/>
          </w:rPr>
          <m:t>I)</m:t>
        </m:r>
      </m:oMath>
      <w:r w:rsidR="009E2916">
        <w:rPr>
          <w:rFonts w:eastAsiaTheme="minorEastAsia"/>
        </w:rPr>
        <w:t>.</w:t>
      </w:r>
    </w:p>
    <w:p w14:paraId="74CAE2FE" w14:textId="70DD6851" w:rsidR="00F45D56" w:rsidRDefault="00F45D56" w:rsidP="00F45D56">
      <w:pPr>
        <w:spacing w:after="120" w:line="480" w:lineRule="auto"/>
      </w:pPr>
    </w:p>
    <w:p w14:paraId="78F7ECF9" w14:textId="42008618" w:rsidR="00741E45" w:rsidRDefault="00741E45" w:rsidP="00F45D56">
      <w:pPr>
        <w:spacing w:after="120" w:line="480" w:lineRule="auto"/>
      </w:pPr>
    </w:p>
    <w:p w14:paraId="29251791" w14:textId="75B79BE1" w:rsidR="00741E45" w:rsidRDefault="00741E45" w:rsidP="00F45D56">
      <w:pPr>
        <w:spacing w:after="120" w:line="480" w:lineRule="auto"/>
      </w:pPr>
    </w:p>
    <w:p w14:paraId="1FE401B3" w14:textId="77777777" w:rsidR="00741E45" w:rsidRDefault="00741E45" w:rsidP="00F45D56">
      <w:pPr>
        <w:spacing w:after="120" w:line="480" w:lineRule="auto"/>
      </w:pPr>
    </w:p>
    <w:p w14:paraId="73D4B40F" w14:textId="457EA784" w:rsidR="00C4208F" w:rsidRDefault="00F45D56" w:rsidP="00F45D56">
      <w:pPr>
        <w:spacing w:after="120" w:line="480" w:lineRule="auto"/>
        <w:ind w:firstLine="720"/>
        <w:rPr>
          <w:color w:val="0E101A"/>
        </w:rPr>
      </w:pPr>
      <w:r>
        <w:lastRenderedPageBreak/>
        <w:t>W</w:t>
      </w:r>
      <w:r w:rsidR="009E2916">
        <w:t>e use</w:t>
      </w:r>
      <w:r w:rsidR="00091045">
        <w:t>d</w:t>
      </w:r>
      <w:r w:rsidR="009E2916">
        <w:t xml:space="preserve"> a likelihood ratio statistic to test for the appropriateness of the mixed effect model (Dias and Belcher</w:t>
      </w:r>
      <w:r w:rsidR="008C2D6F">
        <w:t xml:space="preserve"> </w:t>
      </w:r>
      <w:r w:rsidR="009E2916">
        <w:t>2015)</w:t>
      </w:r>
      <w:r w:rsidR="005164C4">
        <w:t>; a</w:t>
      </w:r>
      <w:r w:rsidR="009E2916">
        <w:t>n ordinary least square</w:t>
      </w:r>
      <w:r w:rsidR="005164C4">
        <w:t>s model</w:t>
      </w:r>
      <w:r w:rsidR="009E2916">
        <w:t xml:space="preserve"> with fixed parameters </w:t>
      </w:r>
      <w:r w:rsidR="00254015">
        <w:t>is</w:t>
      </w:r>
      <w:r w:rsidR="009E2916">
        <w:t xml:space="preserve"> estimated if the mixed </w:t>
      </w:r>
      <w:r w:rsidR="005164C4">
        <w:t xml:space="preserve">effects </w:t>
      </w:r>
      <w:r w:rsidR="009E2916">
        <w:t>model is rejected. T</w:t>
      </w:r>
      <w:r w:rsidR="0073676C">
        <w:rPr>
          <w:color w:val="0E101A"/>
        </w:rPr>
        <w:t xml:space="preserve">wo </w:t>
      </w:r>
      <w:r w:rsidR="000748BD">
        <w:rPr>
          <w:color w:val="0E101A"/>
        </w:rPr>
        <w:t>separate</w:t>
      </w:r>
      <w:r w:rsidR="0073676C">
        <w:rPr>
          <w:color w:val="0E101A"/>
        </w:rPr>
        <w:t xml:space="preserve"> </w:t>
      </w:r>
      <w:r w:rsidR="00C1486E">
        <w:rPr>
          <w:color w:val="0E101A"/>
        </w:rPr>
        <w:t>provision</w:t>
      </w:r>
      <w:r w:rsidR="00AD0158">
        <w:rPr>
          <w:color w:val="0E101A"/>
        </w:rPr>
        <w:t>ing</w:t>
      </w:r>
      <w:r w:rsidR="0073676C">
        <w:rPr>
          <w:color w:val="0E101A"/>
        </w:rPr>
        <w:t xml:space="preserve"> and </w:t>
      </w:r>
      <w:r w:rsidR="00AD0158">
        <w:rPr>
          <w:color w:val="0E101A"/>
        </w:rPr>
        <w:t xml:space="preserve">regulating </w:t>
      </w:r>
      <w:r w:rsidR="0073676C">
        <w:rPr>
          <w:color w:val="0E101A"/>
        </w:rPr>
        <w:t xml:space="preserve">models with the same functional form as equation (1) </w:t>
      </w:r>
      <w:r w:rsidR="00254015">
        <w:rPr>
          <w:color w:val="0E101A"/>
        </w:rPr>
        <w:t>are</w:t>
      </w:r>
      <w:r w:rsidR="0073676C">
        <w:rPr>
          <w:color w:val="0E101A"/>
        </w:rPr>
        <w:t xml:space="preserve"> estimated</w:t>
      </w:r>
      <w:r w:rsidR="00906CA2">
        <w:rPr>
          <w:color w:val="0E101A"/>
        </w:rPr>
        <w:t xml:space="preserve"> using frequentist estimation procedure</w:t>
      </w:r>
      <w:r w:rsidR="0026598E">
        <w:rPr>
          <w:color w:val="0E101A"/>
        </w:rPr>
        <w:t>, with the “LM</w:t>
      </w:r>
      <w:r w:rsidR="00043318">
        <w:rPr>
          <w:color w:val="0E101A"/>
        </w:rPr>
        <w:t>ER</w:t>
      </w:r>
      <w:r w:rsidR="0026598E">
        <w:rPr>
          <w:color w:val="0E101A"/>
        </w:rPr>
        <w:t>” and “LM” R</w:t>
      </w:r>
      <w:r w:rsidR="007621EC">
        <w:rPr>
          <w:color w:val="0E101A"/>
        </w:rPr>
        <w:t xml:space="preserve"> statistical software</w:t>
      </w:r>
      <w:r w:rsidR="0026598E">
        <w:rPr>
          <w:color w:val="0E101A"/>
        </w:rPr>
        <w:t xml:space="preserve"> packages, for the </w:t>
      </w:r>
      <w:r w:rsidR="00043318">
        <w:rPr>
          <w:color w:val="0E101A"/>
        </w:rPr>
        <w:t>mixed</w:t>
      </w:r>
      <w:r w:rsidR="006A0D1A">
        <w:rPr>
          <w:color w:val="0E101A"/>
        </w:rPr>
        <w:t xml:space="preserve"> </w:t>
      </w:r>
      <w:r w:rsidR="007E25EC">
        <w:rPr>
          <w:color w:val="0E101A"/>
        </w:rPr>
        <w:t>and fixed effect</w:t>
      </w:r>
      <w:r w:rsidR="005164C4">
        <w:rPr>
          <w:color w:val="0E101A"/>
        </w:rPr>
        <w:t>s</w:t>
      </w:r>
      <w:r w:rsidR="007E25EC">
        <w:rPr>
          <w:color w:val="0E101A"/>
        </w:rPr>
        <w:t xml:space="preserve"> model</w:t>
      </w:r>
      <w:r w:rsidR="005164C4">
        <w:rPr>
          <w:color w:val="0E101A"/>
        </w:rPr>
        <w:t>s</w:t>
      </w:r>
      <w:r w:rsidR="007E25EC">
        <w:rPr>
          <w:color w:val="0E101A"/>
        </w:rPr>
        <w:t>, respectively</w:t>
      </w:r>
      <w:r w:rsidR="003D5872">
        <w:rPr>
          <w:color w:val="0E101A"/>
        </w:rPr>
        <w:t xml:space="preserve">. </w:t>
      </w:r>
      <w:r w:rsidR="0073676C">
        <w:rPr>
          <w:color w:val="0E101A"/>
        </w:rPr>
        <w:t xml:space="preserve">The dependent variable for the </w:t>
      </w:r>
      <w:r w:rsidR="00C1486E">
        <w:rPr>
          <w:color w:val="0E101A"/>
        </w:rPr>
        <w:t>provision</w:t>
      </w:r>
      <w:r w:rsidR="00AD0158">
        <w:rPr>
          <w:color w:val="0E101A"/>
        </w:rPr>
        <w:t>ing</w:t>
      </w:r>
      <w:r w:rsidR="0073676C">
        <w:rPr>
          <w:color w:val="0E101A"/>
        </w:rPr>
        <w:t xml:space="preserve"> model was the logarithm of the total value of </w:t>
      </w:r>
      <w:r w:rsidR="00C1486E">
        <w:rPr>
          <w:color w:val="0E101A"/>
        </w:rPr>
        <w:t>provision</w:t>
      </w:r>
      <w:r w:rsidR="00AD0158">
        <w:rPr>
          <w:color w:val="0E101A"/>
        </w:rPr>
        <w:t>ing</w:t>
      </w:r>
      <w:r w:rsidR="0073676C">
        <w:rPr>
          <w:color w:val="0E101A"/>
        </w:rPr>
        <w:t xml:space="preserve"> ecosystem services, while the dependent variable for the </w:t>
      </w:r>
      <w:r w:rsidR="00AD0158">
        <w:rPr>
          <w:color w:val="0E101A"/>
        </w:rPr>
        <w:t xml:space="preserve">regulating </w:t>
      </w:r>
      <w:r w:rsidR="0073676C">
        <w:rPr>
          <w:color w:val="0E101A"/>
        </w:rPr>
        <w:t xml:space="preserve">model was the logarithm of the total value of </w:t>
      </w:r>
      <w:r w:rsidR="00AD0158">
        <w:rPr>
          <w:color w:val="0E101A"/>
        </w:rPr>
        <w:t xml:space="preserve">regulating </w:t>
      </w:r>
      <w:r w:rsidR="0073676C">
        <w:rPr>
          <w:color w:val="0E101A"/>
        </w:rPr>
        <w:t xml:space="preserve">ecosystem services. The sample sizes for the </w:t>
      </w:r>
      <w:bookmarkStart w:id="15" w:name="_Hlk88525595"/>
      <w:r w:rsidR="00C1486E">
        <w:rPr>
          <w:color w:val="0E101A"/>
        </w:rPr>
        <w:t>provision</w:t>
      </w:r>
      <w:r w:rsidR="00AD0158">
        <w:rPr>
          <w:color w:val="0E101A"/>
        </w:rPr>
        <w:t>ing</w:t>
      </w:r>
      <w:r w:rsidR="0073676C">
        <w:rPr>
          <w:color w:val="0E101A"/>
        </w:rPr>
        <w:t xml:space="preserve"> and </w:t>
      </w:r>
      <w:r w:rsidR="00AD0158">
        <w:rPr>
          <w:color w:val="0E101A"/>
        </w:rPr>
        <w:t xml:space="preserve">regulating </w:t>
      </w:r>
      <w:r w:rsidR="0073676C" w:rsidRPr="004523B4">
        <w:rPr>
          <w:color w:val="0E101A"/>
        </w:rPr>
        <w:t xml:space="preserve">models </w:t>
      </w:r>
      <w:r w:rsidR="00A1692C" w:rsidRPr="004523B4">
        <w:rPr>
          <w:color w:val="0E101A"/>
        </w:rPr>
        <w:t>were</w:t>
      </w:r>
      <w:r w:rsidR="0073676C" w:rsidRPr="004523B4">
        <w:rPr>
          <w:color w:val="0E101A"/>
        </w:rPr>
        <w:t xml:space="preserve"> </w:t>
      </w:r>
      <w:r w:rsidR="004523B4" w:rsidRPr="004523B4">
        <w:rPr>
          <w:color w:val="0E101A"/>
        </w:rPr>
        <w:t>27</w:t>
      </w:r>
      <w:r w:rsidR="0073676C" w:rsidRPr="004523B4">
        <w:rPr>
          <w:color w:val="0E101A"/>
        </w:rPr>
        <w:t xml:space="preserve"> and 2</w:t>
      </w:r>
      <w:r w:rsidR="004523B4" w:rsidRPr="004523B4">
        <w:rPr>
          <w:color w:val="0E101A"/>
        </w:rPr>
        <w:t>2</w:t>
      </w:r>
      <w:bookmarkEnd w:id="15"/>
      <w:r w:rsidR="0073676C" w:rsidRPr="004523B4">
        <w:rPr>
          <w:color w:val="0E101A"/>
        </w:rPr>
        <w:t>, respectively</w:t>
      </w:r>
      <w:r w:rsidR="005164C4">
        <w:rPr>
          <w:color w:val="0E101A"/>
        </w:rPr>
        <w:t>, and w</w:t>
      </w:r>
      <w:r w:rsidR="00254015">
        <w:rPr>
          <w:color w:val="0E101A"/>
        </w:rPr>
        <w:t xml:space="preserve">e </w:t>
      </w:r>
      <w:r w:rsidR="00CB0376">
        <w:rPr>
          <w:color w:val="0E101A"/>
        </w:rPr>
        <w:t xml:space="preserve">tested </w:t>
      </w:r>
      <w:r w:rsidR="00254015">
        <w:rPr>
          <w:color w:val="0E101A"/>
        </w:rPr>
        <w:t xml:space="preserve">for heteroscedasticity </w:t>
      </w:r>
      <w:r w:rsidR="00C32DC5">
        <w:rPr>
          <w:color w:val="0E101A"/>
        </w:rPr>
        <w:t xml:space="preserve">using </w:t>
      </w:r>
      <w:ins w:id="16" w:author="Author">
        <w:r w:rsidR="00D969D7">
          <w:rPr>
            <w:color w:val="0E101A"/>
          </w:rPr>
          <w:t xml:space="preserve">the </w:t>
        </w:r>
      </w:ins>
      <w:r w:rsidR="00C32DC5">
        <w:rPr>
          <w:color w:val="0E101A"/>
        </w:rPr>
        <w:t>Breusch Pagan test</w:t>
      </w:r>
      <w:r w:rsidR="005164C4">
        <w:rPr>
          <w:color w:val="0E101A"/>
        </w:rPr>
        <w:t xml:space="preserve"> </w:t>
      </w:r>
      <w:r w:rsidR="00254015">
        <w:rPr>
          <w:color w:val="0E101A"/>
        </w:rPr>
        <w:t>and multicollinearity</w:t>
      </w:r>
      <w:r w:rsidR="00C32DC5">
        <w:rPr>
          <w:color w:val="0E101A"/>
        </w:rPr>
        <w:t xml:space="preserve"> using the variance inflation factor</w:t>
      </w:r>
      <w:r w:rsidR="00254015">
        <w:rPr>
          <w:color w:val="0E101A"/>
        </w:rPr>
        <w:t xml:space="preserve">. A heteroscedastic model means the variance of the observation level error term is non-constant which would cause inferences from our model to be unreliable. Multicollinearity would reduce the efficiency of parameter estimates </w:t>
      </w:r>
      <w:r w:rsidR="00687DAF">
        <w:rPr>
          <w:color w:val="0E101A"/>
        </w:rPr>
        <w:t xml:space="preserve">and undermine their statistical significance; however, it does not affect the reliability of parameter estimates. </w:t>
      </w:r>
      <w:r w:rsidR="005164C4">
        <w:rPr>
          <w:color w:val="0E101A"/>
        </w:rPr>
        <w:t>A</w:t>
      </w:r>
      <w:r w:rsidR="00C32DC5">
        <w:rPr>
          <w:color w:val="0E101A"/>
        </w:rPr>
        <w:t xml:space="preserve"> variable inflation factor </w:t>
      </w:r>
      <w:r w:rsidR="005164C4">
        <w:rPr>
          <w:color w:val="0E101A"/>
        </w:rPr>
        <w:t>&lt;</w:t>
      </w:r>
      <w:r w:rsidR="00C32DC5">
        <w:rPr>
          <w:color w:val="0E101A"/>
        </w:rPr>
        <w:t xml:space="preserve"> 10 </w:t>
      </w:r>
      <w:r w:rsidR="00530ECF">
        <w:rPr>
          <w:color w:val="0E101A"/>
        </w:rPr>
        <w:t>signifies that an explanatory variable</w:t>
      </w:r>
      <w:r w:rsidR="00C32DC5">
        <w:rPr>
          <w:color w:val="0E101A"/>
        </w:rPr>
        <w:t xml:space="preserve"> is not a source of multicollinearity.</w:t>
      </w:r>
    </w:p>
    <w:p w14:paraId="1CB682A4" w14:textId="77777777" w:rsidR="00F84F90" w:rsidRDefault="00530ECF" w:rsidP="00741E45">
      <w:pPr>
        <w:pStyle w:val="NoSpacing"/>
        <w:spacing w:line="480" w:lineRule="auto"/>
        <w:ind w:firstLine="720"/>
      </w:pPr>
      <w:r>
        <w:t>The</w:t>
      </w:r>
      <w:r w:rsidR="00687DAF">
        <w:t xml:space="preserve"> final functional</w:t>
      </w:r>
      <w:r>
        <w:t xml:space="preserve"> model</w:t>
      </w:r>
      <w:r w:rsidR="00687DAF">
        <w:t xml:space="preserve"> </w:t>
      </w:r>
      <w:r w:rsidR="00693C1E">
        <w:t>had</w:t>
      </w:r>
      <w:r w:rsidR="00ED4795">
        <w:t xml:space="preserve"> </w:t>
      </w:r>
      <w:r w:rsidR="00687DAF">
        <w:t xml:space="preserve">the lowest root mean square error (RMSE) and mean absolute error (MAE) prediction error metrics. We used a 10-fold cross validation procedure to estimate the prediction error metrics. </w:t>
      </w:r>
      <w:r w:rsidR="001266EC">
        <w:t xml:space="preserve">For the </w:t>
      </w:r>
      <w:r w:rsidR="00F91257">
        <w:t xml:space="preserve">10-fold cross validation procedure, we 1) randomly divided the data into </w:t>
      </w:r>
      <w:r w:rsidR="00105192">
        <w:t>ten</w:t>
      </w:r>
      <w:r w:rsidR="00F91257">
        <w:t xml:space="preserve"> equal groups</w:t>
      </w:r>
      <w:r w:rsidR="00CA5F47">
        <w:t xml:space="preserve"> or folds</w:t>
      </w:r>
      <w:r w:rsidR="00F91257">
        <w:t xml:space="preserve">, 2) chose one of the folds as holdout test data, and estimated the model </w:t>
      </w:r>
      <w:r w:rsidR="00CA5F47">
        <w:t xml:space="preserve">with </w:t>
      </w:r>
      <w:r w:rsidR="00F91257">
        <w:t xml:space="preserve">the remaining </w:t>
      </w:r>
      <w:r w:rsidR="00105192">
        <w:t>nine</w:t>
      </w:r>
      <w:r w:rsidR="00F91257">
        <w:t xml:space="preserve"> groups of dataset (k-1 folds); the prediction error metrics were estimated with the holdout test data, 3) repeated the process </w:t>
      </w:r>
      <w:r w:rsidR="00105192">
        <w:t>ten</w:t>
      </w:r>
      <w:r w:rsidR="00F91257">
        <w:t xml:space="preserve"> times, using a different set </w:t>
      </w:r>
      <w:r w:rsidR="00C42C80">
        <w:t xml:space="preserve">of </w:t>
      </w:r>
      <w:r w:rsidR="00F91257">
        <w:t>holdout test data</w:t>
      </w:r>
      <w:r w:rsidR="00C42C80">
        <w:t xml:space="preserve"> each time</w:t>
      </w:r>
      <w:r w:rsidR="00F91257">
        <w:t xml:space="preserve">, </w:t>
      </w:r>
      <w:r w:rsidR="00C42C80">
        <w:t xml:space="preserve">and finally </w:t>
      </w:r>
      <w:r w:rsidR="00F91257">
        <w:t xml:space="preserve">4) used the average of the estimated </w:t>
      </w:r>
      <w:r w:rsidR="00F91257">
        <w:lastRenderedPageBreak/>
        <w:t>prediction error metric</w:t>
      </w:r>
      <w:r w:rsidR="00C4208F">
        <w:t>s (RMSE and MAE)</w:t>
      </w:r>
      <w:r w:rsidR="00F91257">
        <w:t xml:space="preserve"> </w:t>
      </w:r>
      <w:r w:rsidR="00C4208F">
        <w:t xml:space="preserve">from each iteration of the </w:t>
      </w:r>
      <w:r w:rsidR="00105192">
        <w:t>ten-</w:t>
      </w:r>
      <w:r w:rsidR="00C4208F">
        <w:t>fold cross</w:t>
      </w:r>
      <w:r w:rsidR="00105192">
        <w:t>-</w:t>
      </w:r>
      <w:r w:rsidR="00C4208F">
        <w:t xml:space="preserve">validation procedure as the final statistic. The prediction errors from the estimated models are called meta-regression benefit function transfer errors. </w:t>
      </w:r>
      <w:commentRangeStart w:id="17"/>
      <w:r w:rsidR="00C4208F">
        <w:t xml:space="preserve">The meta-regression benefit transfer errors </w:t>
      </w:r>
      <w:r w:rsidR="00105192">
        <w:t>were</w:t>
      </w:r>
      <w:r w:rsidR="00C4208F">
        <w:t xml:space="preserve"> compared with mean</w:t>
      </w:r>
      <w:r w:rsidR="00A9251D">
        <w:t xml:space="preserve"> unit </w:t>
      </w:r>
      <w:r w:rsidR="00C4208F">
        <w:t xml:space="preserve">value </w:t>
      </w:r>
      <w:r w:rsidR="00C979A1">
        <w:t xml:space="preserve">transfer </w:t>
      </w:r>
      <w:r w:rsidR="00C4208F">
        <w:t xml:space="preserve">errors to show their potential for benefit transfer applications where wetland values </w:t>
      </w:r>
      <w:r w:rsidR="00105192">
        <w:t>were</w:t>
      </w:r>
      <w:r w:rsidR="00C4208F">
        <w:t xml:space="preserve"> predicted outside this study. </w:t>
      </w:r>
      <w:commentRangeEnd w:id="17"/>
      <w:r w:rsidR="009652F3">
        <w:rPr>
          <w:rStyle w:val="CommentReference"/>
          <w:rFonts w:ascii="Liberation Serif" w:eastAsia="SimSun" w:hAnsi="Liberation Serif" w:cs="Mangal"/>
          <w:kern w:val="3"/>
          <w:lang w:eastAsia="zh-CN" w:bidi="hi-IN"/>
        </w:rPr>
        <w:commentReference w:id="17"/>
      </w:r>
      <w:r w:rsidR="00C4208F">
        <w:t>For the mean</w:t>
      </w:r>
      <w:r w:rsidR="00A9251D">
        <w:t xml:space="preserve"> unit </w:t>
      </w:r>
      <w:r w:rsidR="00C4208F">
        <w:t>value transfer error, we estimated the prediction metrics by comparing the predictions from the models</w:t>
      </w:r>
      <w:r w:rsidR="00F84F90">
        <w:t xml:space="preserve"> </w:t>
      </w:r>
      <w:r w:rsidR="00C4208F">
        <w:t>with the mean of the dependent variable.</w:t>
      </w:r>
    </w:p>
    <w:p w14:paraId="47A0654D" w14:textId="77777777" w:rsidR="00F84F90" w:rsidRDefault="00F84F90">
      <w:r>
        <w:br w:type="page"/>
      </w:r>
    </w:p>
    <w:p w14:paraId="2362F1CC" w14:textId="631F0E33" w:rsidR="00F84F90" w:rsidRDefault="00BD6498" w:rsidP="00F84F90">
      <w:pPr>
        <w:pStyle w:val="NoSpacing"/>
      </w:pPr>
      <w:r>
        <w:rPr>
          <w:noProof/>
          <w:lang w:val="en-CA" w:eastAsia="en-CA"/>
        </w:rPr>
        <w:lastRenderedPageBreak/>
        <mc:AlternateContent>
          <mc:Choice Requires="wps">
            <w:drawing>
              <wp:anchor distT="0" distB="0" distL="114300" distR="114300" simplePos="0" relativeHeight="251666432" behindDoc="0" locked="0" layoutInCell="1" allowOverlap="1" wp14:anchorId="27CEBC0D" wp14:editId="0A528E2D">
                <wp:simplePos x="0" y="0"/>
                <wp:positionH relativeFrom="column">
                  <wp:posOffset>2686050</wp:posOffset>
                </wp:positionH>
                <wp:positionV relativeFrom="paragraph">
                  <wp:posOffset>5754763</wp:posOffset>
                </wp:positionV>
                <wp:extent cx="389890" cy="0"/>
                <wp:effectExtent l="0" t="76200" r="10160" b="95250"/>
                <wp:wrapNone/>
                <wp:docPr id="5" name="Straight Arrow Connector 5"/>
                <wp:cNvGraphicFramePr/>
                <a:graphic xmlns:a="http://schemas.openxmlformats.org/drawingml/2006/main">
                  <a:graphicData uri="http://schemas.microsoft.com/office/word/2010/wordprocessingShape">
                    <wps:wsp>
                      <wps:cNvCnPr/>
                      <wps:spPr>
                        <a:xfrm>
                          <a:off x="0" y="0"/>
                          <a:ext cx="3898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F42B19B" id="_x0000_t32" coordsize="21600,21600" o:spt="32" o:oned="t" path="m,l21600,21600e" filled="f">
                <v:path arrowok="t" fillok="f" o:connecttype="none"/>
                <o:lock v:ext="edit" shapetype="t"/>
              </v:shapetype>
              <v:shape id="Straight Arrow Connector 5" o:spid="_x0000_s1026" type="#_x0000_t32" style="position:absolute;margin-left:211.5pt;margin-top:453.15pt;width:30.7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" strokecolor="black [3200]" strokeweight=".5pt">
                <v:stroke endarrow="block" joinstyle="miter"/>
              </v:shape>
            </w:pict>
          </mc:Fallback>
        </mc:AlternateContent>
      </w:r>
      <w:r w:rsidR="00A975FC">
        <w:rPr>
          <w:noProof/>
          <w:lang w:val="en-CA" w:eastAsia="en-CA"/>
        </w:rPr>
        <mc:AlternateContent>
          <mc:Choice Requires="wps">
            <w:drawing>
              <wp:anchor distT="0" distB="0" distL="114300" distR="114300" simplePos="0" relativeHeight="251664384" behindDoc="0" locked="0" layoutInCell="1" allowOverlap="1" wp14:anchorId="591D673F" wp14:editId="4BEE0D8A">
                <wp:simplePos x="0" y="0"/>
                <wp:positionH relativeFrom="margin">
                  <wp:align>left</wp:align>
                </wp:positionH>
                <wp:positionV relativeFrom="paragraph">
                  <wp:posOffset>6703855</wp:posOffset>
                </wp:positionV>
                <wp:extent cx="1098550" cy="409256"/>
                <wp:effectExtent l="1905" t="0" r="27305" b="27305"/>
                <wp:wrapNone/>
                <wp:docPr id="3" name="Rectangle 3"/>
                <wp:cNvGraphicFramePr/>
                <a:graphic xmlns:a="http://schemas.openxmlformats.org/drawingml/2006/main">
                  <a:graphicData uri="http://schemas.microsoft.com/office/word/2010/wordprocessingShape">
                    <wps:wsp>
                      <wps:cNvSpPr/>
                      <wps:spPr>
                        <a:xfrm rot="16200000">
                          <a:off x="0" y="0"/>
                          <a:ext cx="1098550" cy="409256"/>
                        </a:xfrm>
                        <a:prstGeom prst="rect">
                          <a:avLst/>
                        </a:prstGeom>
                        <a:ln/>
                      </wps:spPr>
                      <wps:style>
                        <a:lnRef idx="2">
                          <a:schemeClr val="dk1"/>
                        </a:lnRef>
                        <a:fillRef idx="1">
                          <a:schemeClr val="lt1"/>
                        </a:fillRef>
                        <a:effectRef idx="0">
                          <a:schemeClr val="dk1"/>
                        </a:effectRef>
                        <a:fontRef idx="minor">
                          <a:schemeClr val="dk1"/>
                        </a:fontRef>
                      </wps:style>
                      <wps:txbx>
                        <w:txbxContent>
                          <w:p w14:paraId="1AAA101E" w14:textId="1AFEF4D5" w:rsidR="00CE15CB" w:rsidRPr="00F369DF" w:rsidRDefault="00CE15CB" w:rsidP="00F369DF">
                            <w:pPr>
                              <w:jc w:val="center"/>
                              <w:rPr>
                                <w:b/>
                                <w:bCs/>
                                <w:color w:val="000000" w:themeColor="text1"/>
                                <w:sz w:val="20"/>
                                <w:szCs w:val="20"/>
                              </w:rPr>
                            </w:pPr>
                            <w:r>
                              <w:rPr>
                                <w:b/>
                                <w:bCs/>
                                <w:color w:val="000000" w:themeColor="text1"/>
                                <w:sz w:val="20"/>
                                <w:szCs w:val="20"/>
                              </w:rPr>
                              <w:t>Benefit transfer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1D673F" id="Rectangle 3" o:spid="_x0000_s1026" style="position:absolute;margin-left:0;margin-top:527.85pt;width:86.5pt;height:32.2pt;rotation:-90;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" fillcolor="white [3201]" strokecolor="black [3200]" strokeweight="1pt">
                <v:textbox>
                  <w:txbxContent>
                    <w:p w14:paraId="1AAA101E" w14:textId="1AFEF4D5" w:rsidR="00CE15CB" w:rsidRPr="00F369DF" w:rsidRDefault="00CE15CB" w:rsidP="00F369DF">
                      <w:pPr>
                        <w:jc w:val="center"/>
                        <w:rPr>
                          <w:b/>
                          <w:bCs/>
                          <w:color w:val="000000" w:themeColor="text1"/>
                          <w:sz w:val="20"/>
                          <w:szCs w:val="20"/>
                        </w:rPr>
                      </w:pPr>
                      <w:r>
                        <w:rPr>
                          <w:b/>
                          <w:bCs/>
                          <w:color w:val="000000" w:themeColor="text1"/>
                          <w:sz w:val="20"/>
                          <w:szCs w:val="20"/>
                        </w:rPr>
                        <w:t>Benefit transfer</w:t>
                      </w:r>
                    </w:p>
                  </w:txbxContent>
                </v:textbox>
                <w10:wrap anchorx="margin"/>
              </v:rect>
            </w:pict>
          </mc:Fallback>
        </mc:AlternateContent>
      </w:r>
      <w:r w:rsidR="00741E45">
        <w:rPr>
          <w:noProof/>
          <w:lang w:val="en-CA" w:eastAsia="en-CA"/>
        </w:rPr>
        <mc:AlternateContent>
          <mc:Choice Requires="wps">
            <w:drawing>
              <wp:anchor distT="0" distB="0" distL="114300" distR="114300" simplePos="0" relativeHeight="251668480" behindDoc="0" locked="0" layoutInCell="1" allowOverlap="1" wp14:anchorId="087606B2" wp14:editId="39709E55">
                <wp:simplePos x="0" y="0"/>
                <wp:positionH relativeFrom="margin">
                  <wp:align>right</wp:align>
                </wp:positionH>
                <wp:positionV relativeFrom="paragraph">
                  <wp:posOffset>6547485</wp:posOffset>
                </wp:positionV>
                <wp:extent cx="2770505" cy="895350"/>
                <wp:effectExtent l="0" t="0" r="10795" b="19050"/>
                <wp:wrapNone/>
                <wp:docPr id="7" name="Rectangle 7"/>
                <wp:cNvGraphicFramePr/>
                <a:graphic xmlns:a="http://schemas.openxmlformats.org/drawingml/2006/main">
                  <a:graphicData uri="http://schemas.microsoft.com/office/word/2010/wordprocessingShape">
                    <wps:wsp>
                      <wps:cNvSpPr/>
                      <wps:spPr>
                        <a:xfrm>
                          <a:off x="0" y="0"/>
                          <a:ext cx="2770505" cy="895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A1ABF8" w14:textId="6AECA231" w:rsidR="00CE15CB" w:rsidRPr="00ED0E30" w:rsidRDefault="00CE15CB" w:rsidP="00ED0E30">
                            <w:pPr>
                              <w:pStyle w:val="ListParagraph"/>
                              <w:numPr>
                                <w:ilvl w:val="0"/>
                                <w:numId w:val="19"/>
                              </w:numPr>
                              <w:spacing w:after="160"/>
                              <w:ind w:left="284" w:hanging="284"/>
                              <w:rPr>
                                <w:rFonts w:ascii="Times New Roman" w:hAnsi="Times New Roman" w:cs="Times New Roman"/>
                                <w:b/>
                                <w:bCs/>
                                <w:sz w:val="20"/>
                                <w:szCs w:val="20"/>
                                <w:u w:val="single"/>
                              </w:rPr>
                            </w:pPr>
                            <w:r w:rsidRPr="00ED0E30">
                              <w:rPr>
                                <w:rFonts w:ascii="Times New Roman" w:hAnsi="Times New Roman" w:cs="Times New Roman"/>
                                <w:color w:val="0E101A"/>
                                <w:sz w:val="20"/>
                                <w:szCs w:val="20"/>
                                <w:lang w:val="en-CA"/>
                              </w:rPr>
                              <w:t>A 10-fold cross validation procedure</w:t>
                            </w:r>
                            <w:r w:rsidRPr="00ED0E30">
                              <w:rPr>
                                <w:rFonts w:ascii="Times New Roman" w:hAnsi="Times New Roman" w:cs="Times New Roman"/>
                                <w:color w:val="0E101A"/>
                                <w:sz w:val="20"/>
                                <w:szCs w:val="20"/>
                              </w:rPr>
                              <w:t xml:space="preserve"> used to estimate root mean squared meta-regression error for each model</w:t>
                            </w:r>
                            <w:r>
                              <w:rPr>
                                <w:rFonts w:ascii="Times New Roman" w:hAnsi="Times New Roman" w:cs="Times New Roman"/>
                                <w:color w:val="0E101A"/>
                                <w:sz w:val="20"/>
                                <w:szCs w:val="20"/>
                              </w:rPr>
                              <w:t>.</w:t>
                            </w:r>
                          </w:p>
                          <w:p w14:paraId="534F18BE" w14:textId="77777777" w:rsidR="00CE15CB" w:rsidRPr="00ED0E30" w:rsidRDefault="00CE15CB" w:rsidP="00F369DF">
                            <w:pPr>
                              <w:pStyle w:val="ListParagraph"/>
                              <w:ind w:left="284"/>
                              <w:rPr>
                                <w:rFonts w:ascii="Times New Roman" w:hAnsi="Times New Roman" w:cs="Times New Roman"/>
                                <w:b/>
                                <w:bCs/>
                                <w:sz w:val="20"/>
                                <w:szCs w:val="20"/>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7606B2" id="Rectangle 7" o:spid="_x0000_s1027" style="position:absolute;margin-left:166.95pt;margin-top:515.55pt;width:218.15pt;height:70.5pt;z-index:2516684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" fillcolor="white [3201]" strokecolor="black [3213]" strokeweight="1pt">
                <v:textbox>
                  <w:txbxContent>
                    <w:p w14:paraId="16A1ABF8" w14:textId="6AECA231" w:rsidR="00CE15CB" w:rsidRPr="00ED0E30" w:rsidRDefault="00CE15CB" w:rsidP="00ED0E30">
                      <w:pPr>
                        <w:pStyle w:val="ListParagraph"/>
                        <w:numPr>
                          <w:ilvl w:val="0"/>
                          <w:numId w:val="19"/>
                        </w:numPr>
                        <w:spacing w:after="160"/>
                        <w:ind w:left="284" w:hanging="284"/>
                        <w:rPr>
                          <w:rFonts w:ascii="Times New Roman" w:hAnsi="Times New Roman" w:cs="Times New Roman"/>
                          <w:b/>
                          <w:bCs/>
                          <w:sz w:val="20"/>
                          <w:szCs w:val="20"/>
                          <w:u w:val="single"/>
                        </w:rPr>
                      </w:pPr>
                      <w:r w:rsidRPr="00ED0E30">
                        <w:rPr>
                          <w:rFonts w:ascii="Times New Roman" w:hAnsi="Times New Roman" w:cs="Times New Roman"/>
                          <w:color w:val="0E101A"/>
                          <w:sz w:val="20"/>
                          <w:szCs w:val="20"/>
                          <w:lang w:val="en-CA"/>
                        </w:rPr>
                        <w:t>A 10-fold cross validation procedure</w:t>
                      </w:r>
                      <w:r w:rsidRPr="00ED0E30">
                        <w:rPr>
                          <w:rFonts w:ascii="Times New Roman" w:hAnsi="Times New Roman" w:cs="Times New Roman"/>
                          <w:color w:val="0E101A"/>
                          <w:sz w:val="20"/>
                          <w:szCs w:val="20"/>
                        </w:rPr>
                        <w:t xml:space="preserve"> used to estimate root mean squared meta-regression error for each model</w:t>
                      </w:r>
                      <w:r>
                        <w:rPr>
                          <w:rFonts w:ascii="Times New Roman" w:hAnsi="Times New Roman" w:cs="Times New Roman"/>
                          <w:color w:val="0E101A"/>
                          <w:sz w:val="20"/>
                          <w:szCs w:val="20"/>
                        </w:rPr>
                        <w:t>.</w:t>
                      </w:r>
                    </w:p>
                    <w:p w14:paraId="534F18BE" w14:textId="77777777" w:rsidR="00CE15CB" w:rsidRPr="00ED0E30" w:rsidRDefault="00CE15CB" w:rsidP="00F369DF">
                      <w:pPr>
                        <w:pStyle w:val="ListParagraph"/>
                        <w:ind w:left="284"/>
                        <w:rPr>
                          <w:rFonts w:ascii="Times New Roman" w:hAnsi="Times New Roman" w:cs="Times New Roman"/>
                          <w:b/>
                          <w:bCs/>
                          <w:sz w:val="20"/>
                          <w:szCs w:val="20"/>
                          <w:u w:val="single"/>
                        </w:rPr>
                      </w:pPr>
                    </w:p>
                  </w:txbxContent>
                </v:textbox>
                <w10:wrap anchorx="margin"/>
              </v:rect>
            </w:pict>
          </mc:Fallback>
        </mc:AlternateContent>
      </w:r>
      <w:bookmarkStart w:id="18" w:name="_Hlk89918007"/>
      <w:r w:rsidR="00F369DF">
        <w:rPr>
          <w:noProof/>
          <w:lang w:val="en-CA" w:eastAsia="en-CA"/>
        </w:rPr>
        <mc:AlternateContent>
          <mc:Choice Requires="wpg">
            <w:drawing>
              <wp:inline distT="0" distB="0" distL="0" distR="0" wp14:anchorId="7168B80D" wp14:editId="2F2B6D76">
                <wp:extent cx="5953125" cy="7372350"/>
                <wp:effectExtent l="0" t="0" r="28575" b="19050"/>
                <wp:docPr id="37" name="Group 37"/>
                <wp:cNvGraphicFramePr/>
                <a:graphic xmlns:a="http://schemas.openxmlformats.org/drawingml/2006/main">
                  <a:graphicData uri="http://schemas.microsoft.com/office/word/2010/wordprocessingGroup">
                    <wpg:wgp>
                      <wpg:cNvGrpSpPr/>
                      <wpg:grpSpPr>
                        <a:xfrm>
                          <a:off x="0" y="0"/>
                          <a:ext cx="5953125" cy="7372350"/>
                          <a:chOff x="-3" y="-145197"/>
                          <a:chExt cx="5953128" cy="8021984"/>
                        </a:xfrm>
                      </wpg:grpSpPr>
                      <wpg:grpSp>
                        <wpg:cNvPr id="29" name="Group 29"/>
                        <wpg:cNvGrpSpPr/>
                        <wpg:grpSpPr>
                          <a:xfrm>
                            <a:off x="-3" y="-145197"/>
                            <a:ext cx="5932808" cy="6845132"/>
                            <a:chOff x="-3" y="-489015"/>
                            <a:chExt cx="5932944" cy="6845300"/>
                          </a:xfrm>
                        </wpg:grpSpPr>
                        <wps:wsp>
                          <wps:cNvPr id="1" name="Rectangle 1"/>
                          <wps:cNvSpPr/>
                          <wps:spPr>
                            <a:xfrm>
                              <a:off x="469095" y="-489015"/>
                              <a:ext cx="3826778" cy="124668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ED44E7" w14:textId="77777777" w:rsidR="00CE15CB" w:rsidRPr="00F369DF" w:rsidRDefault="00CE15CB" w:rsidP="00F369DF">
                                <w:pPr>
                                  <w:jc w:val="center"/>
                                  <w:rPr>
                                    <w:sz w:val="22"/>
                                    <w:szCs w:val="22"/>
                                  </w:rPr>
                                </w:pPr>
                                <w:r w:rsidRPr="00F369DF">
                                  <w:rPr>
                                    <w:sz w:val="22"/>
                                    <w:szCs w:val="22"/>
                                  </w:rPr>
                                  <w:t>Identified 668 studies on the valuation of wetland ecosystem services on agricultural landscapes from Wetland Valuation Reference Inventory and International Scientific Indexing Web of Science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646387" y="1122242"/>
                              <a:ext cx="2101420" cy="8026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793BA4" w14:textId="7227E9F8" w:rsidR="00CE15CB" w:rsidRPr="00F369DF" w:rsidRDefault="00CE15CB" w:rsidP="00F369DF">
                                <w:pPr>
                                  <w:jc w:val="center"/>
                                  <w:rPr>
                                    <w:sz w:val="22"/>
                                    <w:szCs w:val="22"/>
                                  </w:rPr>
                                </w:pPr>
                                <w:r>
                                  <w:rPr>
                                    <w:sz w:val="22"/>
                                    <w:szCs w:val="22"/>
                                  </w:rPr>
                                  <w:t xml:space="preserve">Identified </w:t>
                                </w:r>
                                <w:r w:rsidRPr="00F369DF">
                                  <w:rPr>
                                    <w:sz w:val="22"/>
                                    <w:szCs w:val="22"/>
                                  </w:rPr>
                                  <w:t xml:space="preserve">192 studies </w:t>
                                </w:r>
                                <w:del w:id="19" w:author="Author">
                                  <w:r w:rsidDel="00D969D7">
                                    <w:rPr>
                                      <w:sz w:val="22"/>
                                      <w:szCs w:val="22"/>
                                    </w:rPr>
                                    <w:delText xml:space="preserve">for </w:delText>
                                  </w:r>
                                </w:del>
                                <w:r w:rsidRPr="00F369DF">
                                  <w:rPr>
                                    <w:sz w:val="22"/>
                                    <w:szCs w:val="22"/>
                                  </w:rPr>
                                  <w:t>included in the pool of studies for further reading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662163" y="2320399"/>
                              <a:ext cx="2057788" cy="723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F1E7BA" w14:textId="77777777" w:rsidR="00CE15CB" w:rsidRPr="00F369DF" w:rsidRDefault="00CE15CB" w:rsidP="00F369DF">
                                <w:pPr>
                                  <w:jc w:val="center"/>
                                  <w:rPr>
                                    <w:sz w:val="22"/>
                                    <w:szCs w:val="22"/>
                                  </w:rPr>
                                </w:pPr>
                                <w:r w:rsidRPr="00F369DF">
                                  <w:rPr>
                                    <w:sz w:val="22"/>
                                    <w:szCs w:val="22"/>
                                  </w:rPr>
                                  <w:t>192 studies screened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646387" y="3786287"/>
                              <a:ext cx="2087348" cy="723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53D303" w14:textId="5E7C01E9" w:rsidR="00CE15CB" w:rsidRPr="00F369DF" w:rsidRDefault="00CE15CB" w:rsidP="00F369DF">
                                <w:pPr>
                                  <w:jc w:val="center"/>
                                  <w:rPr>
                                    <w:sz w:val="22"/>
                                    <w:szCs w:val="22"/>
                                  </w:rPr>
                                </w:pPr>
                                <w:r w:rsidRPr="00F369DF">
                                  <w:rPr>
                                    <w:sz w:val="22"/>
                                    <w:szCs w:val="22"/>
                                  </w:rPr>
                                  <w:t>Identified 45 studies</w:t>
                                </w:r>
                                <w:r>
                                  <w:rPr>
                                    <w:sz w:val="22"/>
                                    <w:szCs w:val="22"/>
                                  </w:rPr>
                                  <w:t xml:space="preserve"> for quantitative</w:t>
                                </w:r>
                                <w:r w:rsidRPr="00F369DF">
                                  <w:rPr>
                                    <w:sz w:val="22"/>
                                    <w:szCs w:val="22"/>
                                  </w:rPr>
                                  <w:t xml:space="preserve"> meta-analysis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646388" y="5394502"/>
                              <a:ext cx="1993411" cy="723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D31173" w14:textId="381B36A9" w:rsidR="00CE15CB" w:rsidRPr="00F369DF" w:rsidRDefault="00CE15CB" w:rsidP="00F369DF">
                                <w:pPr>
                                  <w:jc w:val="center"/>
                                  <w:rPr>
                                    <w:sz w:val="22"/>
                                    <w:szCs w:val="22"/>
                                  </w:rPr>
                                </w:pPr>
                                <w:r w:rsidRPr="00F369DF">
                                  <w:rPr>
                                    <w:sz w:val="22"/>
                                    <w:szCs w:val="22"/>
                                  </w:rPr>
                                  <w:t>Meta-</w:t>
                                </w:r>
                                <w:r>
                                  <w:rPr>
                                    <w:sz w:val="22"/>
                                    <w:szCs w:val="22"/>
                                  </w:rPr>
                                  <w:t>a</w:t>
                                </w:r>
                                <w:r w:rsidRPr="00F369DF">
                                  <w:rPr>
                                    <w:sz w:val="22"/>
                                    <w:szCs w:val="22"/>
                                  </w:rPr>
                                  <w:t>nalysi</w:t>
                                </w:r>
                                <w:r>
                                  <w:rPr>
                                    <w:sz w:val="22"/>
                                    <w:szCs w:val="22"/>
                                  </w:rPr>
                                  <w:t>s model estimation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3161386" y="915139"/>
                              <a:ext cx="2743200" cy="114002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515041" w14:textId="77777777" w:rsidR="00CE15CB" w:rsidRPr="00F369DF" w:rsidRDefault="00CE15CB" w:rsidP="00F369DF">
                                <w:pPr>
                                  <w:jc w:val="center"/>
                                  <w:rPr>
                                    <w:b/>
                                    <w:bCs/>
                                    <w:sz w:val="20"/>
                                    <w:szCs w:val="20"/>
                                    <w:u w:val="single"/>
                                  </w:rPr>
                                </w:pPr>
                                <w:r w:rsidRPr="00F369DF">
                                  <w:rPr>
                                    <w:b/>
                                    <w:bCs/>
                                    <w:sz w:val="20"/>
                                    <w:szCs w:val="20"/>
                                    <w:u w:val="single"/>
                                  </w:rPr>
                                  <w:t>Criteria for inclusion</w:t>
                                </w:r>
                              </w:p>
                              <w:p w14:paraId="4F80A19B" w14:textId="77777777" w:rsidR="00CE15CB" w:rsidRPr="00F369DF" w:rsidRDefault="00CE15CB" w:rsidP="00F369DF">
                                <w:pPr>
                                  <w:pStyle w:val="ListParagraph"/>
                                  <w:numPr>
                                    <w:ilvl w:val="0"/>
                                    <w:numId w:val="13"/>
                                  </w:numPr>
                                  <w:spacing w:after="160"/>
                                  <w:ind w:left="284" w:hanging="284"/>
                                  <w:rPr>
                                    <w:rFonts w:ascii="Times New Roman" w:eastAsia="Times New Roman" w:hAnsi="Times New Roman" w:cs="Times New Roman"/>
                                    <w:color w:val="0E101A"/>
                                    <w:sz w:val="20"/>
                                    <w:szCs w:val="20"/>
                                  </w:rPr>
                                </w:pPr>
                                <w:r w:rsidRPr="00F369DF">
                                  <w:rPr>
                                    <w:rFonts w:ascii="Times New Roman" w:eastAsia="Times New Roman" w:hAnsi="Times New Roman" w:cs="Times New Roman"/>
                                    <w:color w:val="0E101A"/>
                                    <w:sz w:val="20"/>
                                    <w:szCs w:val="20"/>
                                  </w:rPr>
                                  <w:t>reported quantifiable effects</w:t>
                                </w:r>
                              </w:p>
                              <w:p w14:paraId="14C4A8E7" w14:textId="77777777" w:rsidR="00CE15CB" w:rsidRPr="00F369DF" w:rsidRDefault="00CE15CB" w:rsidP="00F369DF">
                                <w:pPr>
                                  <w:pStyle w:val="ListParagraph"/>
                                  <w:numPr>
                                    <w:ilvl w:val="0"/>
                                    <w:numId w:val="13"/>
                                  </w:numPr>
                                  <w:tabs>
                                    <w:tab w:val="left" w:pos="284"/>
                                    <w:tab w:val="left" w:pos="426"/>
                                  </w:tabs>
                                  <w:spacing w:after="160" w:line="259" w:lineRule="auto"/>
                                  <w:ind w:left="142" w:hanging="142"/>
                                  <w:rPr>
                                    <w:sz w:val="20"/>
                                    <w:szCs w:val="20"/>
                                  </w:rPr>
                                </w:pPr>
                                <w:r w:rsidRPr="00F369DF">
                                  <w:rPr>
                                    <w:rFonts w:ascii="Times New Roman" w:eastAsia="Times New Roman" w:hAnsi="Times New Roman" w:cs="Times New Roman"/>
                                    <w:color w:val="0E101A"/>
                                    <w:sz w:val="20"/>
                                    <w:szCs w:val="20"/>
                                  </w:rPr>
                                  <w:t xml:space="preserve">provided the extent of wetland area </w:t>
                                </w:r>
                              </w:p>
                              <w:p w14:paraId="5790677B" w14:textId="77777777" w:rsidR="00CE15CB" w:rsidRPr="00F369DF" w:rsidRDefault="00CE15CB" w:rsidP="00F369DF">
                                <w:pPr>
                                  <w:pStyle w:val="ListParagraph"/>
                                  <w:numPr>
                                    <w:ilvl w:val="0"/>
                                    <w:numId w:val="13"/>
                                  </w:numPr>
                                  <w:tabs>
                                    <w:tab w:val="left" w:pos="284"/>
                                    <w:tab w:val="left" w:pos="426"/>
                                  </w:tabs>
                                  <w:spacing w:after="160" w:line="259" w:lineRule="auto"/>
                                  <w:ind w:left="142" w:hanging="142"/>
                                  <w:rPr>
                                    <w:sz w:val="20"/>
                                    <w:szCs w:val="20"/>
                                  </w:rPr>
                                </w:pPr>
                                <w:r w:rsidRPr="00F369DF">
                                  <w:rPr>
                                    <w:rFonts w:ascii="Times New Roman" w:eastAsia="Times New Roman" w:hAnsi="Times New Roman" w:cs="Times New Roman"/>
                                    <w:color w:val="0E101A"/>
                                    <w:sz w:val="20"/>
                                    <w:szCs w:val="20"/>
                                  </w:rPr>
                                  <w:t>listed a study location</w:t>
                                </w:r>
                              </w:p>
                              <w:p w14:paraId="59DEB10C" w14:textId="77777777" w:rsidR="00CE15CB" w:rsidRPr="00F369DF" w:rsidRDefault="00CE15CB" w:rsidP="00F369DF">
                                <w:pPr>
                                  <w:pStyle w:val="ListParagraph"/>
                                  <w:numPr>
                                    <w:ilvl w:val="0"/>
                                    <w:numId w:val="13"/>
                                  </w:numPr>
                                  <w:tabs>
                                    <w:tab w:val="left" w:pos="284"/>
                                    <w:tab w:val="left" w:pos="426"/>
                                  </w:tabs>
                                  <w:spacing w:after="160" w:line="259" w:lineRule="auto"/>
                                  <w:ind w:left="142" w:hanging="142"/>
                                  <w:rPr>
                                    <w:sz w:val="20"/>
                                    <w:szCs w:val="20"/>
                                  </w:rPr>
                                </w:pPr>
                                <w:r w:rsidRPr="00F369DF">
                                  <w:rPr>
                                    <w:rFonts w:ascii="Times New Roman" w:eastAsia="Times New Roman" w:hAnsi="Times New Roman" w:cs="Times New Roman"/>
                                    <w:color w:val="0E101A"/>
                                    <w:sz w:val="20"/>
                                    <w:szCs w:val="20"/>
                                  </w:rPr>
                                  <w:t>referred to wetlands in an agricultural context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rot="16200000">
                              <a:off x="-401071" y="-87935"/>
                              <a:ext cx="1147578" cy="345440"/>
                            </a:xfrm>
                            <a:prstGeom prst="rect">
                              <a:avLst/>
                            </a:prstGeom>
                            <a:ln/>
                          </wps:spPr>
                          <wps:style>
                            <a:lnRef idx="2">
                              <a:schemeClr val="dk1"/>
                            </a:lnRef>
                            <a:fillRef idx="1">
                              <a:schemeClr val="lt1"/>
                            </a:fillRef>
                            <a:effectRef idx="0">
                              <a:schemeClr val="dk1"/>
                            </a:effectRef>
                            <a:fontRef idx="minor">
                              <a:schemeClr val="dk1"/>
                            </a:fontRef>
                          </wps:style>
                          <wps:txbx>
                            <w:txbxContent>
                              <w:p w14:paraId="4F3B119E" w14:textId="77777777" w:rsidR="00CE15CB" w:rsidRPr="00F369DF" w:rsidRDefault="00CE15CB" w:rsidP="00F369DF">
                                <w:pPr>
                                  <w:jc w:val="center"/>
                                  <w:rPr>
                                    <w:b/>
                                    <w:bCs/>
                                    <w:color w:val="000000" w:themeColor="text1"/>
                                    <w:sz w:val="20"/>
                                    <w:szCs w:val="20"/>
                                  </w:rPr>
                                </w:pPr>
                                <w:r w:rsidRPr="00F369DF">
                                  <w:rPr>
                                    <w:b/>
                                    <w:bCs/>
                                    <w:color w:val="000000" w:themeColor="text1"/>
                                    <w:sz w:val="20"/>
                                    <w:szCs w:val="20"/>
                                  </w:rPr>
                                  <w:t>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rot="16200000">
                              <a:off x="-498405" y="1256071"/>
                              <a:ext cx="1342246" cy="345442"/>
                            </a:xfrm>
                            <a:prstGeom prst="rect">
                              <a:avLst/>
                            </a:prstGeom>
                            <a:ln/>
                          </wps:spPr>
                          <wps:style>
                            <a:lnRef idx="2">
                              <a:schemeClr val="dk1"/>
                            </a:lnRef>
                            <a:fillRef idx="1">
                              <a:schemeClr val="lt1"/>
                            </a:fillRef>
                            <a:effectRef idx="0">
                              <a:schemeClr val="dk1"/>
                            </a:effectRef>
                            <a:fontRef idx="minor">
                              <a:schemeClr val="dk1"/>
                            </a:fontRef>
                          </wps:style>
                          <wps:txbx>
                            <w:txbxContent>
                              <w:p w14:paraId="281FC8B2" w14:textId="77777777" w:rsidR="00CE15CB" w:rsidRPr="00F369DF" w:rsidRDefault="00CE15CB" w:rsidP="00F369DF">
                                <w:pPr>
                                  <w:jc w:val="center"/>
                                  <w:rPr>
                                    <w:b/>
                                    <w:bCs/>
                                    <w:color w:val="000000" w:themeColor="text1"/>
                                    <w:sz w:val="20"/>
                                    <w:szCs w:val="20"/>
                                  </w:rPr>
                                </w:pPr>
                                <w:r w:rsidRPr="00F369DF">
                                  <w:rPr>
                                    <w:b/>
                                    <w:bCs/>
                                    <w:color w:val="000000" w:themeColor="text1"/>
                                    <w:sz w:val="20"/>
                                    <w:szCs w:val="20"/>
                                  </w:rPr>
                                  <w:t>Screening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rot="16200000">
                              <a:off x="-416428" y="2630851"/>
                              <a:ext cx="1186361" cy="337348"/>
                            </a:xfrm>
                            <a:prstGeom prst="rect">
                              <a:avLst/>
                            </a:prstGeom>
                            <a:ln/>
                          </wps:spPr>
                          <wps:style>
                            <a:lnRef idx="2">
                              <a:schemeClr val="dk1"/>
                            </a:lnRef>
                            <a:fillRef idx="1">
                              <a:schemeClr val="lt1"/>
                            </a:fillRef>
                            <a:effectRef idx="0">
                              <a:schemeClr val="dk1"/>
                            </a:effectRef>
                            <a:fontRef idx="minor">
                              <a:schemeClr val="dk1"/>
                            </a:fontRef>
                          </wps:style>
                          <wps:txbx>
                            <w:txbxContent>
                              <w:p w14:paraId="66631686" w14:textId="77777777" w:rsidR="00CE15CB" w:rsidRPr="00F369DF" w:rsidRDefault="00CE15CB" w:rsidP="00F369DF">
                                <w:pPr>
                                  <w:jc w:val="center"/>
                                  <w:rPr>
                                    <w:b/>
                                    <w:bCs/>
                                    <w:color w:val="000000" w:themeColor="text1"/>
                                    <w:sz w:val="20"/>
                                    <w:szCs w:val="20"/>
                                  </w:rPr>
                                </w:pPr>
                                <w:r w:rsidRPr="00F369DF">
                                  <w:rPr>
                                    <w:b/>
                                    <w:bCs/>
                                    <w:color w:val="000000" w:themeColor="text1"/>
                                    <w:sz w:val="20"/>
                                    <w:szCs w:val="20"/>
                                  </w:rPr>
                                  <w:t>Eligibility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rot="16200000">
                              <a:off x="-465778" y="4071184"/>
                              <a:ext cx="1293151" cy="345442"/>
                            </a:xfrm>
                            <a:prstGeom prst="rect">
                              <a:avLst/>
                            </a:prstGeom>
                            <a:ln/>
                          </wps:spPr>
                          <wps:style>
                            <a:lnRef idx="2">
                              <a:schemeClr val="dk1"/>
                            </a:lnRef>
                            <a:fillRef idx="1">
                              <a:schemeClr val="lt1"/>
                            </a:fillRef>
                            <a:effectRef idx="0">
                              <a:schemeClr val="dk1"/>
                            </a:effectRef>
                            <a:fontRef idx="minor">
                              <a:schemeClr val="dk1"/>
                            </a:fontRef>
                          </wps:style>
                          <wps:txbx>
                            <w:txbxContent>
                              <w:p w14:paraId="026405EC" w14:textId="77777777" w:rsidR="00CE15CB" w:rsidRPr="00F369DF" w:rsidRDefault="00CE15CB" w:rsidP="00F369DF">
                                <w:pPr>
                                  <w:jc w:val="center"/>
                                  <w:rPr>
                                    <w:b/>
                                    <w:bCs/>
                                    <w:color w:val="000000" w:themeColor="text1"/>
                                    <w:sz w:val="20"/>
                                    <w:szCs w:val="20"/>
                                  </w:rPr>
                                </w:pPr>
                                <w:r w:rsidRPr="00F369DF">
                                  <w:rPr>
                                    <w:b/>
                                    <w:bCs/>
                                    <w:color w:val="000000" w:themeColor="text1"/>
                                    <w:sz w:val="20"/>
                                    <w:szCs w:val="20"/>
                                  </w:rPr>
                                  <w:t>Inclusion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rot="16200000">
                              <a:off x="-487697" y="5497924"/>
                              <a:ext cx="1371283" cy="345440"/>
                            </a:xfrm>
                            <a:prstGeom prst="rect">
                              <a:avLst/>
                            </a:prstGeom>
                            <a:ln/>
                          </wps:spPr>
                          <wps:style>
                            <a:lnRef idx="2">
                              <a:schemeClr val="dk1"/>
                            </a:lnRef>
                            <a:fillRef idx="1">
                              <a:schemeClr val="lt1"/>
                            </a:fillRef>
                            <a:effectRef idx="0">
                              <a:schemeClr val="dk1"/>
                            </a:effectRef>
                            <a:fontRef idx="minor">
                              <a:schemeClr val="dk1"/>
                            </a:fontRef>
                          </wps:style>
                          <wps:txbx>
                            <w:txbxContent>
                              <w:p w14:paraId="5243F025" w14:textId="77777777" w:rsidR="00CE15CB" w:rsidRPr="00F369DF" w:rsidRDefault="00CE15CB" w:rsidP="00F369DF">
                                <w:pPr>
                                  <w:jc w:val="center"/>
                                  <w:rPr>
                                    <w:b/>
                                    <w:bCs/>
                                    <w:color w:val="000000" w:themeColor="text1"/>
                                    <w:sz w:val="20"/>
                                    <w:szCs w:val="20"/>
                                  </w:rPr>
                                </w:pPr>
                                <w:r w:rsidRPr="00F369DF">
                                  <w:rPr>
                                    <w:b/>
                                    <w:bCs/>
                                    <w:color w:val="000000" w:themeColor="text1"/>
                                    <w:sz w:val="20"/>
                                    <w:szCs w:val="20"/>
                                  </w:rPr>
                                  <w:t>Model Estimation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3170691" y="2291498"/>
                              <a:ext cx="2762250" cy="88178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60AB3D" w14:textId="77777777" w:rsidR="00CE15CB" w:rsidRPr="00F369DF" w:rsidRDefault="00CE15CB" w:rsidP="00F369DF">
                                <w:pPr>
                                  <w:jc w:val="center"/>
                                  <w:rPr>
                                    <w:b/>
                                    <w:bCs/>
                                    <w:sz w:val="20"/>
                                    <w:szCs w:val="20"/>
                                    <w:u w:val="single"/>
                                  </w:rPr>
                                </w:pPr>
                                <w:r w:rsidRPr="00F369DF">
                                  <w:rPr>
                                    <w:b/>
                                    <w:bCs/>
                                    <w:sz w:val="20"/>
                                    <w:szCs w:val="20"/>
                                    <w:u w:val="single"/>
                                  </w:rPr>
                                  <w:t>Criteria for exclusion</w:t>
                                </w:r>
                              </w:p>
                              <w:p w14:paraId="4A3395A3" w14:textId="77777777" w:rsidR="00CE15CB" w:rsidRPr="002F6BFD" w:rsidRDefault="00CE15CB" w:rsidP="006F1F5E">
                                <w:pPr>
                                  <w:pStyle w:val="ListParagraph"/>
                                  <w:numPr>
                                    <w:ilvl w:val="0"/>
                                    <w:numId w:val="16"/>
                                  </w:numPr>
                                  <w:spacing w:after="160"/>
                                  <w:ind w:left="284" w:hanging="284"/>
                                  <w:rPr>
                                    <w:rFonts w:ascii="Times New Roman" w:eastAsia="Times New Roman" w:hAnsi="Times New Roman" w:cs="Times New Roman"/>
                                    <w:color w:val="0E101A"/>
                                    <w:sz w:val="20"/>
                                    <w:szCs w:val="20"/>
                                  </w:rPr>
                                </w:pPr>
                                <w:r w:rsidRPr="002F6BFD">
                                  <w:rPr>
                                    <w:rFonts w:ascii="Times New Roman" w:eastAsia="Times New Roman" w:hAnsi="Times New Roman" w:cs="Times New Roman"/>
                                    <w:color w:val="0E101A"/>
                                    <w:sz w:val="20"/>
                                    <w:szCs w:val="20"/>
                                  </w:rPr>
                                  <w:t xml:space="preserve">insufficient detail about wetland values </w:t>
                                </w:r>
                              </w:p>
                              <w:p w14:paraId="5DA194AA" w14:textId="51DA9930" w:rsidR="00CE15CB" w:rsidRPr="002F6BFD" w:rsidRDefault="00CE15CB" w:rsidP="006F1F5E">
                                <w:pPr>
                                  <w:pStyle w:val="ListParagraph"/>
                                  <w:numPr>
                                    <w:ilvl w:val="0"/>
                                    <w:numId w:val="16"/>
                                  </w:numPr>
                                  <w:spacing w:after="160"/>
                                  <w:ind w:left="284" w:hanging="284"/>
                                  <w:rPr>
                                    <w:rFonts w:ascii="Times New Roman" w:eastAsia="Times New Roman" w:hAnsi="Times New Roman" w:cs="Times New Roman"/>
                                    <w:color w:val="0E101A"/>
                                    <w:sz w:val="20"/>
                                    <w:szCs w:val="20"/>
                                  </w:rPr>
                                </w:pPr>
                                <w:r w:rsidRPr="002F6BFD">
                                  <w:rPr>
                                    <w:rFonts w:ascii="Times New Roman" w:eastAsia="Times New Roman" w:hAnsi="Times New Roman" w:cs="Times New Roman"/>
                                    <w:color w:val="0E101A"/>
                                    <w:sz w:val="20"/>
                                    <w:szCs w:val="20"/>
                                  </w:rPr>
                                  <w:t>missing information on wetland area or data that could enabled wetland area estimation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a:off x="1802924" y="759763"/>
                              <a:ext cx="0" cy="3197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Straight Arrow Connector 22"/>
                          <wps:cNvCnPr/>
                          <wps:spPr>
                            <a:xfrm flipH="1">
                              <a:off x="1787158" y="2047370"/>
                              <a:ext cx="1225673" cy="2195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wps:spPr>
                            <a:xfrm flipH="1">
                              <a:off x="1802924" y="3272427"/>
                              <a:ext cx="1272094" cy="4353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Straight Arrow Connector 24"/>
                          <wps:cNvCnPr/>
                          <wps:spPr>
                            <a:xfrm>
                              <a:off x="1818689" y="4543469"/>
                              <a:ext cx="0"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Straight Arrow Connector 26"/>
                          <wps:cNvCnPr/>
                          <wps:spPr>
                            <a:xfrm>
                              <a:off x="2767248" y="1545420"/>
                              <a:ext cx="39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wps:spPr>
                            <a:xfrm>
                              <a:off x="2786625" y="2648990"/>
                              <a:ext cx="39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32" name="Rectangle 32"/>
                        <wps:cNvSpPr/>
                        <wps:spPr>
                          <a:xfrm>
                            <a:off x="691779" y="7152959"/>
                            <a:ext cx="1953584" cy="72382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A29604" w14:textId="41A7864B" w:rsidR="00CE15CB" w:rsidRPr="00F369DF" w:rsidRDefault="00CE15CB" w:rsidP="00F369DF">
                              <w:pPr>
                                <w:spacing w:line="259" w:lineRule="auto"/>
                                <w:jc w:val="center"/>
                                <w:rPr>
                                  <w:sz w:val="22"/>
                                  <w:szCs w:val="22"/>
                                </w:rPr>
                              </w:pPr>
                              <w:r w:rsidRPr="00F369DF">
                                <w:rPr>
                                  <w:sz w:val="22"/>
                                  <w:szCs w:val="22"/>
                                </w:rPr>
                                <w:t xml:space="preserve">Meta-regression </w:t>
                              </w:r>
                              <w:r>
                                <w:rPr>
                                  <w:sz w:val="22"/>
                                  <w:szCs w:val="22"/>
                                </w:rPr>
                                <w:t>b</w:t>
                              </w:r>
                              <w:r w:rsidRPr="00F369DF">
                                <w:rPr>
                                  <w:sz w:val="22"/>
                                  <w:szCs w:val="22"/>
                                </w:rPr>
                                <w:t xml:space="preserve">enefit </w:t>
                              </w:r>
                              <w:r>
                                <w:rPr>
                                  <w:sz w:val="22"/>
                                  <w:szCs w:val="22"/>
                                </w:rPr>
                                <w:t>t</w:t>
                              </w:r>
                              <w:r w:rsidRPr="00F369DF">
                                <w:rPr>
                                  <w:sz w:val="22"/>
                                  <w:szCs w:val="22"/>
                                </w:rPr>
                                <w:t>ransfer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a:off x="2699516" y="7481838"/>
                            <a:ext cx="39051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Rectangle 35"/>
                        <wps:cNvSpPr/>
                        <wps:spPr>
                          <a:xfrm>
                            <a:off x="3157701" y="5596549"/>
                            <a:ext cx="2795424" cy="116069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4B0BC4" w14:textId="737324B8" w:rsidR="00CE15CB" w:rsidRDefault="00CE15CB" w:rsidP="00F369DF">
                              <w:pPr>
                                <w:pStyle w:val="ListParagraph"/>
                                <w:numPr>
                                  <w:ilvl w:val="0"/>
                                  <w:numId w:val="14"/>
                                </w:numPr>
                                <w:spacing w:after="160"/>
                                <w:ind w:left="284" w:hanging="284"/>
                                <w:rPr>
                                  <w:rFonts w:ascii="Times New Roman" w:eastAsia="Times New Roman" w:hAnsi="Times New Roman" w:cs="Times New Roman"/>
                                  <w:color w:val="0E101A"/>
                                  <w:sz w:val="20"/>
                                  <w:szCs w:val="20"/>
                                  <w:lang w:val="en-CA"/>
                                </w:rPr>
                              </w:pPr>
                              <w:r>
                                <w:rPr>
                                  <w:rFonts w:ascii="Times New Roman" w:eastAsia="Times New Roman" w:hAnsi="Times New Roman" w:cs="Times New Roman"/>
                                  <w:color w:val="0E101A"/>
                                  <w:sz w:val="20"/>
                                  <w:szCs w:val="20"/>
                                  <w:lang w:val="en-CA"/>
                                </w:rPr>
                                <w:t>Estimated provisioning and regulating meta-regression models</w:t>
                              </w:r>
                            </w:p>
                            <w:p w14:paraId="411E9F0B" w14:textId="4AB8820B" w:rsidR="00CE15CB" w:rsidRPr="00A9251D" w:rsidRDefault="00CE15CB" w:rsidP="00DE2E19">
                              <w:pPr>
                                <w:pStyle w:val="ListParagraph"/>
                                <w:numPr>
                                  <w:ilvl w:val="0"/>
                                  <w:numId w:val="14"/>
                                </w:numPr>
                                <w:spacing w:after="160"/>
                                <w:ind w:left="284" w:hanging="284"/>
                                <w:rPr>
                                  <w:b/>
                                  <w:bCs/>
                                  <w:sz w:val="20"/>
                                  <w:szCs w:val="20"/>
                                  <w:u w:val="single"/>
                                </w:rPr>
                              </w:pPr>
                              <w:r w:rsidRPr="005765ED">
                                <w:rPr>
                                  <w:rFonts w:ascii="Times New Roman" w:eastAsia="Times New Roman" w:hAnsi="Times New Roman" w:cs="Times New Roman"/>
                                  <w:color w:val="0E101A"/>
                                  <w:sz w:val="20"/>
                                  <w:szCs w:val="20"/>
                                </w:rPr>
                                <w:t>For each mod</w:t>
                              </w:r>
                              <w:r>
                                <w:rPr>
                                  <w:rFonts w:ascii="Times New Roman" w:eastAsia="Times New Roman" w:hAnsi="Times New Roman" w:cs="Times New Roman"/>
                                  <w:color w:val="0E101A"/>
                                  <w:sz w:val="20"/>
                                  <w:szCs w:val="20"/>
                                </w:rPr>
                                <w:t>el, compared log-log and log-linear functional forms.</w:t>
                              </w:r>
                            </w:p>
                            <w:p w14:paraId="727C2924" w14:textId="2748C4DD" w:rsidR="00CE15CB" w:rsidRPr="005765ED" w:rsidRDefault="00CE15CB" w:rsidP="00DE2E19">
                              <w:pPr>
                                <w:pStyle w:val="ListParagraph"/>
                                <w:numPr>
                                  <w:ilvl w:val="0"/>
                                  <w:numId w:val="14"/>
                                </w:numPr>
                                <w:spacing w:after="160"/>
                                <w:ind w:left="284" w:hanging="284"/>
                                <w:rPr>
                                  <w:b/>
                                  <w:bCs/>
                                  <w:sz w:val="20"/>
                                  <w:szCs w:val="20"/>
                                  <w:u w:val="single"/>
                                </w:rPr>
                              </w:pPr>
                              <w:r>
                                <w:rPr>
                                  <w:rFonts w:ascii="Times New Roman" w:eastAsia="Times New Roman" w:hAnsi="Times New Roman" w:cs="Times New Roman"/>
                                  <w:color w:val="0E101A"/>
                                  <w:sz w:val="20"/>
                                  <w:szCs w:val="20"/>
                                </w:rPr>
                                <w:t>Sample sizes for the provisioning and regulating models are 27 and 22, respectively.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flipH="1">
                            <a:off x="1794641" y="6635584"/>
                            <a:ext cx="1027841" cy="4619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7168B80D" id="Group 37" o:spid="_x0000_s1028" style="width:468.75pt;height:580.5pt;mso-position-horizontal-relative:char;mso-position-vertical-relative:line" coordorigin=",-1451" coordsize="59531,80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">
                <v:group id="Group 29" o:spid="_x0000_s1029" style="position:absolute;top:-1451;width:59328;height:68450" coordorigin=",-4890" coordsize="59329,68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1" o:spid="_x0000_s1030" style="position:absolute;left:4690;top:-4890;width:38268;height:124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" fillcolor="white [3201]" strokecolor="black [3213]" strokeweight="1pt">
                    <v:textbox>
                      <w:txbxContent>
                        <w:p w14:paraId="5EED44E7" w14:textId="77777777" w:rsidR="00CE15CB" w:rsidRPr="00F369DF" w:rsidRDefault="00CE15CB" w:rsidP="00F369DF">
                          <w:pPr>
                            <w:jc w:val="center"/>
                            <w:rPr>
                              <w:sz w:val="22"/>
                              <w:szCs w:val="22"/>
                            </w:rPr>
                          </w:pPr>
                          <w:r w:rsidRPr="00F369DF">
                            <w:rPr>
                              <w:sz w:val="22"/>
                              <w:szCs w:val="22"/>
                            </w:rPr>
                            <w:t>Identified 668 studies on the valuation of wetland ecosystem services on agricultural landscapes from Wetland Valuation Reference Inventory and International Scientific Indexing Web of Science Database</w:t>
                          </w:r>
                        </w:p>
                      </w:txbxContent>
                    </v:textbox>
                  </v:rect>
                  <v:rect id="Rectangle 4" o:spid="_x0000_s1031" style="position:absolute;left:6463;top:11222;width:21015;height:80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textbox>
                      <w:txbxContent>
                        <w:p w14:paraId="4F793BA4" w14:textId="7227E9F8" w:rsidR="00CE15CB" w:rsidRPr="00F369DF" w:rsidRDefault="00CE15CB" w:rsidP="00F369DF">
                          <w:pPr>
                            <w:jc w:val="center"/>
                            <w:rPr>
                              <w:sz w:val="22"/>
                              <w:szCs w:val="22"/>
                            </w:rPr>
                          </w:pPr>
                          <w:r>
                            <w:rPr>
                              <w:sz w:val="22"/>
                              <w:szCs w:val="22"/>
                            </w:rPr>
                            <w:t xml:space="preserve">Identified </w:t>
                          </w:r>
                          <w:r w:rsidRPr="00F369DF">
                            <w:rPr>
                              <w:sz w:val="22"/>
                              <w:szCs w:val="22"/>
                            </w:rPr>
                            <w:t xml:space="preserve">192 studies </w:t>
                          </w:r>
                          <w:del w:id="19" w:author="Author">
                            <w:r w:rsidDel="00D969D7">
                              <w:rPr>
                                <w:sz w:val="22"/>
                                <w:szCs w:val="22"/>
                              </w:rPr>
                              <w:delText xml:space="preserve">for </w:delText>
                            </w:r>
                          </w:del>
                          <w:r w:rsidRPr="00F369DF">
                            <w:rPr>
                              <w:sz w:val="22"/>
                              <w:szCs w:val="22"/>
                            </w:rPr>
                            <w:t>included in the pool of studies for further reading</w:t>
                          </w:r>
                        </w:p>
                      </w:txbxContent>
                    </v:textbox>
                  </v:rect>
                  <v:rect id="Rectangle 6" o:spid="_x0000_s1032" style="position:absolute;left:6621;top:23203;width:20578;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" fillcolor="white [3201]" strokecolor="black [3213]" strokeweight="1pt">
                    <v:textbox>
                      <w:txbxContent>
                        <w:p w14:paraId="78F1E7BA" w14:textId="77777777" w:rsidR="00CE15CB" w:rsidRPr="00F369DF" w:rsidRDefault="00CE15CB" w:rsidP="00F369DF">
                          <w:pPr>
                            <w:jc w:val="center"/>
                            <w:rPr>
                              <w:sz w:val="22"/>
                              <w:szCs w:val="22"/>
                            </w:rPr>
                          </w:pPr>
                          <w:r w:rsidRPr="00F369DF">
                            <w:rPr>
                              <w:sz w:val="22"/>
                              <w:szCs w:val="22"/>
                            </w:rPr>
                            <w:t>192 studies screened</w:t>
                          </w:r>
                        </w:p>
                      </w:txbxContent>
                    </v:textbox>
                  </v:rect>
                  <v:rect id="Rectangle 8" o:spid="_x0000_s1033" style="position:absolute;left:6463;top:37862;width:20874;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" fillcolor="white [3201]" strokecolor="black [3213]" strokeweight="1pt">
                    <v:textbox>
                      <w:txbxContent>
                        <w:p w14:paraId="7353D303" w14:textId="5E7C01E9" w:rsidR="00CE15CB" w:rsidRPr="00F369DF" w:rsidRDefault="00CE15CB" w:rsidP="00F369DF">
                          <w:pPr>
                            <w:jc w:val="center"/>
                            <w:rPr>
                              <w:sz w:val="22"/>
                              <w:szCs w:val="22"/>
                            </w:rPr>
                          </w:pPr>
                          <w:r w:rsidRPr="00F369DF">
                            <w:rPr>
                              <w:sz w:val="22"/>
                              <w:szCs w:val="22"/>
                            </w:rPr>
                            <w:t>Identified 45 studies</w:t>
                          </w:r>
                          <w:r>
                            <w:rPr>
                              <w:sz w:val="22"/>
                              <w:szCs w:val="22"/>
                            </w:rPr>
                            <w:t xml:space="preserve"> for quantitative</w:t>
                          </w:r>
                          <w:r w:rsidRPr="00F369DF">
                            <w:rPr>
                              <w:sz w:val="22"/>
                              <w:szCs w:val="22"/>
                            </w:rPr>
                            <w:t xml:space="preserve"> meta-analysis </w:t>
                          </w:r>
                        </w:p>
                      </w:txbxContent>
                    </v:textbox>
                  </v:rect>
                  <v:rect id="Rectangle 11" o:spid="_x0000_s1034" style="position:absolute;left:6463;top:53945;width:19934;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" fillcolor="white [3201]" strokecolor="black [3213]" strokeweight="1pt">
                    <v:textbox>
                      <w:txbxContent>
                        <w:p w14:paraId="71D31173" w14:textId="381B36A9" w:rsidR="00CE15CB" w:rsidRPr="00F369DF" w:rsidRDefault="00CE15CB" w:rsidP="00F369DF">
                          <w:pPr>
                            <w:jc w:val="center"/>
                            <w:rPr>
                              <w:sz w:val="22"/>
                              <w:szCs w:val="22"/>
                            </w:rPr>
                          </w:pPr>
                          <w:r w:rsidRPr="00F369DF">
                            <w:rPr>
                              <w:sz w:val="22"/>
                              <w:szCs w:val="22"/>
                            </w:rPr>
                            <w:t>Meta-</w:t>
                          </w:r>
                          <w:r>
                            <w:rPr>
                              <w:sz w:val="22"/>
                              <w:szCs w:val="22"/>
                            </w:rPr>
                            <w:t>a</w:t>
                          </w:r>
                          <w:r w:rsidRPr="00F369DF">
                            <w:rPr>
                              <w:sz w:val="22"/>
                              <w:szCs w:val="22"/>
                            </w:rPr>
                            <w:t>nalysi</w:t>
                          </w:r>
                          <w:r>
                            <w:rPr>
                              <w:sz w:val="22"/>
                              <w:szCs w:val="22"/>
                            </w:rPr>
                            <w:t>s model estimation</w:t>
                          </w:r>
                        </w:p>
                      </w:txbxContent>
                    </v:textbox>
                  </v:rect>
                  <v:rect id="Rectangle 12" o:spid="_x0000_s1035" style="position:absolute;left:31613;top:9151;width:27432;height:11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" fillcolor="white [3201]" strokecolor="black [3213]" strokeweight="1pt">
                    <v:textbox>
                      <w:txbxContent>
                        <w:p w14:paraId="49515041" w14:textId="77777777" w:rsidR="00CE15CB" w:rsidRPr="00F369DF" w:rsidRDefault="00CE15CB" w:rsidP="00F369DF">
                          <w:pPr>
                            <w:jc w:val="center"/>
                            <w:rPr>
                              <w:b/>
                              <w:bCs/>
                              <w:sz w:val="20"/>
                              <w:szCs w:val="20"/>
                              <w:u w:val="single"/>
                            </w:rPr>
                          </w:pPr>
                          <w:r w:rsidRPr="00F369DF">
                            <w:rPr>
                              <w:b/>
                              <w:bCs/>
                              <w:sz w:val="20"/>
                              <w:szCs w:val="20"/>
                              <w:u w:val="single"/>
                            </w:rPr>
                            <w:t>Criteria for inclusion</w:t>
                          </w:r>
                        </w:p>
                        <w:p w14:paraId="4F80A19B" w14:textId="77777777" w:rsidR="00CE15CB" w:rsidRPr="00F369DF" w:rsidRDefault="00CE15CB" w:rsidP="00F369DF">
                          <w:pPr>
                            <w:pStyle w:val="ListParagraph"/>
                            <w:numPr>
                              <w:ilvl w:val="0"/>
                              <w:numId w:val="13"/>
                            </w:numPr>
                            <w:spacing w:after="160"/>
                            <w:ind w:left="284" w:hanging="284"/>
                            <w:rPr>
                              <w:rFonts w:ascii="Times New Roman" w:eastAsia="Times New Roman" w:hAnsi="Times New Roman" w:cs="Times New Roman"/>
                              <w:color w:val="0E101A"/>
                              <w:sz w:val="20"/>
                              <w:szCs w:val="20"/>
                            </w:rPr>
                          </w:pPr>
                          <w:r w:rsidRPr="00F369DF">
                            <w:rPr>
                              <w:rFonts w:ascii="Times New Roman" w:eastAsia="Times New Roman" w:hAnsi="Times New Roman" w:cs="Times New Roman"/>
                              <w:color w:val="0E101A"/>
                              <w:sz w:val="20"/>
                              <w:szCs w:val="20"/>
                            </w:rPr>
                            <w:t>reported quantifiable effects</w:t>
                          </w:r>
                        </w:p>
                        <w:p w14:paraId="14C4A8E7" w14:textId="77777777" w:rsidR="00CE15CB" w:rsidRPr="00F369DF" w:rsidRDefault="00CE15CB" w:rsidP="00F369DF">
                          <w:pPr>
                            <w:pStyle w:val="ListParagraph"/>
                            <w:numPr>
                              <w:ilvl w:val="0"/>
                              <w:numId w:val="13"/>
                            </w:numPr>
                            <w:tabs>
                              <w:tab w:val="left" w:pos="284"/>
                              <w:tab w:val="left" w:pos="426"/>
                            </w:tabs>
                            <w:spacing w:after="160" w:line="259" w:lineRule="auto"/>
                            <w:ind w:left="142" w:hanging="142"/>
                            <w:rPr>
                              <w:sz w:val="20"/>
                              <w:szCs w:val="20"/>
                            </w:rPr>
                          </w:pPr>
                          <w:r w:rsidRPr="00F369DF">
                            <w:rPr>
                              <w:rFonts w:ascii="Times New Roman" w:eastAsia="Times New Roman" w:hAnsi="Times New Roman" w:cs="Times New Roman"/>
                              <w:color w:val="0E101A"/>
                              <w:sz w:val="20"/>
                              <w:szCs w:val="20"/>
                            </w:rPr>
                            <w:t xml:space="preserve">provided the extent of wetland area </w:t>
                          </w:r>
                        </w:p>
                        <w:p w14:paraId="5790677B" w14:textId="77777777" w:rsidR="00CE15CB" w:rsidRPr="00F369DF" w:rsidRDefault="00CE15CB" w:rsidP="00F369DF">
                          <w:pPr>
                            <w:pStyle w:val="ListParagraph"/>
                            <w:numPr>
                              <w:ilvl w:val="0"/>
                              <w:numId w:val="13"/>
                            </w:numPr>
                            <w:tabs>
                              <w:tab w:val="left" w:pos="284"/>
                              <w:tab w:val="left" w:pos="426"/>
                            </w:tabs>
                            <w:spacing w:after="160" w:line="259" w:lineRule="auto"/>
                            <w:ind w:left="142" w:hanging="142"/>
                            <w:rPr>
                              <w:sz w:val="20"/>
                              <w:szCs w:val="20"/>
                            </w:rPr>
                          </w:pPr>
                          <w:r w:rsidRPr="00F369DF">
                            <w:rPr>
                              <w:rFonts w:ascii="Times New Roman" w:eastAsia="Times New Roman" w:hAnsi="Times New Roman" w:cs="Times New Roman"/>
                              <w:color w:val="0E101A"/>
                              <w:sz w:val="20"/>
                              <w:szCs w:val="20"/>
                            </w:rPr>
                            <w:t>listed a study location</w:t>
                          </w:r>
                        </w:p>
                        <w:p w14:paraId="59DEB10C" w14:textId="77777777" w:rsidR="00CE15CB" w:rsidRPr="00F369DF" w:rsidRDefault="00CE15CB" w:rsidP="00F369DF">
                          <w:pPr>
                            <w:pStyle w:val="ListParagraph"/>
                            <w:numPr>
                              <w:ilvl w:val="0"/>
                              <w:numId w:val="13"/>
                            </w:numPr>
                            <w:tabs>
                              <w:tab w:val="left" w:pos="284"/>
                              <w:tab w:val="left" w:pos="426"/>
                            </w:tabs>
                            <w:spacing w:after="160" w:line="259" w:lineRule="auto"/>
                            <w:ind w:left="142" w:hanging="142"/>
                            <w:rPr>
                              <w:sz w:val="20"/>
                              <w:szCs w:val="20"/>
                            </w:rPr>
                          </w:pPr>
                          <w:r w:rsidRPr="00F369DF">
                            <w:rPr>
                              <w:rFonts w:ascii="Times New Roman" w:eastAsia="Times New Roman" w:hAnsi="Times New Roman" w:cs="Times New Roman"/>
                              <w:color w:val="0E101A"/>
                              <w:sz w:val="20"/>
                              <w:szCs w:val="20"/>
                            </w:rPr>
                            <w:t>referred to wetlands in an agricultural context</w:t>
                          </w:r>
                        </w:p>
                      </w:txbxContent>
                    </v:textbox>
                  </v:rect>
                  <v:rect id="Rectangle 14" o:spid="_x0000_s1036" style="position:absolute;left:-4011;top:-879;width:11475;height:34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" fillcolor="white [3201]" strokecolor="black [3200]" strokeweight="1pt">
                    <v:textbox>
                      <w:txbxContent>
                        <w:p w14:paraId="4F3B119E" w14:textId="77777777" w:rsidR="00CE15CB" w:rsidRPr="00F369DF" w:rsidRDefault="00CE15CB" w:rsidP="00F369DF">
                          <w:pPr>
                            <w:jc w:val="center"/>
                            <w:rPr>
                              <w:b/>
                              <w:bCs/>
                              <w:color w:val="000000" w:themeColor="text1"/>
                              <w:sz w:val="20"/>
                              <w:szCs w:val="20"/>
                            </w:rPr>
                          </w:pPr>
                          <w:r w:rsidRPr="00F369DF">
                            <w:rPr>
                              <w:b/>
                              <w:bCs/>
                              <w:color w:val="000000" w:themeColor="text1"/>
                              <w:sz w:val="20"/>
                              <w:szCs w:val="20"/>
                            </w:rPr>
                            <w:t>Identification</w:t>
                          </w:r>
                        </w:p>
                      </w:txbxContent>
                    </v:textbox>
                  </v:rect>
                  <v:rect id="Rectangle 15" o:spid="_x0000_s1037" style="position:absolute;left:-4985;top:12561;width:13423;height:34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" fillcolor="white [3201]" strokecolor="black [3200]" strokeweight="1pt">
                    <v:textbox>
                      <w:txbxContent>
                        <w:p w14:paraId="281FC8B2" w14:textId="77777777" w:rsidR="00CE15CB" w:rsidRPr="00F369DF" w:rsidRDefault="00CE15CB" w:rsidP="00F369DF">
                          <w:pPr>
                            <w:jc w:val="center"/>
                            <w:rPr>
                              <w:b/>
                              <w:bCs/>
                              <w:color w:val="000000" w:themeColor="text1"/>
                              <w:sz w:val="20"/>
                              <w:szCs w:val="20"/>
                            </w:rPr>
                          </w:pPr>
                          <w:r w:rsidRPr="00F369DF">
                            <w:rPr>
                              <w:b/>
                              <w:bCs/>
                              <w:color w:val="000000" w:themeColor="text1"/>
                              <w:sz w:val="20"/>
                              <w:szCs w:val="20"/>
                            </w:rPr>
                            <w:t>Screening</w:t>
                          </w:r>
                        </w:p>
                      </w:txbxContent>
                    </v:textbox>
                  </v:rect>
                  <v:rect id="Rectangle 16" o:spid="_x0000_s1038" style="position:absolute;left:-4165;top:26308;width:11864;height:337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" fillcolor="white [3201]" strokecolor="black [3200]" strokeweight="1pt">
                    <v:textbox>
                      <w:txbxContent>
                        <w:p w14:paraId="66631686" w14:textId="77777777" w:rsidR="00CE15CB" w:rsidRPr="00F369DF" w:rsidRDefault="00CE15CB" w:rsidP="00F369DF">
                          <w:pPr>
                            <w:jc w:val="center"/>
                            <w:rPr>
                              <w:b/>
                              <w:bCs/>
                              <w:color w:val="000000" w:themeColor="text1"/>
                              <w:sz w:val="20"/>
                              <w:szCs w:val="20"/>
                            </w:rPr>
                          </w:pPr>
                          <w:r w:rsidRPr="00F369DF">
                            <w:rPr>
                              <w:b/>
                              <w:bCs/>
                              <w:color w:val="000000" w:themeColor="text1"/>
                              <w:sz w:val="20"/>
                              <w:szCs w:val="20"/>
                            </w:rPr>
                            <w:t>Eligibility</w:t>
                          </w:r>
                        </w:p>
                      </w:txbxContent>
                    </v:textbox>
                  </v:rect>
                  <v:rect id="Rectangle 17" o:spid="_x0000_s1039" style="position:absolute;left:-4658;top:40711;width:12931;height:345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" fillcolor="white [3201]" strokecolor="black [3200]" strokeweight="1pt">
                    <v:textbox>
                      <w:txbxContent>
                        <w:p w14:paraId="026405EC" w14:textId="77777777" w:rsidR="00CE15CB" w:rsidRPr="00F369DF" w:rsidRDefault="00CE15CB" w:rsidP="00F369DF">
                          <w:pPr>
                            <w:jc w:val="center"/>
                            <w:rPr>
                              <w:b/>
                              <w:bCs/>
                              <w:color w:val="000000" w:themeColor="text1"/>
                              <w:sz w:val="20"/>
                              <w:szCs w:val="20"/>
                            </w:rPr>
                          </w:pPr>
                          <w:r w:rsidRPr="00F369DF">
                            <w:rPr>
                              <w:b/>
                              <w:bCs/>
                              <w:color w:val="000000" w:themeColor="text1"/>
                              <w:sz w:val="20"/>
                              <w:szCs w:val="20"/>
                            </w:rPr>
                            <w:t>Inclusion</w:t>
                          </w:r>
                        </w:p>
                      </w:txbxContent>
                    </v:textbox>
                  </v:rect>
                  <v:rect id="Rectangle 18" o:spid="_x0000_s1040" style="position:absolute;left:-4877;top:54979;width:13712;height:34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" fillcolor="white [3201]" strokecolor="black [3200]" strokeweight="1pt">
                    <v:textbox>
                      <w:txbxContent>
                        <w:p w14:paraId="5243F025" w14:textId="77777777" w:rsidR="00CE15CB" w:rsidRPr="00F369DF" w:rsidRDefault="00CE15CB" w:rsidP="00F369DF">
                          <w:pPr>
                            <w:jc w:val="center"/>
                            <w:rPr>
                              <w:b/>
                              <w:bCs/>
                              <w:color w:val="000000" w:themeColor="text1"/>
                              <w:sz w:val="20"/>
                              <w:szCs w:val="20"/>
                            </w:rPr>
                          </w:pPr>
                          <w:r w:rsidRPr="00F369DF">
                            <w:rPr>
                              <w:b/>
                              <w:bCs/>
                              <w:color w:val="000000" w:themeColor="text1"/>
                              <w:sz w:val="20"/>
                              <w:szCs w:val="20"/>
                            </w:rPr>
                            <w:t>Model Estimation</w:t>
                          </w:r>
                        </w:p>
                      </w:txbxContent>
                    </v:textbox>
                  </v:rect>
                  <v:rect id="Rectangle 19" o:spid="_x0000_s1041" style="position:absolute;left:31706;top:22914;width:27623;height:8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" fillcolor="white [3201]" strokecolor="black [3213]" strokeweight="1pt">
                    <v:textbox>
                      <w:txbxContent>
                        <w:p w14:paraId="1360AB3D" w14:textId="77777777" w:rsidR="00CE15CB" w:rsidRPr="00F369DF" w:rsidRDefault="00CE15CB" w:rsidP="00F369DF">
                          <w:pPr>
                            <w:jc w:val="center"/>
                            <w:rPr>
                              <w:b/>
                              <w:bCs/>
                              <w:sz w:val="20"/>
                              <w:szCs w:val="20"/>
                              <w:u w:val="single"/>
                            </w:rPr>
                          </w:pPr>
                          <w:r w:rsidRPr="00F369DF">
                            <w:rPr>
                              <w:b/>
                              <w:bCs/>
                              <w:sz w:val="20"/>
                              <w:szCs w:val="20"/>
                              <w:u w:val="single"/>
                            </w:rPr>
                            <w:t>Criteria for exclusion</w:t>
                          </w:r>
                        </w:p>
                        <w:p w14:paraId="4A3395A3" w14:textId="77777777" w:rsidR="00CE15CB" w:rsidRPr="002F6BFD" w:rsidRDefault="00CE15CB" w:rsidP="006F1F5E">
                          <w:pPr>
                            <w:pStyle w:val="ListParagraph"/>
                            <w:numPr>
                              <w:ilvl w:val="0"/>
                              <w:numId w:val="16"/>
                            </w:numPr>
                            <w:spacing w:after="160"/>
                            <w:ind w:left="284" w:hanging="284"/>
                            <w:rPr>
                              <w:rFonts w:ascii="Times New Roman" w:eastAsia="Times New Roman" w:hAnsi="Times New Roman" w:cs="Times New Roman"/>
                              <w:color w:val="0E101A"/>
                              <w:sz w:val="20"/>
                              <w:szCs w:val="20"/>
                            </w:rPr>
                          </w:pPr>
                          <w:r w:rsidRPr="002F6BFD">
                            <w:rPr>
                              <w:rFonts w:ascii="Times New Roman" w:eastAsia="Times New Roman" w:hAnsi="Times New Roman" w:cs="Times New Roman"/>
                              <w:color w:val="0E101A"/>
                              <w:sz w:val="20"/>
                              <w:szCs w:val="20"/>
                            </w:rPr>
                            <w:t xml:space="preserve">insufficient detail about wetland values </w:t>
                          </w:r>
                        </w:p>
                        <w:p w14:paraId="5DA194AA" w14:textId="51DA9930" w:rsidR="00CE15CB" w:rsidRPr="002F6BFD" w:rsidRDefault="00CE15CB" w:rsidP="006F1F5E">
                          <w:pPr>
                            <w:pStyle w:val="ListParagraph"/>
                            <w:numPr>
                              <w:ilvl w:val="0"/>
                              <w:numId w:val="16"/>
                            </w:numPr>
                            <w:spacing w:after="160"/>
                            <w:ind w:left="284" w:hanging="284"/>
                            <w:rPr>
                              <w:rFonts w:ascii="Times New Roman" w:eastAsia="Times New Roman" w:hAnsi="Times New Roman" w:cs="Times New Roman"/>
                              <w:color w:val="0E101A"/>
                              <w:sz w:val="20"/>
                              <w:szCs w:val="20"/>
                            </w:rPr>
                          </w:pPr>
                          <w:r w:rsidRPr="002F6BFD">
                            <w:rPr>
                              <w:rFonts w:ascii="Times New Roman" w:eastAsia="Times New Roman" w:hAnsi="Times New Roman" w:cs="Times New Roman"/>
                              <w:color w:val="0E101A"/>
                              <w:sz w:val="20"/>
                              <w:szCs w:val="20"/>
                            </w:rPr>
                            <w:t>missing information on wetland area or data that could enabled wetland area estimation</w:t>
                          </w:r>
                        </w:p>
                      </w:txbxContent>
                    </v:textbox>
                  </v:rect>
                  <v:shape id="Straight Arrow Connector 21" o:spid="_x0000_s1042" type="#_x0000_t32" style="position:absolute;left:18029;top:7597;width:0;height:31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" strokecolor="black [3200]" strokeweight=".5pt">
                    <v:stroke endarrow="block" joinstyle="miter"/>
                  </v:shape>
                  <v:shape id="Straight Arrow Connector 22" o:spid="_x0000_s1043" type="#_x0000_t32" style="position:absolute;left:17871;top:20473;width:12257;height:21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5F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FO4fIk/QC//AQAA//8DAFBLAQItABQABgAIAAAAIQDb4fbL7gAAAIUBAAATAAAAAAAAAAAA&#10;AAAAAAAAAABbQ29udGVudF9UeXBlc10ueG1sUEsBAi0AFAAGAAgAAAAhAFr0LFu/AAAAFQEAAAsA&#10;AAAAAAAAAAAAAAAAHwEAAF9yZWxzLy5yZWxzUEsBAi0AFAAGAAgAAAAhACK4PkXEAAAA2wAAAA8A&#10;AAAAAAAAAAAAAAAABwIAAGRycy9kb3ducmV2LnhtbFBLBQYAAAAAAwADALcAAAD4AgAAAAA=&#10;" strokecolor="black [3200]" strokeweight=".5pt">
                    <v:stroke endarrow="block" joinstyle="miter"/>
                  </v:shape>
                  <v:shape id="Straight Arrow Connector 23" o:spid="_x0000_s1044" type="#_x0000_t32" style="position:absolute;left:18029;top:32724;width:12721;height:43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Jve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DO4fIk/QC//AQAA//8DAFBLAQItABQABgAIAAAAIQDb4fbL7gAAAIUBAAATAAAAAAAAAAAA&#10;AAAAAAAAAABbQ29udGVudF9UeXBlc10ueG1sUEsBAi0AFAAGAAgAAAAhAFr0LFu/AAAAFQEAAAsA&#10;AAAAAAAAAAAAAAAAHwEAAF9yZWxzLy5yZWxzUEsBAi0AFAAGAAgAAAAhAE30m97EAAAA2wAAAA8A&#10;AAAAAAAAAAAAAAAABwIAAGRycy9kb3ducmV2LnhtbFBLBQYAAAAAAwADALcAAAD4AgAAAAA=&#10;" strokecolor="black [3200]" strokeweight=".5pt">
                    <v:stroke endarrow="block" joinstyle="miter"/>
                  </v:shape>
                  <v:shape id="Straight Arrow Connector 24" o:spid="_x0000_s1045" type="#_x0000_t32" style="position:absolute;left:18186;top:45434;width:0;height:7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0XcwwAAANsAAAAPAAAAZHJzL2Rvd25yZXYueG1sRI9Pi8Iw&#10;FMTvC36H8ARva6qs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gz9F3MMAAADbAAAADwAA&#10;AAAAAAAAAAAAAAAHAgAAZHJzL2Rvd25yZXYueG1sUEsFBgAAAAADAAMAtwAAAPcCAAAAAA==&#10;" strokecolor="black [3200]" strokeweight=".5pt">
                    <v:stroke endarrow="block" joinstyle="miter"/>
                  </v:shape>
                  <v:shape id="Straight Arrow Connector 26" o:spid="_x0000_s1046" type="#_x0000_t32" style="position:absolute;left:27672;top:15454;width: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" strokecolor="black [3200]" strokeweight=".5pt">
                    <v:stroke endarrow="block" joinstyle="miter"/>
                  </v:shape>
                  <v:shape id="Straight Arrow Connector 27" o:spid="_x0000_s1047" type="#_x0000_t32" style="position:absolute;left:27866;top:26489;width: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" strokecolor="black [3200]" strokeweight=".5pt">
                    <v:stroke endarrow="block" joinstyle="miter"/>
                  </v:shape>
                </v:group>
                <v:rect id="Rectangle 32" o:spid="_x0000_s1048" style="position:absolute;left:6917;top:71529;width:19536;height:7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" fillcolor="white [3201]" strokecolor="black [3213]" strokeweight="1pt">
                  <v:textbox>
                    <w:txbxContent>
                      <w:p w14:paraId="2CA29604" w14:textId="41A7864B" w:rsidR="00CE15CB" w:rsidRPr="00F369DF" w:rsidRDefault="00CE15CB" w:rsidP="00F369DF">
                        <w:pPr>
                          <w:spacing w:line="259" w:lineRule="auto"/>
                          <w:jc w:val="center"/>
                          <w:rPr>
                            <w:sz w:val="22"/>
                            <w:szCs w:val="22"/>
                          </w:rPr>
                        </w:pPr>
                        <w:r w:rsidRPr="00F369DF">
                          <w:rPr>
                            <w:sz w:val="22"/>
                            <w:szCs w:val="22"/>
                          </w:rPr>
                          <w:t xml:space="preserve">Meta-regression </w:t>
                        </w:r>
                        <w:r>
                          <w:rPr>
                            <w:sz w:val="22"/>
                            <w:szCs w:val="22"/>
                          </w:rPr>
                          <w:t>b</w:t>
                        </w:r>
                        <w:r w:rsidRPr="00F369DF">
                          <w:rPr>
                            <w:sz w:val="22"/>
                            <w:szCs w:val="22"/>
                          </w:rPr>
                          <w:t xml:space="preserve">enefit </w:t>
                        </w:r>
                        <w:r>
                          <w:rPr>
                            <w:sz w:val="22"/>
                            <w:szCs w:val="22"/>
                          </w:rPr>
                          <w:t>t</w:t>
                        </w:r>
                        <w:r w:rsidRPr="00F369DF">
                          <w:rPr>
                            <w:sz w:val="22"/>
                            <w:szCs w:val="22"/>
                          </w:rPr>
                          <w:t>ransfer</w:t>
                        </w:r>
                      </w:p>
                    </w:txbxContent>
                  </v:textbox>
                </v:rect>
                <v:shape id="Straight Arrow Connector 34" o:spid="_x0000_s1049" type="#_x0000_t32" style="position:absolute;left:26995;top:74818;width: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" strokecolor="black [3200]" strokeweight=".5pt">
                  <v:stroke endarrow="block" joinstyle="miter"/>
                </v:shape>
                <v:rect id="Rectangle 35" o:spid="_x0000_s1050" style="position:absolute;left:31577;top:55965;width:27954;height:116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GLMwgAAANsAAAAPAAAAZHJzL2Rvd25yZXYueG1sRI/RagIx&#10;FETfC/5DuIJvNWul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AnPGLMwgAAANsAAAAPAAAA&#10;AAAAAAAAAAAAAAcCAABkcnMvZG93bnJldi54bWxQSwUGAAAAAAMAAwC3AAAA9gIAAAAA&#10;" fillcolor="white [3201]" strokecolor="black [3213]" strokeweight="1pt">
                  <v:textbox>
                    <w:txbxContent>
                      <w:p w14:paraId="684B0BC4" w14:textId="737324B8" w:rsidR="00CE15CB" w:rsidRDefault="00CE15CB" w:rsidP="00F369DF">
                        <w:pPr>
                          <w:pStyle w:val="ListParagraph"/>
                          <w:numPr>
                            <w:ilvl w:val="0"/>
                            <w:numId w:val="14"/>
                          </w:numPr>
                          <w:spacing w:after="160"/>
                          <w:ind w:left="284" w:hanging="284"/>
                          <w:rPr>
                            <w:rFonts w:ascii="Times New Roman" w:eastAsia="Times New Roman" w:hAnsi="Times New Roman" w:cs="Times New Roman"/>
                            <w:color w:val="0E101A"/>
                            <w:sz w:val="20"/>
                            <w:szCs w:val="20"/>
                            <w:lang w:val="en-CA"/>
                          </w:rPr>
                        </w:pPr>
                        <w:r>
                          <w:rPr>
                            <w:rFonts w:ascii="Times New Roman" w:eastAsia="Times New Roman" w:hAnsi="Times New Roman" w:cs="Times New Roman"/>
                            <w:color w:val="0E101A"/>
                            <w:sz w:val="20"/>
                            <w:szCs w:val="20"/>
                            <w:lang w:val="en-CA"/>
                          </w:rPr>
                          <w:t>Estimated provisioning and regulating meta-regression models</w:t>
                        </w:r>
                      </w:p>
                      <w:p w14:paraId="411E9F0B" w14:textId="4AB8820B" w:rsidR="00CE15CB" w:rsidRPr="00A9251D" w:rsidRDefault="00CE15CB" w:rsidP="00DE2E19">
                        <w:pPr>
                          <w:pStyle w:val="ListParagraph"/>
                          <w:numPr>
                            <w:ilvl w:val="0"/>
                            <w:numId w:val="14"/>
                          </w:numPr>
                          <w:spacing w:after="160"/>
                          <w:ind w:left="284" w:hanging="284"/>
                          <w:rPr>
                            <w:b/>
                            <w:bCs/>
                            <w:sz w:val="20"/>
                            <w:szCs w:val="20"/>
                            <w:u w:val="single"/>
                          </w:rPr>
                        </w:pPr>
                        <w:r w:rsidRPr="005765ED">
                          <w:rPr>
                            <w:rFonts w:ascii="Times New Roman" w:eastAsia="Times New Roman" w:hAnsi="Times New Roman" w:cs="Times New Roman"/>
                            <w:color w:val="0E101A"/>
                            <w:sz w:val="20"/>
                            <w:szCs w:val="20"/>
                          </w:rPr>
                          <w:t>For each mod</w:t>
                        </w:r>
                        <w:r>
                          <w:rPr>
                            <w:rFonts w:ascii="Times New Roman" w:eastAsia="Times New Roman" w:hAnsi="Times New Roman" w:cs="Times New Roman"/>
                            <w:color w:val="0E101A"/>
                            <w:sz w:val="20"/>
                            <w:szCs w:val="20"/>
                          </w:rPr>
                          <w:t>el, compared log-log and log-linear functional forms.</w:t>
                        </w:r>
                      </w:p>
                      <w:p w14:paraId="727C2924" w14:textId="2748C4DD" w:rsidR="00CE15CB" w:rsidRPr="005765ED" w:rsidRDefault="00CE15CB" w:rsidP="00DE2E19">
                        <w:pPr>
                          <w:pStyle w:val="ListParagraph"/>
                          <w:numPr>
                            <w:ilvl w:val="0"/>
                            <w:numId w:val="14"/>
                          </w:numPr>
                          <w:spacing w:after="160"/>
                          <w:ind w:left="284" w:hanging="284"/>
                          <w:rPr>
                            <w:b/>
                            <w:bCs/>
                            <w:sz w:val="20"/>
                            <w:szCs w:val="20"/>
                            <w:u w:val="single"/>
                          </w:rPr>
                        </w:pPr>
                        <w:r>
                          <w:rPr>
                            <w:rFonts w:ascii="Times New Roman" w:eastAsia="Times New Roman" w:hAnsi="Times New Roman" w:cs="Times New Roman"/>
                            <w:color w:val="0E101A"/>
                            <w:sz w:val="20"/>
                            <w:szCs w:val="20"/>
                          </w:rPr>
                          <w:t>Sample sizes for the provisioning and regulating models are 27 and 22, respectively.</w:t>
                        </w:r>
                      </w:p>
                    </w:txbxContent>
                  </v:textbox>
                </v:rect>
                <v:shape id="Straight Arrow Connector 36" o:spid="_x0000_s1051" type="#_x0000_t32" style="position:absolute;left:17946;top:66355;width:10278;height:46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" strokecolor="black [3200]" strokeweight=".5pt">
                  <v:stroke endarrow="block" joinstyle="miter"/>
                </v:shape>
                <w10:anchorlock/>
              </v:group>
            </w:pict>
          </mc:Fallback>
        </mc:AlternateContent>
      </w:r>
    </w:p>
    <w:p w14:paraId="45D89206" w14:textId="77777777" w:rsidR="00741E45" w:rsidRDefault="00741E45" w:rsidP="00741E45">
      <w:pPr>
        <w:spacing w:after="120"/>
        <w:ind w:firstLine="142"/>
        <w:rPr>
          <w:b/>
          <w:bCs/>
          <w:color w:val="000033"/>
          <w:shd w:val="clear" w:color="auto" w:fill="FFFFFF"/>
        </w:rPr>
      </w:pPr>
    </w:p>
    <w:p w14:paraId="4530353F" w14:textId="7A65BBDF" w:rsidR="00F369DF" w:rsidRDefault="00F369DF" w:rsidP="00741E45">
      <w:pPr>
        <w:spacing w:after="120"/>
        <w:ind w:firstLine="142"/>
        <w:rPr>
          <w:b/>
          <w:bCs/>
          <w:color w:val="000033"/>
          <w:shd w:val="clear" w:color="auto" w:fill="FFFFFF"/>
        </w:rPr>
      </w:pPr>
      <w:r w:rsidRPr="00982D8E">
        <w:rPr>
          <w:b/>
          <w:bCs/>
          <w:color w:val="000033"/>
          <w:shd w:val="clear" w:color="auto" w:fill="FFFFFF"/>
        </w:rPr>
        <w:t xml:space="preserve">Figure </w:t>
      </w:r>
      <w:r w:rsidR="00982D8E" w:rsidRPr="00982D8E">
        <w:rPr>
          <w:b/>
          <w:bCs/>
          <w:color w:val="000033"/>
          <w:shd w:val="clear" w:color="auto" w:fill="FFFFFF"/>
        </w:rPr>
        <w:t xml:space="preserve">2 </w:t>
      </w:r>
      <w:r w:rsidRPr="00982D8E">
        <w:rPr>
          <w:b/>
          <w:bCs/>
          <w:color w:val="000033"/>
          <w:shd w:val="clear" w:color="auto" w:fill="FFFFFF"/>
        </w:rPr>
        <w:t xml:space="preserve">Wetland ecosystem service value evaluation </w:t>
      </w:r>
      <w:commentRangeStart w:id="20"/>
      <w:r w:rsidRPr="00982D8E">
        <w:rPr>
          <w:b/>
          <w:bCs/>
          <w:color w:val="000033"/>
          <w:shd w:val="clear" w:color="auto" w:fill="FFFFFF"/>
        </w:rPr>
        <w:t>flowchart</w:t>
      </w:r>
      <w:commentRangeEnd w:id="20"/>
      <w:r w:rsidR="00BD6498">
        <w:rPr>
          <w:rStyle w:val="CommentReference"/>
          <w:rFonts w:ascii="Liberation Serif" w:eastAsia="SimSun" w:hAnsi="Liberation Serif" w:cs="Mangal"/>
          <w:kern w:val="3"/>
          <w:lang w:eastAsia="zh-CN" w:bidi="hi-IN"/>
        </w:rPr>
        <w:commentReference w:id="20"/>
      </w:r>
    </w:p>
    <w:bookmarkEnd w:id="18"/>
    <w:p w14:paraId="2BE56288" w14:textId="77777777" w:rsidR="00741E45" w:rsidRDefault="00741E45" w:rsidP="00741E45">
      <w:pPr>
        <w:spacing w:after="120"/>
        <w:ind w:firstLine="142"/>
        <w:rPr>
          <w:rFonts w:ascii="Verdana" w:hAnsi="Verdana"/>
          <w:color w:val="000033"/>
          <w:sz w:val="17"/>
          <w:szCs w:val="17"/>
          <w:shd w:val="clear" w:color="auto" w:fill="FFFFFF"/>
        </w:rPr>
      </w:pPr>
    </w:p>
    <w:p w14:paraId="1945B450" w14:textId="59994A92" w:rsidR="003968AF" w:rsidRPr="00043318" w:rsidRDefault="00043318" w:rsidP="0018044F">
      <w:pPr>
        <w:spacing w:after="120" w:line="480" w:lineRule="auto"/>
        <w:rPr>
          <w:b/>
          <w:bCs/>
          <w:i/>
          <w:iCs/>
          <w:color w:val="0E101A"/>
        </w:rPr>
      </w:pPr>
      <w:r w:rsidRPr="00043318">
        <w:rPr>
          <w:rStyle w:val="Emphasis"/>
          <w:b/>
          <w:bCs/>
          <w:i w:val="0"/>
          <w:iCs w:val="0"/>
          <w:color w:val="0E101A"/>
        </w:rPr>
        <w:lastRenderedPageBreak/>
        <w:t xml:space="preserve">2.3. </w:t>
      </w:r>
      <w:r w:rsidR="003968AF" w:rsidRPr="00043318">
        <w:rPr>
          <w:rStyle w:val="Emphasis"/>
          <w:b/>
          <w:bCs/>
          <w:i w:val="0"/>
          <w:iCs w:val="0"/>
          <w:color w:val="0E101A"/>
        </w:rPr>
        <w:t xml:space="preserve"> Description of Variables and Effect</w:t>
      </w:r>
      <w:r w:rsidR="002B64C5" w:rsidRPr="00043318">
        <w:rPr>
          <w:rStyle w:val="Emphasis"/>
          <w:b/>
          <w:bCs/>
          <w:i w:val="0"/>
          <w:iCs w:val="0"/>
          <w:color w:val="0E101A"/>
        </w:rPr>
        <w:t>s</w:t>
      </w:r>
      <w:r w:rsidR="003968AF" w:rsidRPr="00043318">
        <w:rPr>
          <w:rStyle w:val="Emphasis"/>
          <w:b/>
          <w:bCs/>
          <w:i w:val="0"/>
          <w:iCs w:val="0"/>
          <w:color w:val="0E101A"/>
        </w:rPr>
        <w:t xml:space="preserve"> on Wetland Ecosystem Services</w:t>
      </w:r>
    </w:p>
    <w:p w14:paraId="22232C84" w14:textId="0540F574" w:rsidR="003968AF" w:rsidRDefault="003968AF" w:rsidP="003968AF">
      <w:pPr>
        <w:pStyle w:val="NormalWeb"/>
        <w:spacing w:before="0" w:beforeAutospacing="0" w:after="0" w:afterAutospacing="0" w:line="480" w:lineRule="auto"/>
        <w:rPr>
          <w:color w:val="0E101A"/>
        </w:rPr>
      </w:pPr>
      <w:r>
        <w:rPr>
          <w:rStyle w:val="Emphasis"/>
          <w:color w:val="0E101A"/>
        </w:rPr>
        <w:t>Economic Variables</w:t>
      </w:r>
    </w:p>
    <w:p w14:paraId="3A6F9A6C" w14:textId="032A4F02" w:rsidR="003968AF" w:rsidRDefault="003968AF" w:rsidP="003F2D23">
      <w:pPr>
        <w:pStyle w:val="NormalWeb"/>
        <w:spacing w:before="0" w:beforeAutospacing="0" w:after="0" w:afterAutospacing="0" w:line="480" w:lineRule="auto"/>
        <w:ind w:firstLine="720"/>
        <w:rPr>
          <w:color w:val="0E101A"/>
        </w:rPr>
      </w:pPr>
      <w:r>
        <w:rPr>
          <w:color w:val="0E101A"/>
        </w:rPr>
        <w:t xml:space="preserve">Human population density </w:t>
      </w:r>
      <w:r w:rsidR="00E434F5">
        <w:rPr>
          <w:color w:val="0E101A"/>
        </w:rPr>
        <w:t xml:space="preserve">was </w:t>
      </w:r>
      <w:r>
        <w:rPr>
          <w:color w:val="0E101A"/>
        </w:rPr>
        <w:t xml:space="preserve">expected to have a positive impact on both </w:t>
      </w:r>
      <w:r w:rsidR="00684767">
        <w:rPr>
          <w:color w:val="0E101A"/>
        </w:rPr>
        <w:t xml:space="preserve">regulating </w:t>
      </w:r>
      <w:r w:rsidR="002B64C5">
        <w:rPr>
          <w:color w:val="0E101A"/>
        </w:rPr>
        <w:t xml:space="preserve">and </w:t>
      </w:r>
      <w:r w:rsidR="00C1486E">
        <w:rPr>
          <w:color w:val="0E101A"/>
        </w:rPr>
        <w:t>provision</w:t>
      </w:r>
      <w:r w:rsidR="00684767">
        <w:rPr>
          <w:color w:val="0E101A"/>
        </w:rPr>
        <w:t>ing</w:t>
      </w:r>
      <w:r w:rsidR="002B64C5">
        <w:rPr>
          <w:color w:val="0E101A"/>
        </w:rPr>
        <w:t xml:space="preserve"> </w:t>
      </w:r>
      <w:r w:rsidR="00105192">
        <w:rPr>
          <w:color w:val="0E101A"/>
        </w:rPr>
        <w:t>wetland values</w:t>
      </w:r>
      <w:r>
        <w:rPr>
          <w:color w:val="0E101A"/>
        </w:rPr>
        <w:t xml:space="preserve"> (Brander et al. 2013).</w:t>
      </w:r>
      <w:r w:rsidR="002B64C5">
        <w:rPr>
          <w:color w:val="0E101A"/>
        </w:rPr>
        <w:t xml:space="preserve"> </w:t>
      </w:r>
      <w:r>
        <w:rPr>
          <w:color w:val="0E101A"/>
        </w:rPr>
        <w:t xml:space="preserve">To calculate human population density, we used a </w:t>
      </w:r>
      <w:r w:rsidR="00106F13">
        <w:rPr>
          <w:color w:val="0E101A"/>
        </w:rPr>
        <w:t xml:space="preserve">global </w:t>
      </w:r>
      <w:r w:rsidR="00EE3CEC">
        <w:rPr>
          <w:color w:val="0E101A"/>
        </w:rPr>
        <w:t xml:space="preserve">gridded </w:t>
      </w:r>
      <w:r>
        <w:rPr>
          <w:color w:val="0E101A"/>
        </w:rPr>
        <w:t>human population layer</w:t>
      </w:r>
      <w:r w:rsidR="00106F13">
        <w:rPr>
          <w:color w:val="0E101A"/>
        </w:rPr>
        <w:t xml:space="preserve"> (1</w:t>
      </w:r>
      <w:r w:rsidR="00105192">
        <w:rPr>
          <w:color w:val="0E101A"/>
        </w:rPr>
        <w:t>-</w:t>
      </w:r>
      <w:r w:rsidR="00106F13">
        <w:rPr>
          <w:color w:val="0E101A"/>
        </w:rPr>
        <w:t>km resolution)</w:t>
      </w:r>
      <w:r>
        <w:rPr>
          <w:color w:val="0E101A"/>
        </w:rPr>
        <w:t xml:space="preserve"> that modeled distribution of </w:t>
      </w:r>
      <w:r w:rsidR="00105192">
        <w:rPr>
          <w:color w:val="0E101A"/>
        </w:rPr>
        <w:t xml:space="preserve">the </w:t>
      </w:r>
      <w:r>
        <w:rPr>
          <w:color w:val="0E101A"/>
        </w:rPr>
        <w:t xml:space="preserve">human population using counts and densities </w:t>
      </w:r>
      <w:r w:rsidR="00DD4CF0">
        <w:rPr>
          <w:color w:val="0E101A"/>
        </w:rPr>
        <w:t xml:space="preserve">in 2015 </w:t>
      </w:r>
      <w:r>
        <w:rPr>
          <w:color w:val="0E101A"/>
        </w:rPr>
        <w:t>(</w:t>
      </w:r>
      <w:r w:rsidR="00B2292A" w:rsidRPr="00232FD1">
        <w:t>Center for International Earth Science Information Network</w:t>
      </w:r>
      <w:r>
        <w:rPr>
          <w:color w:val="0E101A"/>
        </w:rPr>
        <w:t xml:space="preserve"> 2017</w:t>
      </w:r>
      <w:r w:rsidR="003719F0">
        <w:rPr>
          <w:color w:val="0E101A"/>
        </w:rPr>
        <w:t>) and</w:t>
      </w:r>
      <w:r>
        <w:rPr>
          <w:color w:val="0E101A"/>
        </w:rPr>
        <w:t xml:space="preserve"> extracted the relative population density for each study location using bilinear interpolation with ArcGIS 10.5. Six study locations provided no data </w:t>
      </w:r>
      <w:r w:rsidR="00E434F5">
        <w:rPr>
          <w:color w:val="0E101A"/>
        </w:rPr>
        <w:t xml:space="preserve">as </w:t>
      </w:r>
      <w:r>
        <w:rPr>
          <w:color w:val="0E101A"/>
        </w:rPr>
        <w:t xml:space="preserve">the coordinates overlapped ‘no data' cells. For these, we calculated human population density by extracting the nearest density available to that point. </w:t>
      </w:r>
    </w:p>
    <w:p w14:paraId="6683EC3C" w14:textId="71526020" w:rsidR="003968AF" w:rsidRDefault="00077900" w:rsidP="0092049C">
      <w:pPr>
        <w:pStyle w:val="NormalWeb"/>
        <w:spacing w:before="0" w:beforeAutospacing="0" w:after="0" w:afterAutospacing="0" w:line="480" w:lineRule="auto"/>
        <w:ind w:firstLine="720"/>
        <w:rPr>
          <w:color w:val="0E101A"/>
        </w:rPr>
      </w:pPr>
      <w:r>
        <w:rPr>
          <w:color w:val="0E101A"/>
        </w:rPr>
        <w:t>The income level of a country</w:t>
      </w:r>
      <w:r w:rsidR="00F72536">
        <w:rPr>
          <w:color w:val="0E101A"/>
        </w:rPr>
        <w:t xml:space="preserve"> </w:t>
      </w:r>
      <w:r w:rsidR="00E434F5">
        <w:rPr>
          <w:color w:val="0E101A"/>
        </w:rPr>
        <w:t xml:space="preserve">was </w:t>
      </w:r>
      <w:r w:rsidR="003968AF">
        <w:rPr>
          <w:color w:val="0E101A"/>
        </w:rPr>
        <w:t xml:space="preserve">expected to have a positive effect on both </w:t>
      </w:r>
      <w:r w:rsidR="00C1486E">
        <w:rPr>
          <w:color w:val="0E101A"/>
        </w:rPr>
        <w:t>provision</w:t>
      </w:r>
      <w:r w:rsidR="004C48BE">
        <w:rPr>
          <w:color w:val="0E101A"/>
        </w:rPr>
        <w:t>ing</w:t>
      </w:r>
      <w:r w:rsidR="003968AF">
        <w:rPr>
          <w:color w:val="0E101A"/>
        </w:rPr>
        <w:t xml:space="preserve"> and </w:t>
      </w:r>
      <w:r w:rsidR="004C48BE">
        <w:rPr>
          <w:color w:val="0E101A"/>
        </w:rPr>
        <w:t xml:space="preserve">regulating </w:t>
      </w:r>
      <w:r w:rsidR="00105192">
        <w:rPr>
          <w:color w:val="0E101A"/>
        </w:rPr>
        <w:t>wetland values</w:t>
      </w:r>
      <w:r w:rsidR="003968AF">
        <w:rPr>
          <w:color w:val="0E101A"/>
        </w:rPr>
        <w:t xml:space="preserve"> (Brundtland 1987; Brander et al. 2006; De Groot et al. 2012; </w:t>
      </w:r>
      <w:proofErr w:type="spellStart"/>
      <w:r w:rsidR="003968AF">
        <w:rPr>
          <w:color w:val="0E101A"/>
        </w:rPr>
        <w:t>Peimer</w:t>
      </w:r>
      <w:proofErr w:type="spellEnd"/>
      <w:r w:rsidR="003968AF">
        <w:rPr>
          <w:color w:val="0E101A"/>
        </w:rPr>
        <w:t xml:space="preserve"> et al. 2017) since higher levels of wealth are positively correlated with social willingness-to-pay.</w:t>
      </w:r>
      <w:r w:rsidR="003E061F">
        <w:rPr>
          <w:color w:val="0E101A"/>
        </w:rPr>
        <w:t xml:space="preserve"> </w:t>
      </w:r>
      <w:r w:rsidR="00DB7220">
        <w:rPr>
          <w:color w:val="0E101A"/>
        </w:rPr>
        <w:t>F</w:t>
      </w:r>
      <w:r w:rsidR="00C350AD">
        <w:rPr>
          <w:color w:val="0E101A"/>
        </w:rPr>
        <w:t xml:space="preserve">rom the income level </w:t>
      </w:r>
      <w:r w:rsidR="00F15CAD">
        <w:rPr>
          <w:color w:val="0E101A"/>
        </w:rPr>
        <w:t>variable</w:t>
      </w:r>
      <w:r w:rsidR="00D7735C">
        <w:rPr>
          <w:color w:val="0E101A"/>
        </w:rPr>
        <w:t xml:space="preserve">, </w:t>
      </w:r>
      <w:r w:rsidR="00C350AD">
        <w:rPr>
          <w:color w:val="0E101A"/>
        </w:rPr>
        <w:t xml:space="preserve">we created a </w:t>
      </w:r>
      <w:r w:rsidR="00354E0D">
        <w:rPr>
          <w:color w:val="0E101A"/>
        </w:rPr>
        <w:t>high</w:t>
      </w:r>
      <w:r w:rsidR="00CF06D8">
        <w:rPr>
          <w:color w:val="0E101A"/>
        </w:rPr>
        <w:t>-</w:t>
      </w:r>
      <w:r w:rsidR="00354E0D">
        <w:rPr>
          <w:color w:val="0E101A"/>
        </w:rPr>
        <w:t>income</w:t>
      </w:r>
      <w:r w:rsidR="0092049C">
        <w:rPr>
          <w:color w:val="0E101A"/>
        </w:rPr>
        <w:t xml:space="preserve"> binary</w:t>
      </w:r>
      <w:r w:rsidR="00354E0D">
        <w:rPr>
          <w:color w:val="0E101A"/>
        </w:rPr>
        <w:t xml:space="preserve"> variable </w:t>
      </w:r>
      <w:r w:rsidR="00043318">
        <w:rPr>
          <w:color w:val="0E101A"/>
        </w:rPr>
        <w:t xml:space="preserve">which </w:t>
      </w:r>
      <w:r w:rsidR="00354E0D">
        <w:rPr>
          <w:color w:val="0E101A"/>
        </w:rPr>
        <w:t xml:space="preserve">was given a value 1 if the </w:t>
      </w:r>
      <w:r w:rsidR="003543F0">
        <w:rPr>
          <w:color w:val="0E101A"/>
        </w:rPr>
        <w:t>gross national income (GNI</w:t>
      </w:r>
      <w:r w:rsidR="00836F30">
        <w:rPr>
          <w:color w:val="0E101A"/>
        </w:rPr>
        <w:t xml:space="preserve">) in current 2019 USD </w:t>
      </w:r>
      <w:r w:rsidR="00054384">
        <w:rPr>
          <w:color w:val="0E101A"/>
        </w:rPr>
        <w:t>was</w:t>
      </w:r>
      <w:r w:rsidR="00C61356">
        <w:rPr>
          <w:color w:val="0E101A"/>
        </w:rPr>
        <w:t xml:space="preserve"> </w:t>
      </w:r>
      <w:r w:rsidR="00C350AD">
        <w:rPr>
          <w:color w:val="0E101A"/>
        </w:rPr>
        <w:t>greater than</w:t>
      </w:r>
      <w:r w:rsidR="00C61356">
        <w:rPr>
          <w:color w:val="0E101A"/>
        </w:rPr>
        <w:t xml:space="preserve"> </w:t>
      </w:r>
      <w:r w:rsidR="00DD4CF0">
        <w:rPr>
          <w:color w:val="0E101A"/>
        </w:rPr>
        <w:t>$</w:t>
      </w:r>
      <w:r w:rsidR="00C61356">
        <w:rPr>
          <w:color w:val="0E101A"/>
        </w:rPr>
        <w:t>12,</w:t>
      </w:r>
      <w:r w:rsidR="00CF06D8">
        <w:rPr>
          <w:color w:val="0E101A"/>
        </w:rPr>
        <w:t xml:space="preserve">535 and 0 </w:t>
      </w:r>
      <w:r w:rsidR="00153828">
        <w:rPr>
          <w:color w:val="0E101A"/>
        </w:rPr>
        <w:t xml:space="preserve">if </w:t>
      </w:r>
      <w:r w:rsidR="00BE3C60">
        <w:rPr>
          <w:color w:val="0E101A"/>
        </w:rPr>
        <w:t>i</w:t>
      </w:r>
      <w:r w:rsidR="00C350AD">
        <w:rPr>
          <w:color w:val="0E101A"/>
        </w:rPr>
        <w:t xml:space="preserve">t was less </w:t>
      </w:r>
      <w:r w:rsidR="007B4953">
        <w:rPr>
          <w:color w:val="0E101A"/>
        </w:rPr>
        <w:t>(</w:t>
      </w:r>
      <w:proofErr w:type="spellStart"/>
      <w:r w:rsidR="009B7405">
        <w:rPr>
          <w:color w:val="0E101A"/>
        </w:rPr>
        <w:t>Serajuddin</w:t>
      </w:r>
      <w:proofErr w:type="spellEnd"/>
      <w:r w:rsidR="009B7405">
        <w:rPr>
          <w:color w:val="0E101A"/>
        </w:rPr>
        <w:t xml:space="preserve"> and Hamadeh 2021)</w:t>
      </w:r>
      <w:r w:rsidR="00CF06D8">
        <w:rPr>
          <w:color w:val="0E101A"/>
        </w:rPr>
        <w:t xml:space="preserve">. </w:t>
      </w:r>
    </w:p>
    <w:p w14:paraId="031515A9" w14:textId="2C0A584B" w:rsidR="0092049C" w:rsidRDefault="003968AF" w:rsidP="0092049C">
      <w:pPr>
        <w:pStyle w:val="NormalWeb"/>
        <w:spacing w:before="0" w:beforeAutospacing="0" w:after="0" w:afterAutospacing="0" w:line="480" w:lineRule="auto"/>
        <w:ind w:firstLine="720"/>
        <w:rPr>
          <w:color w:val="0E101A"/>
        </w:rPr>
      </w:pPr>
      <w:bookmarkStart w:id="21" w:name="_Hlk74149561"/>
      <w:r>
        <w:rPr>
          <w:color w:val="0E101A"/>
        </w:rPr>
        <w:t>Agricultural</w:t>
      </w:r>
      <w:r w:rsidR="00D76DE5">
        <w:rPr>
          <w:color w:val="0E101A"/>
        </w:rPr>
        <w:t xml:space="preserve"> productivity </w:t>
      </w:r>
      <w:r w:rsidR="004129DF">
        <w:rPr>
          <w:color w:val="0E101A"/>
        </w:rPr>
        <w:t>(</w:t>
      </w:r>
      <w:proofErr w:type="spellStart"/>
      <w:r w:rsidR="004129DF">
        <w:rPr>
          <w:color w:val="0E101A"/>
        </w:rPr>
        <w:t>AgTFP</w:t>
      </w:r>
      <w:proofErr w:type="spellEnd"/>
      <w:r w:rsidR="004129DF">
        <w:rPr>
          <w:color w:val="0E101A"/>
        </w:rPr>
        <w:t xml:space="preserve">) </w:t>
      </w:r>
      <w:r w:rsidR="001409D4">
        <w:rPr>
          <w:color w:val="0E101A"/>
        </w:rPr>
        <w:t xml:space="preserve">is the average value of crops and livestock produced in relation to the total cost of inputs </w:t>
      </w:r>
      <w:r>
        <w:rPr>
          <w:color w:val="0E101A"/>
        </w:rPr>
        <w:t>(land, labor, capital, and material resources</w:t>
      </w:r>
      <w:r w:rsidR="0093522A">
        <w:rPr>
          <w:color w:val="0E101A"/>
        </w:rPr>
        <w:t>)</w:t>
      </w:r>
      <w:r>
        <w:rPr>
          <w:color w:val="0E101A"/>
        </w:rPr>
        <w:t xml:space="preserve"> used in the</w:t>
      </w:r>
      <w:r w:rsidR="001409D4">
        <w:rPr>
          <w:color w:val="0E101A"/>
        </w:rPr>
        <w:t>ir</w:t>
      </w:r>
      <w:r>
        <w:rPr>
          <w:color w:val="0E101A"/>
        </w:rPr>
        <w:t xml:space="preserve"> production</w:t>
      </w:r>
      <w:r w:rsidR="00C24AC0">
        <w:rPr>
          <w:color w:val="0E101A"/>
        </w:rPr>
        <w:t xml:space="preserve">; </w:t>
      </w:r>
      <w:r w:rsidR="004129DF">
        <w:rPr>
          <w:color w:val="0E101A"/>
        </w:rPr>
        <w:t xml:space="preserve">we captured </w:t>
      </w:r>
      <w:proofErr w:type="spellStart"/>
      <w:r w:rsidR="004129DF">
        <w:rPr>
          <w:color w:val="0E101A"/>
        </w:rPr>
        <w:t>AgTFP</w:t>
      </w:r>
      <w:proofErr w:type="spellEnd"/>
      <w:r w:rsidR="004129DF">
        <w:rPr>
          <w:color w:val="0E101A"/>
        </w:rPr>
        <w:t xml:space="preserve"> with the total factor productivity index that measured the “average productivity of all the factors used </w:t>
      </w:r>
      <w:r w:rsidR="00E434F5">
        <w:rPr>
          <w:color w:val="0E101A"/>
        </w:rPr>
        <w:t xml:space="preserve">in </w:t>
      </w:r>
      <w:r w:rsidR="004129DF">
        <w:rPr>
          <w:color w:val="0E101A"/>
        </w:rPr>
        <w:t xml:space="preserve">the production of agricultural </w:t>
      </w:r>
      <w:r w:rsidR="00307CC6">
        <w:rPr>
          <w:color w:val="0E101A"/>
        </w:rPr>
        <w:t>commodities” (</w:t>
      </w:r>
      <w:r>
        <w:rPr>
          <w:color w:val="0E101A"/>
        </w:rPr>
        <w:t xml:space="preserve">Economic Research Service 2019). The reference period of the </w:t>
      </w:r>
      <w:proofErr w:type="spellStart"/>
      <w:r>
        <w:rPr>
          <w:color w:val="0E101A"/>
        </w:rPr>
        <w:t>AgTFP</w:t>
      </w:r>
      <w:proofErr w:type="spellEnd"/>
      <w:r>
        <w:rPr>
          <w:color w:val="0E101A"/>
        </w:rPr>
        <w:t xml:space="preserve"> is 2015 (</w:t>
      </w:r>
      <w:proofErr w:type="spellStart"/>
      <w:r>
        <w:rPr>
          <w:color w:val="0E101A"/>
        </w:rPr>
        <w:t>AgTFP</w:t>
      </w:r>
      <w:proofErr w:type="spellEnd"/>
      <w:r>
        <w:rPr>
          <w:color w:val="0E101A"/>
        </w:rPr>
        <w:t xml:space="preserve"> = 100) such that </w:t>
      </w:r>
      <w:proofErr w:type="spellStart"/>
      <w:r>
        <w:rPr>
          <w:color w:val="0E101A"/>
        </w:rPr>
        <w:t>AgTFP</w:t>
      </w:r>
      <w:proofErr w:type="spellEnd"/>
      <w:r>
        <w:rPr>
          <w:color w:val="0E101A"/>
        </w:rPr>
        <w:t xml:space="preserve"> value of 120 in 2016 shows that over the 1</w:t>
      </w:r>
      <w:r w:rsidR="001C0711">
        <w:rPr>
          <w:color w:val="0E101A"/>
        </w:rPr>
        <w:t>-</w:t>
      </w:r>
      <w:r>
        <w:rPr>
          <w:color w:val="0E101A"/>
        </w:rPr>
        <w:t>year</w:t>
      </w:r>
      <w:r w:rsidR="00EE3CEC">
        <w:rPr>
          <w:color w:val="0E101A"/>
        </w:rPr>
        <w:t>,</w:t>
      </w:r>
      <w:r>
        <w:rPr>
          <w:color w:val="0E101A"/>
        </w:rPr>
        <w:t xml:space="preserve"> </w:t>
      </w:r>
      <w:proofErr w:type="spellStart"/>
      <w:r>
        <w:rPr>
          <w:color w:val="0E101A"/>
        </w:rPr>
        <w:t>AgTFP</w:t>
      </w:r>
      <w:proofErr w:type="spellEnd"/>
      <w:r>
        <w:rPr>
          <w:color w:val="0E101A"/>
        </w:rPr>
        <w:t xml:space="preserve"> has increased by 20%. Higher values of </w:t>
      </w:r>
      <w:proofErr w:type="spellStart"/>
      <w:r>
        <w:rPr>
          <w:color w:val="0E101A"/>
        </w:rPr>
        <w:t>AgTFP</w:t>
      </w:r>
      <w:proofErr w:type="spellEnd"/>
      <w:r>
        <w:rPr>
          <w:color w:val="0E101A"/>
        </w:rPr>
        <w:t xml:space="preserve"> </w:t>
      </w:r>
      <w:r w:rsidR="00152A6A">
        <w:rPr>
          <w:color w:val="0E101A"/>
        </w:rPr>
        <w:t>would</w:t>
      </w:r>
      <w:r>
        <w:rPr>
          <w:color w:val="0E101A"/>
        </w:rPr>
        <w:t xml:space="preserve"> mean a more </w:t>
      </w:r>
      <w:r w:rsidR="00982C8F">
        <w:rPr>
          <w:color w:val="0E101A"/>
        </w:rPr>
        <w:t xml:space="preserve">efficient agricultural production system which </w:t>
      </w:r>
      <w:r w:rsidR="00982C8F">
        <w:rPr>
          <w:color w:val="0E101A"/>
        </w:rPr>
        <w:lastRenderedPageBreak/>
        <w:t>might need less resources (including agricultural lands) to produce agricultural commodities compared to the status quo (</w:t>
      </w:r>
      <w:r w:rsidR="00982C8F" w:rsidRPr="00537287">
        <w:t>International Food Policy Research Institute</w:t>
      </w:r>
      <w:r w:rsidR="008C2D6F">
        <w:t xml:space="preserve"> </w:t>
      </w:r>
      <w:r w:rsidR="00982C8F" w:rsidRPr="00537287">
        <w:t>2018</w:t>
      </w:r>
      <w:r w:rsidR="00982C8F">
        <w:t>).</w:t>
      </w:r>
      <w:r w:rsidR="00982C8F">
        <w:rPr>
          <w:color w:val="0E101A"/>
        </w:rPr>
        <w:t xml:space="preserve"> </w:t>
      </w:r>
      <w:r>
        <w:rPr>
          <w:color w:val="0E101A"/>
        </w:rPr>
        <w:t xml:space="preserve">Therefore, agricultural productivity </w:t>
      </w:r>
      <w:r w:rsidR="00E434F5">
        <w:rPr>
          <w:color w:val="0E101A"/>
        </w:rPr>
        <w:t xml:space="preserve">was </w:t>
      </w:r>
      <w:r w:rsidR="0093522A">
        <w:rPr>
          <w:color w:val="0E101A"/>
        </w:rPr>
        <w:t xml:space="preserve">predicted to </w:t>
      </w:r>
      <w:r>
        <w:rPr>
          <w:color w:val="0E101A"/>
        </w:rPr>
        <w:t xml:space="preserve">have a </w:t>
      </w:r>
      <w:r w:rsidR="00982C8F">
        <w:rPr>
          <w:color w:val="0E101A"/>
        </w:rPr>
        <w:t>positive</w:t>
      </w:r>
      <w:r>
        <w:rPr>
          <w:color w:val="0E101A"/>
        </w:rPr>
        <w:t xml:space="preserve"> effect on wetland ecosystem values (</w:t>
      </w:r>
      <w:r w:rsidR="00C1486E">
        <w:rPr>
          <w:color w:val="0E101A"/>
        </w:rPr>
        <w:t>provision</w:t>
      </w:r>
      <w:r w:rsidR="00B954F6">
        <w:rPr>
          <w:color w:val="0E101A"/>
        </w:rPr>
        <w:t>ing</w:t>
      </w:r>
      <w:r>
        <w:rPr>
          <w:color w:val="0E101A"/>
        </w:rPr>
        <w:t xml:space="preserve"> and </w:t>
      </w:r>
      <w:r w:rsidR="00C1486E">
        <w:rPr>
          <w:color w:val="0E101A"/>
        </w:rPr>
        <w:t>regulati</w:t>
      </w:r>
      <w:r w:rsidR="00B954F6">
        <w:rPr>
          <w:color w:val="0E101A"/>
        </w:rPr>
        <w:t>ng</w:t>
      </w:r>
      <w:r>
        <w:rPr>
          <w:color w:val="0E101A"/>
        </w:rPr>
        <w:t>)</w:t>
      </w:r>
      <w:r w:rsidR="0092049C">
        <w:rPr>
          <w:color w:val="0E101A"/>
        </w:rPr>
        <w:t>.</w:t>
      </w:r>
    </w:p>
    <w:bookmarkEnd w:id="21"/>
    <w:p w14:paraId="2B88CF71" w14:textId="78437758" w:rsidR="003968AF" w:rsidRDefault="003968AF" w:rsidP="003968AF">
      <w:pPr>
        <w:pStyle w:val="NormalWeb"/>
        <w:spacing w:before="0" w:beforeAutospacing="0" w:after="0" w:afterAutospacing="0" w:line="480" w:lineRule="auto"/>
        <w:rPr>
          <w:color w:val="0E101A"/>
        </w:rPr>
      </w:pPr>
      <w:r>
        <w:rPr>
          <w:rStyle w:val="Emphasis"/>
          <w:color w:val="0E101A"/>
        </w:rPr>
        <w:t>Biodiversity Variables </w:t>
      </w:r>
    </w:p>
    <w:p w14:paraId="3A8AF2E6" w14:textId="3E0DEDE1" w:rsidR="003968AF" w:rsidRDefault="003968AF" w:rsidP="001A6954">
      <w:pPr>
        <w:pStyle w:val="NormalWeb"/>
        <w:spacing w:before="0" w:beforeAutospacing="0" w:after="0" w:afterAutospacing="0" w:line="480" w:lineRule="auto"/>
        <w:ind w:firstLine="720"/>
        <w:rPr>
          <w:color w:val="0E101A"/>
        </w:rPr>
      </w:pPr>
      <w:r>
        <w:rPr>
          <w:color w:val="0E101A"/>
        </w:rPr>
        <w:t>While wetlands are important habitats for many plant and animal species (Davies et al. 2008), studies that report</w:t>
      </w:r>
      <w:r w:rsidR="00987CC3">
        <w:rPr>
          <w:color w:val="0E101A"/>
        </w:rPr>
        <w:t>ed</w:t>
      </w:r>
      <w:r>
        <w:rPr>
          <w:color w:val="0E101A"/>
        </w:rPr>
        <w:t xml:space="preserve"> a biodiversity metric did not provide information to enable a standardized link to a monetary</w:t>
      </w:r>
      <w:r w:rsidR="00CA4FAF">
        <w:rPr>
          <w:color w:val="0E101A"/>
        </w:rPr>
        <w:t>-</w:t>
      </w:r>
      <w:r>
        <w:rPr>
          <w:color w:val="0E101A"/>
        </w:rPr>
        <w:t xml:space="preserve">value estimate. This is a common </w:t>
      </w:r>
      <w:r w:rsidR="00D75E09">
        <w:rPr>
          <w:color w:val="0E101A"/>
        </w:rPr>
        <w:t xml:space="preserve">challenge </w:t>
      </w:r>
      <w:r w:rsidR="00987CC3">
        <w:rPr>
          <w:color w:val="0E101A"/>
        </w:rPr>
        <w:t xml:space="preserve">in </w:t>
      </w:r>
      <w:r>
        <w:rPr>
          <w:color w:val="0E101A"/>
        </w:rPr>
        <w:t xml:space="preserve">the empirical literature as biodiversity is generally viewed as having a positive cultural and social value, but </w:t>
      </w:r>
      <w:r w:rsidR="00BE3C60">
        <w:rPr>
          <w:color w:val="0E101A"/>
        </w:rPr>
        <w:t>not generally monetarized</w:t>
      </w:r>
      <w:r>
        <w:rPr>
          <w:color w:val="0E101A"/>
        </w:rPr>
        <w:t xml:space="preserve"> </w:t>
      </w:r>
      <w:r w:rsidR="00BE3C60">
        <w:rPr>
          <w:color w:val="0E101A"/>
        </w:rPr>
        <w:t xml:space="preserve">or </w:t>
      </w:r>
      <w:r w:rsidR="00CA4FAF">
        <w:rPr>
          <w:color w:val="0E101A"/>
        </w:rPr>
        <w:t xml:space="preserve">monetization is </w:t>
      </w:r>
      <w:r w:rsidR="00BE3C60">
        <w:rPr>
          <w:color w:val="0E101A"/>
        </w:rPr>
        <w:t>often</w:t>
      </w:r>
      <w:r>
        <w:rPr>
          <w:color w:val="0E101A"/>
        </w:rPr>
        <w:t xml:space="preserve"> incomplete </w:t>
      </w:r>
      <w:r w:rsidR="002B5813">
        <w:rPr>
          <w:color w:val="0E101A"/>
        </w:rPr>
        <w:t>due to lack of data or knowledge</w:t>
      </w:r>
      <w:r w:rsidR="00011C44">
        <w:rPr>
          <w:color w:val="0E101A"/>
        </w:rPr>
        <w:t xml:space="preserve"> </w:t>
      </w:r>
      <w:r>
        <w:rPr>
          <w:color w:val="0E101A"/>
        </w:rPr>
        <w:t>(Nunes et al. 2001).</w:t>
      </w:r>
    </w:p>
    <w:p w14:paraId="7F953B04" w14:textId="42022AFA" w:rsidR="003968AF" w:rsidRDefault="00153828" w:rsidP="008C2D6F">
      <w:pPr>
        <w:spacing w:line="480" w:lineRule="auto"/>
        <w:ind w:firstLine="720"/>
        <w:rPr>
          <w:color w:val="0E101A"/>
        </w:rPr>
      </w:pPr>
      <w:r>
        <w:rPr>
          <w:color w:val="0E101A"/>
        </w:rPr>
        <w:t>To calculate an index</w:t>
      </w:r>
      <w:r w:rsidR="00442154">
        <w:rPr>
          <w:color w:val="0E101A"/>
        </w:rPr>
        <w:t xml:space="preserve"> to represent biodiversity</w:t>
      </w:r>
      <w:r>
        <w:rPr>
          <w:color w:val="0E101A"/>
        </w:rPr>
        <w:t xml:space="preserve"> we compiled t</w:t>
      </w:r>
      <w:r w:rsidR="003968AF">
        <w:rPr>
          <w:color w:val="0E101A"/>
        </w:rPr>
        <w:t>he global species richness of birds from species range maps (≈ 28</w:t>
      </w:r>
      <w:r w:rsidR="0093522A">
        <w:rPr>
          <w:color w:val="0E101A"/>
        </w:rPr>
        <w:t xml:space="preserve"> </w:t>
      </w:r>
      <w:r w:rsidR="003968AF">
        <w:rPr>
          <w:color w:val="0E101A"/>
        </w:rPr>
        <w:t>x</w:t>
      </w:r>
      <w:r w:rsidR="0093522A">
        <w:rPr>
          <w:color w:val="0E101A"/>
        </w:rPr>
        <w:t xml:space="preserve"> </w:t>
      </w:r>
      <w:r w:rsidR="003968AF">
        <w:rPr>
          <w:color w:val="0E101A"/>
        </w:rPr>
        <w:t>28 km) by Birdlife International (http://www.birdlife.org/). The global species richness of amphibians (≈ 1</w:t>
      </w:r>
      <w:r w:rsidR="0093522A">
        <w:rPr>
          <w:color w:val="0E101A"/>
        </w:rPr>
        <w:t xml:space="preserve"> </w:t>
      </w:r>
      <w:r w:rsidR="003968AF">
        <w:rPr>
          <w:color w:val="0E101A"/>
        </w:rPr>
        <w:t>x</w:t>
      </w:r>
      <w:r w:rsidR="0093522A">
        <w:rPr>
          <w:color w:val="0E101A"/>
        </w:rPr>
        <w:t xml:space="preserve"> </w:t>
      </w:r>
      <w:r w:rsidR="003968AF">
        <w:rPr>
          <w:color w:val="0E101A"/>
        </w:rPr>
        <w:t>1 km) w</w:t>
      </w:r>
      <w:r w:rsidR="007F0594">
        <w:rPr>
          <w:color w:val="0E101A"/>
        </w:rPr>
        <w:t>as</w:t>
      </w:r>
      <w:r w:rsidR="003968AF">
        <w:rPr>
          <w:color w:val="0E101A"/>
        </w:rPr>
        <w:t xml:space="preserve"> compiled by the International Union for the Conservation of Nature </w:t>
      </w:r>
      <w:r>
        <w:rPr>
          <w:color w:val="0E101A"/>
        </w:rPr>
        <w:t xml:space="preserve">(IUCN) </w:t>
      </w:r>
      <w:r w:rsidR="003968AF">
        <w:rPr>
          <w:color w:val="0E101A"/>
        </w:rPr>
        <w:t>and the Columbia University Center for International Earth Science Information Network (</w:t>
      </w:r>
      <w:r>
        <w:rPr>
          <w:color w:val="0E101A"/>
        </w:rPr>
        <w:t>CIESCN) (</w:t>
      </w:r>
      <w:r>
        <w:t>IUCN</w:t>
      </w:r>
      <w:r w:rsidR="00930655" w:rsidRPr="00232FD1">
        <w:t xml:space="preserve"> </w:t>
      </w:r>
      <w:r w:rsidR="00EA7A03">
        <w:rPr>
          <w:color w:val="0E101A"/>
        </w:rPr>
        <w:t>and</w:t>
      </w:r>
      <w:r w:rsidR="003968AF">
        <w:rPr>
          <w:color w:val="0E101A"/>
        </w:rPr>
        <w:t xml:space="preserve"> </w:t>
      </w:r>
      <w:r>
        <w:rPr>
          <w:color w:val="0E101A"/>
        </w:rPr>
        <w:t>CIESCN</w:t>
      </w:r>
      <w:r w:rsidR="003968AF">
        <w:rPr>
          <w:color w:val="0E101A"/>
        </w:rPr>
        <w:t xml:space="preserve"> 2015a, 2015b). Study locations were overlaid with global species richness grids to calculate the total species richness at each site using bilinear interpolation with ArcGIS 10.5. </w:t>
      </w:r>
      <w:r w:rsidR="005B78CB">
        <w:rPr>
          <w:color w:val="0E101A"/>
        </w:rPr>
        <w:t>Species richness</w:t>
      </w:r>
      <w:r w:rsidR="0066747A">
        <w:rPr>
          <w:color w:val="0E101A"/>
        </w:rPr>
        <w:t xml:space="preserve"> (birds and amphibians)</w:t>
      </w:r>
      <w:r w:rsidR="005B78CB">
        <w:rPr>
          <w:color w:val="0E101A"/>
        </w:rPr>
        <w:t xml:space="preserve"> </w:t>
      </w:r>
      <w:r w:rsidR="0066747A">
        <w:rPr>
          <w:color w:val="0E101A"/>
        </w:rPr>
        <w:t>is</w:t>
      </w:r>
      <w:r w:rsidR="005B78CB">
        <w:rPr>
          <w:color w:val="0E101A"/>
        </w:rPr>
        <w:t xml:space="preserve"> expected to have </w:t>
      </w:r>
      <w:r w:rsidR="00530ECF">
        <w:rPr>
          <w:color w:val="0E101A"/>
        </w:rPr>
        <w:t xml:space="preserve">positive </w:t>
      </w:r>
      <w:r w:rsidR="005B78CB">
        <w:rPr>
          <w:color w:val="0E101A"/>
        </w:rPr>
        <w:t>effects on wetland values (</w:t>
      </w:r>
      <w:r w:rsidR="00C1486E">
        <w:rPr>
          <w:color w:val="0E101A"/>
        </w:rPr>
        <w:t>provision</w:t>
      </w:r>
      <w:r w:rsidR="00AE4884">
        <w:rPr>
          <w:color w:val="0E101A"/>
        </w:rPr>
        <w:t>ing</w:t>
      </w:r>
      <w:r w:rsidR="005B78CB">
        <w:rPr>
          <w:color w:val="0E101A"/>
        </w:rPr>
        <w:t xml:space="preserve"> and </w:t>
      </w:r>
      <w:r w:rsidR="00C1486E">
        <w:rPr>
          <w:color w:val="0E101A"/>
        </w:rPr>
        <w:t>regulati</w:t>
      </w:r>
      <w:r w:rsidR="00AE4884">
        <w:rPr>
          <w:color w:val="0E101A"/>
        </w:rPr>
        <w:t>ng</w:t>
      </w:r>
      <w:r w:rsidR="005B78CB">
        <w:rPr>
          <w:color w:val="0E101A"/>
        </w:rPr>
        <w:t>)</w:t>
      </w:r>
      <w:proofErr w:type="gramStart"/>
      <w:r w:rsidR="005B78CB">
        <w:rPr>
          <w:color w:val="0E101A"/>
        </w:rPr>
        <w:t xml:space="preserve">. </w:t>
      </w:r>
      <w:r w:rsidR="003968AF">
        <w:rPr>
          <w:color w:val="0E101A"/>
        </w:rPr>
        <w:t xml:space="preserve"> </w:t>
      </w:r>
      <w:proofErr w:type="gramEnd"/>
    </w:p>
    <w:p w14:paraId="1B060403" w14:textId="17C2CB27" w:rsidR="003968AF" w:rsidRDefault="003968AF" w:rsidP="003968AF">
      <w:pPr>
        <w:pStyle w:val="NormalWeb"/>
        <w:spacing w:before="0" w:beforeAutospacing="0" w:after="0" w:afterAutospacing="0" w:line="480" w:lineRule="auto"/>
        <w:rPr>
          <w:color w:val="0E101A"/>
        </w:rPr>
      </w:pPr>
      <w:r>
        <w:rPr>
          <w:rStyle w:val="Emphasis"/>
          <w:color w:val="0E101A"/>
        </w:rPr>
        <w:t>National Wetland Policy  </w:t>
      </w:r>
    </w:p>
    <w:p w14:paraId="50D4AECC" w14:textId="359BE28C" w:rsidR="003968AF" w:rsidRDefault="003968AF" w:rsidP="003968AF">
      <w:pPr>
        <w:pStyle w:val="NormalWeb"/>
        <w:spacing w:before="0" w:beforeAutospacing="0" w:after="0" w:afterAutospacing="0" w:line="480" w:lineRule="auto"/>
        <w:rPr>
          <w:color w:val="0E101A"/>
        </w:rPr>
      </w:pPr>
      <w:r>
        <w:rPr>
          <w:color w:val="0E101A"/>
        </w:rPr>
        <w:t>           No</w:t>
      </w:r>
      <w:r w:rsidR="00CA4FAF">
        <w:rPr>
          <w:color w:val="0E101A"/>
        </w:rPr>
        <w:t>-</w:t>
      </w:r>
      <w:r>
        <w:rPr>
          <w:color w:val="0E101A"/>
        </w:rPr>
        <w:t>net</w:t>
      </w:r>
      <w:r w:rsidR="00CA4FAF">
        <w:rPr>
          <w:color w:val="0E101A"/>
        </w:rPr>
        <w:t>-</w:t>
      </w:r>
      <w:r>
        <w:rPr>
          <w:color w:val="0E101A"/>
        </w:rPr>
        <w:t>loss wetland policy</w:t>
      </w:r>
      <w:r w:rsidR="004C48BE">
        <w:rPr>
          <w:color w:val="0E101A"/>
        </w:rPr>
        <w:t xml:space="preserve">, deployed in </w:t>
      </w:r>
      <w:r w:rsidR="00C2527D">
        <w:rPr>
          <w:color w:val="0E101A"/>
        </w:rPr>
        <w:t>several</w:t>
      </w:r>
      <w:r w:rsidR="004C48BE">
        <w:rPr>
          <w:color w:val="0E101A"/>
        </w:rPr>
        <w:t xml:space="preserve"> jurisdictions,</w:t>
      </w:r>
      <w:r>
        <w:rPr>
          <w:color w:val="0E101A"/>
        </w:rPr>
        <w:t xml:space="preserve"> seeks to maintain the total </w:t>
      </w:r>
      <w:r w:rsidR="005B49CB">
        <w:rPr>
          <w:color w:val="0E101A"/>
        </w:rPr>
        <w:t xml:space="preserve">area </w:t>
      </w:r>
      <w:r>
        <w:rPr>
          <w:color w:val="0E101A"/>
        </w:rPr>
        <w:t xml:space="preserve">of wetlands </w:t>
      </w:r>
      <w:r w:rsidR="006E691A">
        <w:rPr>
          <w:color w:val="0E101A"/>
        </w:rPr>
        <w:t>via</w:t>
      </w:r>
      <w:r>
        <w:rPr>
          <w:color w:val="0E101A"/>
        </w:rPr>
        <w:t xml:space="preserve"> wetland reclamation, mitigation</w:t>
      </w:r>
      <w:r w:rsidR="00CA4FAF">
        <w:rPr>
          <w:color w:val="0E101A"/>
        </w:rPr>
        <w:t>,</w:t>
      </w:r>
      <w:r>
        <w:rPr>
          <w:color w:val="0E101A"/>
        </w:rPr>
        <w:t xml:space="preserve"> and restoration efforts </w:t>
      </w:r>
      <w:r w:rsidR="0093522A">
        <w:rPr>
          <w:color w:val="0E101A"/>
        </w:rPr>
        <w:t xml:space="preserve">when </w:t>
      </w:r>
      <w:r w:rsidR="00CA4FAF">
        <w:rPr>
          <w:color w:val="0E101A"/>
        </w:rPr>
        <w:t>a</w:t>
      </w:r>
      <w:r>
        <w:rPr>
          <w:color w:val="0E101A"/>
        </w:rPr>
        <w:t xml:space="preserve"> wetland </w:t>
      </w:r>
      <w:r w:rsidR="008C2D6F">
        <w:rPr>
          <w:color w:val="0E101A"/>
        </w:rPr>
        <w:t>is</w:t>
      </w:r>
      <w:r>
        <w:rPr>
          <w:color w:val="0E101A"/>
        </w:rPr>
        <w:t xml:space="preserve"> </w:t>
      </w:r>
      <w:r w:rsidR="00CA4FAF">
        <w:rPr>
          <w:color w:val="0E101A"/>
        </w:rPr>
        <w:lastRenderedPageBreak/>
        <w:t>converted to another land use</w:t>
      </w:r>
      <w:r>
        <w:rPr>
          <w:color w:val="0E101A"/>
        </w:rPr>
        <w:t xml:space="preserve">. This policy is expected to help conserve wetlands, and hence increase their benefits to society. </w:t>
      </w:r>
      <w:r w:rsidR="004B2B80">
        <w:rPr>
          <w:color w:val="0E101A"/>
        </w:rPr>
        <w:t>This</w:t>
      </w:r>
      <w:r>
        <w:rPr>
          <w:color w:val="0E101A"/>
        </w:rPr>
        <w:t xml:space="preserve"> </w:t>
      </w:r>
      <w:r w:rsidR="00CB1DD4">
        <w:rPr>
          <w:color w:val="0E101A"/>
        </w:rPr>
        <w:t>binary</w:t>
      </w:r>
      <w:r>
        <w:rPr>
          <w:color w:val="0E101A"/>
        </w:rPr>
        <w:t xml:space="preserve"> variable </w:t>
      </w:r>
      <w:r w:rsidR="004B2B80">
        <w:rPr>
          <w:color w:val="0E101A"/>
        </w:rPr>
        <w:t>was</w:t>
      </w:r>
      <w:r>
        <w:rPr>
          <w:color w:val="0E101A"/>
        </w:rPr>
        <w:t xml:space="preserve"> 1 if </w:t>
      </w:r>
      <w:r w:rsidR="004B2B80">
        <w:rPr>
          <w:color w:val="0E101A"/>
        </w:rPr>
        <w:t xml:space="preserve">a </w:t>
      </w:r>
      <w:r>
        <w:rPr>
          <w:color w:val="0E101A"/>
        </w:rPr>
        <w:t>country has this policy</w:t>
      </w:r>
      <w:r w:rsidR="00102EDF">
        <w:rPr>
          <w:color w:val="0E101A"/>
        </w:rPr>
        <w:t xml:space="preserve"> in place</w:t>
      </w:r>
      <w:r>
        <w:rPr>
          <w:color w:val="0E101A"/>
        </w:rPr>
        <w:t xml:space="preserve"> and 0 otherwise. </w:t>
      </w:r>
      <w:r w:rsidR="004F36E4">
        <w:t>Similarly,</w:t>
      </w:r>
      <w:r w:rsidR="00A23A61">
        <w:t xml:space="preserve"> </w:t>
      </w:r>
      <w:r w:rsidR="001307A7">
        <w:t>binary variables</w:t>
      </w:r>
      <w:r w:rsidR="006E691A">
        <w:t xml:space="preserve"> for</w:t>
      </w:r>
      <w:r w:rsidR="001307A7">
        <w:t xml:space="preserve"> national ecosystem policy</w:t>
      </w:r>
      <w:r w:rsidR="00152A6A">
        <w:t xml:space="preserve">, use </w:t>
      </w:r>
      <w:r w:rsidR="00530ECF">
        <w:t xml:space="preserve">of </w:t>
      </w:r>
      <w:r w:rsidR="00152A6A">
        <w:t>incentives</w:t>
      </w:r>
      <w:r w:rsidR="001307A7">
        <w:t xml:space="preserve"> and use </w:t>
      </w:r>
      <w:r w:rsidR="00530ECF">
        <w:t xml:space="preserve">of </w:t>
      </w:r>
      <w:r w:rsidR="001307A7">
        <w:t>penalt</w:t>
      </w:r>
      <w:r w:rsidR="00A23A61">
        <w:t>ies to conserve wetlands</w:t>
      </w:r>
      <w:r w:rsidR="00530ECF">
        <w:t>,</w:t>
      </w:r>
      <w:r w:rsidR="00A23A61">
        <w:t xml:space="preserve"> are expected to </w:t>
      </w:r>
      <w:r w:rsidR="002A1CE5">
        <w:t xml:space="preserve">have positive impacts on wetland conservation, and therefore wetland values. </w:t>
      </w:r>
      <w:r w:rsidR="002A1CE5">
        <w:rPr>
          <w:color w:val="0E101A"/>
        </w:rPr>
        <w:t xml:space="preserve">Country-specific policy information was obtained from </w:t>
      </w:r>
      <w:proofErr w:type="spellStart"/>
      <w:r w:rsidR="002A1CE5">
        <w:t>Peimer</w:t>
      </w:r>
      <w:proofErr w:type="spellEnd"/>
      <w:r w:rsidR="002A1CE5">
        <w:t xml:space="preserve"> et al. (2017).</w:t>
      </w:r>
      <w:r w:rsidR="005B78CB">
        <w:t xml:space="preserve"> </w:t>
      </w:r>
      <w:r w:rsidR="00530ECF">
        <w:t>T</w:t>
      </w:r>
      <w:r w:rsidR="005B78CB">
        <w:t xml:space="preserve">here may be regional differences in wetland polices within the same country; for instance, some provinces in Canada have </w:t>
      </w:r>
      <w:r w:rsidR="00693C1E">
        <w:t xml:space="preserve">a </w:t>
      </w:r>
      <w:r w:rsidR="005B78CB">
        <w:t>no net loss policy whereas others do not. However, for this study we focus</w:t>
      </w:r>
      <w:r w:rsidR="00153828">
        <w:t>ed</w:t>
      </w:r>
      <w:r w:rsidR="005B78CB">
        <w:t xml:space="preserve"> on overall country-level wetland policies. </w:t>
      </w:r>
    </w:p>
    <w:p w14:paraId="0A429B6F" w14:textId="234CD8BD" w:rsidR="003968AF" w:rsidRDefault="003968AF" w:rsidP="003968AF">
      <w:pPr>
        <w:pStyle w:val="NormalWeb"/>
        <w:spacing w:before="0" w:beforeAutospacing="0" w:after="0" w:afterAutospacing="0" w:line="480" w:lineRule="auto"/>
        <w:rPr>
          <w:color w:val="0E101A"/>
        </w:rPr>
      </w:pPr>
      <w:r>
        <w:rPr>
          <w:rStyle w:val="Emphasis"/>
          <w:color w:val="0E101A"/>
        </w:rPr>
        <w:t>Study Characteristics </w:t>
      </w:r>
    </w:p>
    <w:p w14:paraId="3851A434" w14:textId="7A01CE15" w:rsidR="003968AF" w:rsidRDefault="004C48BE" w:rsidP="00344DB4">
      <w:pPr>
        <w:pStyle w:val="NormalWeb"/>
        <w:spacing w:before="0" w:beforeAutospacing="0" w:after="0" w:afterAutospacing="0" w:line="480" w:lineRule="auto"/>
        <w:ind w:firstLine="720"/>
        <w:rPr>
          <w:color w:val="0E101A"/>
        </w:rPr>
      </w:pPr>
      <w:r>
        <w:rPr>
          <w:color w:val="0E101A"/>
        </w:rPr>
        <w:t>S</w:t>
      </w:r>
      <w:r w:rsidR="003968AF">
        <w:rPr>
          <w:color w:val="0E101A"/>
        </w:rPr>
        <w:t xml:space="preserve">tudy-specific nuances or characteristics </w:t>
      </w:r>
      <w:r>
        <w:rPr>
          <w:color w:val="0E101A"/>
        </w:rPr>
        <w:t xml:space="preserve">may influence </w:t>
      </w:r>
      <w:r w:rsidR="003968AF">
        <w:rPr>
          <w:color w:val="0E101A"/>
        </w:rPr>
        <w:t xml:space="preserve">the heterogeneity in wetland values (both </w:t>
      </w:r>
      <w:r>
        <w:rPr>
          <w:color w:val="0E101A"/>
        </w:rPr>
        <w:t xml:space="preserve">regulating </w:t>
      </w:r>
      <w:r w:rsidR="003968AF">
        <w:rPr>
          <w:color w:val="0E101A"/>
        </w:rPr>
        <w:t xml:space="preserve">and </w:t>
      </w:r>
      <w:r w:rsidR="00C1486E">
        <w:rPr>
          <w:color w:val="0E101A"/>
        </w:rPr>
        <w:t>provision</w:t>
      </w:r>
      <w:r>
        <w:rPr>
          <w:color w:val="0E101A"/>
        </w:rPr>
        <w:t>ing</w:t>
      </w:r>
      <w:r w:rsidR="003968AF">
        <w:rPr>
          <w:color w:val="0E101A"/>
        </w:rPr>
        <w:t xml:space="preserve">). </w:t>
      </w:r>
      <w:r w:rsidR="004B2B80">
        <w:rPr>
          <w:color w:val="0E101A"/>
        </w:rPr>
        <w:t>S</w:t>
      </w:r>
      <w:r w:rsidR="003968AF">
        <w:rPr>
          <w:color w:val="0E101A"/>
        </w:rPr>
        <w:t>tudy</w:t>
      </w:r>
      <w:r w:rsidR="008470C7">
        <w:rPr>
          <w:color w:val="0E101A"/>
        </w:rPr>
        <w:t>-specific variables</w:t>
      </w:r>
      <w:r w:rsidR="003968AF">
        <w:rPr>
          <w:color w:val="0E101A"/>
        </w:rPr>
        <w:t xml:space="preserve"> </w:t>
      </w:r>
      <w:r w:rsidR="00530ECF">
        <w:rPr>
          <w:color w:val="0E101A"/>
        </w:rPr>
        <w:t xml:space="preserve">included </w:t>
      </w:r>
      <w:r w:rsidR="003D3344">
        <w:rPr>
          <w:color w:val="0E101A"/>
        </w:rPr>
        <w:t xml:space="preserve">wetland </w:t>
      </w:r>
      <w:r w:rsidR="005B49CB">
        <w:rPr>
          <w:color w:val="0E101A"/>
        </w:rPr>
        <w:t>area</w:t>
      </w:r>
      <w:r w:rsidR="003D3344">
        <w:rPr>
          <w:color w:val="0E101A"/>
        </w:rPr>
        <w:t xml:space="preserve">, </w:t>
      </w:r>
      <w:r w:rsidR="003968AF">
        <w:rPr>
          <w:color w:val="0E101A"/>
        </w:rPr>
        <w:t>peer-review</w:t>
      </w:r>
      <w:r w:rsidR="00344DB4">
        <w:rPr>
          <w:color w:val="0E101A"/>
        </w:rPr>
        <w:t xml:space="preserve"> journal publication</w:t>
      </w:r>
      <w:r w:rsidR="00530ECF">
        <w:rPr>
          <w:color w:val="0E101A"/>
        </w:rPr>
        <w:t xml:space="preserve"> status</w:t>
      </w:r>
      <w:r w:rsidR="00DA079B">
        <w:rPr>
          <w:color w:val="0E101A"/>
        </w:rPr>
        <w:t>,</w:t>
      </w:r>
      <w:r w:rsidR="003968AF">
        <w:rPr>
          <w:color w:val="0E101A"/>
        </w:rPr>
        <w:t xml:space="preserve"> valuation method, </w:t>
      </w:r>
      <w:r w:rsidR="00540A36">
        <w:rPr>
          <w:color w:val="0E101A"/>
        </w:rPr>
        <w:t xml:space="preserve">and </w:t>
      </w:r>
      <w:r w:rsidR="003968AF">
        <w:rPr>
          <w:color w:val="0E101A"/>
        </w:rPr>
        <w:t xml:space="preserve">geographic </w:t>
      </w:r>
      <w:r w:rsidR="004B2B80">
        <w:rPr>
          <w:color w:val="0E101A"/>
        </w:rPr>
        <w:t>location</w:t>
      </w:r>
      <w:r w:rsidR="003968AF">
        <w:rPr>
          <w:color w:val="0E101A"/>
        </w:rPr>
        <w:t xml:space="preserve"> (latitude and longitude)</w:t>
      </w:r>
      <w:r w:rsidR="00540A36">
        <w:rPr>
          <w:color w:val="0E101A"/>
        </w:rPr>
        <w:t xml:space="preserve">. </w:t>
      </w:r>
      <w:r w:rsidR="003968AF">
        <w:rPr>
          <w:color w:val="0E101A"/>
        </w:rPr>
        <w:t xml:space="preserve">These variables are routinely added to meta-analyses (Brander et al. 2013). </w:t>
      </w:r>
      <w:r w:rsidR="006A11F4">
        <w:rPr>
          <w:color w:val="0E101A"/>
        </w:rPr>
        <w:t xml:space="preserve">Wetland </w:t>
      </w:r>
      <w:r w:rsidR="005B49CB">
        <w:rPr>
          <w:color w:val="0E101A"/>
        </w:rPr>
        <w:t>area</w:t>
      </w:r>
      <w:r w:rsidR="006A11F4">
        <w:rPr>
          <w:color w:val="0E101A"/>
        </w:rPr>
        <w:t xml:space="preserve">, a continuous variable, is the size of the </w:t>
      </w:r>
      <w:r w:rsidR="00474352">
        <w:rPr>
          <w:color w:val="0E101A"/>
        </w:rPr>
        <w:t xml:space="preserve">wetland that is being evaluated in a </w:t>
      </w:r>
      <w:r w:rsidR="0099357F">
        <w:rPr>
          <w:color w:val="0E101A"/>
        </w:rPr>
        <w:t>specific study</w:t>
      </w:r>
      <w:r w:rsidR="0092049C" w:rsidRPr="00460280">
        <w:rPr>
          <w:color w:val="0E101A"/>
        </w:rPr>
        <w:t xml:space="preserve">. </w:t>
      </w:r>
      <w:r w:rsidR="00CB68CA">
        <w:rPr>
          <w:color w:val="0E101A"/>
        </w:rPr>
        <w:t>We expect</w:t>
      </w:r>
      <w:r w:rsidR="00442154">
        <w:rPr>
          <w:color w:val="0E101A"/>
        </w:rPr>
        <w:t>ed</w:t>
      </w:r>
      <w:r w:rsidR="00CB68CA">
        <w:rPr>
          <w:color w:val="0E101A"/>
        </w:rPr>
        <w:t xml:space="preserve"> wetland size to have a negative effect on wetland values, </w:t>
      </w:r>
      <w:r w:rsidR="00442154">
        <w:rPr>
          <w:color w:val="0E101A"/>
        </w:rPr>
        <w:t xml:space="preserve">since </w:t>
      </w:r>
      <w:r w:rsidR="00F07662" w:rsidRPr="00460280">
        <w:rPr>
          <w:color w:val="0E101A"/>
        </w:rPr>
        <w:t xml:space="preserve">people may be willing </w:t>
      </w:r>
      <w:r w:rsidR="00CB2DF7" w:rsidRPr="00460280">
        <w:rPr>
          <w:color w:val="0E101A"/>
        </w:rPr>
        <w:t xml:space="preserve">to </w:t>
      </w:r>
      <w:r w:rsidR="00B163C4" w:rsidRPr="00460280">
        <w:t>pay the same for a small subset of an environmental feature as for a large area</w:t>
      </w:r>
      <w:r w:rsidR="00B163C4" w:rsidRPr="00460280">
        <w:rPr>
          <w:color w:val="0E101A"/>
        </w:rPr>
        <w:t xml:space="preserve"> (Loomis et al. 1993). </w:t>
      </w:r>
      <w:r w:rsidR="0071272F" w:rsidRPr="00460280">
        <w:rPr>
          <w:color w:val="0E101A"/>
        </w:rPr>
        <w:t xml:space="preserve">However, </w:t>
      </w:r>
      <w:r w:rsidR="006A6E1F" w:rsidRPr="00460280">
        <w:rPr>
          <w:color w:val="0E101A"/>
        </w:rPr>
        <w:t xml:space="preserve">Reynaud and </w:t>
      </w:r>
      <w:proofErr w:type="spellStart"/>
      <w:r w:rsidR="006A6E1F" w:rsidRPr="00460280">
        <w:rPr>
          <w:color w:val="0E101A"/>
        </w:rPr>
        <w:t>Lanzanova</w:t>
      </w:r>
      <w:proofErr w:type="spellEnd"/>
      <w:r w:rsidR="006A6E1F" w:rsidRPr="00460280">
        <w:rPr>
          <w:color w:val="0E101A"/>
        </w:rPr>
        <w:t xml:space="preserve"> (2017) showed tha</w:t>
      </w:r>
      <w:r w:rsidR="00B31F6D">
        <w:rPr>
          <w:color w:val="0E101A"/>
        </w:rPr>
        <w:t>t</w:t>
      </w:r>
      <w:r w:rsidR="006A6E1F" w:rsidRPr="00460280">
        <w:rPr>
          <w:color w:val="0E101A"/>
        </w:rPr>
        <w:t xml:space="preserve"> larger lakes are more valued than smaller </w:t>
      </w:r>
      <w:r w:rsidR="00234CDB" w:rsidRPr="00460280">
        <w:rPr>
          <w:color w:val="0E101A"/>
        </w:rPr>
        <w:t>lakes,</w:t>
      </w:r>
      <w:r w:rsidR="00460280" w:rsidRPr="00460280">
        <w:rPr>
          <w:color w:val="0E101A"/>
        </w:rPr>
        <w:t xml:space="preserve"> because some ecosystem services require a minimum threshold of wetland area (</w:t>
      </w:r>
      <w:r w:rsidR="004824D5" w:rsidRPr="00460280">
        <w:rPr>
          <w:color w:val="0E101A"/>
        </w:rPr>
        <w:t>Brander</w:t>
      </w:r>
      <w:r w:rsidR="004824D5">
        <w:rPr>
          <w:color w:val="0E101A"/>
        </w:rPr>
        <w:t xml:space="preserve"> et al. 2013)</w:t>
      </w:r>
      <w:r w:rsidR="00460280">
        <w:rPr>
          <w:color w:val="0E101A"/>
        </w:rPr>
        <w:t xml:space="preserve">. </w:t>
      </w:r>
      <w:r w:rsidR="003968AF">
        <w:rPr>
          <w:color w:val="0E101A"/>
        </w:rPr>
        <w:t xml:space="preserve">The valuation method </w:t>
      </w:r>
      <w:r w:rsidR="00442154">
        <w:rPr>
          <w:color w:val="0E101A"/>
        </w:rPr>
        <w:t xml:space="preserve">uses </w:t>
      </w:r>
      <w:r w:rsidR="003968AF">
        <w:rPr>
          <w:color w:val="0E101A"/>
        </w:rPr>
        <w:t xml:space="preserve">a dummy variable which equals 1 if the valuation methodology is an economic valuation method and 0 otherwise. </w:t>
      </w:r>
      <w:r w:rsidR="00716130">
        <w:rPr>
          <w:color w:val="0E101A"/>
        </w:rPr>
        <w:t xml:space="preserve">Economic valuation methods are listed in </w:t>
      </w:r>
      <w:r w:rsidR="004B1B96">
        <w:rPr>
          <w:color w:val="0E101A"/>
        </w:rPr>
        <w:t xml:space="preserve">Woodward et al. (2001) and </w:t>
      </w:r>
      <w:r w:rsidR="00716130">
        <w:rPr>
          <w:color w:val="0E101A"/>
        </w:rPr>
        <w:t xml:space="preserve">Brander et al. (2006) </w:t>
      </w:r>
      <w:r w:rsidR="004B1B96">
        <w:rPr>
          <w:color w:val="0E101A"/>
        </w:rPr>
        <w:t xml:space="preserve">and </w:t>
      </w:r>
      <w:r w:rsidR="00716130">
        <w:rPr>
          <w:color w:val="0E101A"/>
        </w:rPr>
        <w:t>includ</w:t>
      </w:r>
      <w:r w:rsidR="004B1B96">
        <w:rPr>
          <w:color w:val="0E101A"/>
        </w:rPr>
        <w:t xml:space="preserve">e </w:t>
      </w:r>
      <w:r w:rsidR="00716130">
        <w:rPr>
          <w:color w:val="0E101A"/>
        </w:rPr>
        <w:t>production function</w:t>
      </w:r>
      <w:r w:rsidR="00671007">
        <w:rPr>
          <w:color w:val="0E101A"/>
        </w:rPr>
        <w:t>s</w:t>
      </w:r>
      <w:r w:rsidR="00716130">
        <w:rPr>
          <w:color w:val="0E101A"/>
        </w:rPr>
        <w:t>, replacement cost,</w:t>
      </w:r>
      <w:r w:rsidR="004B1B96">
        <w:rPr>
          <w:color w:val="0E101A"/>
        </w:rPr>
        <w:t xml:space="preserve"> </w:t>
      </w:r>
      <w:r w:rsidR="00716130">
        <w:rPr>
          <w:color w:val="0E101A"/>
        </w:rPr>
        <w:t>and contingent v</w:t>
      </w:r>
      <w:r w:rsidR="00716130" w:rsidRPr="00731FC4">
        <w:rPr>
          <w:color w:val="0E101A"/>
        </w:rPr>
        <w:t>aluation.</w:t>
      </w:r>
      <w:r w:rsidR="003968AF" w:rsidRPr="00731FC4">
        <w:rPr>
          <w:color w:val="0E101A"/>
        </w:rPr>
        <w:t> </w:t>
      </w:r>
      <w:r w:rsidR="00CB68CA" w:rsidRPr="00731FC4">
        <w:rPr>
          <w:color w:val="0E101A"/>
        </w:rPr>
        <w:t xml:space="preserve">Peer reviewed studies is </w:t>
      </w:r>
      <w:r w:rsidR="00671007">
        <w:rPr>
          <w:color w:val="0E101A"/>
        </w:rPr>
        <w:t xml:space="preserve">included as </w:t>
      </w:r>
      <w:r w:rsidR="00CB68CA" w:rsidRPr="00731FC4">
        <w:rPr>
          <w:color w:val="0E101A"/>
        </w:rPr>
        <w:t xml:space="preserve">a binary variable which takes on a value 1 if study is peer reviewed and 0 otherwise. We expect </w:t>
      </w:r>
      <w:r w:rsidR="00CB68CA" w:rsidRPr="00731FC4">
        <w:rPr>
          <w:color w:val="0E101A"/>
        </w:rPr>
        <w:lastRenderedPageBreak/>
        <w:t xml:space="preserve">peer review to </w:t>
      </w:r>
      <w:r w:rsidR="00693C1E">
        <w:rPr>
          <w:color w:val="0E101A"/>
        </w:rPr>
        <w:t xml:space="preserve">have </w:t>
      </w:r>
      <w:r w:rsidR="00CB68CA" w:rsidRPr="00731FC4">
        <w:rPr>
          <w:color w:val="0E101A"/>
        </w:rPr>
        <w:t xml:space="preserve">a positive effect on wetland values </w:t>
      </w:r>
      <w:r w:rsidR="00B03B1F" w:rsidRPr="00731FC4">
        <w:rPr>
          <w:color w:val="0E101A"/>
        </w:rPr>
        <w:t>(</w:t>
      </w:r>
      <w:proofErr w:type="spellStart"/>
      <w:r w:rsidR="00B03B1F" w:rsidRPr="00731FC4">
        <w:rPr>
          <w:color w:val="0E101A"/>
        </w:rPr>
        <w:t>Ghermandi</w:t>
      </w:r>
      <w:proofErr w:type="spellEnd"/>
      <w:r w:rsidR="00B03B1F" w:rsidRPr="00731FC4">
        <w:rPr>
          <w:color w:val="0E101A"/>
        </w:rPr>
        <w:t xml:space="preserve"> and Nunes 2013; Reynaud and </w:t>
      </w:r>
      <w:proofErr w:type="spellStart"/>
      <w:r w:rsidR="00B03B1F" w:rsidRPr="00731FC4">
        <w:rPr>
          <w:color w:val="0E101A"/>
        </w:rPr>
        <w:t>Lanzanova</w:t>
      </w:r>
      <w:proofErr w:type="spellEnd"/>
      <w:r w:rsidR="00B03B1F" w:rsidRPr="00731FC4">
        <w:rPr>
          <w:color w:val="0E101A"/>
        </w:rPr>
        <w:t xml:space="preserve"> 2017) </w:t>
      </w:r>
      <w:r w:rsidR="00671007">
        <w:rPr>
          <w:color w:val="0E101A"/>
        </w:rPr>
        <w:t xml:space="preserve">as we assumed </w:t>
      </w:r>
      <w:r w:rsidR="00731FC4" w:rsidRPr="00731FC4">
        <w:rPr>
          <w:color w:val="0E101A"/>
        </w:rPr>
        <w:t>researchers may be more encouraged to publish studies that produce more significant wetland values.</w:t>
      </w:r>
      <w:r w:rsidR="00C2527D" w:rsidRPr="00731FC4">
        <w:rPr>
          <w:color w:val="0E101A"/>
        </w:rPr>
        <w:t xml:space="preserve"> The variable</w:t>
      </w:r>
      <w:r w:rsidR="00C2527D">
        <w:rPr>
          <w:color w:val="0E101A"/>
        </w:rPr>
        <w:t xml:space="preserve"> descriptions and their expected effects on wetland values are summarized in Table 1.</w:t>
      </w:r>
    </w:p>
    <w:tbl>
      <w:tblPr>
        <w:tblpPr w:leftFromText="180" w:rightFromText="180" w:vertAnchor="text" w:horzAnchor="margin" w:tblpY="218"/>
        <w:tblW w:w="9781" w:type="dxa"/>
        <w:tblBorders>
          <w:top w:val="single" w:sz="4" w:space="0" w:color="auto"/>
          <w:bottom w:val="single" w:sz="4" w:space="0" w:color="auto"/>
        </w:tblBorders>
        <w:tblLayout w:type="fixed"/>
        <w:tblLook w:val="04A0" w:firstRow="1" w:lastRow="0" w:firstColumn="1" w:lastColumn="0" w:noHBand="0" w:noVBand="1"/>
      </w:tblPr>
      <w:tblGrid>
        <w:gridCol w:w="2552"/>
        <w:gridCol w:w="2835"/>
        <w:gridCol w:w="1276"/>
        <w:gridCol w:w="1984"/>
        <w:gridCol w:w="1134"/>
      </w:tblGrid>
      <w:tr w:rsidR="002E38C7" w:rsidRPr="00765158" w14:paraId="4609023A" w14:textId="77777777" w:rsidTr="002E38C7">
        <w:trPr>
          <w:trHeight w:val="972"/>
        </w:trPr>
        <w:tc>
          <w:tcPr>
            <w:tcW w:w="2552" w:type="dxa"/>
            <w:tcBorders>
              <w:top w:val="single" w:sz="4" w:space="0" w:color="auto"/>
              <w:bottom w:val="single" w:sz="4" w:space="0" w:color="auto"/>
            </w:tcBorders>
          </w:tcPr>
          <w:p w14:paraId="3E7146A1" w14:textId="77777777" w:rsidR="002E38C7" w:rsidRPr="00765158" w:rsidRDefault="002E38C7" w:rsidP="002E38C7">
            <w:pPr>
              <w:ind w:firstLine="177"/>
              <w:rPr>
                <w:b/>
                <w:sz w:val="20"/>
                <w:szCs w:val="20"/>
              </w:rPr>
            </w:pPr>
            <w:r w:rsidRPr="00765158">
              <w:rPr>
                <w:b/>
                <w:sz w:val="20"/>
                <w:szCs w:val="20"/>
              </w:rPr>
              <w:t>Variable</w:t>
            </w:r>
          </w:p>
        </w:tc>
        <w:tc>
          <w:tcPr>
            <w:tcW w:w="2835" w:type="dxa"/>
            <w:tcBorders>
              <w:top w:val="single" w:sz="4" w:space="0" w:color="auto"/>
              <w:bottom w:val="single" w:sz="4" w:space="0" w:color="auto"/>
            </w:tcBorders>
          </w:tcPr>
          <w:p w14:paraId="1AAF68EE" w14:textId="77777777" w:rsidR="002E38C7" w:rsidRPr="00765158" w:rsidRDefault="002E38C7" w:rsidP="002E38C7">
            <w:pPr>
              <w:rPr>
                <w:b/>
                <w:sz w:val="20"/>
                <w:szCs w:val="20"/>
              </w:rPr>
            </w:pPr>
            <w:r w:rsidRPr="00765158">
              <w:rPr>
                <w:b/>
                <w:sz w:val="20"/>
                <w:szCs w:val="20"/>
              </w:rPr>
              <w:t>Description</w:t>
            </w:r>
          </w:p>
        </w:tc>
        <w:tc>
          <w:tcPr>
            <w:tcW w:w="1276" w:type="dxa"/>
            <w:tcBorders>
              <w:top w:val="single" w:sz="4" w:space="0" w:color="auto"/>
              <w:bottom w:val="single" w:sz="4" w:space="0" w:color="auto"/>
            </w:tcBorders>
          </w:tcPr>
          <w:p w14:paraId="56592F27" w14:textId="77777777" w:rsidR="002E38C7" w:rsidRPr="00765158" w:rsidRDefault="002E38C7" w:rsidP="002E38C7">
            <w:pPr>
              <w:rPr>
                <w:b/>
                <w:sz w:val="20"/>
                <w:szCs w:val="20"/>
              </w:rPr>
            </w:pPr>
            <w:r w:rsidRPr="00765158">
              <w:rPr>
                <w:b/>
                <w:sz w:val="20"/>
                <w:szCs w:val="20"/>
              </w:rPr>
              <w:t>Variable Type</w:t>
            </w:r>
          </w:p>
        </w:tc>
        <w:tc>
          <w:tcPr>
            <w:tcW w:w="1984" w:type="dxa"/>
            <w:tcBorders>
              <w:top w:val="single" w:sz="4" w:space="0" w:color="auto"/>
              <w:bottom w:val="single" w:sz="4" w:space="0" w:color="auto"/>
            </w:tcBorders>
          </w:tcPr>
          <w:p w14:paraId="3672C9F4" w14:textId="77777777" w:rsidR="002E38C7" w:rsidRPr="00765158" w:rsidRDefault="002E38C7" w:rsidP="002E38C7">
            <w:pPr>
              <w:rPr>
                <w:b/>
                <w:sz w:val="20"/>
                <w:szCs w:val="20"/>
              </w:rPr>
            </w:pPr>
            <w:r w:rsidRPr="00765158">
              <w:rPr>
                <w:b/>
                <w:sz w:val="20"/>
                <w:szCs w:val="20"/>
              </w:rPr>
              <w:t>Variable Unit</w:t>
            </w:r>
          </w:p>
        </w:tc>
        <w:tc>
          <w:tcPr>
            <w:tcW w:w="1134" w:type="dxa"/>
            <w:tcBorders>
              <w:top w:val="single" w:sz="4" w:space="0" w:color="auto"/>
              <w:bottom w:val="single" w:sz="4" w:space="0" w:color="auto"/>
            </w:tcBorders>
          </w:tcPr>
          <w:p w14:paraId="6CBA66DC" w14:textId="77777777" w:rsidR="002E38C7" w:rsidRPr="00765158" w:rsidRDefault="002E38C7" w:rsidP="002E38C7">
            <w:pPr>
              <w:rPr>
                <w:b/>
                <w:sz w:val="20"/>
                <w:szCs w:val="20"/>
              </w:rPr>
            </w:pPr>
            <w:r w:rsidRPr="00765158">
              <w:rPr>
                <w:b/>
                <w:sz w:val="20"/>
                <w:szCs w:val="20"/>
              </w:rPr>
              <w:t xml:space="preserve">Expected Effect </w:t>
            </w:r>
          </w:p>
        </w:tc>
      </w:tr>
      <w:tr w:rsidR="002E38C7" w:rsidRPr="00765158" w14:paraId="4E7DDC52" w14:textId="77777777" w:rsidTr="002E38C7">
        <w:trPr>
          <w:trHeight w:val="380"/>
        </w:trPr>
        <w:tc>
          <w:tcPr>
            <w:tcW w:w="2552" w:type="dxa"/>
            <w:tcBorders>
              <w:top w:val="single" w:sz="4" w:space="0" w:color="auto"/>
              <w:bottom w:val="nil"/>
            </w:tcBorders>
          </w:tcPr>
          <w:p w14:paraId="62A75218" w14:textId="77777777" w:rsidR="002E38C7" w:rsidRPr="00765158" w:rsidRDefault="002E38C7" w:rsidP="002E38C7">
            <w:pPr>
              <w:rPr>
                <w:b/>
                <w:bCs/>
                <w:sz w:val="20"/>
                <w:szCs w:val="20"/>
              </w:rPr>
            </w:pPr>
            <w:r w:rsidRPr="00765158">
              <w:rPr>
                <w:b/>
                <w:bCs/>
                <w:sz w:val="20"/>
                <w:szCs w:val="20"/>
              </w:rPr>
              <w:t>Dependent Variables</w:t>
            </w:r>
          </w:p>
        </w:tc>
        <w:tc>
          <w:tcPr>
            <w:tcW w:w="2835" w:type="dxa"/>
            <w:tcBorders>
              <w:top w:val="single" w:sz="4" w:space="0" w:color="auto"/>
              <w:bottom w:val="nil"/>
            </w:tcBorders>
          </w:tcPr>
          <w:p w14:paraId="4805598E" w14:textId="77777777" w:rsidR="002E38C7" w:rsidRPr="00765158" w:rsidRDefault="002E38C7" w:rsidP="002E38C7">
            <w:pPr>
              <w:rPr>
                <w:sz w:val="20"/>
                <w:szCs w:val="20"/>
              </w:rPr>
            </w:pPr>
          </w:p>
        </w:tc>
        <w:tc>
          <w:tcPr>
            <w:tcW w:w="1276" w:type="dxa"/>
            <w:tcBorders>
              <w:top w:val="single" w:sz="4" w:space="0" w:color="auto"/>
              <w:bottom w:val="nil"/>
            </w:tcBorders>
          </w:tcPr>
          <w:p w14:paraId="10497993" w14:textId="77777777" w:rsidR="002E38C7" w:rsidRPr="00765158" w:rsidRDefault="002E38C7" w:rsidP="002E38C7">
            <w:pPr>
              <w:rPr>
                <w:sz w:val="20"/>
                <w:szCs w:val="20"/>
              </w:rPr>
            </w:pPr>
          </w:p>
        </w:tc>
        <w:tc>
          <w:tcPr>
            <w:tcW w:w="1984" w:type="dxa"/>
            <w:tcBorders>
              <w:top w:val="single" w:sz="4" w:space="0" w:color="auto"/>
              <w:bottom w:val="nil"/>
            </w:tcBorders>
          </w:tcPr>
          <w:p w14:paraId="6DC9BFD6" w14:textId="77777777" w:rsidR="002E38C7" w:rsidRPr="00765158" w:rsidRDefault="002E38C7" w:rsidP="002E38C7">
            <w:pPr>
              <w:rPr>
                <w:sz w:val="20"/>
                <w:szCs w:val="20"/>
              </w:rPr>
            </w:pPr>
          </w:p>
        </w:tc>
        <w:tc>
          <w:tcPr>
            <w:tcW w:w="1134" w:type="dxa"/>
            <w:tcBorders>
              <w:top w:val="single" w:sz="4" w:space="0" w:color="auto"/>
              <w:bottom w:val="nil"/>
            </w:tcBorders>
          </w:tcPr>
          <w:p w14:paraId="6FD160DC" w14:textId="77777777" w:rsidR="002E38C7" w:rsidRPr="00765158" w:rsidRDefault="002E38C7" w:rsidP="002E38C7">
            <w:pPr>
              <w:rPr>
                <w:sz w:val="20"/>
                <w:szCs w:val="20"/>
              </w:rPr>
            </w:pPr>
          </w:p>
        </w:tc>
      </w:tr>
      <w:tr w:rsidR="002E38C7" w:rsidRPr="00765158" w14:paraId="36775BE1" w14:textId="77777777" w:rsidTr="002E38C7">
        <w:trPr>
          <w:trHeight w:val="380"/>
        </w:trPr>
        <w:tc>
          <w:tcPr>
            <w:tcW w:w="2552" w:type="dxa"/>
            <w:tcBorders>
              <w:top w:val="nil"/>
              <w:bottom w:val="nil"/>
            </w:tcBorders>
          </w:tcPr>
          <w:p w14:paraId="4D7A0E21" w14:textId="77777777" w:rsidR="002E38C7" w:rsidRPr="00765158" w:rsidRDefault="002E38C7" w:rsidP="002E38C7">
            <w:pPr>
              <w:rPr>
                <w:sz w:val="20"/>
                <w:szCs w:val="20"/>
              </w:rPr>
            </w:pPr>
            <w:r w:rsidRPr="00765158">
              <w:rPr>
                <w:sz w:val="20"/>
                <w:szCs w:val="20"/>
              </w:rPr>
              <w:t xml:space="preserve">Provisioning Model: </w:t>
            </w:r>
          </w:p>
          <w:p w14:paraId="5E7CE7BF" w14:textId="77777777" w:rsidR="002E38C7" w:rsidRPr="00765158" w:rsidRDefault="002E38C7" w:rsidP="002E38C7">
            <w:pPr>
              <w:rPr>
                <w:sz w:val="20"/>
                <w:szCs w:val="20"/>
              </w:rPr>
            </w:pPr>
            <w:r w:rsidRPr="00765158">
              <w:rPr>
                <w:sz w:val="20"/>
                <w:szCs w:val="20"/>
              </w:rPr>
              <w:t xml:space="preserve">                                   </w:t>
            </w:r>
          </w:p>
        </w:tc>
        <w:tc>
          <w:tcPr>
            <w:tcW w:w="2835" w:type="dxa"/>
            <w:tcBorders>
              <w:top w:val="nil"/>
              <w:bottom w:val="nil"/>
            </w:tcBorders>
          </w:tcPr>
          <w:p w14:paraId="78D36978" w14:textId="77777777" w:rsidR="002E38C7" w:rsidRPr="00765158" w:rsidRDefault="002E38C7" w:rsidP="002E38C7">
            <w:pPr>
              <w:rPr>
                <w:sz w:val="20"/>
                <w:szCs w:val="20"/>
              </w:rPr>
            </w:pPr>
            <w:r w:rsidRPr="00765158">
              <w:rPr>
                <w:sz w:val="20"/>
                <w:szCs w:val="20"/>
              </w:rPr>
              <w:t>Provisioning wetland values</w:t>
            </w:r>
          </w:p>
        </w:tc>
        <w:tc>
          <w:tcPr>
            <w:tcW w:w="1276" w:type="dxa"/>
            <w:tcBorders>
              <w:top w:val="nil"/>
              <w:bottom w:val="nil"/>
            </w:tcBorders>
          </w:tcPr>
          <w:p w14:paraId="61820DB0" w14:textId="77777777" w:rsidR="002E38C7" w:rsidRPr="00765158" w:rsidRDefault="002E38C7" w:rsidP="002E38C7">
            <w:pPr>
              <w:rPr>
                <w:sz w:val="20"/>
                <w:szCs w:val="20"/>
              </w:rPr>
            </w:pPr>
            <w:r w:rsidRPr="00765158">
              <w:rPr>
                <w:sz w:val="20"/>
                <w:szCs w:val="20"/>
              </w:rPr>
              <w:t>Continuous</w:t>
            </w:r>
          </w:p>
        </w:tc>
        <w:tc>
          <w:tcPr>
            <w:tcW w:w="1984" w:type="dxa"/>
            <w:tcBorders>
              <w:top w:val="nil"/>
              <w:bottom w:val="nil"/>
            </w:tcBorders>
          </w:tcPr>
          <w:p w14:paraId="555404C2" w14:textId="77777777" w:rsidR="002E38C7" w:rsidRPr="00765158" w:rsidRDefault="002E38C7" w:rsidP="002E38C7">
            <w:pPr>
              <w:rPr>
                <w:sz w:val="20"/>
                <w:szCs w:val="20"/>
              </w:rPr>
            </w:pPr>
            <w:r w:rsidRPr="00765158">
              <w:rPr>
                <w:sz w:val="20"/>
                <w:szCs w:val="20"/>
              </w:rPr>
              <w:t>2018US$/Ha/Year</w:t>
            </w:r>
          </w:p>
        </w:tc>
        <w:tc>
          <w:tcPr>
            <w:tcW w:w="1134" w:type="dxa"/>
            <w:tcBorders>
              <w:top w:val="nil"/>
              <w:bottom w:val="nil"/>
            </w:tcBorders>
          </w:tcPr>
          <w:p w14:paraId="13476EEE" w14:textId="77777777" w:rsidR="002E38C7" w:rsidRPr="00765158" w:rsidRDefault="002E38C7" w:rsidP="002E38C7">
            <w:pPr>
              <w:rPr>
                <w:sz w:val="20"/>
                <w:szCs w:val="20"/>
              </w:rPr>
            </w:pPr>
          </w:p>
        </w:tc>
      </w:tr>
      <w:tr w:rsidR="002E38C7" w:rsidRPr="00765158" w14:paraId="0F6523D6" w14:textId="77777777" w:rsidTr="002E38C7">
        <w:trPr>
          <w:trHeight w:val="380"/>
        </w:trPr>
        <w:tc>
          <w:tcPr>
            <w:tcW w:w="2552" w:type="dxa"/>
            <w:tcBorders>
              <w:top w:val="nil"/>
              <w:bottom w:val="nil"/>
            </w:tcBorders>
          </w:tcPr>
          <w:p w14:paraId="1C0CA227" w14:textId="77777777" w:rsidR="002E38C7" w:rsidRPr="00765158" w:rsidRDefault="002E38C7" w:rsidP="002E38C7">
            <w:pPr>
              <w:rPr>
                <w:sz w:val="20"/>
                <w:szCs w:val="20"/>
              </w:rPr>
            </w:pPr>
            <w:r w:rsidRPr="00765158">
              <w:rPr>
                <w:sz w:val="20"/>
                <w:szCs w:val="20"/>
              </w:rPr>
              <w:t xml:space="preserve">Regulating Model:     </w:t>
            </w:r>
          </w:p>
          <w:p w14:paraId="2BB57CB9" w14:textId="77777777" w:rsidR="002E38C7" w:rsidRPr="00765158" w:rsidRDefault="002E38C7" w:rsidP="002E38C7">
            <w:pPr>
              <w:rPr>
                <w:sz w:val="20"/>
                <w:szCs w:val="20"/>
              </w:rPr>
            </w:pPr>
            <w:r w:rsidRPr="00765158">
              <w:rPr>
                <w:sz w:val="20"/>
                <w:szCs w:val="20"/>
              </w:rPr>
              <w:t xml:space="preserve">                                   </w:t>
            </w:r>
          </w:p>
        </w:tc>
        <w:tc>
          <w:tcPr>
            <w:tcW w:w="2835" w:type="dxa"/>
            <w:tcBorders>
              <w:top w:val="nil"/>
              <w:bottom w:val="nil"/>
            </w:tcBorders>
          </w:tcPr>
          <w:p w14:paraId="6C7E94C7" w14:textId="77777777" w:rsidR="002E38C7" w:rsidRPr="00765158" w:rsidRDefault="002E38C7" w:rsidP="002E38C7">
            <w:pPr>
              <w:rPr>
                <w:sz w:val="20"/>
                <w:szCs w:val="20"/>
              </w:rPr>
            </w:pPr>
            <w:r w:rsidRPr="00765158">
              <w:rPr>
                <w:sz w:val="20"/>
                <w:szCs w:val="20"/>
              </w:rPr>
              <w:t>Regulating wetland values</w:t>
            </w:r>
          </w:p>
        </w:tc>
        <w:tc>
          <w:tcPr>
            <w:tcW w:w="1276" w:type="dxa"/>
            <w:tcBorders>
              <w:top w:val="nil"/>
              <w:bottom w:val="nil"/>
            </w:tcBorders>
          </w:tcPr>
          <w:p w14:paraId="4F1E92C0" w14:textId="77777777" w:rsidR="002E38C7" w:rsidRPr="00765158" w:rsidRDefault="002E38C7" w:rsidP="002E38C7">
            <w:pPr>
              <w:rPr>
                <w:sz w:val="20"/>
                <w:szCs w:val="20"/>
              </w:rPr>
            </w:pPr>
            <w:r w:rsidRPr="00765158">
              <w:rPr>
                <w:sz w:val="20"/>
                <w:szCs w:val="20"/>
              </w:rPr>
              <w:t>Continuous</w:t>
            </w:r>
          </w:p>
        </w:tc>
        <w:tc>
          <w:tcPr>
            <w:tcW w:w="1984" w:type="dxa"/>
            <w:tcBorders>
              <w:top w:val="nil"/>
              <w:bottom w:val="nil"/>
            </w:tcBorders>
          </w:tcPr>
          <w:p w14:paraId="62F09E59" w14:textId="77777777" w:rsidR="002E38C7" w:rsidRPr="00765158" w:rsidRDefault="002E38C7" w:rsidP="002E38C7">
            <w:pPr>
              <w:rPr>
                <w:sz w:val="20"/>
                <w:szCs w:val="20"/>
              </w:rPr>
            </w:pPr>
            <w:r w:rsidRPr="00765158">
              <w:rPr>
                <w:sz w:val="20"/>
                <w:szCs w:val="20"/>
              </w:rPr>
              <w:t>2018US$/Ha/Year</w:t>
            </w:r>
          </w:p>
        </w:tc>
        <w:tc>
          <w:tcPr>
            <w:tcW w:w="1134" w:type="dxa"/>
            <w:tcBorders>
              <w:top w:val="nil"/>
              <w:bottom w:val="nil"/>
            </w:tcBorders>
          </w:tcPr>
          <w:p w14:paraId="43F7AAED" w14:textId="77777777" w:rsidR="002E38C7" w:rsidRPr="00765158" w:rsidRDefault="002E38C7" w:rsidP="002E38C7">
            <w:pPr>
              <w:rPr>
                <w:sz w:val="20"/>
                <w:szCs w:val="20"/>
              </w:rPr>
            </w:pPr>
          </w:p>
        </w:tc>
      </w:tr>
      <w:tr w:rsidR="002E38C7" w:rsidRPr="00765158" w14:paraId="2E8D2EB7" w14:textId="77777777" w:rsidTr="002E38C7">
        <w:trPr>
          <w:trHeight w:val="380"/>
        </w:trPr>
        <w:tc>
          <w:tcPr>
            <w:tcW w:w="2552" w:type="dxa"/>
            <w:tcBorders>
              <w:top w:val="nil"/>
              <w:bottom w:val="nil"/>
            </w:tcBorders>
          </w:tcPr>
          <w:p w14:paraId="361C8523" w14:textId="77777777" w:rsidR="002E38C7" w:rsidRPr="00765158" w:rsidRDefault="002E38C7" w:rsidP="002E38C7">
            <w:pPr>
              <w:rPr>
                <w:b/>
                <w:bCs/>
                <w:sz w:val="20"/>
                <w:szCs w:val="20"/>
              </w:rPr>
            </w:pPr>
            <w:r w:rsidRPr="00765158">
              <w:rPr>
                <w:b/>
                <w:bCs/>
                <w:sz w:val="20"/>
                <w:szCs w:val="20"/>
              </w:rPr>
              <w:t>Explanatory Variables</w:t>
            </w:r>
          </w:p>
        </w:tc>
        <w:tc>
          <w:tcPr>
            <w:tcW w:w="2835" w:type="dxa"/>
            <w:tcBorders>
              <w:top w:val="nil"/>
              <w:bottom w:val="nil"/>
            </w:tcBorders>
          </w:tcPr>
          <w:p w14:paraId="7F2C529F" w14:textId="77777777" w:rsidR="002E38C7" w:rsidRPr="00765158" w:rsidRDefault="002E38C7" w:rsidP="002E38C7">
            <w:pPr>
              <w:rPr>
                <w:sz w:val="20"/>
                <w:szCs w:val="20"/>
              </w:rPr>
            </w:pPr>
          </w:p>
        </w:tc>
        <w:tc>
          <w:tcPr>
            <w:tcW w:w="1276" w:type="dxa"/>
            <w:tcBorders>
              <w:top w:val="nil"/>
              <w:bottom w:val="nil"/>
            </w:tcBorders>
          </w:tcPr>
          <w:p w14:paraId="626AA5D4" w14:textId="77777777" w:rsidR="002E38C7" w:rsidRPr="00765158" w:rsidRDefault="002E38C7" w:rsidP="002E38C7">
            <w:pPr>
              <w:rPr>
                <w:sz w:val="20"/>
                <w:szCs w:val="20"/>
              </w:rPr>
            </w:pPr>
          </w:p>
        </w:tc>
        <w:tc>
          <w:tcPr>
            <w:tcW w:w="1984" w:type="dxa"/>
            <w:tcBorders>
              <w:top w:val="nil"/>
              <w:bottom w:val="nil"/>
            </w:tcBorders>
          </w:tcPr>
          <w:p w14:paraId="3068B0D3" w14:textId="77777777" w:rsidR="002E38C7" w:rsidRPr="00765158" w:rsidRDefault="002E38C7" w:rsidP="002E38C7">
            <w:pPr>
              <w:rPr>
                <w:sz w:val="20"/>
                <w:szCs w:val="20"/>
              </w:rPr>
            </w:pPr>
          </w:p>
        </w:tc>
        <w:tc>
          <w:tcPr>
            <w:tcW w:w="1134" w:type="dxa"/>
            <w:tcBorders>
              <w:top w:val="nil"/>
              <w:bottom w:val="nil"/>
            </w:tcBorders>
          </w:tcPr>
          <w:p w14:paraId="3B545D54" w14:textId="77777777" w:rsidR="002E38C7" w:rsidRPr="00765158" w:rsidRDefault="002E38C7" w:rsidP="002E38C7">
            <w:pPr>
              <w:rPr>
                <w:sz w:val="20"/>
                <w:szCs w:val="20"/>
              </w:rPr>
            </w:pPr>
          </w:p>
        </w:tc>
      </w:tr>
      <w:tr w:rsidR="002E38C7" w:rsidRPr="00765158" w14:paraId="04484C68" w14:textId="77777777" w:rsidTr="002E38C7">
        <w:trPr>
          <w:trHeight w:val="243"/>
        </w:trPr>
        <w:tc>
          <w:tcPr>
            <w:tcW w:w="2552" w:type="dxa"/>
            <w:tcBorders>
              <w:top w:val="nil"/>
              <w:bottom w:val="nil"/>
            </w:tcBorders>
          </w:tcPr>
          <w:p w14:paraId="7945FC17" w14:textId="77777777" w:rsidR="002E38C7" w:rsidRPr="00765158" w:rsidRDefault="002E38C7" w:rsidP="002E38C7">
            <w:pPr>
              <w:rPr>
                <w:i/>
                <w:iCs/>
                <w:sz w:val="20"/>
                <w:szCs w:val="20"/>
              </w:rPr>
            </w:pPr>
            <w:r w:rsidRPr="00765158">
              <w:rPr>
                <w:i/>
                <w:iCs/>
                <w:sz w:val="20"/>
                <w:szCs w:val="20"/>
              </w:rPr>
              <w:t>Economic Variables</w:t>
            </w:r>
          </w:p>
        </w:tc>
        <w:tc>
          <w:tcPr>
            <w:tcW w:w="2835" w:type="dxa"/>
            <w:tcBorders>
              <w:top w:val="nil"/>
              <w:bottom w:val="nil"/>
            </w:tcBorders>
          </w:tcPr>
          <w:p w14:paraId="0CE507DA" w14:textId="77777777" w:rsidR="002E38C7" w:rsidRPr="00765158" w:rsidRDefault="002E38C7" w:rsidP="002E38C7">
            <w:pPr>
              <w:rPr>
                <w:sz w:val="20"/>
                <w:szCs w:val="20"/>
              </w:rPr>
            </w:pPr>
          </w:p>
        </w:tc>
        <w:tc>
          <w:tcPr>
            <w:tcW w:w="1276" w:type="dxa"/>
            <w:tcBorders>
              <w:top w:val="nil"/>
              <w:bottom w:val="nil"/>
            </w:tcBorders>
          </w:tcPr>
          <w:p w14:paraId="496AF5A9" w14:textId="77777777" w:rsidR="002E38C7" w:rsidRPr="00765158" w:rsidRDefault="002E38C7" w:rsidP="002E38C7">
            <w:pPr>
              <w:rPr>
                <w:sz w:val="20"/>
                <w:szCs w:val="20"/>
              </w:rPr>
            </w:pPr>
          </w:p>
        </w:tc>
        <w:tc>
          <w:tcPr>
            <w:tcW w:w="1984" w:type="dxa"/>
            <w:tcBorders>
              <w:top w:val="nil"/>
              <w:bottom w:val="nil"/>
            </w:tcBorders>
          </w:tcPr>
          <w:p w14:paraId="275F2877" w14:textId="77777777" w:rsidR="002E38C7" w:rsidRPr="00765158" w:rsidRDefault="002E38C7" w:rsidP="002E38C7">
            <w:pPr>
              <w:rPr>
                <w:sz w:val="20"/>
                <w:szCs w:val="20"/>
              </w:rPr>
            </w:pPr>
          </w:p>
        </w:tc>
        <w:tc>
          <w:tcPr>
            <w:tcW w:w="1134" w:type="dxa"/>
            <w:tcBorders>
              <w:top w:val="nil"/>
              <w:bottom w:val="nil"/>
            </w:tcBorders>
          </w:tcPr>
          <w:p w14:paraId="08A02F6E" w14:textId="77777777" w:rsidR="002E38C7" w:rsidRPr="00765158" w:rsidRDefault="002E38C7" w:rsidP="002E38C7">
            <w:pPr>
              <w:rPr>
                <w:sz w:val="20"/>
                <w:szCs w:val="20"/>
              </w:rPr>
            </w:pPr>
          </w:p>
        </w:tc>
      </w:tr>
      <w:tr w:rsidR="002E38C7" w:rsidRPr="00765158" w14:paraId="02D459BB" w14:textId="77777777" w:rsidTr="002E38C7">
        <w:trPr>
          <w:trHeight w:val="91"/>
        </w:trPr>
        <w:tc>
          <w:tcPr>
            <w:tcW w:w="2552" w:type="dxa"/>
            <w:tcBorders>
              <w:top w:val="nil"/>
              <w:bottom w:val="nil"/>
            </w:tcBorders>
          </w:tcPr>
          <w:p w14:paraId="64A7E328" w14:textId="77777777" w:rsidR="002E38C7" w:rsidRPr="00765158" w:rsidRDefault="002E38C7" w:rsidP="002E38C7">
            <w:pPr>
              <w:rPr>
                <w:sz w:val="20"/>
                <w:szCs w:val="20"/>
              </w:rPr>
            </w:pPr>
            <w:r w:rsidRPr="00765158">
              <w:rPr>
                <w:sz w:val="20"/>
                <w:szCs w:val="20"/>
              </w:rPr>
              <w:t>Pop Density</w:t>
            </w:r>
          </w:p>
        </w:tc>
        <w:tc>
          <w:tcPr>
            <w:tcW w:w="2835" w:type="dxa"/>
            <w:tcBorders>
              <w:top w:val="nil"/>
              <w:bottom w:val="nil"/>
            </w:tcBorders>
          </w:tcPr>
          <w:p w14:paraId="17C26A46" w14:textId="77777777" w:rsidR="002E38C7" w:rsidRPr="00765158" w:rsidRDefault="002E38C7" w:rsidP="002E38C7">
            <w:pPr>
              <w:rPr>
                <w:sz w:val="20"/>
                <w:szCs w:val="20"/>
              </w:rPr>
            </w:pPr>
            <w:r w:rsidRPr="00765158">
              <w:rPr>
                <w:sz w:val="20"/>
                <w:szCs w:val="20"/>
              </w:rPr>
              <w:t>Human population density</w:t>
            </w:r>
          </w:p>
        </w:tc>
        <w:tc>
          <w:tcPr>
            <w:tcW w:w="1276" w:type="dxa"/>
            <w:tcBorders>
              <w:top w:val="nil"/>
              <w:bottom w:val="nil"/>
            </w:tcBorders>
          </w:tcPr>
          <w:p w14:paraId="1873B2C2" w14:textId="77777777" w:rsidR="002E38C7" w:rsidRPr="00765158" w:rsidRDefault="002E38C7" w:rsidP="002E38C7">
            <w:pPr>
              <w:rPr>
                <w:sz w:val="20"/>
                <w:szCs w:val="20"/>
              </w:rPr>
            </w:pPr>
            <w:r w:rsidRPr="00765158">
              <w:rPr>
                <w:sz w:val="20"/>
                <w:szCs w:val="20"/>
              </w:rPr>
              <w:t>Continuous</w:t>
            </w:r>
          </w:p>
        </w:tc>
        <w:tc>
          <w:tcPr>
            <w:tcW w:w="1984" w:type="dxa"/>
            <w:tcBorders>
              <w:top w:val="nil"/>
              <w:bottom w:val="nil"/>
            </w:tcBorders>
          </w:tcPr>
          <w:p w14:paraId="299D8037" w14:textId="77777777" w:rsidR="002E38C7" w:rsidRPr="00765158" w:rsidRDefault="002E38C7" w:rsidP="002E38C7">
            <w:pPr>
              <w:rPr>
                <w:sz w:val="20"/>
                <w:szCs w:val="20"/>
              </w:rPr>
            </w:pPr>
            <w:r w:rsidRPr="00765158">
              <w:rPr>
                <w:sz w:val="20"/>
                <w:szCs w:val="20"/>
              </w:rPr>
              <w:t>H/km</w:t>
            </w:r>
            <w:r w:rsidRPr="00765158">
              <w:rPr>
                <w:sz w:val="20"/>
                <w:szCs w:val="20"/>
                <w:vertAlign w:val="superscript"/>
              </w:rPr>
              <w:t>2</w:t>
            </w:r>
          </w:p>
        </w:tc>
        <w:tc>
          <w:tcPr>
            <w:tcW w:w="1134" w:type="dxa"/>
            <w:tcBorders>
              <w:top w:val="nil"/>
              <w:bottom w:val="nil"/>
            </w:tcBorders>
          </w:tcPr>
          <w:p w14:paraId="1A4C7940" w14:textId="77777777" w:rsidR="002E38C7" w:rsidRPr="00765158" w:rsidRDefault="002E38C7" w:rsidP="002E38C7">
            <w:pPr>
              <w:rPr>
                <w:sz w:val="20"/>
                <w:szCs w:val="20"/>
              </w:rPr>
            </w:pPr>
            <w:r w:rsidRPr="00765158">
              <w:rPr>
                <w:sz w:val="20"/>
                <w:szCs w:val="20"/>
              </w:rPr>
              <w:t>+</w:t>
            </w:r>
          </w:p>
        </w:tc>
      </w:tr>
      <w:tr w:rsidR="002E38C7" w:rsidRPr="00765158" w14:paraId="039DE521" w14:textId="77777777" w:rsidTr="002E38C7">
        <w:trPr>
          <w:trHeight w:val="91"/>
        </w:trPr>
        <w:tc>
          <w:tcPr>
            <w:tcW w:w="2552" w:type="dxa"/>
            <w:tcBorders>
              <w:top w:val="nil"/>
              <w:bottom w:val="nil"/>
            </w:tcBorders>
          </w:tcPr>
          <w:p w14:paraId="2783075E" w14:textId="77777777" w:rsidR="002E38C7" w:rsidRPr="00765158" w:rsidRDefault="002E38C7" w:rsidP="002E38C7">
            <w:pPr>
              <w:rPr>
                <w:sz w:val="20"/>
                <w:szCs w:val="20"/>
              </w:rPr>
            </w:pPr>
            <w:proofErr w:type="spellStart"/>
            <w:r w:rsidRPr="00765158">
              <w:rPr>
                <w:color w:val="0E101A"/>
                <w:sz w:val="20"/>
                <w:szCs w:val="20"/>
              </w:rPr>
              <w:t>AgTFP</w:t>
            </w:r>
            <w:proofErr w:type="spellEnd"/>
          </w:p>
        </w:tc>
        <w:tc>
          <w:tcPr>
            <w:tcW w:w="2835" w:type="dxa"/>
            <w:tcBorders>
              <w:top w:val="nil"/>
              <w:bottom w:val="nil"/>
            </w:tcBorders>
          </w:tcPr>
          <w:p w14:paraId="68BE6FF9" w14:textId="77777777" w:rsidR="002E38C7" w:rsidRPr="00765158" w:rsidRDefault="002E38C7" w:rsidP="002E38C7">
            <w:pPr>
              <w:rPr>
                <w:sz w:val="20"/>
                <w:szCs w:val="20"/>
              </w:rPr>
            </w:pPr>
            <w:r w:rsidRPr="00765158">
              <w:rPr>
                <w:sz w:val="20"/>
                <w:szCs w:val="20"/>
              </w:rPr>
              <w:t>Agricultural total factor productivity</w:t>
            </w:r>
          </w:p>
        </w:tc>
        <w:tc>
          <w:tcPr>
            <w:tcW w:w="1276" w:type="dxa"/>
            <w:tcBorders>
              <w:top w:val="nil"/>
              <w:bottom w:val="nil"/>
            </w:tcBorders>
          </w:tcPr>
          <w:p w14:paraId="6CDA9798" w14:textId="77777777" w:rsidR="002E38C7" w:rsidRPr="00765158" w:rsidRDefault="002E38C7" w:rsidP="002E38C7">
            <w:pPr>
              <w:rPr>
                <w:sz w:val="20"/>
                <w:szCs w:val="20"/>
              </w:rPr>
            </w:pPr>
            <w:r w:rsidRPr="00765158">
              <w:rPr>
                <w:sz w:val="20"/>
                <w:szCs w:val="20"/>
              </w:rPr>
              <w:t>Continuous</w:t>
            </w:r>
          </w:p>
        </w:tc>
        <w:tc>
          <w:tcPr>
            <w:tcW w:w="1984" w:type="dxa"/>
            <w:tcBorders>
              <w:top w:val="nil"/>
              <w:bottom w:val="nil"/>
            </w:tcBorders>
          </w:tcPr>
          <w:p w14:paraId="18F690E4" w14:textId="77777777" w:rsidR="002E38C7" w:rsidRPr="00765158" w:rsidRDefault="002E38C7" w:rsidP="002E38C7">
            <w:pPr>
              <w:rPr>
                <w:sz w:val="20"/>
                <w:szCs w:val="20"/>
              </w:rPr>
            </w:pPr>
            <w:r w:rsidRPr="00765158">
              <w:rPr>
                <w:sz w:val="20"/>
                <w:szCs w:val="20"/>
              </w:rPr>
              <w:t xml:space="preserve">2015 </w:t>
            </w:r>
            <w:proofErr w:type="spellStart"/>
            <w:r w:rsidRPr="00765158">
              <w:rPr>
                <w:color w:val="0E101A"/>
                <w:sz w:val="20"/>
                <w:szCs w:val="20"/>
              </w:rPr>
              <w:t>AgTFP</w:t>
            </w:r>
            <w:proofErr w:type="spellEnd"/>
            <w:r w:rsidRPr="00765158">
              <w:rPr>
                <w:color w:val="0E101A"/>
                <w:sz w:val="20"/>
                <w:szCs w:val="20"/>
              </w:rPr>
              <w:t xml:space="preserve"> = 100</w:t>
            </w:r>
          </w:p>
        </w:tc>
        <w:tc>
          <w:tcPr>
            <w:tcW w:w="1134" w:type="dxa"/>
            <w:tcBorders>
              <w:top w:val="nil"/>
              <w:bottom w:val="nil"/>
            </w:tcBorders>
          </w:tcPr>
          <w:p w14:paraId="4621393E" w14:textId="77777777" w:rsidR="002E38C7" w:rsidRPr="00765158" w:rsidRDefault="002E38C7" w:rsidP="002E38C7">
            <w:pPr>
              <w:rPr>
                <w:sz w:val="20"/>
                <w:szCs w:val="20"/>
              </w:rPr>
            </w:pPr>
            <w:r w:rsidRPr="00765158">
              <w:rPr>
                <w:sz w:val="20"/>
                <w:szCs w:val="20"/>
              </w:rPr>
              <w:t>+</w:t>
            </w:r>
          </w:p>
        </w:tc>
      </w:tr>
      <w:tr w:rsidR="002E38C7" w:rsidRPr="00765158" w14:paraId="4BE3AA94" w14:textId="77777777" w:rsidTr="002E38C7">
        <w:trPr>
          <w:trHeight w:val="396"/>
        </w:trPr>
        <w:tc>
          <w:tcPr>
            <w:tcW w:w="2552" w:type="dxa"/>
            <w:tcBorders>
              <w:top w:val="nil"/>
              <w:bottom w:val="nil"/>
            </w:tcBorders>
          </w:tcPr>
          <w:p w14:paraId="5B6BE227" w14:textId="77777777" w:rsidR="002E38C7" w:rsidRPr="00765158" w:rsidRDefault="002E38C7" w:rsidP="002E38C7">
            <w:pPr>
              <w:rPr>
                <w:sz w:val="20"/>
                <w:szCs w:val="20"/>
              </w:rPr>
            </w:pPr>
            <w:r w:rsidRPr="00765158">
              <w:rPr>
                <w:sz w:val="20"/>
                <w:szCs w:val="20"/>
              </w:rPr>
              <w:t>High-Income</w:t>
            </w:r>
          </w:p>
        </w:tc>
        <w:tc>
          <w:tcPr>
            <w:tcW w:w="2835" w:type="dxa"/>
            <w:tcBorders>
              <w:top w:val="nil"/>
              <w:bottom w:val="nil"/>
            </w:tcBorders>
          </w:tcPr>
          <w:p w14:paraId="54CFD0BA" w14:textId="77777777" w:rsidR="002E38C7" w:rsidRPr="00765158" w:rsidRDefault="002E38C7" w:rsidP="002E38C7">
            <w:pPr>
              <w:rPr>
                <w:sz w:val="20"/>
                <w:szCs w:val="20"/>
              </w:rPr>
            </w:pPr>
            <w:r w:rsidRPr="00765158">
              <w:rPr>
                <w:sz w:val="20"/>
                <w:szCs w:val="20"/>
              </w:rPr>
              <w:t>High-income country</w:t>
            </w:r>
          </w:p>
        </w:tc>
        <w:tc>
          <w:tcPr>
            <w:tcW w:w="1276" w:type="dxa"/>
            <w:tcBorders>
              <w:top w:val="nil"/>
              <w:bottom w:val="nil"/>
            </w:tcBorders>
          </w:tcPr>
          <w:p w14:paraId="43875240" w14:textId="77777777" w:rsidR="002E38C7" w:rsidRPr="00765158" w:rsidRDefault="002E38C7" w:rsidP="002E38C7">
            <w:pPr>
              <w:rPr>
                <w:sz w:val="20"/>
                <w:szCs w:val="20"/>
              </w:rPr>
            </w:pPr>
            <w:r w:rsidRPr="00765158">
              <w:rPr>
                <w:sz w:val="20"/>
                <w:szCs w:val="20"/>
              </w:rPr>
              <w:t>Binary</w:t>
            </w:r>
          </w:p>
        </w:tc>
        <w:tc>
          <w:tcPr>
            <w:tcW w:w="1984" w:type="dxa"/>
            <w:tcBorders>
              <w:top w:val="nil"/>
              <w:bottom w:val="nil"/>
            </w:tcBorders>
          </w:tcPr>
          <w:p w14:paraId="396B438F" w14:textId="77777777" w:rsidR="002E38C7" w:rsidRPr="00765158" w:rsidRDefault="002E38C7" w:rsidP="002E38C7">
            <w:pPr>
              <w:rPr>
                <w:sz w:val="20"/>
                <w:szCs w:val="20"/>
              </w:rPr>
            </w:pPr>
            <w:r w:rsidRPr="00765158">
              <w:rPr>
                <w:sz w:val="20"/>
                <w:szCs w:val="20"/>
              </w:rPr>
              <w:t xml:space="preserve">1,0 </w:t>
            </w:r>
          </w:p>
        </w:tc>
        <w:tc>
          <w:tcPr>
            <w:tcW w:w="1134" w:type="dxa"/>
            <w:tcBorders>
              <w:top w:val="nil"/>
              <w:bottom w:val="nil"/>
            </w:tcBorders>
          </w:tcPr>
          <w:p w14:paraId="630B8469" w14:textId="77777777" w:rsidR="002E38C7" w:rsidRPr="00765158" w:rsidRDefault="002E38C7" w:rsidP="002E38C7">
            <w:pPr>
              <w:rPr>
                <w:sz w:val="20"/>
                <w:szCs w:val="20"/>
              </w:rPr>
            </w:pPr>
            <w:r w:rsidRPr="00765158">
              <w:rPr>
                <w:sz w:val="20"/>
                <w:szCs w:val="20"/>
              </w:rPr>
              <w:t>+</w:t>
            </w:r>
          </w:p>
        </w:tc>
      </w:tr>
      <w:tr w:rsidR="002E38C7" w:rsidRPr="00765158" w14:paraId="30D218A1" w14:textId="77777777" w:rsidTr="002E38C7">
        <w:trPr>
          <w:trHeight w:val="270"/>
        </w:trPr>
        <w:tc>
          <w:tcPr>
            <w:tcW w:w="2552" w:type="dxa"/>
            <w:tcBorders>
              <w:top w:val="nil"/>
              <w:bottom w:val="nil"/>
            </w:tcBorders>
          </w:tcPr>
          <w:p w14:paraId="7813C1F5" w14:textId="77777777" w:rsidR="002E38C7" w:rsidRPr="00765158" w:rsidRDefault="002E38C7" w:rsidP="002E38C7">
            <w:pPr>
              <w:rPr>
                <w:i/>
                <w:iCs/>
                <w:sz w:val="20"/>
                <w:szCs w:val="20"/>
              </w:rPr>
            </w:pPr>
          </w:p>
          <w:p w14:paraId="2904DE2C" w14:textId="77777777" w:rsidR="002E38C7" w:rsidRPr="00765158" w:rsidRDefault="002E38C7" w:rsidP="002E38C7">
            <w:pPr>
              <w:rPr>
                <w:i/>
                <w:iCs/>
                <w:sz w:val="20"/>
                <w:szCs w:val="20"/>
              </w:rPr>
            </w:pPr>
            <w:r w:rsidRPr="00765158">
              <w:rPr>
                <w:i/>
                <w:iCs/>
                <w:sz w:val="20"/>
                <w:szCs w:val="20"/>
              </w:rPr>
              <w:t>Biodiversity Variables</w:t>
            </w:r>
          </w:p>
        </w:tc>
        <w:tc>
          <w:tcPr>
            <w:tcW w:w="2835" w:type="dxa"/>
            <w:tcBorders>
              <w:top w:val="nil"/>
              <w:bottom w:val="nil"/>
            </w:tcBorders>
          </w:tcPr>
          <w:p w14:paraId="3ACC15BA" w14:textId="77777777" w:rsidR="002E38C7" w:rsidRPr="00765158" w:rsidRDefault="002E38C7" w:rsidP="002E38C7">
            <w:pPr>
              <w:rPr>
                <w:sz w:val="20"/>
                <w:szCs w:val="20"/>
              </w:rPr>
            </w:pPr>
          </w:p>
        </w:tc>
        <w:tc>
          <w:tcPr>
            <w:tcW w:w="1276" w:type="dxa"/>
            <w:tcBorders>
              <w:top w:val="nil"/>
              <w:bottom w:val="nil"/>
            </w:tcBorders>
          </w:tcPr>
          <w:p w14:paraId="426A4EF2" w14:textId="77777777" w:rsidR="002E38C7" w:rsidRPr="00765158" w:rsidRDefault="002E38C7" w:rsidP="002E38C7">
            <w:pPr>
              <w:rPr>
                <w:sz w:val="20"/>
                <w:szCs w:val="20"/>
              </w:rPr>
            </w:pPr>
          </w:p>
        </w:tc>
        <w:tc>
          <w:tcPr>
            <w:tcW w:w="1984" w:type="dxa"/>
            <w:tcBorders>
              <w:top w:val="nil"/>
              <w:bottom w:val="nil"/>
            </w:tcBorders>
          </w:tcPr>
          <w:p w14:paraId="0363739B" w14:textId="77777777" w:rsidR="002E38C7" w:rsidRPr="00765158" w:rsidRDefault="002E38C7" w:rsidP="002E38C7">
            <w:pPr>
              <w:rPr>
                <w:sz w:val="20"/>
                <w:szCs w:val="20"/>
              </w:rPr>
            </w:pPr>
          </w:p>
        </w:tc>
        <w:tc>
          <w:tcPr>
            <w:tcW w:w="1134" w:type="dxa"/>
            <w:tcBorders>
              <w:top w:val="nil"/>
              <w:bottom w:val="nil"/>
            </w:tcBorders>
          </w:tcPr>
          <w:p w14:paraId="1956C50C" w14:textId="77777777" w:rsidR="002E38C7" w:rsidRPr="00765158" w:rsidRDefault="002E38C7" w:rsidP="002E38C7">
            <w:pPr>
              <w:rPr>
                <w:sz w:val="20"/>
                <w:szCs w:val="20"/>
              </w:rPr>
            </w:pPr>
          </w:p>
        </w:tc>
      </w:tr>
      <w:tr w:rsidR="002E38C7" w:rsidRPr="00765158" w14:paraId="65A09D35" w14:textId="77777777" w:rsidTr="002E38C7">
        <w:trPr>
          <w:trHeight w:val="91"/>
        </w:trPr>
        <w:tc>
          <w:tcPr>
            <w:tcW w:w="2552" w:type="dxa"/>
            <w:tcBorders>
              <w:top w:val="nil"/>
              <w:bottom w:val="nil"/>
            </w:tcBorders>
            <w:vAlign w:val="bottom"/>
          </w:tcPr>
          <w:p w14:paraId="0707A5F8" w14:textId="77777777" w:rsidR="002E38C7" w:rsidRPr="00765158" w:rsidRDefault="002E38C7" w:rsidP="002E38C7">
            <w:pPr>
              <w:rPr>
                <w:sz w:val="20"/>
                <w:szCs w:val="20"/>
              </w:rPr>
            </w:pPr>
            <w:r w:rsidRPr="00765158">
              <w:rPr>
                <w:sz w:val="20"/>
                <w:szCs w:val="20"/>
              </w:rPr>
              <w:t xml:space="preserve">Birds </w:t>
            </w:r>
          </w:p>
        </w:tc>
        <w:tc>
          <w:tcPr>
            <w:tcW w:w="2835" w:type="dxa"/>
            <w:tcBorders>
              <w:top w:val="nil"/>
              <w:bottom w:val="nil"/>
            </w:tcBorders>
          </w:tcPr>
          <w:p w14:paraId="4B76C787" w14:textId="77777777" w:rsidR="002E38C7" w:rsidRPr="00765158" w:rsidRDefault="002E38C7" w:rsidP="002E38C7">
            <w:pPr>
              <w:rPr>
                <w:sz w:val="20"/>
                <w:szCs w:val="20"/>
              </w:rPr>
            </w:pPr>
            <w:r w:rsidRPr="00765158">
              <w:rPr>
                <w:sz w:val="20"/>
                <w:szCs w:val="20"/>
              </w:rPr>
              <w:t>Bird Species Richness</w:t>
            </w:r>
          </w:p>
        </w:tc>
        <w:tc>
          <w:tcPr>
            <w:tcW w:w="1276" w:type="dxa"/>
            <w:tcBorders>
              <w:top w:val="nil"/>
              <w:bottom w:val="nil"/>
            </w:tcBorders>
          </w:tcPr>
          <w:p w14:paraId="26D154DF" w14:textId="77777777" w:rsidR="002E38C7" w:rsidRPr="00765158" w:rsidRDefault="002E38C7" w:rsidP="002E38C7">
            <w:pPr>
              <w:rPr>
                <w:sz w:val="20"/>
                <w:szCs w:val="20"/>
              </w:rPr>
            </w:pPr>
            <w:r w:rsidRPr="00765158">
              <w:rPr>
                <w:sz w:val="20"/>
                <w:szCs w:val="20"/>
              </w:rPr>
              <w:t>Continuous</w:t>
            </w:r>
          </w:p>
        </w:tc>
        <w:tc>
          <w:tcPr>
            <w:tcW w:w="1984" w:type="dxa"/>
            <w:tcBorders>
              <w:top w:val="nil"/>
              <w:bottom w:val="nil"/>
            </w:tcBorders>
          </w:tcPr>
          <w:p w14:paraId="47B1A5C9" w14:textId="77777777" w:rsidR="002E38C7" w:rsidRPr="00765158" w:rsidRDefault="002E38C7" w:rsidP="002E38C7">
            <w:pPr>
              <w:rPr>
                <w:sz w:val="20"/>
                <w:szCs w:val="20"/>
              </w:rPr>
            </w:pPr>
            <w:r w:rsidRPr="00765158">
              <w:rPr>
                <w:sz w:val="20"/>
                <w:szCs w:val="20"/>
              </w:rPr>
              <w:t>Counts/Ha</w:t>
            </w:r>
          </w:p>
        </w:tc>
        <w:tc>
          <w:tcPr>
            <w:tcW w:w="1134" w:type="dxa"/>
            <w:tcBorders>
              <w:top w:val="nil"/>
              <w:bottom w:val="nil"/>
            </w:tcBorders>
          </w:tcPr>
          <w:p w14:paraId="0531E165" w14:textId="77777777" w:rsidR="002E38C7" w:rsidRPr="00765158" w:rsidRDefault="002E38C7" w:rsidP="002E38C7">
            <w:pPr>
              <w:rPr>
                <w:sz w:val="20"/>
                <w:szCs w:val="20"/>
              </w:rPr>
            </w:pPr>
            <w:r w:rsidRPr="00765158">
              <w:rPr>
                <w:sz w:val="20"/>
                <w:szCs w:val="20"/>
              </w:rPr>
              <w:t>+</w:t>
            </w:r>
          </w:p>
        </w:tc>
      </w:tr>
      <w:tr w:rsidR="002E38C7" w:rsidRPr="00765158" w14:paraId="3647EC25" w14:textId="77777777" w:rsidTr="002E38C7">
        <w:trPr>
          <w:trHeight w:val="91"/>
        </w:trPr>
        <w:tc>
          <w:tcPr>
            <w:tcW w:w="2552" w:type="dxa"/>
            <w:tcBorders>
              <w:top w:val="nil"/>
              <w:bottom w:val="nil"/>
            </w:tcBorders>
            <w:vAlign w:val="bottom"/>
          </w:tcPr>
          <w:p w14:paraId="5DBBD8F6" w14:textId="77777777" w:rsidR="002E38C7" w:rsidRPr="00765158" w:rsidRDefault="002E38C7" w:rsidP="002E38C7">
            <w:pPr>
              <w:rPr>
                <w:sz w:val="20"/>
                <w:szCs w:val="20"/>
              </w:rPr>
            </w:pPr>
            <w:r w:rsidRPr="00765158">
              <w:rPr>
                <w:sz w:val="20"/>
                <w:szCs w:val="20"/>
              </w:rPr>
              <w:t>Amphibian</w:t>
            </w:r>
          </w:p>
        </w:tc>
        <w:tc>
          <w:tcPr>
            <w:tcW w:w="2835" w:type="dxa"/>
            <w:tcBorders>
              <w:top w:val="nil"/>
              <w:bottom w:val="nil"/>
            </w:tcBorders>
          </w:tcPr>
          <w:p w14:paraId="0A7F45FD" w14:textId="77777777" w:rsidR="002E38C7" w:rsidRPr="00765158" w:rsidRDefault="002E38C7" w:rsidP="002E38C7">
            <w:pPr>
              <w:rPr>
                <w:sz w:val="20"/>
                <w:szCs w:val="20"/>
              </w:rPr>
            </w:pPr>
            <w:r w:rsidRPr="00765158">
              <w:rPr>
                <w:sz w:val="20"/>
                <w:szCs w:val="20"/>
              </w:rPr>
              <w:t>Amphibian Species Richness</w:t>
            </w:r>
          </w:p>
        </w:tc>
        <w:tc>
          <w:tcPr>
            <w:tcW w:w="1276" w:type="dxa"/>
            <w:tcBorders>
              <w:top w:val="nil"/>
              <w:bottom w:val="nil"/>
            </w:tcBorders>
          </w:tcPr>
          <w:p w14:paraId="4FACAE9C" w14:textId="77777777" w:rsidR="002E38C7" w:rsidRPr="00765158" w:rsidRDefault="002E38C7" w:rsidP="002E38C7">
            <w:pPr>
              <w:rPr>
                <w:sz w:val="20"/>
                <w:szCs w:val="20"/>
              </w:rPr>
            </w:pPr>
            <w:r w:rsidRPr="00765158">
              <w:rPr>
                <w:sz w:val="20"/>
                <w:szCs w:val="20"/>
              </w:rPr>
              <w:t>Continuous</w:t>
            </w:r>
          </w:p>
        </w:tc>
        <w:tc>
          <w:tcPr>
            <w:tcW w:w="1984" w:type="dxa"/>
            <w:tcBorders>
              <w:top w:val="nil"/>
              <w:bottom w:val="nil"/>
            </w:tcBorders>
          </w:tcPr>
          <w:p w14:paraId="2EB37D40" w14:textId="77777777" w:rsidR="002E38C7" w:rsidRPr="00765158" w:rsidRDefault="002E38C7" w:rsidP="002E38C7">
            <w:pPr>
              <w:rPr>
                <w:sz w:val="20"/>
                <w:szCs w:val="20"/>
              </w:rPr>
            </w:pPr>
            <w:r w:rsidRPr="00765158">
              <w:rPr>
                <w:sz w:val="20"/>
                <w:szCs w:val="20"/>
              </w:rPr>
              <w:t>Counts/Ha</w:t>
            </w:r>
          </w:p>
        </w:tc>
        <w:tc>
          <w:tcPr>
            <w:tcW w:w="1134" w:type="dxa"/>
            <w:tcBorders>
              <w:top w:val="nil"/>
              <w:bottom w:val="nil"/>
            </w:tcBorders>
          </w:tcPr>
          <w:p w14:paraId="36D8CD47" w14:textId="77777777" w:rsidR="002E38C7" w:rsidRPr="00765158" w:rsidRDefault="002E38C7" w:rsidP="002E38C7">
            <w:pPr>
              <w:rPr>
                <w:sz w:val="20"/>
                <w:szCs w:val="20"/>
              </w:rPr>
            </w:pPr>
            <w:r w:rsidRPr="00765158">
              <w:rPr>
                <w:sz w:val="20"/>
                <w:szCs w:val="20"/>
              </w:rPr>
              <w:t>+</w:t>
            </w:r>
          </w:p>
        </w:tc>
      </w:tr>
      <w:tr w:rsidR="002E38C7" w:rsidRPr="00765158" w14:paraId="329CFC65" w14:textId="77777777" w:rsidTr="002E38C7">
        <w:trPr>
          <w:trHeight w:val="351"/>
        </w:trPr>
        <w:tc>
          <w:tcPr>
            <w:tcW w:w="2552" w:type="dxa"/>
            <w:tcBorders>
              <w:top w:val="nil"/>
              <w:bottom w:val="nil"/>
            </w:tcBorders>
          </w:tcPr>
          <w:p w14:paraId="003B08A2" w14:textId="77777777" w:rsidR="002E38C7" w:rsidRPr="00765158" w:rsidRDefault="002E38C7" w:rsidP="002E38C7">
            <w:pPr>
              <w:rPr>
                <w:i/>
                <w:iCs/>
                <w:sz w:val="20"/>
                <w:szCs w:val="20"/>
              </w:rPr>
            </w:pPr>
          </w:p>
          <w:p w14:paraId="73C6E360" w14:textId="77777777" w:rsidR="002E38C7" w:rsidRPr="00765158" w:rsidRDefault="002E38C7" w:rsidP="002E38C7">
            <w:pPr>
              <w:rPr>
                <w:i/>
                <w:iCs/>
                <w:sz w:val="20"/>
                <w:szCs w:val="20"/>
              </w:rPr>
            </w:pPr>
            <w:r w:rsidRPr="00765158">
              <w:rPr>
                <w:i/>
                <w:iCs/>
                <w:sz w:val="20"/>
                <w:szCs w:val="20"/>
              </w:rPr>
              <w:t>National Wetland Policy</w:t>
            </w:r>
          </w:p>
        </w:tc>
        <w:tc>
          <w:tcPr>
            <w:tcW w:w="2835" w:type="dxa"/>
            <w:tcBorders>
              <w:top w:val="nil"/>
              <w:bottom w:val="nil"/>
            </w:tcBorders>
          </w:tcPr>
          <w:p w14:paraId="300DC061" w14:textId="77777777" w:rsidR="002E38C7" w:rsidRPr="00765158" w:rsidRDefault="002E38C7" w:rsidP="002E38C7">
            <w:pPr>
              <w:rPr>
                <w:sz w:val="20"/>
                <w:szCs w:val="20"/>
              </w:rPr>
            </w:pPr>
          </w:p>
        </w:tc>
        <w:tc>
          <w:tcPr>
            <w:tcW w:w="1276" w:type="dxa"/>
            <w:tcBorders>
              <w:top w:val="nil"/>
              <w:bottom w:val="nil"/>
            </w:tcBorders>
          </w:tcPr>
          <w:p w14:paraId="1A9A1DAF" w14:textId="77777777" w:rsidR="002E38C7" w:rsidRPr="00765158" w:rsidRDefault="002E38C7" w:rsidP="002E38C7">
            <w:pPr>
              <w:rPr>
                <w:sz w:val="20"/>
                <w:szCs w:val="20"/>
              </w:rPr>
            </w:pPr>
          </w:p>
        </w:tc>
        <w:tc>
          <w:tcPr>
            <w:tcW w:w="1984" w:type="dxa"/>
            <w:tcBorders>
              <w:top w:val="nil"/>
              <w:bottom w:val="nil"/>
            </w:tcBorders>
          </w:tcPr>
          <w:p w14:paraId="25719140" w14:textId="77777777" w:rsidR="002E38C7" w:rsidRPr="00765158" w:rsidRDefault="002E38C7" w:rsidP="002E38C7">
            <w:pPr>
              <w:rPr>
                <w:sz w:val="20"/>
                <w:szCs w:val="20"/>
              </w:rPr>
            </w:pPr>
          </w:p>
        </w:tc>
        <w:tc>
          <w:tcPr>
            <w:tcW w:w="1134" w:type="dxa"/>
            <w:tcBorders>
              <w:top w:val="nil"/>
              <w:bottom w:val="nil"/>
            </w:tcBorders>
          </w:tcPr>
          <w:p w14:paraId="10DE1374" w14:textId="77777777" w:rsidR="002E38C7" w:rsidRPr="00765158" w:rsidRDefault="002E38C7" w:rsidP="002E38C7">
            <w:pPr>
              <w:rPr>
                <w:sz w:val="20"/>
                <w:szCs w:val="20"/>
              </w:rPr>
            </w:pPr>
          </w:p>
        </w:tc>
      </w:tr>
      <w:tr w:rsidR="002E38C7" w:rsidRPr="00765158" w14:paraId="5F3FD336" w14:textId="77777777" w:rsidTr="002E38C7">
        <w:trPr>
          <w:trHeight w:val="91"/>
        </w:trPr>
        <w:tc>
          <w:tcPr>
            <w:tcW w:w="2552" w:type="dxa"/>
            <w:tcBorders>
              <w:top w:val="nil"/>
              <w:bottom w:val="nil"/>
            </w:tcBorders>
          </w:tcPr>
          <w:p w14:paraId="4B8B6B75" w14:textId="77777777" w:rsidR="002E38C7" w:rsidRPr="00765158" w:rsidRDefault="002E38C7" w:rsidP="002E38C7">
            <w:pPr>
              <w:rPr>
                <w:sz w:val="20"/>
                <w:szCs w:val="20"/>
              </w:rPr>
            </w:pPr>
            <w:r w:rsidRPr="00765158">
              <w:rPr>
                <w:sz w:val="20"/>
                <w:szCs w:val="20"/>
              </w:rPr>
              <w:t>N</w:t>
            </w:r>
            <w:r>
              <w:rPr>
                <w:sz w:val="20"/>
                <w:szCs w:val="20"/>
              </w:rPr>
              <w:t>o-</w:t>
            </w:r>
            <w:r w:rsidRPr="00765158">
              <w:rPr>
                <w:sz w:val="20"/>
                <w:szCs w:val="20"/>
              </w:rPr>
              <w:t>N</w:t>
            </w:r>
            <w:r>
              <w:rPr>
                <w:sz w:val="20"/>
                <w:szCs w:val="20"/>
              </w:rPr>
              <w:t>et-</w:t>
            </w:r>
            <w:r w:rsidRPr="00765158">
              <w:rPr>
                <w:sz w:val="20"/>
                <w:szCs w:val="20"/>
              </w:rPr>
              <w:t>L</w:t>
            </w:r>
            <w:r>
              <w:rPr>
                <w:sz w:val="20"/>
                <w:szCs w:val="20"/>
              </w:rPr>
              <w:t>oss</w:t>
            </w:r>
          </w:p>
        </w:tc>
        <w:tc>
          <w:tcPr>
            <w:tcW w:w="2835" w:type="dxa"/>
            <w:tcBorders>
              <w:top w:val="nil"/>
              <w:bottom w:val="nil"/>
            </w:tcBorders>
          </w:tcPr>
          <w:p w14:paraId="3EA64D42" w14:textId="77777777" w:rsidR="002E38C7" w:rsidRPr="00765158" w:rsidRDefault="002E38C7" w:rsidP="002E38C7">
            <w:pPr>
              <w:rPr>
                <w:sz w:val="20"/>
                <w:szCs w:val="20"/>
              </w:rPr>
            </w:pPr>
            <w:r w:rsidRPr="00765158">
              <w:rPr>
                <w:sz w:val="20"/>
                <w:szCs w:val="20"/>
              </w:rPr>
              <w:t>No Net Loss wetland policy</w:t>
            </w:r>
          </w:p>
        </w:tc>
        <w:tc>
          <w:tcPr>
            <w:tcW w:w="1276" w:type="dxa"/>
            <w:tcBorders>
              <w:top w:val="nil"/>
              <w:bottom w:val="nil"/>
            </w:tcBorders>
          </w:tcPr>
          <w:p w14:paraId="0CEEAA15" w14:textId="77777777" w:rsidR="002E38C7" w:rsidRPr="00765158" w:rsidRDefault="002E38C7" w:rsidP="002E38C7">
            <w:pPr>
              <w:rPr>
                <w:sz w:val="20"/>
                <w:szCs w:val="20"/>
              </w:rPr>
            </w:pPr>
            <w:r w:rsidRPr="00765158">
              <w:rPr>
                <w:sz w:val="20"/>
                <w:szCs w:val="20"/>
              </w:rPr>
              <w:t>Binary</w:t>
            </w:r>
          </w:p>
        </w:tc>
        <w:tc>
          <w:tcPr>
            <w:tcW w:w="1984" w:type="dxa"/>
            <w:tcBorders>
              <w:top w:val="nil"/>
              <w:bottom w:val="nil"/>
            </w:tcBorders>
          </w:tcPr>
          <w:p w14:paraId="3AFF9795" w14:textId="77777777" w:rsidR="002E38C7" w:rsidRPr="00765158" w:rsidRDefault="002E38C7" w:rsidP="002E38C7">
            <w:pPr>
              <w:rPr>
                <w:sz w:val="20"/>
                <w:szCs w:val="20"/>
              </w:rPr>
            </w:pPr>
            <w:r w:rsidRPr="00765158">
              <w:rPr>
                <w:sz w:val="20"/>
                <w:szCs w:val="20"/>
              </w:rPr>
              <w:t>1,0</w:t>
            </w:r>
          </w:p>
        </w:tc>
        <w:tc>
          <w:tcPr>
            <w:tcW w:w="1134" w:type="dxa"/>
            <w:tcBorders>
              <w:top w:val="nil"/>
              <w:bottom w:val="nil"/>
            </w:tcBorders>
          </w:tcPr>
          <w:p w14:paraId="7A67128E" w14:textId="77777777" w:rsidR="002E38C7" w:rsidRPr="00765158" w:rsidRDefault="002E38C7" w:rsidP="002E38C7">
            <w:pPr>
              <w:rPr>
                <w:sz w:val="20"/>
                <w:szCs w:val="20"/>
              </w:rPr>
            </w:pPr>
            <w:r w:rsidRPr="00765158">
              <w:rPr>
                <w:sz w:val="20"/>
                <w:szCs w:val="20"/>
              </w:rPr>
              <w:t>+</w:t>
            </w:r>
          </w:p>
        </w:tc>
      </w:tr>
      <w:tr w:rsidR="002E38C7" w:rsidRPr="00765158" w14:paraId="7CCB6DB7" w14:textId="77777777" w:rsidTr="002E38C7">
        <w:trPr>
          <w:trHeight w:val="91"/>
        </w:trPr>
        <w:tc>
          <w:tcPr>
            <w:tcW w:w="2552" w:type="dxa"/>
            <w:tcBorders>
              <w:top w:val="nil"/>
              <w:bottom w:val="nil"/>
            </w:tcBorders>
          </w:tcPr>
          <w:p w14:paraId="2E96A1C0" w14:textId="77777777" w:rsidR="002E38C7" w:rsidRPr="00765158" w:rsidRDefault="002E38C7" w:rsidP="002E38C7">
            <w:pPr>
              <w:rPr>
                <w:sz w:val="20"/>
                <w:szCs w:val="20"/>
              </w:rPr>
            </w:pPr>
            <w:r w:rsidRPr="00765158">
              <w:rPr>
                <w:sz w:val="20"/>
                <w:szCs w:val="20"/>
              </w:rPr>
              <w:t>ESS Goal</w:t>
            </w:r>
          </w:p>
        </w:tc>
        <w:tc>
          <w:tcPr>
            <w:tcW w:w="2835" w:type="dxa"/>
            <w:tcBorders>
              <w:top w:val="nil"/>
              <w:bottom w:val="nil"/>
            </w:tcBorders>
          </w:tcPr>
          <w:p w14:paraId="63C80223" w14:textId="77777777" w:rsidR="002E38C7" w:rsidRPr="00765158" w:rsidRDefault="002E38C7" w:rsidP="002E38C7">
            <w:pPr>
              <w:rPr>
                <w:sz w:val="20"/>
                <w:szCs w:val="20"/>
              </w:rPr>
            </w:pPr>
            <w:r w:rsidRPr="00765158">
              <w:rPr>
                <w:sz w:val="20"/>
                <w:szCs w:val="20"/>
              </w:rPr>
              <w:t>National ecosystem policy</w:t>
            </w:r>
          </w:p>
        </w:tc>
        <w:tc>
          <w:tcPr>
            <w:tcW w:w="1276" w:type="dxa"/>
            <w:tcBorders>
              <w:top w:val="nil"/>
              <w:bottom w:val="nil"/>
            </w:tcBorders>
          </w:tcPr>
          <w:p w14:paraId="0B06EC2F" w14:textId="77777777" w:rsidR="002E38C7" w:rsidRPr="00765158" w:rsidRDefault="002E38C7" w:rsidP="002E38C7">
            <w:pPr>
              <w:rPr>
                <w:sz w:val="20"/>
                <w:szCs w:val="20"/>
              </w:rPr>
            </w:pPr>
            <w:r w:rsidRPr="00765158">
              <w:rPr>
                <w:sz w:val="20"/>
                <w:szCs w:val="20"/>
              </w:rPr>
              <w:t>Binary</w:t>
            </w:r>
          </w:p>
        </w:tc>
        <w:tc>
          <w:tcPr>
            <w:tcW w:w="1984" w:type="dxa"/>
            <w:tcBorders>
              <w:top w:val="nil"/>
              <w:bottom w:val="nil"/>
            </w:tcBorders>
          </w:tcPr>
          <w:p w14:paraId="239F7708" w14:textId="77777777" w:rsidR="002E38C7" w:rsidRPr="00765158" w:rsidRDefault="002E38C7" w:rsidP="002E38C7">
            <w:pPr>
              <w:rPr>
                <w:sz w:val="20"/>
                <w:szCs w:val="20"/>
              </w:rPr>
            </w:pPr>
            <w:r w:rsidRPr="00765158">
              <w:rPr>
                <w:sz w:val="20"/>
                <w:szCs w:val="20"/>
              </w:rPr>
              <w:t>1,0</w:t>
            </w:r>
          </w:p>
        </w:tc>
        <w:tc>
          <w:tcPr>
            <w:tcW w:w="1134" w:type="dxa"/>
            <w:tcBorders>
              <w:top w:val="nil"/>
              <w:bottom w:val="nil"/>
            </w:tcBorders>
          </w:tcPr>
          <w:p w14:paraId="37A62AF9" w14:textId="77777777" w:rsidR="002E38C7" w:rsidRPr="00765158" w:rsidRDefault="002E38C7" w:rsidP="002E38C7">
            <w:pPr>
              <w:rPr>
                <w:sz w:val="20"/>
                <w:szCs w:val="20"/>
              </w:rPr>
            </w:pPr>
            <w:r w:rsidRPr="00765158">
              <w:rPr>
                <w:sz w:val="20"/>
                <w:szCs w:val="20"/>
              </w:rPr>
              <w:t>+</w:t>
            </w:r>
          </w:p>
        </w:tc>
      </w:tr>
      <w:tr w:rsidR="002E38C7" w:rsidRPr="00765158" w14:paraId="205575F9" w14:textId="77777777" w:rsidTr="002E38C7">
        <w:trPr>
          <w:trHeight w:val="91"/>
        </w:trPr>
        <w:tc>
          <w:tcPr>
            <w:tcW w:w="2552" w:type="dxa"/>
            <w:tcBorders>
              <w:top w:val="nil"/>
              <w:bottom w:val="nil"/>
            </w:tcBorders>
          </w:tcPr>
          <w:p w14:paraId="233D0ED3" w14:textId="77777777" w:rsidR="002E38C7" w:rsidRPr="00765158" w:rsidRDefault="002E38C7" w:rsidP="002E38C7">
            <w:pPr>
              <w:rPr>
                <w:sz w:val="20"/>
                <w:szCs w:val="20"/>
              </w:rPr>
            </w:pPr>
            <w:r w:rsidRPr="00765158">
              <w:rPr>
                <w:sz w:val="20"/>
                <w:szCs w:val="20"/>
              </w:rPr>
              <w:t xml:space="preserve">Penalties </w:t>
            </w:r>
          </w:p>
        </w:tc>
        <w:tc>
          <w:tcPr>
            <w:tcW w:w="2835" w:type="dxa"/>
            <w:tcBorders>
              <w:top w:val="nil"/>
              <w:bottom w:val="nil"/>
            </w:tcBorders>
          </w:tcPr>
          <w:p w14:paraId="786E8C8A" w14:textId="77777777" w:rsidR="002E38C7" w:rsidRPr="00765158" w:rsidRDefault="002E38C7" w:rsidP="002E38C7">
            <w:pPr>
              <w:rPr>
                <w:sz w:val="20"/>
                <w:szCs w:val="20"/>
              </w:rPr>
            </w:pPr>
            <w:r w:rsidRPr="00765158">
              <w:rPr>
                <w:sz w:val="20"/>
                <w:szCs w:val="20"/>
              </w:rPr>
              <w:t>Use penalties to conserve wetlands</w:t>
            </w:r>
          </w:p>
        </w:tc>
        <w:tc>
          <w:tcPr>
            <w:tcW w:w="1276" w:type="dxa"/>
            <w:tcBorders>
              <w:top w:val="nil"/>
              <w:bottom w:val="nil"/>
            </w:tcBorders>
          </w:tcPr>
          <w:p w14:paraId="44128CCF" w14:textId="77777777" w:rsidR="002E38C7" w:rsidRPr="00765158" w:rsidRDefault="002E38C7" w:rsidP="002E38C7">
            <w:pPr>
              <w:rPr>
                <w:sz w:val="20"/>
                <w:szCs w:val="20"/>
              </w:rPr>
            </w:pPr>
            <w:r w:rsidRPr="00765158">
              <w:rPr>
                <w:sz w:val="20"/>
                <w:szCs w:val="20"/>
              </w:rPr>
              <w:t>Binary</w:t>
            </w:r>
          </w:p>
        </w:tc>
        <w:tc>
          <w:tcPr>
            <w:tcW w:w="1984" w:type="dxa"/>
            <w:tcBorders>
              <w:top w:val="nil"/>
              <w:bottom w:val="nil"/>
            </w:tcBorders>
          </w:tcPr>
          <w:p w14:paraId="16B0B2A6" w14:textId="77777777" w:rsidR="002E38C7" w:rsidRPr="00765158" w:rsidRDefault="002E38C7" w:rsidP="002E38C7">
            <w:pPr>
              <w:rPr>
                <w:sz w:val="20"/>
                <w:szCs w:val="20"/>
              </w:rPr>
            </w:pPr>
            <w:r w:rsidRPr="00765158">
              <w:rPr>
                <w:sz w:val="20"/>
                <w:szCs w:val="20"/>
              </w:rPr>
              <w:t>1,0</w:t>
            </w:r>
          </w:p>
        </w:tc>
        <w:tc>
          <w:tcPr>
            <w:tcW w:w="1134" w:type="dxa"/>
            <w:tcBorders>
              <w:top w:val="nil"/>
              <w:bottom w:val="nil"/>
            </w:tcBorders>
          </w:tcPr>
          <w:p w14:paraId="13C24ECB" w14:textId="77777777" w:rsidR="002E38C7" w:rsidRPr="00765158" w:rsidRDefault="002E38C7" w:rsidP="002E38C7">
            <w:pPr>
              <w:rPr>
                <w:sz w:val="20"/>
                <w:szCs w:val="20"/>
              </w:rPr>
            </w:pPr>
            <w:r w:rsidRPr="00765158">
              <w:rPr>
                <w:sz w:val="20"/>
                <w:szCs w:val="20"/>
              </w:rPr>
              <w:t>+</w:t>
            </w:r>
          </w:p>
        </w:tc>
      </w:tr>
      <w:tr w:rsidR="002E38C7" w:rsidRPr="00765158" w14:paraId="64D64C5B" w14:textId="77777777" w:rsidTr="002E38C7">
        <w:trPr>
          <w:trHeight w:val="91"/>
        </w:trPr>
        <w:tc>
          <w:tcPr>
            <w:tcW w:w="2552" w:type="dxa"/>
            <w:tcBorders>
              <w:top w:val="nil"/>
              <w:bottom w:val="nil"/>
            </w:tcBorders>
          </w:tcPr>
          <w:p w14:paraId="099B9C17" w14:textId="77777777" w:rsidR="002E38C7" w:rsidRPr="00765158" w:rsidRDefault="002E38C7" w:rsidP="002E38C7">
            <w:pPr>
              <w:rPr>
                <w:sz w:val="20"/>
                <w:szCs w:val="20"/>
              </w:rPr>
            </w:pPr>
            <w:r w:rsidRPr="00765158">
              <w:rPr>
                <w:sz w:val="20"/>
                <w:szCs w:val="20"/>
              </w:rPr>
              <w:t>Incentives</w:t>
            </w:r>
          </w:p>
        </w:tc>
        <w:tc>
          <w:tcPr>
            <w:tcW w:w="2835" w:type="dxa"/>
            <w:tcBorders>
              <w:top w:val="nil"/>
              <w:bottom w:val="nil"/>
            </w:tcBorders>
          </w:tcPr>
          <w:p w14:paraId="31BFCE89" w14:textId="77777777" w:rsidR="002E38C7" w:rsidRPr="00765158" w:rsidRDefault="002E38C7" w:rsidP="002E38C7">
            <w:pPr>
              <w:rPr>
                <w:sz w:val="20"/>
                <w:szCs w:val="20"/>
              </w:rPr>
            </w:pPr>
            <w:r w:rsidRPr="00765158">
              <w:rPr>
                <w:sz w:val="20"/>
                <w:szCs w:val="20"/>
              </w:rPr>
              <w:t>Use incentives to conserve wetlands</w:t>
            </w:r>
          </w:p>
        </w:tc>
        <w:tc>
          <w:tcPr>
            <w:tcW w:w="1276" w:type="dxa"/>
            <w:tcBorders>
              <w:top w:val="nil"/>
              <w:bottom w:val="nil"/>
            </w:tcBorders>
          </w:tcPr>
          <w:p w14:paraId="26632FBE" w14:textId="77777777" w:rsidR="002E38C7" w:rsidRPr="00765158" w:rsidRDefault="002E38C7" w:rsidP="002E38C7">
            <w:pPr>
              <w:rPr>
                <w:sz w:val="20"/>
                <w:szCs w:val="20"/>
              </w:rPr>
            </w:pPr>
            <w:r w:rsidRPr="00765158">
              <w:rPr>
                <w:sz w:val="20"/>
                <w:szCs w:val="20"/>
              </w:rPr>
              <w:t>Binary</w:t>
            </w:r>
          </w:p>
        </w:tc>
        <w:tc>
          <w:tcPr>
            <w:tcW w:w="1984" w:type="dxa"/>
            <w:tcBorders>
              <w:top w:val="nil"/>
              <w:bottom w:val="nil"/>
            </w:tcBorders>
          </w:tcPr>
          <w:p w14:paraId="462B5AEC" w14:textId="77777777" w:rsidR="002E38C7" w:rsidRPr="00765158" w:rsidRDefault="002E38C7" w:rsidP="002E38C7">
            <w:pPr>
              <w:rPr>
                <w:sz w:val="20"/>
                <w:szCs w:val="20"/>
              </w:rPr>
            </w:pPr>
            <w:r w:rsidRPr="00765158">
              <w:rPr>
                <w:sz w:val="20"/>
                <w:szCs w:val="20"/>
              </w:rPr>
              <w:t>1,0</w:t>
            </w:r>
          </w:p>
        </w:tc>
        <w:tc>
          <w:tcPr>
            <w:tcW w:w="1134" w:type="dxa"/>
            <w:tcBorders>
              <w:top w:val="nil"/>
              <w:bottom w:val="nil"/>
            </w:tcBorders>
          </w:tcPr>
          <w:p w14:paraId="084BF3D8" w14:textId="77777777" w:rsidR="002E38C7" w:rsidRPr="00765158" w:rsidRDefault="002E38C7" w:rsidP="002E38C7">
            <w:pPr>
              <w:rPr>
                <w:sz w:val="20"/>
                <w:szCs w:val="20"/>
              </w:rPr>
            </w:pPr>
            <w:r w:rsidRPr="00765158">
              <w:rPr>
                <w:sz w:val="20"/>
                <w:szCs w:val="20"/>
              </w:rPr>
              <w:t>+</w:t>
            </w:r>
          </w:p>
        </w:tc>
      </w:tr>
      <w:tr w:rsidR="002E38C7" w:rsidRPr="00765158" w14:paraId="3DAEAC2D" w14:textId="77777777" w:rsidTr="002E38C7">
        <w:trPr>
          <w:trHeight w:val="91"/>
        </w:trPr>
        <w:tc>
          <w:tcPr>
            <w:tcW w:w="2552" w:type="dxa"/>
            <w:tcBorders>
              <w:top w:val="nil"/>
              <w:bottom w:val="nil"/>
            </w:tcBorders>
          </w:tcPr>
          <w:p w14:paraId="0C3C2351" w14:textId="77777777" w:rsidR="002E38C7" w:rsidRPr="00765158" w:rsidRDefault="002E38C7" w:rsidP="002E38C7">
            <w:pPr>
              <w:rPr>
                <w:i/>
                <w:iCs/>
                <w:sz w:val="20"/>
                <w:szCs w:val="20"/>
              </w:rPr>
            </w:pPr>
          </w:p>
          <w:p w14:paraId="7A238F3F" w14:textId="77777777" w:rsidR="002E38C7" w:rsidRPr="00765158" w:rsidRDefault="002E38C7" w:rsidP="002E38C7">
            <w:pPr>
              <w:rPr>
                <w:i/>
                <w:iCs/>
                <w:sz w:val="20"/>
                <w:szCs w:val="20"/>
              </w:rPr>
            </w:pPr>
            <w:r w:rsidRPr="00765158">
              <w:rPr>
                <w:i/>
                <w:iCs/>
                <w:sz w:val="20"/>
                <w:szCs w:val="20"/>
              </w:rPr>
              <w:t>Study Characteristics</w:t>
            </w:r>
          </w:p>
        </w:tc>
        <w:tc>
          <w:tcPr>
            <w:tcW w:w="2835" w:type="dxa"/>
            <w:tcBorders>
              <w:top w:val="nil"/>
              <w:bottom w:val="nil"/>
            </w:tcBorders>
          </w:tcPr>
          <w:p w14:paraId="413B6643" w14:textId="77777777" w:rsidR="002E38C7" w:rsidRPr="00765158" w:rsidRDefault="002E38C7" w:rsidP="002E38C7">
            <w:pPr>
              <w:rPr>
                <w:sz w:val="20"/>
                <w:szCs w:val="20"/>
              </w:rPr>
            </w:pPr>
          </w:p>
        </w:tc>
        <w:tc>
          <w:tcPr>
            <w:tcW w:w="1276" w:type="dxa"/>
            <w:tcBorders>
              <w:top w:val="nil"/>
              <w:bottom w:val="nil"/>
            </w:tcBorders>
          </w:tcPr>
          <w:p w14:paraId="1ECEF447" w14:textId="77777777" w:rsidR="002E38C7" w:rsidRPr="00765158" w:rsidRDefault="002E38C7" w:rsidP="002E38C7">
            <w:pPr>
              <w:rPr>
                <w:sz w:val="20"/>
                <w:szCs w:val="20"/>
              </w:rPr>
            </w:pPr>
          </w:p>
        </w:tc>
        <w:tc>
          <w:tcPr>
            <w:tcW w:w="1984" w:type="dxa"/>
            <w:tcBorders>
              <w:top w:val="nil"/>
              <w:bottom w:val="nil"/>
            </w:tcBorders>
          </w:tcPr>
          <w:p w14:paraId="047E1CC4" w14:textId="77777777" w:rsidR="002E38C7" w:rsidRPr="00765158" w:rsidRDefault="002E38C7" w:rsidP="002E38C7">
            <w:pPr>
              <w:rPr>
                <w:sz w:val="20"/>
                <w:szCs w:val="20"/>
              </w:rPr>
            </w:pPr>
          </w:p>
        </w:tc>
        <w:tc>
          <w:tcPr>
            <w:tcW w:w="1134" w:type="dxa"/>
            <w:tcBorders>
              <w:top w:val="nil"/>
              <w:bottom w:val="nil"/>
            </w:tcBorders>
          </w:tcPr>
          <w:p w14:paraId="75223DED" w14:textId="77777777" w:rsidR="002E38C7" w:rsidRPr="00765158" w:rsidRDefault="002E38C7" w:rsidP="002E38C7">
            <w:pPr>
              <w:rPr>
                <w:sz w:val="20"/>
                <w:szCs w:val="20"/>
              </w:rPr>
            </w:pPr>
          </w:p>
        </w:tc>
      </w:tr>
      <w:tr w:rsidR="002E38C7" w:rsidRPr="00765158" w14:paraId="5412E2DA" w14:textId="77777777" w:rsidTr="002E38C7">
        <w:trPr>
          <w:trHeight w:val="91"/>
        </w:trPr>
        <w:tc>
          <w:tcPr>
            <w:tcW w:w="2552" w:type="dxa"/>
            <w:tcBorders>
              <w:top w:val="nil"/>
              <w:bottom w:val="nil"/>
            </w:tcBorders>
          </w:tcPr>
          <w:p w14:paraId="71101695" w14:textId="77777777" w:rsidR="002E38C7" w:rsidRPr="00765158" w:rsidRDefault="002E38C7" w:rsidP="002E38C7">
            <w:pPr>
              <w:rPr>
                <w:sz w:val="20"/>
                <w:szCs w:val="20"/>
              </w:rPr>
            </w:pPr>
            <w:r w:rsidRPr="00765158">
              <w:rPr>
                <w:sz w:val="20"/>
                <w:szCs w:val="20"/>
              </w:rPr>
              <w:t>Wetland</w:t>
            </w:r>
            <w:r>
              <w:rPr>
                <w:sz w:val="20"/>
                <w:szCs w:val="20"/>
              </w:rPr>
              <w:t xml:space="preserve"> Area</w:t>
            </w:r>
          </w:p>
        </w:tc>
        <w:tc>
          <w:tcPr>
            <w:tcW w:w="2835" w:type="dxa"/>
            <w:tcBorders>
              <w:top w:val="nil"/>
              <w:bottom w:val="nil"/>
            </w:tcBorders>
          </w:tcPr>
          <w:p w14:paraId="113F42F9" w14:textId="77777777" w:rsidR="002E38C7" w:rsidRPr="00765158" w:rsidRDefault="002E38C7" w:rsidP="002E38C7">
            <w:pPr>
              <w:rPr>
                <w:sz w:val="20"/>
                <w:szCs w:val="20"/>
              </w:rPr>
            </w:pPr>
            <w:r w:rsidRPr="00765158">
              <w:rPr>
                <w:sz w:val="20"/>
                <w:szCs w:val="20"/>
              </w:rPr>
              <w:t>Wetland Area</w:t>
            </w:r>
          </w:p>
        </w:tc>
        <w:tc>
          <w:tcPr>
            <w:tcW w:w="1276" w:type="dxa"/>
            <w:tcBorders>
              <w:top w:val="nil"/>
              <w:bottom w:val="nil"/>
            </w:tcBorders>
          </w:tcPr>
          <w:p w14:paraId="42F91336" w14:textId="77777777" w:rsidR="002E38C7" w:rsidRPr="00765158" w:rsidRDefault="002E38C7" w:rsidP="002E38C7">
            <w:pPr>
              <w:rPr>
                <w:sz w:val="20"/>
                <w:szCs w:val="20"/>
              </w:rPr>
            </w:pPr>
            <w:r w:rsidRPr="00765158">
              <w:rPr>
                <w:sz w:val="20"/>
                <w:szCs w:val="20"/>
              </w:rPr>
              <w:t>Continuous</w:t>
            </w:r>
          </w:p>
        </w:tc>
        <w:tc>
          <w:tcPr>
            <w:tcW w:w="1984" w:type="dxa"/>
            <w:tcBorders>
              <w:top w:val="nil"/>
              <w:bottom w:val="nil"/>
            </w:tcBorders>
          </w:tcPr>
          <w:p w14:paraId="6862E6C4" w14:textId="77777777" w:rsidR="002E38C7" w:rsidRPr="00765158" w:rsidRDefault="002E38C7" w:rsidP="002E38C7">
            <w:pPr>
              <w:rPr>
                <w:sz w:val="20"/>
                <w:szCs w:val="20"/>
              </w:rPr>
            </w:pPr>
            <w:r w:rsidRPr="00765158">
              <w:rPr>
                <w:sz w:val="20"/>
                <w:szCs w:val="20"/>
              </w:rPr>
              <w:t>Ha</w:t>
            </w:r>
          </w:p>
        </w:tc>
        <w:tc>
          <w:tcPr>
            <w:tcW w:w="1134" w:type="dxa"/>
            <w:tcBorders>
              <w:top w:val="nil"/>
              <w:bottom w:val="nil"/>
            </w:tcBorders>
          </w:tcPr>
          <w:p w14:paraId="353BD97A" w14:textId="77777777" w:rsidR="002E38C7" w:rsidRPr="00765158" w:rsidRDefault="002E38C7" w:rsidP="002E38C7">
            <w:pPr>
              <w:rPr>
                <w:sz w:val="20"/>
                <w:szCs w:val="20"/>
              </w:rPr>
            </w:pPr>
            <w:r w:rsidRPr="00765158">
              <w:rPr>
                <w:sz w:val="20"/>
                <w:szCs w:val="20"/>
              </w:rPr>
              <w:t>+/-</w:t>
            </w:r>
          </w:p>
        </w:tc>
      </w:tr>
      <w:tr w:rsidR="002E38C7" w:rsidRPr="00765158" w14:paraId="1A72718B" w14:textId="77777777" w:rsidTr="002E38C7">
        <w:trPr>
          <w:trHeight w:val="91"/>
        </w:trPr>
        <w:tc>
          <w:tcPr>
            <w:tcW w:w="2552" w:type="dxa"/>
            <w:tcBorders>
              <w:top w:val="nil"/>
              <w:bottom w:val="nil"/>
            </w:tcBorders>
          </w:tcPr>
          <w:p w14:paraId="7395B49C" w14:textId="77777777" w:rsidR="002E38C7" w:rsidRPr="00765158" w:rsidRDefault="002E38C7" w:rsidP="002E38C7">
            <w:pPr>
              <w:rPr>
                <w:sz w:val="20"/>
                <w:szCs w:val="20"/>
              </w:rPr>
            </w:pPr>
            <w:r w:rsidRPr="00765158">
              <w:rPr>
                <w:sz w:val="20"/>
                <w:szCs w:val="20"/>
              </w:rPr>
              <w:t>Economic Valuation Method</w:t>
            </w:r>
          </w:p>
        </w:tc>
        <w:tc>
          <w:tcPr>
            <w:tcW w:w="2835" w:type="dxa"/>
            <w:tcBorders>
              <w:top w:val="nil"/>
              <w:bottom w:val="nil"/>
            </w:tcBorders>
          </w:tcPr>
          <w:p w14:paraId="513EC8B2" w14:textId="77777777" w:rsidR="002E38C7" w:rsidRPr="00765158" w:rsidRDefault="002E38C7" w:rsidP="002E38C7">
            <w:pPr>
              <w:rPr>
                <w:sz w:val="20"/>
                <w:szCs w:val="20"/>
              </w:rPr>
            </w:pPr>
            <w:r w:rsidRPr="00765158">
              <w:rPr>
                <w:sz w:val="20"/>
                <w:szCs w:val="20"/>
              </w:rPr>
              <w:t>Economic Valuation Method</w:t>
            </w:r>
          </w:p>
        </w:tc>
        <w:tc>
          <w:tcPr>
            <w:tcW w:w="1276" w:type="dxa"/>
            <w:tcBorders>
              <w:top w:val="nil"/>
              <w:bottom w:val="nil"/>
            </w:tcBorders>
          </w:tcPr>
          <w:p w14:paraId="70A63099" w14:textId="77777777" w:rsidR="002E38C7" w:rsidRPr="00765158" w:rsidRDefault="002E38C7" w:rsidP="002E38C7">
            <w:pPr>
              <w:rPr>
                <w:sz w:val="20"/>
                <w:szCs w:val="20"/>
              </w:rPr>
            </w:pPr>
            <w:r w:rsidRPr="00765158">
              <w:rPr>
                <w:sz w:val="20"/>
                <w:szCs w:val="20"/>
              </w:rPr>
              <w:t>Binary</w:t>
            </w:r>
          </w:p>
        </w:tc>
        <w:tc>
          <w:tcPr>
            <w:tcW w:w="1984" w:type="dxa"/>
            <w:tcBorders>
              <w:top w:val="nil"/>
              <w:bottom w:val="nil"/>
            </w:tcBorders>
          </w:tcPr>
          <w:p w14:paraId="32A358EA" w14:textId="77777777" w:rsidR="002E38C7" w:rsidRPr="00765158" w:rsidRDefault="002E38C7" w:rsidP="002E38C7">
            <w:pPr>
              <w:rPr>
                <w:sz w:val="20"/>
                <w:szCs w:val="20"/>
              </w:rPr>
            </w:pPr>
            <w:r w:rsidRPr="00765158">
              <w:rPr>
                <w:sz w:val="20"/>
                <w:szCs w:val="20"/>
              </w:rPr>
              <w:t>1,0</w:t>
            </w:r>
          </w:p>
        </w:tc>
        <w:tc>
          <w:tcPr>
            <w:tcW w:w="1134" w:type="dxa"/>
            <w:tcBorders>
              <w:top w:val="nil"/>
              <w:bottom w:val="nil"/>
            </w:tcBorders>
          </w:tcPr>
          <w:p w14:paraId="3F96E23F" w14:textId="77777777" w:rsidR="002E38C7" w:rsidRPr="00765158" w:rsidRDefault="002E38C7" w:rsidP="002E38C7">
            <w:pPr>
              <w:rPr>
                <w:sz w:val="20"/>
                <w:szCs w:val="20"/>
              </w:rPr>
            </w:pPr>
            <w:r w:rsidRPr="00765158">
              <w:rPr>
                <w:sz w:val="20"/>
                <w:szCs w:val="20"/>
              </w:rPr>
              <w:t>+/-</w:t>
            </w:r>
          </w:p>
        </w:tc>
      </w:tr>
      <w:tr w:rsidR="002E38C7" w:rsidRPr="00765158" w14:paraId="649AC2B6" w14:textId="77777777" w:rsidTr="002E38C7">
        <w:trPr>
          <w:trHeight w:val="91"/>
        </w:trPr>
        <w:tc>
          <w:tcPr>
            <w:tcW w:w="2552" w:type="dxa"/>
            <w:tcBorders>
              <w:top w:val="nil"/>
              <w:bottom w:val="single" w:sz="4" w:space="0" w:color="auto"/>
            </w:tcBorders>
          </w:tcPr>
          <w:p w14:paraId="337A8F21" w14:textId="77777777" w:rsidR="002E38C7" w:rsidRPr="00765158" w:rsidRDefault="002E38C7" w:rsidP="002E38C7">
            <w:pPr>
              <w:rPr>
                <w:sz w:val="20"/>
                <w:szCs w:val="20"/>
              </w:rPr>
            </w:pPr>
            <w:r w:rsidRPr="00765158">
              <w:rPr>
                <w:sz w:val="20"/>
                <w:szCs w:val="20"/>
              </w:rPr>
              <w:t>Peer Review</w:t>
            </w:r>
          </w:p>
        </w:tc>
        <w:tc>
          <w:tcPr>
            <w:tcW w:w="2835" w:type="dxa"/>
            <w:tcBorders>
              <w:top w:val="nil"/>
              <w:bottom w:val="single" w:sz="4" w:space="0" w:color="auto"/>
            </w:tcBorders>
          </w:tcPr>
          <w:p w14:paraId="7FD1B036" w14:textId="77777777" w:rsidR="002E38C7" w:rsidRPr="00765158" w:rsidRDefault="002E38C7" w:rsidP="002E38C7">
            <w:pPr>
              <w:rPr>
                <w:sz w:val="20"/>
                <w:szCs w:val="20"/>
              </w:rPr>
            </w:pPr>
            <w:r w:rsidRPr="00765158">
              <w:rPr>
                <w:sz w:val="20"/>
                <w:szCs w:val="20"/>
              </w:rPr>
              <w:t>Peer Review Journal Publication Status</w:t>
            </w:r>
          </w:p>
        </w:tc>
        <w:tc>
          <w:tcPr>
            <w:tcW w:w="1276" w:type="dxa"/>
            <w:tcBorders>
              <w:top w:val="nil"/>
              <w:bottom w:val="single" w:sz="4" w:space="0" w:color="auto"/>
            </w:tcBorders>
          </w:tcPr>
          <w:p w14:paraId="2A6215E8" w14:textId="77777777" w:rsidR="002E38C7" w:rsidRPr="00765158" w:rsidRDefault="002E38C7" w:rsidP="002E38C7">
            <w:pPr>
              <w:rPr>
                <w:sz w:val="20"/>
                <w:szCs w:val="20"/>
              </w:rPr>
            </w:pPr>
            <w:r w:rsidRPr="00765158">
              <w:rPr>
                <w:sz w:val="20"/>
                <w:szCs w:val="20"/>
              </w:rPr>
              <w:t>Binary</w:t>
            </w:r>
          </w:p>
        </w:tc>
        <w:tc>
          <w:tcPr>
            <w:tcW w:w="1984" w:type="dxa"/>
            <w:tcBorders>
              <w:top w:val="nil"/>
              <w:bottom w:val="single" w:sz="4" w:space="0" w:color="auto"/>
            </w:tcBorders>
          </w:tcPr>
          <w:p w14:paraId="0FEF3CBA" w14:textId="77777777" w:rsidR="002E38C7" w:rsidRPr="00765158" w:rsidRDefault="002E38C7" w:rsidP="002E38C7">
            <w:pPr>
              <w:rPr>
                <w:sz w:val="20"/>
                <w:szCs w:val="20"/>
              </w:rPr>
            </w:pPr>
            <w:r w:rsidRPr="00765158">
              <w:rPr>
                <w:sz w:val="20"/>
                <w:szCs w:val="20"/>
              </w:rPr>
              <w:t>1,0</w:t>
            </w:r>
          </w:p>
        </w:tc>
        <w:tc>
          <w:tcPr>
            <w:tcW w:w="1134" w:type="dxa"/>
            <w:tcBorders>
              <w:top w:val="nil"/>
              <w:bottom w:val="single" w:sz="4" w:space="0" w:color="auto"/>
            </w:tcBorders>
          </w:tcPr>
          <w:p w14:paraId="67F95E12" w14:textId="77777777" w:rsidR="002E38C7" w:rsidRPr="00765158" w:rsidRDefault="002E38C7" w:rsidP="002E38C7">
            <w:pPr>
              <w:rPr>
                <w:sz w:val="20"/>
                <w:szCs w:val="20"/>
              </w:rPr>
            </w:pPr>
            <w:r w:rsidRPr="00765158">
              <w:rPr>
                <w:sz w:val="20"/>
                <w:szCs w:val="20"/>
              </w:rPr>
              <w:t>+</w:t>
            </w:r>
          </w:p>
        </w:tc>
      </w:tr>
    </w:tbl>
    <w:p w14:paraId="60C019F7" w14:textId="77777777" w:rsidR="002E38C7" w:rsidRPr="00AC11AC" w:rsidRDefault="002E38C7" w:rsidP="002E38C7">
      <w:pPr>
        <w:spacing w:after="120"/>
        <w:rPr>
          <w:sz w:val="22"/>
          <w:szCs w:val="22"/>
        </w:rPr>
      </w:pPr>
      <w:r>
        <w:rPr>
          <w:b/>
        </w:rPr>
        <w:t>Table 1</w:t>
      </w:r>
      <w:r w:rsidRPr="00704B4F">
        <w:rPr>
          <w:b/>
        </w:rPr>
        <w:t xml:space="preserve"> </w:t>
      </w:r>
      <w:r>
        <w:rPr>
          <w:b/>
        </w:rPr>
        <w:t>Descriptions of v</w:t>
      </w:r>
      <w:r w:rsidRPr="00704B4F">
        <w:rPr>
          <w:b/>
        </w:rPr>
        <w:t>ariable</w:t>
      </w:r>
      <w:r>
        <w:rPr>
          <w:b/>
        </w:rPr>
        <w:t>s used in meta-analysis an</w:t>
      </w:r>
      <w:r w:rsidRPr="00704B4F">
        <w:rPr>
          <w:b/>
        </w:rPr>
        <w:t xml:space="preserve">d </w:t>
      </w:r>
      <w:r>
        <w:rPr>
          <w:b/>
        </w:rPr>
        <w:t>e</w:t>
      </w:r>
      <w:r w:rsidRPr="00704B4F">
        <w:rPr>
          <w:b/>
        </w:rPr>
        <w:t>xpected</w:t>
      </w:r>
      <w:r>
        <w:rPr>
          <w:b/>
        </w:rPr>
        <w:t xml:space="preserve"> e</w:t>
      </w:r>
      <w:r w:rsidRPr="00704B4F">
        <w:rPr>
          <w:b/>
        </w:rPr>
        <w:t xml:space="preserve">ffects on </w:t>
      </w:r>
      <w:r>
        <w:rPr>
          <w:b/>
        </w:rPr>
        <w:t>w</w:t>
      </w:r>
      <w:r w:rsidRPr="00704B4F">
        <w:rPr>
          <w:b/>
        </w:rPr>
        <w:t xml:space="preserve">etland </w:t>
      </w:r>
      <w:r>
        <w:rPr>
          <w:b/>
        </w:rPr>
        <w:t>v</w:t>
      </w:r>
      <w:r w:rsidRPr="00704B4F">
        <w:rPr>
          <w:b/>
        </w:rPr>
        <w:t>alues</w:t>
      </w:r>
    </w:p>
    <w:p w14:paraId="1AB16A90" w14:textId="77777777" w:rsidR="002E38C7" w:rsidRDefault="002E38C7" w:rsidP="00344DB4">
      <w:pPr>
        <w:pStyle w:val="NormalWeb"/>
        <w:spacing w:before="0" w:beforeAutospacing="0" w:after="0" w:afterAutospacing="0" w:line="480" w:lineRule="auto"/>
        <w:ind w:firstLine="720"/>
        <w:rPr>
          <w:color w:val="0E101A"/>
        </w:rPr>
      </w:pPr>
    </w:p>
    <w:p w14:paraId="31693324" w14:textId="73ACFEBF" w:rsidR="008B5B64" w:rsidRDefault="008B5B64" w:rsidP="00344DB4">
      <w:pPr>
        <w:pStyle w:val="NormalWeb"/>
        <w:spacing w:before="0" w:beforeAutospacing="0" w:after="0" w:afterAutospacing="0" w:line="480" w:lineRule="auto"/>
        <w:ind w:firstLine="720"/>
        <w:rPr>
          <w:color w:val="0E101A"/>
        </w:rPr>
        <w:sectPr w:rsidR="008B5B64" w:rsidSect="00FD637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lnNumType w:countBy="1" w:restart="continuous"/>
          <w:cols w:space="720"/>
          <w:docGrid w:linePitch="360"/>
        </w:sectPr>
      </w:pPr>
    </w:p>
    <w:p w14:paraId="768626F5" w14:textId="61E33EF0" w:rsidR="0014442B" w:rsidRDefault="007F3033" w:rsidP="00AE4002">
      <w:pPr>
        <w:spacing w:after="240"/>
        <w:rPr>
          <w:b/>
        </w:rPr>
      </w:pPr>
      <w:r w:rsidRPr="00C46A47">
        <w:rPr>
          <w:b/>
        </w:rPr>
        <w:lastRenderedPageBreak/>
        <w:t xml:space="preserve">3. </w:t>
      </w:r>
      <w:r w:rsidR="00765158">
        <w:rPr>
          <w:b/>
        </w:rPr>
        <w:t xml:space="preserve"> </w:t>
      </w:r>
      <w:r w:rsidR="009008F4" w:rsidRPr="00C46A47">
        <w:rPr>
          <w:b/>
        </w:rPr>
        <w:t>Summary</w:t>
      </w:r>
      <w:r w:rsidR="009008F4">
        <w:rPr>
          <w:b/>
        </w:rPr>
        <w:t xml:space="preserve"> Trends</w:t>
      </w:r>
    </w:p>
    <w:p w14:paraId="0775F63A" w14:textId="62EE03AB" w:rsidR="00A41817" w:rsidRPr="003D7C67" w:rsidRDefault="00DD286B" w:rsidP="00A41817">
      <w:pPr>
        <w:spacing w:line="480" w:lineRule="auto"/>
        <w:ind w:firstLine="720"/>
      </w:pPr>
      <w:r w:rsidRPr="00DD286B">
        <w:t>The</w:t>
      </w:r>
      <w:r w:rsidR="00275ED6">
        <w:t xml:space="preserve"> estimated mean value for wetland-based provisioning </w:t>
      </w:r>
      <w:r w:rsidRPr="00DD286B">
        <w:t>ecosystem service</w:t>
      </w:r>
      <w:r w:rsidR="00275ED6">
        <w:t>s</w:t>
      </w:r>
      <w:r w:rsidRPr="00DD286B">
        <w:t xml:space="preserve"> was US$</w:t>
      </w:r>
      <w:r w:rsidR="00A85C2E">
        <w:t>1</w:t>
      </w:r>
      <w:r w:rsidR="00086084">
        <w:t>,</w:t>
      </w:r>
      <w:r w:rsidR="00A85C2E">
        <w:t>6</w:t>
      </w:r>
      <w:r w:rsidR="00B035E4">
        <w:t>45</w:t>
      </w:r>
      <w:r w:rsidRPr="00DD286B">
        <w:t xml:space="preserve">/ha/year (in 2018 US$) with a standard deviation of </w:t>
      </w:r>
      <w:r w:rsidR="009368AA">
        <w:t>USD</w:t>
      </w:r>
      <w:r w:rsidRPr="00DD286B">
        <w:t>$</w:t>
      </w:r>
      <w:r w:rsidR="00B035E4">
        <w:t>3</w:t>
      </w:r>
      <w:r w:rsidR="00086084">
        <w:t>,</w:t>
      </w:r>
      <w:r w:rsidR="00B035E4">
        <w:t>168</w:t>
      </w:r>
      <w:r w:rsidR="009368AA">
        <w:t>/ha/year</w:t>
      </w:r>
      <w:r w:rsidR="00E31F14">
        <w:t>,</w:t>
      </w:r>
      <w:r w:rsidRPr="00DD286B">
        <w:t xml:space="preserve"> </w:t>
      </w:r>
      <w:r w:rsidR="0093522A">
        <w:t>indicating</w:t>
      </w:r>
      <w:r w:rsidRPr="00DD286B">
        <w:t xml:space="preserve"> high variation </w:t>
      </w:r>
      <w:r w:rsidR="0093522A">
        <w:t>in</w:t>
      </w:r>
      <w:r w:rsidR="0093522A" w:rsidRPr="00DD286B">
        <w:t xml:space="preserve"> </w:t>
      </w:r>
      <w:r w:rsidRPr="00DD286B">
        <w:t>ecosystem</w:t>
      </w:r>
      <w:r w:rsidR="00275ED6">
        <w:t xml:space="preserve"> service</w:t>
      </w:r>
      <w:r w:rsidRPr="00DD286B">
        <w:t xml:space="preserve"> value</w:t>
      </w:r>
      <w:r w:rsidR="009223B5">
        <w:t>s</w:t>
      </w:r>
      <w:r w:rsidRPr="00DD286B">
        <w:t xml:space="preserve"> across studies</w:t>
      </w:r>
      <w:r w:rsidR="00313145">
        <w:t xml:space="preserve"> (Table 2)</w:t>
      </w:r>
      <w:r w:rsidRPr="00DD286B">
        <w:t xml:space="preserve">. </w:t>
      </w:r>
      <w:r w:rsidR="0051530E">
        <w:t>T</w:t>
      </w:r>
      <w:r w:rsidR="00E00697">
        <w:t xml:space="preserve">he </w:t>
      </w:r>
      <w:r w:rsidR="00275ED6">
        <w:t xml:space="preserve">estimated </w:t>
      </w:r>
      <w:r w:rsidR="00B26ABB">
        <w:t xml:space="preserve">mean </w:t>
      </w:r>
      <w:r w:rsidR="00275ED6">
        <w:t xml:space="preserve">value for </w:t>
      </w:r>
      <w:r w:rsidR="0051530E">
        <w:t xml:space="preserve">wetland-based </w:t>
      </w:r>
      <w:r w:rsidR="00275ED6">
        <w:t xml:space="preserve">regulating </w:t>
      </w:r>
      <w:r w:rsidR="000C5339">
        <w:t>ecosystem service</w:t>
      </w:r>
      <w:r w:rsidR="00275ED6">
        <w:t>s</w:t>
      </w:r>
      <w:r w:rsidR="000C5339">
        <w:t xml:space="preserve"> was </w:t>
      </w:r>
      <w:r w:rsidR="00C85F03">
        <w:t>US</w:t>
      </w:r>
      <w:r w:rsidR="00E57349">
        <w:t>$8</w:t>
      </w:r>
      <w:r w:rsidR="00086084">
        <w:t>,</w:t>
      </w:r>
      <w:r w:rsidR="00E57349">
        <w:t>711/ha/year with a standard deviation of</w:t>
      </w:r>
      <w:r w:rsidR="00E1797A">
        <w:t xml:space="preserve"> </w:t>
      </w:r>
      <w:r w:rsidR="009D1019">
        <w:t>US$22</w:t>
      </w:r>
      <w:r w:rsidR="00086084">
        <w:t>,</w:t>
      </w:r>
      <w:r w:rsidR="009D1019">
        <w:t>375/ha/year</w:t>
      </w:r>
      <w:r w:rsidR="00E1797A">
        <w:t xml:space="preserve">. </w:t>
      </w:r>
      <w:r w:rsidR="003E628D">
        <w:t>The mean</w:t>
      </w:r>
      <w:r w:rsidR="00C753AF">
        <w:t xml:space="preserve"> and standard deviation of </w:t>
      </w:r>
      <w:r w:rsidR="003E628D">
        <w:t xml:space="preserve">wetland </w:t>
      </w:r>
      <w:r w:rsidR="005B49CB">
        <w:t xml:space="preserve">area </w:t>
      </w:r>
      <w:r w:rsidR="006801D1">
        <w:t xml:space="preserve">for the </w:t>
      </w:r>
      <w:r w:rsidR="00C1486E">
        <w:t>provision</w:t>
      </w:r>
      <w:r w:rsidR="00BA43D1">
        <w:t>ing</w:t>
      </w:r>
      <w:r w:rsidR="008B2CC3">
        <w:t xml:space="preserve"> </w:t>
      </w:r>
      <w:r w:rsidR="00C753AF">
        <w:t xml:space="preserve">meta-regression model </w:t>
      </w:r>
      <w:r w:rsidR="00E3540D">
        <w:t>were</w:t>
      </w:r>
      <w:r w:rsidR="00C753AF">
        <w:t xml:space="preserve"> 870,000 ha and 2,800,000 ha, respectively. Similarly, the mean and standard deviation of wetland area for the regulati</w:t>
      </w:r>
      <w:r w:rsidR="00AE4884">
        <w:t>ng</w:t>
      </w:r>
      <w:r w:rsidR="00C753AF">
        <w:t xml:space="preserve"> meta-regression model </w:t>
      </w:r>
      <w:r w:rsidR="00E3540D">
        <w:t>were</w:t>
      </w:r>
      <w:r w:rsidR="00C753AF">
        <w:t xml:space="preserve"> 2,730,000 ha and 6,600,000 ha, respectively. </w:t>
      </w:r>
      <w:r w:rsidR="00022F0E">
        <w:t xml:space="preserve">This shows that wetlands in </w:t>
      </w:r>
      <w:r w:rsidR="00BA3D53">
        <w:t xml:space="preserve">the </w:t>
      </w:r>
      <w:r w:rsidR="00BA43D1">
        <w:t>regulat</w:t>
      </w:r>
      <w:r w:rsidR="00C753AF">
        <w:t>i</w:t>
      </w:r>
      <w:r w:rsidR="00AE4884">
        <w:t>ng</w:t>
      </w:r>
      <w:r w:rsidR="00BA43D1">
        <w:t xml:space="preserve"> </w:t>
      </w:r>
      <w:r w:rsidR="00BA3D53">
        <w:t>meta-regression model</w:t>
      </w:r>
      <w:r w:rsidR="00C753AF">
        <w:t xml:space="preserve">, on average, </w:t>
      </w:r>
      <w:r w:rsidR="00BA3D53">
        <w:t xml:space="preserve">were relatively </w:t>
      </w:r>
      <w:r w:rsidR="00BA43D1">
        <w:t xml:space="preserve">larger </w:t>
      </w:r>
      <w:r w:rsidR="00091130">
        <w:t xml:space="preserve">than in the </w:t>
      </w:r>
      <w:r w:rsidR="00C1486E" w:rsidRPr="00CC55EE">
        <w:t>provision</w:t>
      </w:r>
      <w:r w:rsidR="00BA43D1" w:rsidRPr="00CC55EE">
        <w:t>ing</w:t>
      </w:r>
      <w:r w:rsidR="00091130" w:rsidRPr="00CC55EE">
        <w:t xml:space="preserve"> model. </w:t>
      </w:r>
      <w:r w:rsidR="00A41817" w:rsidRPr="00CC55EE">
        <w:t xml:space="preserve">About 70% of the wetlands in the </w:t>
      </w:r>
      <w:r w:rsidR="00C1486E" w:rsidRPr="00CC55EE">
        <w:t>provision</w:t>
      </w:r>
      <w:r w:rsidR="00BA43D1" w:rsidRPr="00CC55EE">
        <w:t>ing</w:t>
      </w:r>
      <w:r w:rsidR="00A41817" w:rsidRPr="00CC55EE">
        <w:t xml:space="preserve"> model were valued using an economic valuation method compared to 52% for the </w:t>
      </w:r>
      <w:r w:rsidR="00BA43D1" w:rsidRPr="00CC55EE">
        <w:t xml:space="preserve">regulating </w:t>
      </w:r>
      <w:r w:rsidR="00A41817" w:rsidRPr="00CC55EE">
        <w:t xml:space="preserve">model. </w:t>
      </w:r>
      <w:r w:rsidR="00190F14" w:rsidRPr="00CC55EE">
        <w:t xml:space="preserve">The other non-economic valuation method </w:t>
      </w:r>
      <w:r w:rsidR="005D286D" w:rsidRPr="00CC55EE">
        <w:t xml:space="preserve">was </w:t>
      </w:r>
      <w:r w:rsidR="0051770E" w:rsidRPr="00CC55EE">
        <w:t xml:space="preserve">mainly ecological modeling where the ecosystem end points of wetlands were </w:t>
      </w:r>
      <w:r w:rsidR="00E40CDF" w:rsidRPr="00CC55EE">
        <w:t>identified,</w:t>
      </w:r>
      <w:r w:rsidR="0051770E" w:rsidRPr="00CC55EE">
        <w:t xml:space="preserve"> and their values estimated using corresponding monetary values reported in the literature (see </w:t>
      </w:r>
      <w:proofErr w:type="spellStart"/>
      <w:r w:rsidR="0051770E" w:rsidRPr="00CC55EE">
        <w:t>Can</w:t>
      </w:r>
      <w:r w:rsidR="00930655" w:rsidRPr="00CC55EE">
        <w:t>u</w:t>
      </w:r>
      <w:proofErr w:type="spellEnd"/>
      <w:r w:rsidR="0051770E" w:rsidRPr="00CC55EE">
        <w:t xml:space="preserve"> et al. </w:t>
      </w:r>
      <w:r w:rsidR="0051770E" w:rsidRPr="003D7C67">
        <w:t xml:space="preserve">2015 and De Groot et al. 2012). </w:t>
      </w:r>
    </w:p>
    <w:p w14:paraId="3229C053" w14:textId="13ACBEC0" w:rsidR="004406F8" w:rsidRDefault="00A41817" w:rsidP="004406F8">
      <w:pPr>
        <w:spacing w:line="480" w:lineRule="auto"/>
        <w:ind w:firstLine="720"/>
      </w:pPr>
      <w:r w:rsidRPr="003D7C67">
        <w:t>In terms of the economic variables, t</w:t>
      </w:r>
      <w:r w:rsidR="00BB3970" w:rsidRPr="003D7C67">
        <w:t xml:space="preserve">he mean agricultural factor productivity variable in both models </w:t>
      </w:r>
      <w:r w:rsidR="004B2B80" w:rsidRPr="003D7C67">
        <w:t xml:space="preserve">was </w:t>
      </w:r>
      <w:r w:rsidR="0083632F" w:rsidRPr="003D7C67">
        <w:t>114; however, the heterogeneity in the va</w:t>
      </w:r>
      <w:r w:rsidR="00A00F08" w:rsidRPr="003D7C67">
        <w:t xml:space="preserve">lues was greater in the </w:t>
      </w:r>
      <w:r w:rsidR="00BA43D1" w:rsidRPr="003D7C67">
        <w:t xml:space="preserve">regulating </w:t>
      </w:r>
      <w:r w:rsidR="00A00F08" w:rsidRPr="003D7C67">
        <w:t xml:space="preserve">model. </w:t>
      </w:r>
      <w:r w:rsidR="009008F4" w:rsidRPr="003D7C67">
        <w:t>Considerably</w:t>
      </w:r>
      <w:r w:rsidR="006417CB" w:rsidRPr="003D7C67">
        <w:t xml:space="preserve"> more studies conducted in high-</w:t>
      </w:r>
      <w:r w:rsidR="00313145" w:rsidRPr="003D7C67">
        <w:t>in</w:t>
      </w:r>
      <w:r w:rsidR="006417CB" w:rsidRPr="003D7C67">
        <w:t xml:space="preserve">come countries </w:t>
      </w:r>
      <w:r w:rsidR="00E3540D" w:rsidRPr="003D7C67">
        <w:t xml:space="preserve">were </w:t>
      </w:r>
      <w:r w:rsidR="00BA43D1" w:rsidRPr="003D7C67">
        <w:t xml:space="preserve">included in </w:t>
      </w:r>
      <w:r w:rsidR="006417CB" w:rsidRPr="003D7C67">
        <w:t xml:space="preserve">the </w:t>
      </w:r>
      <w:r w:rsidR="00BA43D1" w:rsidRPr="003D7C67">
        <w:t xml:space="preserve">regulating </w:t>
      </w:r>
      <w:r w:rsidR="006417CB" w:rsidRPr="003D7C67">
        <w:t>model</w:t>
      </w:r>
      <w:r w:rsidR="00BA43D1" w:rsidRPr="003D7C67">
        <w:t xml:space="preserve"> (70%)</w:t>
      </w:r>
      <w:r w:rsidR="006417CB" w:rsidRPr="003D7C67">
        <w:t xml:space="preserve"> than in the </w:t>
      </w:r>
      <w:r w:rsidR="00C1486E" w:rsidRPr="003D7C67">
        <w:t>provision</w:t>
      </w:r>
      <w:r w:rsidR="00BA43D1" w:rsidRPr="003D7C67">
        <w:t>ing</w:t>
      </w:r>
      <w:r w:rsidR="006417CB" w:rsidRPr="003D7C67">
        <w:t xml:space="preserve"> model (37%). Conversely, about 22% of the studies in the </w:t>
      </w:r>
      <w:r w:rsidR="00C1486E" w:rsidRPr="003D7C67">
        <w:t>provision</w:t>
      </w:r>
      <w:r w:rsidR="00BA43D1" w:rsidRPr="003D7C67">
        <w:t>ing</w:t>
      </w:r>
      <w:r w:rsidR="006417CB" w:rsidRPr="003D7C67">
        <w:t xml:space="preserve"> model were conducted in low-income countries </w:t>
      </w:r>
      <w:r w:rsidR="007326E0" w:rsidRPr="003D7C67">
        <w:t>ver</w:t>
      </w:r>
      <w:r w:rsidR="004B2B80" w:rsidRPr="003D7C67">
        <w:t>sus 9%</w:t>
      </w:r>
      <w:r w:rsidR="006417CB" w:rsidRPr="003D7C67">
        <w:t xml:space="preserve"> in the </w:t>
      </w:r>
      <w:r w:rsidR="00BA43D1" w:rsidRPr="003D7C67">
        <w:t xml:space="preserve">regulating </w:t>
      </w:r>
      <w:r w:rsidR="006417CB" w:rsidRPr="003D7C67">
        <w:t>model. Also, the mean</w:t>
      </w:r>
      <w:r w:rsidR="008C2D6F" w:rsidRPr="003D7C67">
        <w:t xml:space="preserve"> (1,003 humans/km</w:t>
      </w:r>
      <w:r w:rsidR="008C2D6F" w:rsidRPr="003D7C67">
        <w:rPr>
          <w:vertAlign w:val="superscript"/>
        </w:rPr>
        <w:t>2</w:t>
      </w:r>
      <w:r w:rsidR="008C2D6F" w:rsidRPr="003D7C67">
        <w:t>) and standard deviation (2,467 human population/km</w:t>
      </w:r>
      <w:r w:rsidR="008C2D6F" w:rsidRPr="003D7C67">
        <w:rPr>
          <w:vertAlign w:val="superscript"/>
        </w:rPr>
        <w:t>2</w:t>
      </w:r>
      <w:r w:rsidR="008C2D6F" w:rsidRPr="003D7C67">
        <w:t xml:space="preserve">) of </w:t>
      </w:r>
      <w:r w:rsidR="006417CB" w:rsidRPr="003D7C67">
        <w:t xml:space="preserve">population density </w:t>
      </w:r>
      <w:r w:rsidR="008C2D6F" w:rsidRPr="003D7C67">
        <w:t xml:space="preserve">were </w:t>
      </w:r>
      <w:r w:rsidR="006417CB" w:rsidRPr="003D7C67">
        <w:t xml:space="preserve">greater for </w:t>
      </w:r>
      <w:r w:rsidR="00BA43D1" w:rsidRPr="003D7C67">
        <w:t xml:space="preserve">the study regions </w:t>
      </w:r>
      <w:r w:rsidR="006417CB" w:rsidRPr="003D7C67">
        <w:t xml:space="preserve">in the </w:t>
      </w:r>
      <w:r w:rsidR="00BA43D1" w:rsidRPr="003D7C67">
        <w:t xml:space="preserve">regulating </w:t>
      </w:r>
      <w:r w:rsidR="006417CB" w:rsidRPr="003D7C67">
        <w:t>model</w:t>
      </w:r>
      <w:r w:rsidR="008C2D6F" w:rsidRPr="003D7C67">
        <w:t xml:space="preserve"> </w:t>
      </w:r>
      <w:r w:rsidR="006417CB" w:rsidRPr="003D7C67">
        <w:t xml:space="preserve">than for wetlands in the </w:t>
      </w:r>
      <w:r w:rsidR="00C1486E" w:rsidRPr="003D7C67">
        <w:t>provision</w:t>
      </w:r>
      <w:r w:rsidR="00BA43D1" w:rsidRPr="003D7C67">
        <w:t>ing</w:t>
      </w:r>
      <w:r w:rsidR="006417CB" w:rsidRPr="003D7C67">
        <w:t xml:space="preserve"> model</w:t>
      </w:r>
      <w:r w:rsidR="00B036C8" w:rsidRPr="003D7C67">
        <w:t xml:space="preserve"> with a </w:t>
      </w:r>
      <w:commentRangeStart w:id="22"/>
      <w:r w:rsidR="00B036C8" w:rsidRPr="003D7C67">
        <w:t xml:space="preserve">mean of </w:t>
      </w:r>
      <w:r w:rsidR="006417CB" w:rsidRPr="003D7C67">
        <w:t xml:space="preserve">755 </w:t>
      </w:r>
      <w:r w:rsidR="00507B34">
        <w:t xml:space="preserve">(standard deviation </w:t>
      </w:r>
      <w:r w:rsidR="006417CB" w:rsidRPr="003D7C67">
        <w:t xml:space="preserve">human </w:t>
      </w:r>
      <w:r w:rsidR="00507B34">
        <w:t xml:space="preserve">of </w:t>
      </w:r>
      <w:r w:rsidR="00507B34" w:rsidRPr="003D7C67">
        <w:t>2,223</w:t>
      </w:r>
      <w:r w:rsidR="00507B34">
        <w:t>)</w:t>
      </w:r>
      <w:r w:rsidR="00507B34" w:rsidRPr="003D7C67">
        <w:t xml:space="preserve"> </w:t>
      </w:r>
      <w:r w:rsidR="006417CB" w:rsidRPr="003D7C67">
        <w:t>population/km</w:t>
      </w:r>
      <w:r w:rsidR="00E432EF" w:rsidRPr="003D7C67">
        <w:rPr>
          <w:vertAlign w:val="superscript"/>
        </w:rPr>
        <w:t>2</w:t>
      </w:r>
      <w:r w:rsidR="00E432EF" w:rsidRPr="003D7C67">
        <w:t>.</w:t>
      </w:r>
      <w:r w:rsidR="00B036C8">
        <w:t xml:space="preserve"> </w:t>
      </w:r>
      <w:commentRangeEnd w:id="22"/>
      <w:r w:rsidR="00BD6498">
        <w:rPr>
          <w:rStyle w:val="CommentReference"/>
          <w:rFonts w:ascii="Liberation Serif" w:eastAsia="SimSun" w:hAnsi="Liberation Serif" w:cs="Mangal"/>
          <w:kern w:val="3"/>
          <w:lang w:eastAsia="zh-CN" w:bidi="hi-IN"/>
        </w:rPr>
        <w:commentReference w:id="22"/>
      </w:r>
    </w:p>
    <w:p w14:paraId="13BD27A4" w14:textId="53483907" w:rsidR="004406F8" w:rsidRDefault="00486BAB" w:rsidP="0094093F">
      <w:pPr>
        <w:spacing w:line="480" w:lineRule="auto"/>
        <w:ind w:firstLine="720"/>
      </w:pPr>
      <w:r>
        <w:lastRenderedPageBreak/>
        <w:t>M</w:t>
      </w:r>
      <w:r w:rsidR="00977826">
        <w:t xml:space="preserve">ore </w:t>
      </w:r>
      <w:r w:rsidR="008B010B">
        <w:t xml:space="preserve">jurisdictions </w:t>
      </w:r>
      <w:r w:rsidR="00977826">
        <w:t xml:space="preserve">in the </w:t>
      </w:r>
      <w:r w:rsidR="008B010B">
        <w:t xml:space="preserve">regulating </w:t>
      </w:r>
      <w:r w:rsidR="00977826">
        <w:t xml:space="preserve">model had </w:t>
      </w:r>
      <w:r w:rsidR="0051530E">
        <w:t xml:space="preserve">an </w:t>
      </w:r>
      <w:r w:rsidR="008B010B">
        <w:t xml:space="preserve">identified </w:t>
      </w:r>
      <w:r>
        <w:t>wetland policy for</w:t>
      </w:r>
      <w:r w:rsidR="008B010B">
        <w:t xml:space="preserve"> conserv</w:t>
      </w:r>
      <w:r>
        <w:t>ing</w:t>
      </w:r>
      <w:r w:rsidR="008B010B">
        <w:t xml:space="preserve"> </w:t>
      </w:r>
      <w:r>
        <w:t xml:space="preserve">wetland </w:t>
      </w:r>
      <w:r w:rsidR="00977826">
        <w:t>ecosystem service</w:t>
      </w:r>
      <w:r w:rsidR="008B010B">
        <w:t>s</w:t>
      </w:r>
      <w:r w:rsidR="00977826">
        <w:t xml:space="preserve"> (15% more), use</w:t>
      </w:r>
      <w:r w:rsidR="009223B5">
        <w:t>d</w:t>
      </w:r>
      <w:r w:rsidR="00977826">
        <w:t xml:space="preserve"> </w:t>
      </w:r>
      <w:r w:rsidR="00EF2471">
        <w:t xml:space="preserve">an </w:t>
      </w:r>
      <w:r w:rsidR="00977826">
        <w:t>incentive</w:t>
      </w:r>
      <w:r w:rsidR="008B010B">
        <w:t>-based</w:t>
      </w:r>
      <w:r w:rsidR="00977826">
        <w:t xml:space="preserve"> policy to conserve wetlands (11% more), use</w:t>
      </w:r>
      <w:r w:rsidR="009223B5">
        <w:t>d</w:t>
      </w:r>
      <w:r w:rsidR="00977826">
        <w:t xml:space="preserve"> penalties to conserve wetlands (33% more) </w:t>
      </w:r>
      <w:r w:rsidR="0051530E">
        <w:t xml:space="preserve">or </w:t>
      </w:r>
      <w:r w:rsidR="005211CA">
        <w:t>ha</w:t>
      </w:r>
      <w:r w:rsidR="009223B5">
        <w:t>d</w:t>
      </w:r>
      <w:r w:rsidR="005211CA">
        <w:t xml:space="preserve"> a </w:t>
      </w:r>
      <w:r w:rsidR="00977826">
        <w:t>no</w:t>
      </w:r>
      <w:r w:rsidR="00B25FA6">
        <w:t>-</w:t>
      </w:r>
      <w:r w:rsidR="00977826">
        <w:t>net</w:t>
      </w:r>
      <w:r w:rsidR="00B25FA6">
        <w:t>-</w:t>
      </w:r>
      <w:r w:rsidR="00977826">
        <w:t>loss wetland policy (</w:t>
      </w:r>
      <w:r w:rsidR="0094093F">
        <w:t>15</w:t>
      </w:r>
      <w:r w:rsidR="00977826">
        <w:t>%</w:t>
      </w:r>
      <w:r w:rsidR="0094093F">
        <w:t xml:space="preserve"> more</w:t>
      </w:r>
      <w:r w:rsidR="00977826">
        <w:t xml:space="preserve">) than </w:t>
      </w:r>
      <w:r w:rsidR="008B010B">
        <w:t>jurisdictions</w:t>
      </w:r>
      <w:r w:rsidR="00977826">
        <w:t xml:space="preserve"> in </w:t>
      </w:r>
      <w:r w:rsidR="005211CA">
        <w:t xml:space="preserve">the </w:t>
      </w:r>
      <w:r w:rsidR="00C1486E">
        <w:t>provision</w:t>
      </w:r>
      <w:r w:rsidR="008B010B">
        <w:t>ing</w:t>
      </w:r>
      <w:r w:rsidR="00977826">
        <w:t xml:space="preserve"> model</w:t>
      </w:r>
      <w:r w:rsidR="0051530E">
        <w:t xml:space="preserve"> (Table 2)</w:t>
      </w:r>
      <w:r w:rsidR="00977826">
        <w:t xml:space="preserve">. </w:t>
      </w:r>
      <w:r w:rsidR="0094093F">
        <w:t xml:space="preserve">This </w:t>
      </w:r>
      <w:r w:rsidR="008B010B">
        <w:t xml:space="preserve">suggests </w:t>
      </w:r>
      <w:r w:rsidR="0094093F">
        <w:t xml:space="preserve">that wetlands in the </w:t>
      </w:r>
      <w:r w:rsidR="008B010B">
        <w:t xml:space="preserve">regulating </w:t>
      </w:r>
      <w:r w:rsidR="00EF2471">
        <w:t xml:space="preserve">model </w:t>
      </w:r>
      <w:r w:rsidR="0051530E">
        <w:t xml:space="preserve">were </w:t>
      </w:r>
      <w:r w:rsidR="008B010B">
        <w:t>supported by a more comprehensive conservation policy framework</w:t>
      </w:r>
      <w:proofErr w:type="gramStart"/>
      <w:r w:rsidR="008B010B">
        <w:t xml:space="preserve">. </w:t>
      </w:r>
      <w:r w:rsidR="0094093F">
        <w:t xml:space="preserve"> </w:t>
      </w:r>
      <w:proofErr w:type="gramEnd"/>
    </w:p>
    <w:p w14:paraId="1EF6376B" w14:textId="75A9AA6B" w:rsidR="00B036C8" w:rsidRDefault="00486BAB" w:rsidP="00B036C8">
      <w:pPr>
        <w:spacing w:line="480" w:lineRule="auto"/>
        <w:ind w:firstLine="720"/>
      </w:pPr>
      <w:r>
        <w:t>T</w:t>
      </w:r>
      <w:r w:rsidR="00D82E6E">
        <w:t xml:space="preserve">here were more amphibians associated </w:t>
      </w:r>
      <w:r w:rsidR="00313145">
        <w:t xml:space="preserve">on average </w:t>
      </w:r>
      <w:r w:rsidR="00D82E6E">
        <w:t xml:space="preserve">with wetlands in the </w:t>
      </w:r>
      <w:r w:rsidR="00C1486E">
        <w:t>provision</w:t>
      </w:r>
      <w:r w:rsidR="00A30CA8">
        <w:t>ing</w:t>
      </w:r>
      <w:r w:rsidR="00D82E6E">
        <w:t xml:space="preserve"> model</w:t>
      </w:r>
      <w:r w:rsidR="00A41817">
        <w:t xml:space="preserve"> </w:t>
      </w:r>
      <w:r w:rsidR="00D82E6E">
        <w:t xml:space="preserve">(16.2 </w:t>
      </w:r>
      <w:r w:rsidR="00313145">
        <w:t>species</w:t>
      </w:r>
      <w:r w:rsidR="00086084">
        <w:t>/</w:t>
      </w:r>
      <w:r w:rsidR="00D82E6E">
        <w:t>ha)</w:t>
      </w:r>
      <w:r w:rsidR="00F52553">
        <w:t>,</w:t>
      </w:r>
      <w:r w:rsidR="00D82E6E">
        <w:t xml:space="preserve"> </w:t>
      </w:r>
      <w:r w:rsidR="00A41817">
        <w:t>and more heterogeneity in the values of the variable (</w:t>
      </w:r>
      <w:r w:rsidR="009223B5">
        <w:t>standard deviation</w:t>
      </w:r>
      <w:r w:rsidR="00190F14">
        <w:t xml:space="preserve"> of </w:t>
      </w:r>
      <w:r w:rsidR="00A41817">
        <w:t xml:space="preserve">10.6 </w:t>
      </w:r>
      <w:r w:rsidR="00313145">
        <w:t>species</w:t>
      </w:r>
      <w:r w:rsidR="00086084">
        <w:t>/</w:t>
      </w:r>
      <w:r w:rsidR="00A41817">
        <w:t xml:space="preserve">ha) </w:t>
      </w:r>
      <w:r w:rsidR="00D82E6E">
        <w:t xml:space="preserve">than in the </w:t>
      </w:r>
      <w:r w:rsidR="00A30CA8">
        <w:t xml:space="preserve">regulating </w:t>
      </w:r>
      <w:r w:rsidR="00D82E6E">
        <w:t>model</w:t>
      </w:r>
      <w:r w:rsidR="00A41817">
        <w:t xml:space="preserve"> </w:t>
      </w:r>
      <w:r w:rsidR="00086084">
        <w:t xml:space="preserve">with a </w:t>
      </w:r>
      <w:r w:rsidR="00A41817">
        <w:t xml:space="preserve">mean (standard deviation) </w:t>
      </w:r>
      <w:r w:rsidR="00313145">
        <w:t>species</w:t>
      </w:r>
      <w:r w:rsidR="00A41817">
        <w:t xml:space="preserve">/ha of 12.39 (9.3). </w:t>
      </w:r>
      <w:r>
        <w:t>T</w:t>
      </w:r>
      <w:r w:rsidR="0094093F">
        <w:t>here were</w:t>
      </w:r>
      <w:r>
        <w:t xml:space="preserve"> also</w:t>
      </w:r>
      <w:r w:rsidR="0094093F">
        <w:t xml:space="preserve"> more bird </w:t>
      </w:r>
      <w:r w:rsidR="00EF2471">
        <w:t xml:space="preserve">species </w:t>
      </w:r>
      <w:r w:rsidR="0094093F">
        <w:t xml:space="preserve">associated with wetlands in the </w:t>
      </w:r>
      <w:r w:rsidR="00C1486E">
        <w:t>provision</w:t>
      </w:r>
      <w:r w:rsidR="00A30CA8">
        <w:t>ing</w:t>
      </w:r>
      <w:r w:rsidR="0094093F">
        <w:t xml:space="preserve"> model (283/ha) than wetlands in the </w:t>
      </w:r>
      <w:r w:rsidR="00A30CA8">
        <w:t xml:space="preserve">regulating </w:t>
      </w:r>
      <w:r w:rsidR="0094093F">
        <w:t>model (194/ha)</w:t>
      </w:r>
      <w:r w:rsidR="0051530E">
        <w:t xml:space="preserve"> (Table 2)</w:t>
      </w:r>
      <w:r w:rsidR="0094093F">
        <w:t>.</w:t>
      </w:r>
      <w:r w:rsidR="00112E9C">
        <w:t xml:space="preserve"> </w:t>
      </w:r>
    </w:p>
    <w:p w14:paraId="591C4C45" w14:textId="77777777" w:rsidR="00E5039B" w:rsidRDefault="00E5039B" w:rsidP="00B036C8">
      <w:pPr>
        <w:spacing w:line="480" w:lineRule="auto"/>
        <w:ind w:firstLine="720"/>
        <w:sectPr w:rsidR="00E5039B" w:rsidSect="00FD6374">
          <w:pgSz w:w="12240" w:h="15840"/>
          <w:pgMar w:top="1440" w:right="1440" w:bottom="1440" w:left="1440" w:header="720" w:footer="720" w:gutter="0"/>
          <w:lnNumType w:countBy="1" w:restart="continuous"/>
          <w:cols w:space="720"/>
          <w:docGrid w:linePitch="360"/>
        </w:sectPr>
      </w:pPr>
    </w:p>
    <w:tbl>
      <w:tblPr>
        <w:tblpPr w:leftFromText="180" w:rightFromText="180" w:vertAnchor="text" w:horzAnchor="margin" w:tblpY="151"/>
        <w:tblW w:w="11482" w:type="dxa"/>
        <w:tblLayout w:type="fixed"/>
        <w:tblLook w:val="04A0" w:firstRow="1" w:lastRow="0" w:firstColumn="1" w:lastColumn="0" w:noHBand="0" w:noVBand="1"/>
      </w:tblPr>
      <w:tblGrid>
        <w:gridCol w:w="2878"/>
        <w:gridCol w:w="1797"/>
        <w:gridCol w:w="1082"/>
        <w:gridCol w:w="1303"/>
        <w:gridCol w:w="1729"/>
        <w:gridCol w:w="1099"/>
        <w:gridCol w:w="1594"/>
      </w:tblGrid>
      <w:tr w:rsidR="007C4352" w:rsidRPr="00EB3161" w14:paraId="20E6101D" w14:textId="77777777" w:rsidTr="007C4352">
        <w:trPr>
          <w:trHeight w:val="320"/>
        </w:trPr>
        <w:tc>
          <w:tcPr>
            <w:tcW w:w="2878" w:type="dxa"/>
            <w:tcBorders>
              <w:top w:val="single" w:sz="4" w:space="0" w:color="auto"/>
            </w:tcBorders>
            <w:shd w:val="clear" w:color="auto" w:fill="auto"/>
            <w:noWrap/>
            <w:vAlign w:val="bottom"/>
          </w:tcPr>
          <w:p w14:paraId="443D8AD8" w14:textId="77777777" w:rsidR="007C4352" w:rsidRPr="00EB3161" w:rsidRDefault="007C4352" w:rsidP="007C4352">
            <w:pPr>
              <w:rPr>
                <w:b/>
                <w:bCs/>
                <w:color w:val="000000"/>
                <w:sz w:val="20"/>
                <w:szCs w:val="20"/>
              </w:rPr>
            </w:pPr>
            <w:bookmarkStart w:id="23" w:name="_Hlk73935336"/>
          </w:p>
        </w:tc>
        <w:tc>
          <w:tcPr>
            <w:tcW w:w="4182" w:type="dxa"/>
            <w:gridSpan w:val="3"/>
            <w:tcBorders>
              <w:top w:val="single" w:sz="4" w:space="0" w:color="auto"/>
              <w:bottom w:val="single" w:sz="4" w:space="0" w:color="auto"/>
            </w:tcBorders>
            <w:shd w:val="clear" w:color="auto" w:fill="auto"/>
            <w:noWrap/>
            <w:vAlign w:val="bottom"/>
          </w:tcPr>
          <w:p w14:paraId="080446FB" w14:textId="77777777" w:rsidR="007C4352" w:rsidRPr="00EB3161" w:rsidRDefault="007C4352" w:rsidP="007C4352">
            <w:pPr>
              <w:jc w:val="center"/>
              <w:rPr>
                <w:b/>
                <w:bCs/>
                <w:color w:val="000000"/>
                <w:sz w:val="20"/>
                <w:szCs w:val="20"/>
              </w:rPr>
            </w:pPr>
            <w:r w:rsidRPr="00EB3161">
              <w:rPr>
                <w:b/>
                <w:bCs/>
                <w:color w:val="000000"/>
                <w:sz w:val="20"/>
                <w:szCs w:val="20"/>
              </w:rPr>
              <w:t>Provisioning Model</w:t>
            </w:r>
          </w:p>
        </w:tc>
        <w:tc>
          <w:tcPr>
            <w:tcW w:w="4422" w:type="dxa"/>
            <w:gridSpan w:val="3"/>
            <w:tcBorders>
              <w:top w:val="single" w:sz="4" w:space="0" w:color="auto"/>
              <w:bottom w:val="single" w:sz="4" w:space="0" w:color="auto"/>
            </w:tcBorders>
            <w:shd w:val="clear" w:color="auto" w:fill="auto"/>
            <w:noWrap/>
            <w:vAlign w:val="bottom"/>
          </w:tcPr>
          <w:p w14:paraId="2723BBBD" w14:textId="77777777" w:rsidR="007C4352" w:rsidRPr="00EB3161" w:rsidRDefault="007C4352" w:rsidP="007C4352">
            <w:pPr>
              <w:jc w:val="center"/>
              <w:rPr>
                <w:b/>
                <w:bCs/>
                <w:color w:val="000000"/>
                <w:sz w:val="20"/>
                <w:szCs w:val="20"/>
              </w:rPr>
            </w:pPr>
            <w:r w:rsidRPr="00EB3161">
              <w:rPr>
                <w:b/>
                <w:bCs/>
                <w:color w:val="000000"/>
                <w:sz w:val="20"/>
                <w:szCs w:val="20"/>
              </w:rPr>
              <w:t>Regulating Model</w:t>
            </w:r>
          </w:p>
        </w:tc>
      </w:tr>
      <w:tr w:rsidR="007C4352" w:rsidRPr="00EB3161" w14:paraId="619A05DC" w14:textId="77777777" w:rsidTr="007C4352">
        <w:trPr>
          <w:trHeight w:val="320"/>
        </w:trPr>
        <w:tc>
          <w:tcPr>
            <w:tcW w:w="2878" w:type="dxa"/>
            <w:tcBorders>
              <w:bottom w:val="single" w:sz="4" w:space="0" w:color="auto"/>
            </w:tcBorders>
            <w:shd w:val="clear" w:color="auto" w:fill="auto"/>
            <w:noWrap/>
            <w:vAlign w:val="bottom"/>
            <w:hideMark/>
          </w:tcPr>
          <w:p w14:paraId="3504E2D5" w14:textId="77777777" w:rsidR="007C4352" w:rsidRPr="00EB3161" w:rsidRDefault="007C4352" w:rsidP="007C4352">
            <w:pPr>
              <w:rPr>
                <w:b/>
                <w:bCs/>
                <w:color w:val="000000"/>
                <w:sz w:val="20"/>
                <w:szCs w:val="20"/>
              </w:rPr>
            </w:pPr>
            <w:r w:rsidRPr="00EB3161">
              <w:rPr>
                <w:b/>
                <w:bCs/>
                <w:color w:val="000000"/>
                <w:sz w:val="20"/>
                <w:szCs w:val="20"/>
              </w:rPr>
              <w:t>Model Variables</w:t>
            </w:r>
          </w:p>
        </w:tc>
        <w:tc>
          <w:tcPr>
            <w:tcW w:w="1797" w:type="dxa"/>
            <w:tcBorders>
              <w:top w:val="single" w:sz="4" w:space="0" w:color="auto"/>
              <w:bottom w:val="single" w:sz="4" w:space="0" w:color="auto"/>
            </w:tcBorders>
            <w:shd w:val="clear" w:color="auto" w:fill="auto"/>
            <w:noWrap/>
            <w:vAlign w:val="bottom"/>
            <w:hideMark/>
          </w:tcPr>
          <w:p w14:paraId="177EC4FF" w14:textId="77777777" w:rsidR="007C4352" w:rsidRPr="00EB3161" w:rsidRDefault="007C4352" w:rsidP="007C4352">
            <w:pPr>
              <w:jc w:val="center"/>
              <w:rPr>
                <w:b/>
                <w:bCs/>
                <w:color w:val="000000"/>
                <w:sz w:val="20"/>
                <w:szCs w:val="20"/>
              </w:rPr>
            </w:pPr>
            <w:r w:rsidRPr="00EB3161">
              <w:rPr>
                <w:b/>
                <w:bCs/>
                <w:color w:val="000000"/>
                <w:sz w:val="20"/>
                <w:szCs w:val="20"/>
              </w:rPr>
              <w:t>Mean (S</w:t>
            </w:r>
            <w:r>
              <w:rPr>
                <w:b/>
                <w:bCs/>
                <w:color w:val="000000"/>
                <w:sz w:val="20"/>
                <w:szCs w:val="20"/>
              </w:rPr>
              <w:t>tandard Deviation</w:t>
            </w:r>
            <w:r w:rsidRPr="00EB3161">
              <w:rPr>
                <w:b/>
                <w:bCs/>
                <w:color w:val="000000"/>
                <w:sz w:val="20"/>
                <w:szCs w:val="20"/>
              </w:rPr>
              <w:t>)</w:t>
            </w:r>
          </w:p>
        </w:tc>
        <w:tc>
          <w:tcPr>
            <w:tcW w:w="1082" w:type="dxa"/>
            <w:tcBorders>
              <w:top w:val="single" w:sz="4" w:space="0" w:color="auto"/>
              <w:bottom w:val="single" w:sz="4" w:space="0" w:color="auto"/>
            </w:tcBorders>
            <w:shd w:val="clear" w:color="auto" w:fill="auto"/>
            <w:noWrap/>
            <w:vAlign w:val="bottom"/>
            <w:hideMark/>
          </w:tcPr>
          <w:p w14:paraId="75582647" w14:textId="77777777" w:rsidR="007C4352" w:rsidRPr="00EB3161" w:rsidRDefault="007C4352" w:rsidP="007C4352">
            <w:pPr>
              <w:jc w:val="center"/>
              <w:rPr>
                <w:b/>
                <w:bCs/>
                <w:color w:val="000000"/>
                <w:sz w:val="20"/>
                <w:szCs w:val="20"/>
              </w:rPr>
            </w:pPr>
            <w:r w:rsidRPr="00EB3161">
              <w:rPr>
                <w:b/>
                <w:bCs/>
                <w:color w:val="000000"/>
                <w:sz w:val="20"/>
                <w:szCs w:val="20"/>
              </w:rPr>
              <w:t>Minimum</w:t>
            </w:r>
          </w:p>
        </w:tc>
        <w:tc>
          <w:tcPr>
            <w:tcW w:w="1303" w:type="dxa"/>
            <w:tcBorders>
              <w:top w:val="single" w:sz="4" w:space="0" w:color="auto"/>
              <w:bottom w:val="single" w:sz="4" w:space="0" w:color="auto"/>
            </w:tcBorders>
            <w:shd w:val="clear" w:color="auto" w:fill="auto"/>
            <w:noWrap/>
            <w:vAlign w:val="bottom"/>
            <w:hideMark/>
          </w:tcPr>
          <w:p w14:paraId="51C1621C" w14:textId="77777777" w:rsidR="007C4352" w:rsidRPr="00EB3161" w:rsidRDefault="007C4352" w:rsidP="007C4352">
            <w:pPr>
              <w:jc w:val="center"/>
              <w:rPr>
                <w:b/>
                <w:bCs/>
                <w:color w:val="000000"/>
                <w:sz w:val="20"/>
                <w:szCs w:val="20"/>
              </w:rPr>
            </w:pPr>
            <w:r w:rsidRPr="00EB3161">
              <w:rPr>
                <w:b/>
                <w:bCs/>
                <w:color w:val="000000"/>
                <w:sz w:val="20"/>
                <w:szCs w:val="20"/>
              </w:rPr>
              <w:t>Maximum</w:t>
            </w:r>
          </w:p>
        </w:tc>
        <w:tc>
          <w:tcPr>
            <w:tcW w:w="1729" w:type="dxa"/>
            <w:tcBorders>
              <w:top w:val="single" w:sz="4" w:space="0" w:color="auto"/>
              <w:bottom w:val="single" w:sz="4" w:space="0" w:color="auto"/>
            </w:tcBorders>
            <w:shd w:val="clear" w:color="auto" w:fill="auto"/>
            <w:noWrap/>
            <w:vAlign w:val="bottom"/>
            <w:hideMark/>
          </w:tcPr>
          <w:p w14:paraId="02DDB0CE" w14:textId="77777777" w:rsidR="007C4352" w:rsidRPr="00EB3161" w:rsidRDefault="007C4352" w:rsidP="007C4352">
            <w:pPr>
              <w:jc w:val="center"/>
              <w:rPr>
                <w:b/>
                <w:bCs/>
                <w:color w:val="000000"/>
                <w:sz w:val="20"/>
                <w:szCs w:val="20"/>
              </w:rPr>
            </w:pPr>
            <w:r w:rsidRPr="00EB3161">
              <w:rPr>
                <w:b/>
                <w:bCs/>
                <w:color w:val="000000"/>
                <w:sz w:val="20"/>
                <w:szCs w:val="20"/>
              </w:rPr>
              <w:t>Mean (S</w:t>
            </w:r>
            <w:r>
              <w:rPr>
                <w:b/>
                <w:bCs/>
                <w:color w:val="000000"/>
                <w:sz w:val="20"/>
                <w:szCs w:val="20"/>
              </w:rPr>
              <w:t>tandard Deviation</w:t>
            </w:r>
            <w:r w:rsidRPr="00EB3161">
              <w:rPr>
                <w:b/>
                <w:bCs/>
                <w:color w:val="000000"/>
                <w:sz w:val="20"/>
                <w:szCs w:val="20"/>
              </w:rPr>
              <w:t>)</w:t>
            </w:r>
          </w:p>
        </w:tc>
        <w:tc>
          <w:tcPr>
            <w:tcW w:w="1099" w:type="dxa"/>
            <w:tcBorders>
              <w:top w:val="single" w:sz="4" w:space="0" w:color="auto"/>
              <w:bottom w:val="single" w:sz="4" w:space="0" w:color="auto"/>
            </w:tcBorders>
            <w:shd w:val="clear" w:color="auto" w:fill="auto"/>
            <w:noWrap/>
            <w:vAlign w:val="bottom"/>
            <w:hideMark/>
          </w:tcPr>
          <w:p w14:paraId="0DD48024" w14:textId="77777777" w:rsidR="007C4352" w:rsidRPr="00EB3161" w:rsidRDefault="007C4352" w:rsidP="007C4352">
            <w:pPr>
              <w:jc w:val="center"/>
              <w:rPr>
                <w:b/>
                <w:bCs/>
                <w:color w:val="000000"/>
                <w:sz w:val="20"/>
                <w:szCs w:val="20"/>
              </w:rPr>
            </w:pPr>
            <w:r w:rsidRPr="00EB3161">
              <w:rPr>
                <w:b/>
                <w:bCs/>
                <w:color w:val="000000"/>
                <w:sz w:val="20"/>
                <w:szCs w:val="20"/>
              </w:rPr>
              <w:t>Minimum</w:t>
            </w:r>
          </w:p>
        </w:tc>
        <w:tc>
          <w:tcPr>
            <w:tcW w:w="1594" w:type="dxa"/>
            <w:tcBorders>
              <w:top w:val="single" w:sz="4" w:space="0" w:color="auto"/>
              <w:bottom w:val="single" w:sz="4" w:space="0" w:color="auto"/>
            </w:tcBorders>
            <w:shd w:val="clear" w:color="auto" w:fill="auto"/>
            <w:noWrap/>
            <w:vAlign w:val="bottom"/>
            <w:hideMark/>
          </w:tcPr>
          <w:p w14:paraId="2C44AC7D" w14:textId="77777777" w:rsidR="007C4352" w:rsidRPr="00EB3161" w:rsidRDefault="007C4352" w:rsidP="007C4352">
            <w:pPr>
              <w:jc w:val="center"/>
              <w:rPr>
                <w:b/>
                <w:bCs/>
                <w:color w:val="000000"/>
                <w:sz w:val="20"/>
                <w:szCs w:val="20"/>
              </w:rPr>
            </w:pPr>
            <w:r w:rsidRPr="00EB3161">
              <w:rPr>
                <w:b/>
                <w:bCs/>
                <w:color w:val="000000"/>
                <w:sz w:val="20"/>
                <w:szCs w:val="20"/>
              </w:rPr>
              <w:t>Maximum</w:t>
            </w:r>
          </w:p>
        </w:tc>
      </w:tr>
      <w:tr w:rsidR="007C4352" w:rsidRPr="00FA42B6" w14:paraId="5EFB6F4F" w14:textId="77777777" w:rsidTr="007C4352">
        <w:trPr>
          <w:trHeight w:val="320"/>
        </w:trPr>
        <w:tc>
          <w:tcPr>
            <w:tcW w:w="2878" w:type="dxa"/>
            <w:tcBorders>
              <w:top w:val="single" w:sz="4" w:space="0" w:color="auto"/>
            </w:tcBorders>
            <w:shd w:val="clear" w:color="auto" w:fill="auto"/>
            <w:noWrap/>
            <w:vAlign w:val="bottom"/>
          </w:tcPr>
          <w:p w14:paraId="6CDFA994" w14:textId="77777777" w:rsidR="007C4352" w:rsidRPr="00FA42B6" w:rsidRDefault="007C4352" w:rsidP="007C4352">
            <w:pPr>
              <w:rPr>
                <w:b/>
                <w:bCs/>
                <w:color w:val="000000"/>
                <w:sz w:val="20"/>
                <w:szCs w:val="20"/>
              </w:rPr>
            </w:pPr>
            <w:r w:rsidRPr="00FA42B6">
              <w:rPr>
                <w:b/>
                <w:bCs/>
                <w:color w:val="000000"/>
                <w:sz w:val="20"/>
                <w:szCs w:val="20"/>
              </w:rPr>
              <w:t>Dependent Variable</w:t>
            </w:r>
          </w:p>
        </w:tc>
        <w:tc>
          <w:tcPr>
            <w:tcW w:w="1797" w:type="dxa"/>
            <w:tcBorders>
              <w:top w:val="single" w:sz="4" w:space="0" w:color="auto"/>
            </w:tcBorders>
            <w:shd w:val="clear" w:color="auto" w:fill="auto"/>
            <w:noWrap/>
            <w:vAlign w:val="bottom"/>
          </w:tcPr>
          <w:p w14:paraId="5B7978BE" w14:textId="77777777" w:rsidR="007C4352" w:rsidRPr="00FA42B6" w:rsidRDefault="007C4352" w:rsidP="007C4352">
            <w:pPr>
              <w:rPr>
                <w:color w:val="000000"/>
                <w:sz w:val="20"/>
                <w:szCs w:val="20"/>
              </w:rPr>
            </w:pPr>
          </w:p>
        </w:tc>
        <w:tc>
          <w:tcPr>
            <w:tcW w:w="1082" w:type="dxa"/>
            <w:tcBorders>
              <w:top w:val="single" w:sz="4" w:space="0" w:color="auto"/>
            </w:tcBorders>
            <w:shd w:val="clear" w:color="auto" w:fill="auto"/>
            <w:noWrap/>
            <w:vAlign w:val="bottom"/>
          </w:tcPr>
          <w:p w14:paraId="5E19F31A" w14:textId="77777777" w:rsidR="007C4352" w:rsidRPr="00FA42B6" w:rsidRDefault="007C4352" w:rsidP="007C4352">
            <w:pPr>
              <w:rPr>
                <w:color w:val="000000"/>
                <w:sz w:val="20"/>
                <w:szCs w:val="20"/>
              </w:rPr>
            </w:pPr>
          </w:p>
        </w:tc>
        <w:tc>
          <w:tcPr>
            <w:tcW w:w="1303" w:type="dxa"/>
            <w:tcBorders>
              <w:top w:val="single" w:sz="4" w:space="0" w:color="auto"/>
            </w:tcBorders>
            <w:shd w:val="clear" w:color="auto" w:fill="auto"/>
            <w:noWrap/>
            <w:vAlign w:val="bottom"/>
          </w:tcPr>
          <w:p w14:paraId="249023BC" w14:textId="77777777" w:rsidR="007C4352" w:rsidRPr="00FA42B6" w:rsidRDefault="007C4352" w:rsidP="007C4352">
            <w:pPr>
              <w:rPr>
                <w:color w:val="000000"/>
                <w:sz w:val="20"/>
                <w:szCs w:val="20"/>
              </w:rPr>
            </w:pPr>
          </w:p>
        </w:tc>
        <w:tc>
          <w:tcPr>
            <w:tcW w:w="1729" w:type="dxa"/>
            <w:tcBorders>
              <w:top w:val="single" w:sz="4" w:space="0" w:color="auto"/>
            </w:tcBorders>
            <w:shd w:val="clear" w:color="auto" w:fill="auto"/>
            <w:noWrap/>
            <w:vAlign w:val="bottom"/>
          </w:tcPr>
          <w:p w14:paraId="48B79D5E" w14:textId="77777777" w:rsidR="007C4352" w:rsidRPr="00FA42B6" w:rsidRDefault="007C4352" w:rsidP="007C4352">
            <w:pPr>
              <w:rPr>
                <w:color w:val="000000"/>
                <w:sz w:val="20"/>
                <w:szCs w:val="20"/>
              </w:rPr>
            </w:pPr>
          </w:p>
        </w:tc>
        <w:tc>
          <w:tcPr>
            <w:tcW w:w="1099" w:type="dxa"/>
            <w:tcBorders>
              <w:top w:val="single" w:sz="4" w:space="0" w:color="auto"/>
            </w:tcBorders>
            <w:shd w:val="clear" w:color="auto" w:fill="auto"/>
            <w:noWrap/>
            <w:vAlign w:val="bottom"/>
          </w:tcPr>
          <w:p w14:paraId="471CF039" w14:textId="77777777" w:rsidR="007C4352" w:rsidRPr="00FA42B6" w:rsidRDefault="007C4352" w:rsidP="007C4352">
            <w:pPr>
              <w:rPr>
                <w:color w:val="000000"/>
                <w:sz w:val="20"/>
                <w:szCs w:val="20"/>
              </w:rPr>
            </w:pPr>
          </w:p>
        </w:tc>
        <w:tc>
          <w:tcPr>
            <w:tcW w:w="1594" w:type="dxa"/>
            <w:tcBorders>
              <w:top w:val="single" w:sz="4" w:space="0" w:color="auto"/>
            </w:tcBorders>
            <w:shd w:val="clear" w:color="auto" w:fill="auto"/>
            <w:noWrap/>
            <w:vAlign w:val="bottom"/>
          </w:tcPr>
          <w:p w14:paraId="3C3882B7" w14:textId="77777777" w:rsidR="007C4352" w:rsidRPr="00FA42B6" w:rsidRDefault="007C4352" w:rsidP="007C4352">
            <w:pPr>
              <w:rPr>
                <w:color w:val="000000"/>
                <w:sz w:val="20"/>
                <w:szCs w:val="20"/>
              </w:rPr>
            </w:pPr>
          </w:p>
        </w:tc>
      </w:tr>
      <w:tr w:rsidR="007C4352" w:rsidRPr="00FA42B6" w14:paraId="5F6A69B3" w14:textId="77777777" w:rsidTr="007C4352">
        <w:trPr>
          <w:trHeight w:val="138"/>
        </w:trPr>
        <w:tc>
          <w:tcPr>
            <w:tcW w:w="2878" w:type="dxa"/>
            <w:shd w:val="clear" w:color="auto" w:fill="auto"/>
            <w:noWrap/>
            <w:vAlign w:val="bottom"/>
          </w:tcPr>
          <w:p w14:paraId="6EEA18D1" w14:textId="77777777" w:rsidR="007C4352" w:rsidRPr="00FA42B6" w:rsidRDefault="007C4352" w:rsidP="007C4352">
            <w:pPr>
              <w:rPr>
                <w:color w:val="000000"/>
                <w:sz w:val="20"/>
                <w:szCs w:val="20"/>
              </w:rPr>
            </w:pPr>
            <w:r w:rsidRPr="00FA42B6">
              <w:rPr>
                <w:color w:val="000000"/>
                <w:sz w:val="20"/>
                <w:szCs w:val="20"/>
              </w:rPr>
              <w:t>Provisioning ESS</w:t>
            </w:r>
          </w:p>
        </w:tc>
        <w:tc>
          <w:tcPr>
            <w:tcW w:w="1797" w:type="dxa"/>
            <w:shd w:val="clear" w:color="auto" w:fill="auto"/>
            <w:noWrap/>
            <w:vAlign w:val="bottom"/>
          </w:tcPr>
          <w:p w14:paraId="25C6F214" w14:textId="77777777" w:rsidR="007C4352" w:rsidRPr="00FA42B6" w:rsidRDefault="007C4352" w:rsidP="007C4352">
            <w:pPr>
              <w:jc w:val="center"/>
              <w:rPr>
                <w:color w:val="000000"/>
                <w:sz w:val="20"/>
                <w:szCs w:val="20"/>
              </w:rPr>
            </w:pPr>
            <w:r w:rsidRPr="00FA42B6">
              <w:rPr>
                <w:color w:val="000000"/>
                <w:sz w:val="20"/>
                <w:szCs w:val="20"/>
              </w:rPr>
              <w:t>1,644.79 (3,167.5)</w:t>
            </w:r>
          </w:p>
        </w:tc>
        <w:tc>
          <w:tcPr>
            <w:tcW w:w="1082" w:type="dxa"/>
            <w:shd w:val="clear" w:color="auto" w:fill="auto"/>
            <w:noWrap/>
            <w:vAlign w:val="bottom"/>
          </w:tcPr>
          <w:p w14:paraId="5C41AF52" w14:textId="77777777" w:rsidR="007C4352" w:rsidRPr="00FA42B6" w:rsidRDefault="007C4352" w:rsidP="007C4352">
            <w:pPr>
              <w:jc w:val="center"/>
              <w:rPr>
                <w:color w:val="000000"/>
                <w:sz w:val="20"/>
                <w:szCs w:val="20"/>
              </w:rPr>
            </w:pPr>
            <w:r w:rsidRPr="00FA42B6">
              <w:rPr>
                <w:color w:val="000000"/>
                <w:sz w:val="20"/>
                <w:szCs w:val="20"/>
              </w:rPr>
              <w:t>4.00E-04</w:t>
            </w:r>
          </w:p>
        </w:tc>
        <w:tc>
          <w:tcPr>
            <w:tcW w:w="1303" w:type="dxa"/>
            <w:shd w:val="clear" w:color="auto" w:fill="auto"/>
            <w:noWrap/>
            <w:vAlign w:val="bottom"/>
          </w:tcPr>
          <w:p w14:paraId="5EEFD69F" w14:textId="77777777" w:rsidR="007C4352" w:rsidRPr="00FA42B6" w:rsidRDefault="007C4352" w:rsidP="007C4352">
            <w:pPr>
              <w:jc w:val="center"/>
              <w:rPr>
                <w:color w:val="000000"/>
                <w:sz w:val="20"/>
                <w:szCs w:val="20"/>
              </w:rPr>
            </w:pPr>
            <w:r w:rsidRPr="00FA42B6">
              <w:rPr>
                <w:color w:val="000000"/>
                <w:sz w:val="20"/>
                <w:szCs w:val="20"/>
              </w:rPr>
              <w:t>12,341.87</w:t>
            </w:r>
          </w:p>
        </w:tc>
        <w:tc>
          <w:tcPr>
            <w:tcW w:w="1729" w:type="dxa"/>
            <w:shd w:val="clear" w:color="auto" w:fill="auto"/>
            <w:noWrap/>
            <w:vAlign w:val="bottom"/>
          </w:tcPr>
          <w:p w14:paraId="320978F0" w14:textId="77777777" w:rsidR="007C4352" w:rsidRPr="00FA42B6" w:rsidRDefault="007C4352" w:rsidP="007C4352">
            <w:pPr>
              <w:jc w:val="center"/>
              <w:rPr>
                <w:color w:val="000000"/>
                <w:sz w:val="20"/>
                <w:szCs w:val="20"/>
              </w:rPr>
            </w:pPr>
          </w:p>
        </w:tc>
        <w:tc>
          <w:tcPr>
            <w:tcW w:w="1099" w:type="dxa"/>
            <w:shd w:val="clear" w:color="auto" w:fill="auto"/>
            <w:noWrap/>
            <w:vAlign w:val="bottom"/>
          </w:tcPr>
          <w:p w14:paraId="30716D99" w14:textId="77777777" w:rsidR="007C4352" w:rsidRPr="00FA42B6" w:rsidRDefault="007C4352" w:rsidP="007C4352">
            <w:pPr>
              <w:jc w:val="center"/>
              <w:rPr>
                <w:color w:val="000000"/>
                <w:sz w:val="20"/>
                <w:szCs w:val="20"/>
              </w:rPr>
            </w:pPr>
          </w:p>
        </w:tc>
        <w:tc>
          <w:tcPr>
            <w:tcW w:w="1594" w:type="dxa"/>
            <w:shd w:val="clear" w:color="auto" w:fill="auto"/>
            <w:noWrap/>
            <w:vAlign w:val="bottom"/>
          </w:tcPr>
          <w:p w14:paraId="0A865B54" w14:textId="77777777" w:rsidR="007C4352" w:rsidRPr="00FA42B6" w:rsidRDefault="007C4352" w:rsidP="007C4352">
            <w:pPr>
              <w:jc w:val="center"/>
              <w:rPr>
                <w:color w:val="000000"/>
                <w:sz w:val="20"/>
                <w:szCs w:val="20"/>
              </w:rPr>
            </w:pPr>
          </w:p>
        </w:tc>
      </w:tr>
      <w:tr w:rsidR="007C4352" w:rsidRPr="00FA42B6" w14:paraId="163D3916" w14:textId="77777777" w:rsidTr="007C4352">
        <w:trPr>
          <w:trHeight w:val="320"/>
        </w:trPr>
        <w:tc>
          <w:tcPr>
            <w:tcW w:w="2878" w:type="dxa"/>
            <w:shd w:val="clear" w:color="auto" w:fill="auto"/>
            <w:noWrap/>
            <w:vAlign w:val="bottom"/>
          </w:tcPr>
          <w:p w14:paraId="1065DD1C" w14:textId="77777777" w:rsidR="007C4352" w:rsidRPr="00FA42B6" w:rsidRDefault="007C4352" w:rsidP="007C4352">
            <w:pPr>
              <w:rPr>
                <w:color w:val="000000"/>
                <w:sz w:val="20"/>
                <w:szCs w:val="20"/>
              </w:rPr>
            </w:pPr>
            <w:r w:rsidRPr="00FA42B6">
              <w:rPr>
                <w:color w:val="000000"/>
                <w:sz w:val="20"/>
                <w:szCs w:val="20"/>
              </w:rPr>
              <w:t xml:space="preserve">Regulating ESS </w:t>
            </w:r>
          </w:p>
        </w:tc>
        <w:tc>
          <w:tcPr>
            <w:tcW w:w="1797" w:type="dxa"/>
            <w:shd w:val="clear" w:color="auto" w:fill="auto"/>
            <w:noWrap/>
            <w:vAlign w:val="bottom"/>
          </w:tcPr>
          <w:p w14:paraId="2EE02FEC" w14:textId="77777777" w:rsidR="007C4352" w:rsidRPr="00FA42B6" w:rsidRDefault="007C4352" w:rsidP="007C4352">
            <w:pPr>
              <w:jc w:val="center"/>
              <w:rPr>
                <w:color w:val="000000"/>
                <w:sz w:val="20"/>
                <w:szCs w:val="20"/>
              </w:rPr>
            </w:pPr>
          </w:p>
        </w:tc>
        <w:tc>
          <w:tcPr>
            <w:tcW w:w="1082" w:type="dxa"/>
            <w:shd w:val="clear" w:color="auto" w:fill="auto"/>
            <w:noWrap/>
            <w:vAlign w:val="bottom"/>
          </w:tcPr>
          <w:p w14:paraId="699B45C7" w14:textId="77777777" w:rsidR="007C4352" w:rsidRPr="00FA42B6" w:rsidRDefault="007C4352" w:rsidP="007C4352">
            <w:pPr>
              <w:jc w:val="center"/>
              <w:rPr>
                <w:color w:val="000000"/>
                <w:sz w:val="20"/>
                <w:szCs w:val="20"/>
              </w:rPr>
            </w:pPr>
          </w:p>
        </w:tc>
        <w:tc>
          <w:tcPr>
            <w:tcW w:w="1303" w:type="dxa"/>
            <w:shd w:val="clear" w:color="auto" w:fill="auto"/>
            <w:noWrap/>
            <w:vAlign w:val="bottom"/>
          </w:tcPr>
          <w:p w14:paraId="04D0C35B" w14:textId="77777777" w:rsidR="007C4352" w:rsidRPr="00FA42B6" w:rsidRDefault="007C4352" w:rsidP="007C4352">
            <w:pPr>
              <w:jc w:val="center"/>
              <w:rPr>
                <w:color w:val="000000"/>
                <w:sz w:val="20"/>
                <w:szCs w:val="20"/>
              </w:rPr>
            </w:pPr>
          </w:p>
        </w:tc>
        <w:tc>
          <w:tcPr>
            <w:tcW w:w="1729" w:type="dxa"/>
            <w:shd w:val="clear" w:color="auto" w:fill="auto"/>
            <w:noWrap/>
            <w:vAlign w:val="bottom"/>
          </w:tcPr>
          <w:p w14:paraId="57E3284A" w14:textId="77777777" w:rsidR="007C4352" w:rsidRPr="00FA42B6" w:rsidRDefault="007C4352" w:rsidP="007C4352">
            <w:pPr>
              <w:jc w:val="center"/>
              <w:rPr>
                <w:color w:val="000000"/>
                <w:sz w:val="20"/>
                <w:szCs w:val="20"/>
              </w:rPr>
            </w:pPr>
            <w:r w:rsidRPr="00FA42B6">
              <w:rPr>
                <w:color w:val="000000"/>
                <w:sz w:val="20"/>
                <w:szCs w:val="20"/>
              </w:rPr>
              <w:t>8,711.23 (22,375)</w:t>
            </w:r>
          </w:p>
        </w:tc>
        <w:tc>
          <w:tcPr>
            <w:tcW w:w="1099" w:type="dxa"/>
            <w:shd w:val="clear" w:color="auto" w:fill="auto"/>
            <w:noWrap/>
            <w:vAlign w:val="bottom"/>
          </w:tcPr>
          <w:p w14:paraId="408D7B7F" w14:textId="77777777" w:rsidR="007C4352" w:rsidRPr="00FA42B6" w:rsidRDefault="007C4352" w:rsidP="007C4352">
            <w:pPr>
              <w:jc w:val="center"/>
              <w:rPr>
                <w:color w:val="000000"/>
                <w:sz w:val="20"/>
                <w:szCs w:val="20"/>
              </w:rPr>
            </w:pPr>
            <w:r w:rsidRPr="00FA42B6">
              <w:rPr>
                <w:color w:val="000000"/>
                <w:sz w:val="20"/>
                <w:szCs w:val="20"/>
              </w:rPr>
              <w:t>6.00E-04</w:t>
            </w:r>
          </w:p>
        </w:tc>
        <w:tc>
          <w:tcPr>
            <w:tcW w:w="1594" w:type="dxa"/>
            <w:shd w:val="clear" w:color="auto" w:fill="auto"/>
            <w:noWrap/>
            <w:vAlign w:val="bottom"/>
          </w:tcPr>
          <w:p w14:paraId="0EC77E19" w14:textId="77777777" w:rsidR="007C4352" w:rsidRPr="00FA42B6" w:rsidRDefault="007C4352" w:rsidP="007C4352">
            <w:pPr>
              <w:jc w:val="center"/>
              <w:rPr>
                <w:color w:val="000000"/>
                <w:sz w:val="20"/>
                <w:szCs w:val="20"/>
              </w:rPr>
            </w:pPr>
            <w:r w:rsidRPr="00FA42B6">
              <w:rPr>
                <w:color w:val="000000"/>
                <w:sz w:val="20"/>
                <w:szCs w:val="20"/>
              </w:rPr>
              <w:t>1.04E05</w:t>
            </w:r>
          </w:p>
        </w:tc>
      </w:tr>
      <w:tr w:rsidR="007C4352" w:rsidRPr="00FA42B6" w14:paraId="410C1181" w14:textId="77777777" w:rsidTr="007C4352">
        <w:trPr>
          <w:trHeight w:val="320"/>
        </w:trPr>
        <w:tc>
          <w:tcPr>
            <w:tcW w:w="2878" w:type="dxa"/>
            <w:shd w:val="clear" w:color="auto" w:fill="auto"/>
            <w:noWrap/>
            <w:vAlign w:val="bottom"/>
          </w:tcPr>
          <w:p w14:paraId="45C3B6B7" w14:textId="77777777" w:rsidR="007C4352" w:rsidRPr="00FA42B6" w:rsidRDefault="007C4352" w:rsidP="007C4352">
            <w:pPr>
              <w:rPr>
                <w:color w:val="000000"/>
                <w:sz w:val="20"/>
                <w:szCs w:val="20"/>
              </w:rPr>
            </w:pPr>
          </w:p>
          <w:p w14:paraId="00456D64" w14:textId="77777777" w:rsidR="007C4352" w:rsidRPr="00FA42B6" w:rsidRDefault="007C4352" w:rsidP="007C4352">
            <w:pPr>
              <w:rPr>
                <w:b/>
                <w:bCs/>
                <w:color w:val="000000"/>
                <w:sz w:val="20"/>
                <w:szCs w:val="20"/>
              </w:rPr>
            </w:pPr>
            <w:r w:rsidRPr="00FA42B6">
              <w:rPr>
                <w:b/>
                <w:bCs/>
                <w:color w:val="000000"/>
                <w:sz w:val="20"/>
                <w:szCs w:val="20"/>
              </w:rPr>
              <w:t>Explanatory Variables</w:t>
            </w:r>
          </w:p>
        </w:tc>
        <w:tc>
          <w:tcPr>
            <w:tcW w:w="1797" w:type="dxa"/>
            <w:shd w:val="clear" w:color="auto" w:fill="auto"/>
            <w:noWrap/>
            <w:vAlign w:val="bottom"/>
          </w:tcPr>
          <w:p w14:paraId="02823FD1" w14:textId="77777777" w:rsidR="007C4352" w:rsidRPr="00FA42B6" w:rsidRDefault="007C4352" w:rsidP="007C4352">
            <w:pPr>
              <w:jc w:val="center"/>
              <w:rPr>
                <w:color w:val="000000"/>
                <w:sz w:val="20"/>
                <w:szCs w:val="20"/>
              </w:rPr>
            </w:pPr>
          </w:p>
        </w:tc>
        <w:tc>
          <w:tcPr>
            <w:tcW w:w="1082" w:type="dxa"/>
            <w:shd w:val="clear" w:color="auto" w:fill="auto"/>
            <w:noWrap/>
            <w:vAlign w:val="bottom"/>
          </w:tcPr>
          <w:p w14:paraId="59D6E807" w14:textId="77777777" w:rsidR="007C4352" w:rsidRPr="00FA42B6" w:rsidRDefault="007C4352" w:rsidP="007C4352">
            <w:pPr>
              <w:jc w:val="center"/>
              <w:rPr>
                <w:color w:val="000000"/>
                <w:sz w:val="20"/>
                <w:szCs w:val="20"/>
              </w:rPr>
            </w:pPr>
          </w:p>
        </w:tc>
        <w:tc>
          <w:tcPr>
            <w:tcW w:w="1303" w:type="dxa"/>
            <w:shd w:val="clear" w:color="auto" w:fill="auto"/>
            <w:noWrap/>
            <w:vAlign w:val="bottom"/>
          </w:tcPr>
          <w:p w14:paraId="2490381D" w14:textId="77777777" w:rsidR="007C4352" w:rsidRPr="00FA42B6" w:rsidRDefault="007C4352" w:rsidP="007C4352">
            <w:pPr>
              <w:jc w:val="center"/>
              <w:rPr>
                <w:color w:val="000000"/>
                <w:sz w:val="20"/>
                <w:szCs w:val="20"/>
              </w:rPr>
            </w:pPr>
          </w:p>
        </w:tc>
        <w:tc>
          <w:tcPr>
            <w:tcW w:w="1729" w:type="dxa"/>
            <w:shd w:val="clear" w:color="auto" w:fill="auto"/>
            <w:noWrap/>
            <w:vAlign w:val="bottom"/>
          </w:tcPr>
          <w:p w14:paraId="4BC57372" w14:textId="77777777" w:rsidR="007C4352" w:rsidRPr="00FA42B6" w:rsidRDefault="007C4352" w:rsidP="007C4352">
            <w:pPr>
              <w:jc w:val="center"/>
              <w:rPr>
                <w:color w:val="000000"/>
                <w:sz w:val="20"/>
                <w:szCs w:val="20"/>
              </w:rPr>
            </w:pPr>
          </w:p>
        </w:tc>
        <w:tc>
          <w:tcPr>
            <w:tcW w:w="1099" w:type="dxa"/>
            <w:shd w:val="clear" w:color="auto" w:fill="auto"/>
            <w:noWrap/>
            <w:vAlign w:val="bottom"/>
          </w:tcPr>
          <w:p w14:paraId="70EABE1E" w14:textId="77777777" w:rsidR="007C4352" w:rsidRPr="00FA42B6" w:rsidRDefault="007C4352" w:rsidP="007C4352">
            <w:pPr>
              <w:jc w:val="center"/>
              <w:rPr>
                <w:color w:val="000000"/>
                <w:sz w:val="20"/>
                <w:szCs w:val="20"/>
              </w:rPr>
            </w:pPr>
          </w:p>
        </w:tc>
        <w:tc>
          <w:tcPr>
            <w:tcW w:w="1594" w:type="dxa"/>
            <w:shd w:val="clear" w:color="auto" w:fill="auto"/>
            <w:noWrap/>
            <w:vAlign w:val="bottom"/>
          </w:tcPr>
          <w:p w14:paraId="788C7FB4" w14:textId="77777777" w:rsidR="007C4352" w:rsidRPr="00FA42B6" w:rsidRDefault="007C4352" w:rsidP="007C4352">
            <w:pPr>
              <w:jc w:val="center"/>
              <w:rPr>
                <w:color w:val="000000"/>
                <w:sz w:val="20"/>
                <w:szCs w:val="20"/>
              </w:rPr>
            </w:pPr>
          </w:p>
        </w:tc>
      </w:tr>
      <w:tr w:rsidR="007C4352" w:rsidRPr="00FA42B6" w14:paraId="1CFBD2F1" w14:textId="77777777" w:rsidTr="007C4352">
        <w:trPr>
          <w:trHeight w:val="320"/>
        </w:trPr>
        <w:tc>
          <w:tcPr>
            <w:tcW w:w="2878" w:type="dxa"/>
            <w:shd w:val="clear" w:color="auto" w:fill="auto"/>
            <w:noWrap/>
            <w:vAlign w:val="bottom"/>
          </w:tcPr>
          <w:p w14:paraId="0708581C" w14:textId="77777777" w:rsidR="007C4352" w:rsidRPr="00FA42B6" w:rsidRDefault="007C4352" w:rsidP="007C4352">
            <w:pPr>
              <w:rPr>
                <w:i/>
                <w:iCs/>
                <w:color w:val="000000"/>
                <w:sz w:val="20"/>
                <w:szCs w:val="20"/>
              </w:rPr>
            </w:pPr>
            <w:r w:rsidRPr="00FA42B6">
              <w:rPr>
                <w:i/>
                <w:iCs/>
                <w:color w:val="000000"/>
                <w:sz w:val="20"/>
                <w:szCs w:val="20"/>
              </w:rPr>
              <w:t>Economic Variables</w:t>
            </w:r>
          </w:p>
        </w:tc>
        <w:tc>
          <w:tcPr>
            <w:tcW w:w="1797" w:type="dxa"/>
            <w:shd w:val="clear" w:color="auto" w:fill="auto"/>
            <w:noWrap/>
            <w:vAlign w:val="bottom"/>
          </w:tcPr>
          <w:p w14:paraId="6628E045" w14:textId="77777777" w:rsidR="007C4352" w:rsidRPr="00FA42B6" w:rsidRDefault="007C4352" w:rsidP="007C4352">
            <w:pPr>
              <w:jc w:val="center"/>
              <w:rPr>
                <w:color w:val="000000"/>
                <w:sz w:val="20"/>
                <w:szCs w:val="20"/>
              </w:rPr>
            </w:pPr>
          </w:p>
        </w:tc>
        <w:tc>
          <w:tcPr>
            <w:tcW w:w="1082" w:type="dxa"/>
            <w:shd w:val="clear" w:color="auto" w:fill="auto"/>
            <w:noWrap/>
            <w:vAlign w:val="bottom"/>
          </w:tcPr>
          <w:p w14:paraId="49309673" w14:textId="77777777" w:rsidR="007C4352" w:rsidRPr="00FA42B6" w:rsidRDefault="007C4352" w:rsidP="007C4352">
            <w:pPr>
              <w:jc w:val="center"/>
              <w:rPr>
                <w:color w:val="000000"/>
                <w:sz w:val="20"/>
                <w:szCs w:val="20"/>
              </w:rPr>
            </w:pPr>
          </w:p>
        </w:tc>
        <w:tc>
          <w:tcPr>
            <w:tcW w:w="1303" w:type="dxa"/>
            <w:shd w:val="clear" w:color="auto" w:fill="auto"/>
            <w:noWrap/>
            <w:vAlign w:val="bottom"/>
          </w:tcPr>
          <w:p w14:paraId="68089C61" w14:textId="77777777" w:rsidR="007C4352" w:rsidRPr="00FA42B6" w:rsidRDefault="007C4352" w:rsidP="007C4352">
            <w:pPr>
              <w:jc w:val="center"/>
              <w:rPr>
                <w:color w:val="000000"/>
                <w:sz w:val="20"/>
                <w:szCs w:val="20"/>
              </w:rPr>
            </w:pPr>
          </w:p>
        </w:tc>
        <w:tc>
          <w:tcPr>
            <w:tcW w:w="1729" w:type="dxa"/>
            <w:shd w:val="clear" w:color="auto" w:fill="auto"/>
            <w:noWrap/>
            <w:vAlign w:val="bottom"/>
          </w:tcPr>
          <w:p w14:paraId="2D6436F1" w14:textId="77777777" w:rsidR="007C4352" w:rsidRPr="00FA42B6" w:rsidRDefault="007C4352" w:rsidP="007C4352">
            <w:pPr>
              <w:jc w:val="center"/>
              <w:rPr>
                <w:color w:val="000000"/>
                <w:sz w:val="20"/>
                <w:szCs w:val="20"/>
              </w:rPr>
            </w:pPr>
          </w:p>
        </w:tc>
        <w:tc>
          <w:tcPr>
            <w:tcW w:w="1099" w:type="dxa"/>
            <w:shd w:val="clear" w:color="auto" w:fill="auto"/>
            <w:noWrap/>
            <w:vAlign w:val="bottom"/>
          </w:tcPr>
          <w:p w14:paraId="789C7F22" w14:textId="77777777" w:rsidR="007C4352" w:rsidRPr="00FA42B6" w:rsidRDefault="007C4352" w:rsidP="007C4352">
            <w:pPr>
              <w:jc w:val="center"/>
              <w:rPr>
                <w:color w:val="000000"/>
                <w:sz w:val="20"/>
                <w:szCs w:val="20"/>
              </w:rPr>
            </w:pPr>
          </w:p>
        </w:tc>
        <w:tc>
          <w:tcPr>
            <w:tcW w:w="1594" w:type="dxa"/>
            <w:shd w:val="clear" w:color="auto" w:fill="auto"/>
            <w:noWrap/>
            <w:vAlign w:val="bottom"/>
          </w:tcPr>
          <w:p w14:paraId="26C63569" w14:textId="77777777" w:rsidR="007C4352" w:rsidRPr="00FA42B6" w:rsidRDefault="007C4352" w:rsidP="007C4352">
            <w:pPr>
              <w:jc w:val="center"/>
              <w:rPr>
                <w:color w:val="000000"/>
                <w:sz w:val="20"/>
                <w:szCs w:val="20"/>
              </w:rPr>
            </w:pPr>
          </w:p>
        </w:tc>
      </w:tr>
      <w:tr w:rsidR="007C4352" w:rsidRPr="00FA42B6" w14:paraId="47217007" w14:textId="77777777" w:rsidTr="007C4352">
        <w:trPr>
          <w:trHeight w:val="320"/>
        </w:trPr>
        <w:tc>
          <w:tcPr>
            <w:tcW w:w="2878" w:type="dxa"/>
            <w:shd w:val="clear" w:color="auto" w:fill="auto"/>
            <w:noWrap/>
            <w:vAlign w:val="bottom"/>
          </w:tcPr>
          <w:p w14:paraId="03D81A35" w14:textId="77777777" w:rsidR="007C4352" w:rsidRPr="00FA42B6" w:rsidRDefault="007C4352" w:rsidP="007C4352">
            <w:pPr>
              <w:rPr>
                <w:color w:val="000000"/>
                <w:sz w:val="20"/>
                <w:szCs w:val="20"/>
              </w:rPr>
            </w:pPr>
            <w:r w:rsidRPr="00FA42B6">
              <w:rPr>
                <w:color w:val="000000"/>
                <w:sz w:val="20"/>
                <w:szCs w:val="20"/>
              </w:rPr>
              <w:t>Pop Density</w:t>
            </w:r>
          </w:p>
        </w:tc>
        <w:tc>
          <w:tcPr>
            <w:tcW w:w="1797" w:type="dxa"/>
            <w:shd w:val="clear" w:color="auto" w:fill="auto"/>
            <w:noWrap/>
            <w:vAlign w:val="bottom"/>
          </w:tcPr>
          <w:p w14:paraId="14720EA4" w14:textId="77777777" w:rsidR="007C4352" w:rsidRPr="00FA42B6" w:rsidRDefault="007C4352" w:rsidP="007C4352">
            <w:pPr>
              <w:jc w:val="center"/>
              <w:rPr>
                <w:color w:val="000000"/>
                <w:sz w:val="20"/>
                <w:szCs w:val="20"/>
              </w:rPr>
            </w:pPr>
            <w:r w:rsidRPr="00FA42B6">
              <w:rPr>
                <w:color w:val="000000"/>
                <w:sz w:val="20"/>
                <w:szCs w:val="20"/>
              </w:rPr>
              <w:t>754.91 (2,223)</w:t>
            </w:r>
          </w:p>
        </w:tc>
        <w:tc>
          <w:tcPr>
            <w:tcW w:w="1082" w:type="dxa"/>
            <w:shd w:val="clear" w:color="auto" w:fill="auto"/>
            <w:noWrap/>
            <w:vAlign w:val="bottom"/>
          </w:tcPr>
          <w:p w14:paraId="76A86392" w14:textId="77777777" w:rsidR="007C4352" w:rsidRPr="00FA42B6" w:rsidRDefault="007C4352" w:rsidP="007C4352">
            <w:pPr>
              <w:jc w:val="center"/>
              <w:rPr>
                <w:color w:val="000000"/>
                <w:sz w:val="20"/>
                <w:szCs w:val="20"/>
              </w:rPr>
            </w:pPr>
            <w:r w:rsidRPr="00FA42B6">
              <w:rPr>
                <w:color w:val="000000"/>
                <w:sz w:val="20"/>
                <w:szCs w:val="20"/>
              </w:rPr>
              <w:t>0</w:t>
            </w:r>
          </w:p>
        </w:tc>
        <w:tc>
          <w:tcPr>
            <w:tcW w:w="1303" w:type="dxa"/>
            <w:shd w:val="clear" w:color="auto" w:fill="auto"/>
            <w:noWrap/>
            <w:vAlign w:val="bottom"/>
          </w:tcPr>
          <w:p w14:paraId="3500C882" w14:textId="77777777" w:rsidR="007C4352" w:rsidRPr="00FA42B6" w:rsidRDefault="007C4352" w:rsidP="007C4352">
            <w:pPr>
              <w:jc w:val="center"/>
              <w:rPr>
                <w:color w:val="000000"/>
                <w:sz w:val="20"/>
                <w:szCs w:val="20"/>
              </w:rPr>
            </w:pPr>
            <w:r w:rsidRPr="00FA42B6">
              <w:rPr>
                <w:color w:val="000000"/>
                <w:sz w:val="20"/>
                <w:szCs w:val="20"/>
              </w:rPr>
              <w:t>10,164.5</w:t>
            </w:r>
          </w:p>
        </w:tc>
        <w:tc>
          <w:tcPr>
            <w:tcW w:w="1729" w:type="dxa"/>
            <w:shd w:val="clear" w:color="auto" w:fill="auto"/>
            <w:noWrap/>
            <w:vAlign w:val="bottom"/>
          </w:tcPr>
          <w:p w14:paraId="7A18EF6D" w14:textId="77777777" w:rsidR="007C4352" w:rsidRPr="00FA42B6" w:rsidRDefault="007C4352" w:rsidP="007C4352">
            <w:pPr>
              <w:jc w:val="center"/>
              <w:rPr>
                <w:color w:val="000000"/>
                <w:sz w:val="20"/>
                <w:szCs w:val="20"/>
              </w:rPr>
            </w:pPr>
            <w:r w:rsidRPr="00FA42B6">
              <w:rPr>
                <w:color w:val="000000"/>
                <w:sz w:val="20"/>
                <w:szCs w:val="20"/>
              </w:rPr>
              <w:t>1,003.06 (2,467)</w:t>
            </w:r>
          </w:p>
        </w:tc>
        <w:tc>
          <w:tcPr>
            <w:tcW w:w="1099" w:type="dxa"/>
            <w:shd w:val="clear" w:color="auto" w:fill="auto"/>
            <w:noWrap/>
            <w:vAlign w:val="bottom"/>
          </w:tcPr>
          <w:p w14:paraId="29A61E63"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shd w:val="clear" w:color="auto" w:fill="auto"/>
            <w:noWrap/>
            <w:vAlign w:val="bottom"/>
          </w:tcPr>
          <w:p w14:paraId="64E8841E" w14:textId="77777777" w:rsidR="007C4352" w:rsidRPr="00FA42B6" w:rsidRDefault="007C4352" w:rsidP="007C4352">
            <w:pPr>
              <w:jc w:val="center"/>
              <w:rPr>
                <w:color w:val="000000"/>
                <w:sz w:val="20"/>
                <w:szCs w:val="20"/>
              </w:rPr>
            </w:pPr>
            <w:r w:rsidRPr="00FA42B6">
              <w:rPr>
                <w:color w:val="000000"/>
                <w:sz w:val="20"/>
                <w:szCs w:val="20"/>
              </w:rPr>
              <w:t>1.01E04</w:t>
            </w:r>
          </w:p>
        </w:tc>
      </w:tr>
      <w:tr w:rsidR="007C4352" w:rsidRPr="00FA42B6" w14:paraId="1B3A545D" w14:textId="77777777" w:rsidTr="007C4352">
        <w:trPr>
          <w:trHeight w:val="164"/>
        </w:trPr>
        <w:tc>
          <w:tcPr>
            <w:tcW w:w="2878" w:type="dxa"/>
            <w:shd w:val="clear" w:color="auto" w:fill="auto"/>
            <w:noWrap/>
            <w:vAlign w:val="bottom"/>
          </w:tcPr>
          <w:p w14:paraId="68D3A36B" w14:textId="77777777" w:rsidR="007C4352" w:rsidRPr="00FA42B6" w:rsidRDefault="007C4352" w:rsidP="007C4352">
            <w:pPr>
              <w:rPr>
                <w:color w:val="000000"/>
                <w:sz w:val="20"/>
                <w:szCs w:val="20"/>
              </w:rPr>
            </w:pPr>
            <w:proofErr w:type="spellStart"/>
            <w:r w:rsidRPr="00FA42B6">
              <w:rPr>
                <w:color w:val="000000"/>
                <w:sz w:val="20"/>
                <w:szCs w:val="20"/>
              </w:rPr>
              <w:t>AgTFP</w:t>
            </w:r>
            <w:proofErr w:type="spellEnd"/>
          </w:p>
        </w:tc>
        <w:tc>
          <w:tcPr>
            <w:tcW w:w="1797" w:type="dxa"/>
            <w:shd w:val="clear" w:color="auto" w:fill="auto"/>
            <w:noWrap/>
            <w:vAlign w:val="bottom"/>
          </w:tcPr>
          <w:p w14:paraId="1A3128C6" w14:textId="77777777" w:rsidR="007C4352" w:rsidRPr="00FA42B6" w:rsidRDefault="007C4352" w:rsidP="007C4352">
            <w:pPr>
              <w:jc w:val="center"/>
              <w:rPr>
                <w:color w:val="000000"/>
                <w:sz w:val="20"/>
                <w:szCs w:val="20"/>
              </w:rPr>
            </w:pPr>
            <w:r w:rsidRPr="00FA42B6">
              <w:rPr>
                <w:color w:val="000000"/>
                <w:sz w:val="20"/>
                <w:szCs w:val="20"/>
              </w:rPr>
              <w:t>114.59 (29.35)</w:t>
            </w:r>
          </w:p>
        </w:tc>
        <w:tc>
          <w:tcPr>
            <w:tcW w:w="1082" w:type="dxa"/>
            <w:shd w:val="clear" w:color="auto" w:fill="auto"/>
            <w:noWrap/>
            <w:vAlign w:val="bottom"/>
          </w:tcPr>
          <w:p w14:paraId="6AF5F2CB" w14:textId="77777777" w:rsidR="007C4352" w:rsidRPr="00FA42B6" w:rsidRDefault="007C4352" w:rsidP="007C4352">
            <w:pPr>
              <w:jc w:val="center"/>
              <w:rPr>
                <w:color w:val="000000"/>
                <w:sz w:val="20"/>
                <w:szCs w:val="20"/>
              </w:rPr>
            </w:pPr>
            <w:r w:rsidRPr="00FA42B6">
              <w:rPr>
                <w:color w:val="000000"/>
                <w:sz w:val="20"/>
                <w:szCs w:val="20"/>
              </w:rPr>
              <w:t>64</w:t>
            </w:r>
          </w:p>
        </w:tc>
        <w:tc>
          <w:tcPr>
            <w:tcW w:w="1303" w:type="dxa"/>
            <w:shd w:val="clear" w:color="auto" w:fill="auto"/>
            <w:noWrap/>
            <w:vAlign w:val="bottom"/>
          </w:tcPr>
          <w:p w14:paraId="78703ECB" w14:textId="77777777" w:rsidR="007C4352" w:rsidRPr="00FA42B6" w:rsidRDefault="007C4352" w:rsidP="007C4352">
            <w:pPr>
              <w:jc w:val="center"/>
              <w:rPr>
                <w:color w:val="000000"/>
                <w:sz w:val="20"/>
                <w:szCs w:val="20"/>
              </w:rPr>
            </w:pPr>
            <w:r w:rsidRPr="00FA42B6">
              <w:rPr>
                <w:color w:val="000000"/>
                <w:sz w:val="20"/>
                <w:szCs w:val="20"/>
              </w:rPr>
              <w:t>181</w:t>
            </w:r>
          </w:p>
        </w:tc>
        <w:tc>
          <w:tcPr>
            <w:tcW w:w="1729" w:type="dxa"/>
            <w:shd w:val="clear" w:color="auto" w:fill="auto"/>
            <w:noWrap/>
            <w:vAlign w:val="bottom"/>
          </w:tcPr>
          <w:p w14:paraId="0525E511" w14:textId="77777777" w:rsidR="007C4352" w:rsidRPr="00FA42B6" w:rsidRDefault="007C4352" w:rsidP="007C4352">
            <w:pPr>
              <w:jc w:val="center"/>
              <w:rPr>
                <w:color w:val="000000"/>
                <w:sz w:val="20"/>
                <w:szCs w:val="20"/>
              </w:rPr>
            </w:pPr>
            <w:r w:rsidRPr="00FA42B6">
              <w:rPr>
                <w:color w:val="000000"/>
                <w:sz w:val="20"/>
                <w:szCs w:val="20"/>
              </w:rPr>
              <w:t>114.41 (918.35</w:t>
            </w:r>
          </w:p>
        </w:tc>
        <w:tc>
          <w:tcPr>
            <w:tcW w:w="1099" w:type="dxa"/>
            <w:shd w:val="clear" w:color="auto" w:fill="auto"/>
            <w:noWrap/>
            <w:vAlign w:val="bottom"/>
          </w:tcPr>
          <w:p w14:paraId="19D15F45" w14:textId="77777777" w:rsidR="007C4352" w:rsidRPr="00FA42B6" w:rsidRDefault="007C4352" w:rsidP="007C4352">
            <w:pPr>
              <w:jc w:val="center"/>
              <w:rPr>
                <w:color w:val="000000"/>
                <w:sz w:val="20"/>
                <w:szCs w:val="20"/>
              </w:rPr>
            </w:pPr>
            <w:r w:rsidRPr="00FA42B6">
              <w:rPr>
                <w:color w:val="000000"/>
                <w:sz w:val="20"/>
                <w:szCs w:val="20"/>
              </w:rPr>
              <w:t>64</w:t>
            </w:r>
          </w:p>
        </w:tc>
        <w:tc>
          <w:tcPr>
            <w:tcW w:w="1594" w:type="dxa"/>
            <w:shd w:val="clear" w:color="auto" w:fill="auto"/>
            <w:noWrap/>
            <w:vAlign w:val="bottom"/>
          </w:tcPr>
          <w:p w14:paraId="1040A659" w14:textId="77777777" w:rsidR="007C4352" w:rsidRPr="00FA42B6" w:rsidRDefault="007C4352" w:rsidP="007C4352">
            <w:pPr>
              <w:jc w:val="center"/>
              <w:rPr>
                <w:color w:val="000000"/>
                <w:sz w:val="20"/>
                <w:szCs w:val="20"/>
              </w:rPr>
            </w:pPr>
            <w:r w:rsidRPr="00FA42B6">
              <w:rPr>
                <w:color w:val="000000"/>
                <w:sz w:val="20"/>
                <w:szCs w:val="20"/>
              </w:rPr>
              <w:t>148</w:t>
            </w:r>
          </w:p>
        </w:tc>
      </w:tr>
      <w:tr w:rsidR="007C4352" w:rsidRPr="00FA42B6" w14:paraId="70AB1500" w14:textId="77777777" w:rsidTr="007C4352">
        <w:trPr>
          <w:trHeight w:val="320"/>
        </w:trPr>
        <w:tc>
          <w:tcPr>
            <w:tcW w:w="2878" w:type="dxa"/>
            <w:shd w:val="clear" w:color="auto" w:fill="auto"/>
            <w:noWrap/>
            <w:vAlign w:val="bottom"/>
          </w:tcPr>
          <w:p w14:paraId="27C337D2" w14:textId="77777777" w:rsidR="007C4352" w:rsidRPr="00FA42B6" w:rsidRDefault="007C4352" w:rsidP="007C4352">
            <w:pPr>
              <w:rPr>
                <w:color w:val="000000"/>
                <w:sz w:val="20"/>
                <w:szCs w:val="20"/>
              </w:rPr>
            </w:pPr>
            <w:r w:rsidRPr="00FA42B6">
              <w:rPr>
                <w:color w:val="000000"/>
                <w:sz w:val="20"/>
                <w:szCs w:val="20"/>
              </w:rPr>
              <w:t>High Income</w:t>
            </w:r>
          </w:p>
        </w:tc>
        <w:tc>
          <w:tcPr>
            <w:tcW w:w="1797" w:type="dxa"/>
            <w:shd w:val="clear" w:color="auto" w:fill="auto"/>
            <w:noWrap/>
            <w:vAlign w:val="bottom"/>
          </w:tcPr>
          <w:p w14:paraId="07414A6F" w14:textId="77777777" w:rsidR="007C4352" w:rsidRPr="00FA42B6" w:rsidRDefault="007C4352" w:rsidP="007C4352">
            <w:pPr>
              <w:jc w:val="center"/>
              <w:rPr>
                <w:color w:val="000000"/>
                <w:sz w:val="20"/>
                <w:szCs w:val="20"/>
              </w:rPr>
            </w:pPr>
            <w:r w:rsidRPr="00FA42B6">
              <w:rPr>
                <w:color w:val="000000"/>
                <w:sz w:val="20"/>
                <w:szCs w:val="20"/>
              </w:rPr>
              <w:t>0.37 (0.49)</w:t>
            </w:r>
          </w:p>
        </w:tc>
        <w:tc>
          <w:tcPr>
            <w:tcW w:w="1082" w:type="dxa"/>
            <w:shd w:val="clear" w:color="auto" w:fill="auto"/>
            <w:noWrap/>
            <w:vAlign w:val="bottom"/>
          </w:tcPr>
          <w:p w14:paraId="6ED14150" w14:textId="77777777" w:rsidR="007C4352" w:rsidRPr="00FA42B6" w:rsidRDefault="007C4352" w:rsidP="007C4352">
            <w:pPr>
              <w:jc w:val="center"/>
              <w:rPr>
                <w:color w:val="000000"/>
                <w:sz w:val="20"/>
                <w:szCs w:val="20"/>
              </w:rPr>
            </w:pPr>
            <w:r w:rsidRPr="00FA42B6">
              <w:rPr>
                <w:color w:val="000000"/>
                <w:sz w:val="20"/>
                <w:szCs w:val="20"/>
              </w:rPr>
              <w:t>0</w:t>
            </w:r>
          </w:p>
        </w:tc>
        <w:tc>
          <w:tcPr>
            <w:tcW w:w="1303" w:type="dxa"/>
            <w:shd w:val="clear" w:color="auto" w:fill="auto"/>
            <w:noWrap/>
            <w:vAlign w:val="bottom"/>
          </w:tcPr>
          <w:p w14:paraId="6CC394B8" w14:textId="77777777" w:rsidR="007C4352" w:rsidRPr="00FA42B6" w:rsidRDefault="007C4352" w:rsidP="007C4352">
            <w:pPr>
              <w:jc w:val="center"/>
              <w:rPr>
                <w:color w:val="000000"/>
                <w:sz w:val="20"/>
                <w:szCs w:val="20"/>
              </w:rPr>
            </w:pPr>
            <w:r w:rsidRPr="00FA42B6">
              <w:rPr>
                <w:color w:val="000000"/>
                <w:sz w:val="20"/>
                <w:szCs w:val="20"/>
              </w:rPr>
              <w:t>1</w:t>
            </w:r>
          </w:p>
        </w:tc>
        <w:tc>
          <w:tcPr>
            <w:tcW w:w="1729" w:type="dxa"/>
            <w:shd w:val="clear" w:color="auto" w:fill="auto"/>
            <w:noWrap/>
            <w:vAlign w:val="bottom"/>
          </w:tcPr>
          <w:p w14:paraId="262D3E06" w14:textId="77777777" w:rsidR="007C4352" w:rsidRPr="00FA42B6" w:rsidRDefault="007C4352" w:rsidP="007C4352">
            <w:pPr>
              <w:jc w:val="center"/>
              <w:rPr>
                <w:color w:val="000000"/>
                <w:sz w:val="20"/>
                <w:szCs w:val="20"/>
              </w:rPr>
            </w:pPr>
            <w:r w:rsidRPr="00FA42B6">
              <w:rPr>
                <w:color w:val="000000"/>
                <w:sz w:val="20"/>
                <w:szCs w:val="20"/>
              </w:rPr>
              <w:t>0.70 (0.47)</w:t>
            </w:r>
          </w:p>
        </w:tc>
        <w:tc>
          <w:tcPr>
            <w:tcW w:w="1099" w:type="dxa"/>
            <w:shd w:val="clear" w:color="auto" w:fill="auto"/>
            <w:noWrap/>
            <w:vAlign w:val="bottom"/>
          </w:tcPr>
          <w:p w14:paraId="30B1244D"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shd w:val="clear" w:color="auto" w:fill="auto"/>
            <w:noWrap/>
            <w:vAlign w:val="bottom"/>
          </w:tcPr>
          <w:p w14:paraId="16CA79B0" w14:textId="77777777" w:rsidR="007C4352" w:rsidRPr="00FA42B6" w:rsidRDefault="007C4352" w:rsidP="007C4352">
            <w:pPr>
              <w:jc w:val="center"/>
              <w:rPr>
                <w:color w:val="000000"/>
                <w:sz w:val="20"/>
                <w:szCs w:val="20"/>
              </w:rPr>
            </w:pPr>
            <w:r w:rsidRPr="00FA42B6">
              <w:rPr>
                <w:color w:val="000000"/>
                <w:sz w:val="20"/>
                <w:szCs w:val="20"/>
              </w:rPr>
              <w:t>1</w:t>
            </w:r>
          </w:p>
        </w:tc>
      </w:tr>
      <w:tr w:rsidR="007C4352" w:rsidRPr="00FA42B6" w14:paraId="17151057" w14:textId="77777777" w:rsidTr="007C4352">
        <w:trPr>
          <w:trHeight w:val="320"/>
        </w:trPr>
        <w:tc>
          <w:tcPr>
            <w:tcW w:w="2878" w:type="dxa"/>
            <w:shd w:val="clear" w:color="auto" w:fill="auto"/>
            <w:noWrap/>
            <w:vAlign w:val="bottom"/>
          </w:tcPr>
          <w:p w14:paraId="6E518673" w14:textId="77777777" w:rsidR="007C4352" w:rsidRPr="00FA42B6" w:rsidRDefault="007C4352" w:rsidP="007C4352">
            <w:pPr>
              <w:rPr>
                <w:color w:val="000000"/>
                <w:sz w:val="20"/>
                <w:szCs w:val="20"/>
              </w:rPr>
            </w:pPr>
            <w:r w:rsidRPr="00FA42B6">
              <w:rPr>
                <w:color w:val="000000"/>
                <w:sz w:val="20"/>
                <w:szCs w:val="20"/>
              </w:rPr>
              <w:t>Low Income</w:t>
            </w:r>
          </w:p>
        </w:tc>
        <w:tc>
          <w:tcPr>
            <w:tcW w:w="1797" w:type="dxa"/>
            <w:shd w:val="clear" w:color="auto" w:fill="auto"/>
            <w:noWrap/>
            <w:vAlign w:val="bottom"/>
          </w:tcPr>
          <w:p w14:paraId="489FE7E2" w14:textId="77777777" w:rsidR="007C4352" w:rsidRPr="00FA42B6" w:rsidRDefault="007C4352" w:rsidP="007C4352">
            <w:pPr>
              <w:jc w:val="center"/>
              <w:rPr>
                <w:color w:val="000000"/>
                <w:sz w:val="20"/>
                <w:szCs w:val="20"/>
              </w:rPr>
            </w:pPr>
            <w:r w:rsidRPr="00FA42B6">
              <w:rPr>
                <w:color w:val="000000"/>
                <w:sz w:val="20"/>
                <w:szCs w:val="20"/>
              </w:rPr>
              <w:t>0.22 (0.42)</w:t>
            </w:r>
          </w:p>
        </w:tc>
        <w:tc>
          <w:tcPr>
            <w:tcW w:w="1082" w:type="dxa"/>
            <w:shd w:val="clear" w:color="auto" w:fill="auto"/>
            <w:noWrap/>
            <w:vAlign w:val="bottom"/>
          </w:tcPr>
          <w:p w14:paraId="398F978D" w14:textId="77777777" w:rsidR="007C4352" w:rsidRPr="00FA42B6" w:rsidRDefault="007C4352" w:rsidP="007C4352">
            <w:pPr>
              <w:jc w:val="center"/>
              <w:rPr>
                <w:color w:val="000000"/>
                <w:sz w:val="20"/>
                <w:szCs w:val="20"/>
              </w:rPr>
            </w:pPr>
            <w:r w:rsidRPr="00FA42B6">
              <w:rPr>
                <w:color w:val="000000"/>
                <w:sz w:val="20"/>
                <w:szCs w:val="20"/>
              </w:rPr>
              <w:t>0</w:t>
            </w:r>
          </w:p>
        </w:tc>
        <w:tc>
          <w:tcPr>
            <w:tcW w:w="1303" w:type="dxa"/>
            <w:shd w:val="clear" w:color="auto" w:fill="auto"/>
            <w:noWrap/>
            <w:vAlign w:val="bottom"/>
          </w:tcPr>
          <w:p w14:paraId="54B5DCE1" w14:textId="77777777" w:rsidR="007C4352" w:rsidRPr="00FA42B6" w:rsidRDefault="007C4352" w:rsidP="007C4352">
            <w:pPr>
              <w:jc w:val="center"/>
              <w:rPr>
                <w:color w:val="000000"/>
                <w:sz w:val="20"/>
                <w:szCs w:val="20"/>
              </w:rPr>
            </w:pPr>
            <w:r w:rsidRPr="00FA42B6">
              <w:rPr>
                <w:color w:val="000000"/>
                <w:sz w:val="20"/>
                <w:szCs w:val="20"/>
              </w:rPr>
              <w:t>1</w:t>
            </w:r>
          </w:p>
        </w:tc>
        <w:tc>
          <w:tcPr>
            <w:tcW w:w="1729" w:type="dxa"/>
            <w:shd w:val="clear" w:color="auto" w:fill="auto"/>
            <w:noWrap/>
            <w:vAlign w:val="bottom"/>
          </w:tcPr>
          <w:p w14:paraId="5FE789B7" w14:textId="77777777" w:rsidR="007C4352" w:rsidRPr="00FA42B6" w:rsidRDefault="007C4352" w:rsidP="007C4352">
            <w:pPr>
              <w:jc w:val="center"/>
              <w:rPr>
                <w:color w:val="000000"/>
                <w:sz w:val="20"/>
                <w:szCs w:val="20"/>
              </w:rPr>
            </w:pPr>
            <w:r w:rsidRPr="00FA42B6">
              <w:rPr>
                <w:color w:val="000000"/>
                <w:sz w:val="20"/>
                <w:szCs w:val="20"/>
              </w:rPr>
              <w:t>0.09 (0.29)</w:t>
            </w:r>
          </w:p>
        </w:tc>
        <w:tc>
          <w:tcPr>
            <w:tcW w:w="1099" w:type="dxa"/>
            <w:shd w:val="clear" w:color="auto" w:fill="auto"/>
            <w:noWrap/>
            <w:vAlign w:val="bottom"/>
          </w:tcPr>
          <w:p w14:paraId="509B137C"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shd w:val="clear" w:color="auto" w:fill="auto"/>
            <w:noWrap/>
            <w:vAlign w:val="bottom"/>
          </w:tcPr>
          <w:p w14:paraId="68476C5D" w14:textId="77777777" w:rsidR="007C4352" w:rsidRPr="00FA42B6" w:rsidRDefault="007C4352" w:rsidP="007C4352">
            <w:pPr>
              <w:jc w:val="center"/>
              <w:rPr>
                <w:color w:val="000000"/>
                <w:sz w:val="20"/>
                <w:szCs w:val="20"/>
              </w:rPr>
            </w:pPr>
            <w:r w:rsidRPr="00FA42B6">
              <w:rPr>
                <w:color w:val="000000"/>
                <w:sz w:val="20"/>
                <w:szCs w:val="20"/>
              </w:rPr>
              <w:t>1</w:t>
            </w:r>
          </w:p>
        </w:tc>
      </w:tr>
      <w:tr w:rsidR="007C4352" w:rsidRPr="00FA42B6" w14:paraId="0C604BCA" w14:textId="77777777" w:rsidTr="007C4352">
        <w:trPr>
          <w:trHeight w:val="320"/>
        </w:trPr>
        <w:tc>
          <w:tcPr>
            <w:tcW w:w="2878" w:type="dxa"/>
            <w:shd w:val="clear" w:color="auto" w:fill="auto"/>
            <w:noWrap/>
            <w:vAlign w:val="bottom"/>
          </w:tcPr>
          <w:p w14:paraId="1E20AA4E" w14:textId="77777777" w:rsidR="007C4352" w:rsidRPr="00FA42B6" w:rsidRDefault="007C4352" w:rsidP="007C4352">
            <w:pPr>
              <w:rPr>
                <w:i/>
                <w:iCs/>
                <w:color w:val="000000"/>
                <w:sz w:val="20"/>
                <w:szCs w:val="20"/>
              </w:rPr>
            </w:pPr>
          </w:p>
          <w:p w14:paraId="66323DDD" w14:textId="77777777" w:rsidR="007C4352" w:rsidRPr="00FA42B6" w:rsidRDefault="007C4352" w:rsidP="007C4352">
            <w:pPr>
              <w:rPr>
                <w:i/>
                <w:iCs/>
                <w:color w:val="000000"/>
                <w:sz w:val="20"/>
                <w:szCs w:val="20"/>
              </w:rPr>
            </w:pPr>
            <w:r w:rsidRPr="00FA42B6">
              <w:rPr>
                <w:i/>
                <w:iCs/>
                <w:color w:val="000000"/>
                <w:sz w:val="20"/>
                <w:szCs w:val="20"/>
              </w:rPr>
              <w:t>Biodiversity Variables</w:t>
            </w:r>
          </w:p>
        </w:tc>
        <w:tc>
          <w:tcPr>
            <w:tcW w:w="1797" w:type="dxa"/>
            <w:shd w:val="clear" w:color="auto" w:fill="auto"/>
            <w:noWrap/>
            <w:vAlign w:val="bottom"/>
          </w:tcPr>
          <w:p w14:paraId="307C24B9" w14:textId="77777777" w:rsidR="007C4352" w:rsidRPr="00FA42B6" w:rsidRDefault="007C4352" w:rsidP="007C4352">
            <w:pPr>
              <w:jc w:val="center"/>
              <w:rPr>
                <w:color w:val="000000"/>
                <w:sz w:val="20"/>
                <w:szCs w:val="20"/>
              </w:rPr>
            </w:pPr>
          </w:p>
        </w:tc>
        <w:tc>
          <w:tcPr>
            <w:tcW w:w="1082" w:type="dxa"/>
            <w:shd w:val="clear" w:color="auto" w:fill="auto"/>
            <w:noWrap/>
            <w:vAlign w:val="bottom"/>
          </w:tcPr>
          <w:p w14:paraId="25999417" w14:textId="77777777" w:rsidR="007C4352" w:rsidRPr="00FA42B6" w:rsidRDefault="007C4352" w:rsidP="007C4352">
            <w:pPr>
              <w:jc w:val="center"/>
              <w:rPr>
                <w:color w:val="000000"/>
                <w:sz w:val="20"/>
                <w:szCs w:val="20"/>
              </w:rPr>
            </w:pPr>
          </w:p>
        </w:tc>
        <w:tc>
          <w:tcPr>
            <w:tcW w:w="1303" w:type="dxa"/>
            <w:shd w:val="clear" w:color="auto" w:fill="auto"/>
            <w:noWrap/>
            <w:vAlign w:val="bottom"/>
          </w:tcPr>
          <w:p w14:paraId="0FD309C1" w14:textId="77777777" w:rsidR="007C4352" w:rsidRPr="00FA42B6" w:rsidRDefault="007C4352" w:rsidP="007C4352">
            <w:pPr>
              <w:jc w:val="center"/>
              <w:rPr>
                <w:color w:val="000000"/>
                <w:sz w:val="20"/>
                <w:szCs w:val="20"/>
              </w:rPr>
            </w:pPr>
          </w:p>
        </w:tc>
        <w:tc>
          <w:tcPr>
            <w:tcW w:w="1729" w:type="dxa"/>
            <w:shd w:val="clear" w:color="auto" w:fill="auto"/>
            <w:noWrap/>
            <w:vAlign w:val="bottom"/>
          </w:tcPr>
          <w:p w14:paraId="2E29EAF6" w14:textId="77777777" w:rsidR="007C4352" w:rsidRPr="00FA42B6" w:rsidRDefault="007C4352" w:rsidP="007C4352">
            <w:pPr>
              <w:jc w:val="center"/>
              <w:rPr>
                <w:color w:val="000000"/>
                <w:sz w:val="20"/>
                <w:szCs w:val="20"/>
              </w:rPr>
            </w:pPr>
          </w:p>
        </w:tc>
        <w:tc>
          <w:tcPr>
            <w:tcW w:w="1099" w:type="dxa"/>
            <w:shd w:val="clear" w:color="auto" w:fill="auto"/>
            <w:noWrap/>
            <w:vAlign w:val="bottom"/>
          </w:tcPr>
          <w:p w14:paraId="19279B8A" w14:textId="77777777" w:rsidR="007C4352" w:rsidRPr="00FA42B6" w:rsidRDefault="007C4352" w:rsidP="007C4352">
            <w:pPr>
              <w:jc w:val="center"/>
              <w:rPr>
                <w:color w:val="000000"/>
                <w:sz w:val="20"/>
                <w:szCs w:val="20"/>
              </w:rPr>
            </w:pPr>
          </w:p>
        </w:tc>
        <w:tc>
          <w:tcPr>
            <w:tcW w:w="1594" w:type="dxa"/>
            <w:shd w:val="clear" w:color="auto" w:fill="auto"/>
            <w:noWrap/>
            <w:vAlign w:val="bottom"/>
          </w:tcPr>
          <w:p w14:paraId="1F86AB24" w14:textId="77777777" w:rsidR="007C4352" w:rsidRPr="00FA42B6" w:rsidRDefault="007C4352" w:rsidP="007C4352">
            <w:pPr>
              <w:jc w:val="center"/>
              <w:rPr>
                <w:color w:val="000000"/>
                <w:sz w:val="20"/>
                <w:szCs w:val="20"/>
              </w:rPr>
            </w:pPr>
          </w:p>
        </w:tc>
      </w:tr>
      <w:tr w:rsidR="007C4352" w:rsidRPr="00FA42B6" w14:paraId="19C5E225" w14:textId="77777777" w:rsidTr="007C4352">
        <w:trPr>
          <w:trHeight w:val="320"/>
        </w:trPr>
        <w:tc>
          <w:tcPr>
            <w:tcW w:w="2878" w:type="dxa"/>
            <w:shd w:val="clear" w:color="auto" w:fill="auto"/>
            <w:noWrap/>
            <w:vAlign w:val="bottom"/>
          </w:tcPr>
          <w:p w14:paraId="65483156" w14:textId="77777777" w:rsidR="007C4352" w:rsidRPr="00FA42B6" w:rsidRDefault="007C4352" w:rsidP="007C4352">
            <w:pPr>
              <w:rPr>
                <w:color w:val="000000"/>
                <w:sz w:val="20"/>
                <w:szCs w:val="20"/>
              </w:rPr>
            </w:pPr>
            <w:r w:rsidRPr="00FA42B6">
              <w:rPr>
                <w:color w:val="000000"/>
                <w:sz w:val="20"/>
                <w:szCs w:val="20"/>
              </w:rPr>
              <w:t>Amphibians</w:t>
            </w:r>
          </w:p>
        </w:tc>
        <w:tc>
          <w:tcPr>
            <w:tcW w:w="1797" w:type="dxa"/>
            <w:shd w:val="clear" w:color="auto" w:fill="auto"/>
            <w:noWrap/>
            <w:vAlign w:val="bottom"/>
          </w:tcPr>
          <w:p w14:paraId="1D99AFD9" w14:textId="77777777" w:rsidR="007C4352" w:rsidRPr="00FA42B6" w:rsidRDefault="007C4352" w:rsidP="007C4352">
            <w:pPr>
              <w:jc w:val="center"/>
              <w:rPr>
                <w:color w:val="000000"/>
                <w:sz w:val="20"/>
                <w:szCs w:val="20"/>
              </w:rPr>
            </w:pPr>
            <w:r w:rsidRPr="00FA42B6">
              <w:rPr>
                <w:color w:val="000000"/>
                <w:sz w:val="20"/>
                <w:szCs w:val="20"/>
              </w:rPr>
              <w:t>16.19 (10.60)</w:t>
            </w:r>
          </w:p>
        </w:tc>
        <w:tc>
          <w:tcPr>
            <w:tcW w:w="1082" w:type="dxa"/>
            <w:shd w:val="clear" w:color="auto" w:fill="auto"/>
            <w:noWrap/>
            <w:vAlign w:val="bottom"/>
          </w:tcPr>
          <w:p w14:paraId="2BFBD81F" w14:textId="77777777" w:rsidR="007C4352" w:rsidRPr="00FA42B6" w:rsidRDefault="007C4352" w:rsidP="007C4352">
            <w:pPr>
              <w:jc w:val="center"/>
              <w:rPr>
                <w:color w:val="000000"/>
                <w:sz w:val="20"/>
                <w:szCs w:val="20"/>
              </w:rPr>
            </w:pPr>
            <w:r w:rsidRPr="00FA42B6">
              <w:rPr>
                <w:color w:val="000000"/>
                <w:sz w:val="20"/>
                <w:szCs w:val="20"/>
              </w:rPr>
              <w:t>2</w:t>
            </w:r>
          </w:p>
        </w:tc>
        <w:tc>
          <w:tcPr>
            <w:tcW w:w="1303" w:type="dxa"/>
            <w:shd w:val="clear" w:color="auto" w:fill="auto"/>
            <w:noWrap/>
            <w:vAlign w:val="bottom"/>
          </w:tcPr>
          <w:p w14:paraId="779EF141" w14:textId="77777777" w:rsidR="007C4352" w:rsidRPr="00FA42B6" w:rsidRDefault="007C4352" w:rsidP="007C4352">
            <w:pPr>
              <w:jc w:val="center"/>
              <w:rPr>
                <w:color w:val="000000"/>
                <w:sz w:val="20"/>
                <w:szCs w:val="20"/>
              </w:rPr>
            </w:pPr>
            <w:r w:rsidRPr="00FA42B6">
              <w:rPr>
                <w:color w:val="000000"/>
                <w:sz w:val="20"/>
                <w:szCs w:val="20"/>
              </w:rPr>
              <w:t>44</w:t>
            </w:r>
          </w:p>
        </w:tc>
        <w:tc>
          <w:tcPr>
            <w:tcW w:w="1729" w:type="dxa"/>
            <w:shd w:val="clear" w:color="auto" w:fill="auto"/>
            <w:noWrap/>
            <w:vAlign w:val="bottom"/>
          </w:tcPr>
          <w:p w14:paraId="279A3C35" w14:textId="77777777" w:rsidR="007C4352" w:rsidRPr="00FA42B6" w:rsidRDefault="007C4352" w:rsidP="007C4352">
            <w:pPr>
              <w:jc w:val="center"/>
              <w:rPr>
                <w:color w:val="000000"/>
                <w:sz w:val="20"/>
                <w:szCs w:val="20"/>
              </w:rPr>
            </w:pPr>
            <w:r w:rsidRPr="00FA42B6">
              <w:rPr>
                <w:color w:val="000000"/>
                <w:sz w:val="20"/>
                <w:szCs w:val="20"/>
              </w:rPr>
              <w:t>12.39 (9.30)</w:t>
            </w:r>
          </w:p>
        </w:tc>
        <w:tc>
          <w:tcPr>
            <w:tcW w:w="1099" w:type="dxa"/>
            <w:shd w:val="clear" w:color="auto" w:fill="auto"/>
            <w:noWrap/>
            <w:vAlign w:val="bottom"/>
          </w:tcPr>
          <w:p w14:paraId="63047ED0"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shd w:val="clear" w:color="auto" w:fill="auto"/>
            <w:noWrap/>
            <w:vAlign w:val="bottom"/>
          </w:tcPr>
          <w:p w14:paraId="3E81EF4B" w14:textId="77777777" w:rsidR="007C4352" w:rsidRPr="00FA42B6" w:rsidRDefault="007C4352" w:rsidP="007C4352">
            <w:pPr>
              <w:jc w:val="center"/>
              <w:rPr>
                <w:color w:val="000000"/>
                <w:sz w:val="20"/>
                <w:szCs w:val="20"/>
              </w:rPr>
            </w:pPr>
            <w:r w:rsidRPr="00FA42B6">
              <w:rPr>
                <w:color w:val="000000"/>
                <w:sz w:val="20"/>
                <w:szCs w:val="20"/>
              </w:rPr>
              <w:t>40</w:t>
            </w:r>
          </w:p>
        </w:tc>
      </w:tr>
      <w:tr w:rsidR="007C4352" w:rsidRPr="00FA42B6" w14:paraId="163465B1" w14:textId="77777777" w:rsidTr="007C4352">
        <w:trPr>
          <w:trHeight w:val="320"/>
        </w:trPr>
        <w:tc>
          <w:tcPr>
            <w:tcW w:w="2878" w:type="dxa"/>
            <w:shd w:val="clear" w:color="auto" w:fill="auto"/>
            <w:noWrap/>
            <w:vAlign w:val="bottom"/>
          </w:tcPr>
          <w:p w14:paraId="57816D5F" w14:textId="77777777" w:rsidR="007C4352" w:rsidRPr="00FA42B6" w:rsidRDefault="007C4352" w:rsidP="007C4352">
            <w:pPr>
              <w:rPr>
                <w:color w:val="000000"/>
                <w:sz w:val="20"/>
                <w:szCs w:val="20"/>
              </w:rPr>
            </w:pPr>
            <w:r w:rsidRPr="00FA42B6">
              <w:rPr>
                <w:color w:val="000000"/>
                <w:sz w:val="20"/>
                <w:szCs w:val="20"/>
              </w:rPr>
              <w:t>Birds</w:t>
            </w:r>
          </w:p>
        </w:tc>
        <w:tc>
          <w:tcPr>
            <w:tcW w:w="1797" w:type="dxa"/>
            <w:shd w:val="clear" w:color="auto" w:fill="auto"/>
            <w:noWrap/>
            <w:vAlign w:val="bottom"/>
          </w:tcPr>
          <w:p w14:paraId="1B4DBDBD" w14:textId="77777777" w:rsidR="007C4352" w:rsidRPr="00FA42B6" w:rsidRDefault="007C4352" w:rsidP="007C4352">
            <w:pPr>
              <w:jc w:val="center"/>
              <w:rPr>
                <w:color w:val="000000"/>
                <w:sz w:val="20"/>
                <w:szCs w:val="20"/>
              </w:rPr>
            </w:pPr>
            <w:r w:rsidRPr="00FA42B6">
              <w:rPr>
                <w:color w:val="000000"/>
                <w:sz w:val="20"/>
                <w:szCs w:val="20"/>
              </w:rPr>
              <w:t>283 (127.99)</w:t>
            </w:r>
          </w:p>
        </w:tc>
        <w:tc>
          <w:tcPr>
            <w:tcW w:w="1082" w:type="dxa"/>
            <w:shd w:val="clear" w:color="auto" w:fill="auto"/>
            <w:noWrap/>
            <w:vAlign w:val="bottom"/>
          </w:tcPr>
          <w:p w14:paraId="1074C88A" w14:textId="77777777" w:rsidR="007C4352" w:rsidRPr="00FA42B6" w:rsidRDefault="007C4352" w:rsidP="007C4352">
            <w:pPr>
              <w:jc w:val="center"/>
              <w:rPr>
                <w:color w:val="000000"/>
                <w:sz w:val="20"/>
                <w:szCs w:val="20"/>
              </w:rPr>
            </w:pPr>
            <w:r w:rsidRPr="00FA42B6">
              <w:rPr>
                <w:color w:val="000000"/>
                <w:sz w:val="20"/>
                <w:szCs w:val="20"/>
              </w:rPr>
              <w:t>97</w:t>
            </w:r>
          </w:p>
        </w:tc>
        <w:tc>
          <w:tcPr>
            <w:tcW w:w="1303" w:type="dxa"/>
            <w:shd w:val="clear" w:color="auto" w:fill="auto"/>
            <w:noWrap/>
            <w:vAlign w:val="bottom"/>
          </w:tcPr>
          <w:p w14:paraId="6B3E178B" w14:textId="77777777" w:rsidR="007C4352" w:rsidRPr="00FA42B6" w:rsidRDefault="007C4352" w:rsidP="007C4352">
            <w:pPr>
              <w:jc w:val="center"/>
              <w:rPr>
                <w:color w:val="000000"/>
                <w:sz w:val="20"/>
                <w:szCs w:val="20"/>
              </w:rPr>
            </w:pPr>
            <w:r w:rsidRPr="00FA42B6">
              <w:rPr>
                <w:color w:val="000000"/>
                <w:sz w:val="20"/>
                <w:szCs w:val="20"/>
              </w:rPr>
              <w:t>544</w:t>
            </w:r>
          </w:p>
        </w:tc>
        <w:tc>
          <w:tcPr>
            <w:tcW w:w="1729" w:type="dxa"/>
            <w:shd w:val="clear" w:color="auto" w:fill="auto"/>
            <w:noWrap/>
            <w:vAlign w:val="bottom"/>
          </w:tcPr>
          <w:p w14:paraId="481A1F4A" w14:textId="77777777" w:rsidR="007C4352" w:rsidRPr="00FA42B6" w:rsidRDefault="007C4352" w:rsidP="007C4352">
            <w:pPr>
              <w:jc w:val="center"/>
              <w:rPr>
                <w:color w:val="000000"/>
                <w:sz w:val="20"/>
                <w:szCs w:val="20"/>
              </w:rPr>
            </w:pPr>
            <w:r w:rsidRPr="00FA42B6">
              <w:rPr>
                <w:color w:val="000000"/>
                <w:sz w:val="20"/>
                <w:szCs w:val="20"/>
              </w:rPr>
              <w:t>194 (0.80.45)</w:t>
            </w:r>
          </w:p>
        </w:tc>
        <w:tc>
          <w:tcPr>
            <w:tcW w:w="1099" w:type="dxa"/>
            <w:shd w:val="clear" w:color="auto" w:fill="auto"/>
            <w:noWrap/>
            <w:vAlign w:val="bottom"/>
          </w:tcPr>
          <w:p w14:paraId="2D2F3406" w14:textId="77777777" w:rsidR="007C4352" w:rsidRPr="00FA42B6" w:rsidRDefault="007C4352" w:rsidP="007C4352">
            <w:pPr>
              <w:jc w:val="center"/>
              <w:rPr>
                <w:color w:val="000000"/>
                <w:sz w:val="20"/>
                <w:szCs w:val="20"/>
              </w:rPr>
            </w:pPr>
            <w:r w:rsidRPr="00FA42B6">
              <w:rPr>
                <w:color w:val="000000"/>
                <w:sz w:val="20"/>
                <w:szCs w:val="20"/>
              </w:rPr>
              <w:t>8</w:t>
            </w:r>
          </w:p>
        </w:tc>
        <w:tc>
          <w:tcPr>
            <w:tcW w:w="1594" w:type="dxa"/>
            <w:shd w:val="clear" w:color="auto" w:fill="auto"/>
            <w:noWrap/>
            <w:vAlign w:val="bottom"/>
          </w:tcPr>
          <w:p w14:paraId="06EB915E" w14:textId="77777777" w:rsidR="007C4352" w:rsidRPr="00FA42B6" w:rsidRDefault="007C4352" w:rsidP="007C4352">
            <w:pPr>
              <w:jc w:val="center"/>
              <w:rPr>
                <w:color w:val="000000"/>
                <w:sz w:val="20"/>
                <w:szCs w:val="20"/>
              </w:rPr>
            </w:pPr>
            <w:r w:rsidRPr="00FA42B6">
              <w:rPr>
                <w:color w:val="000000"/>
                <w:sz w:val="20"/>
                <w:szCs w:val="20"/>
              </w:rPr>
              <w:t>408</w:t>
            </w:r>
          </w:p>
        </w:tc>
      </w:tr>
      <w:tr w:rsidR="007C4352" w:rsidRPr="00FA42B6" w14:paraId="30185D62" w14:textId="77777777" w:rsidTr="007C4352">
        <w:trPr>
          <w:trHeight w:val="320"/>
        </w:trPr>
        <w:tc>
          <w:tcPr>
            <w:tcW w:w="2878" w:type="dxa"/>
            <w:shd w:val="clear" w:color="auto" w:fill="auto"/>
            <w:noWrap/>
            <w:vAlign w:val="bottom"/>
          </w:tcPr>
          <w:p w14:paraId="732E0706" w14:textId="77777777" w:rsidR="007C4352" w:rsidRPr="00FA42B6" w:rsidRDefault="007C4352" w:rsidP="007C4352">
            <w:pPr>
              <w:rPr>
                <w:i/>
                <w:iCs/>
                <w:color w:val="000000"/>
                <w:sz w:val="20"/>
                <w:szCs w:val="20"/>
              </w:rPr>
            </w:pPr>
          </w:p>
          <w:p w14:paraId="47D05535" w14:textId="77777777" w:rsidR="007C4352" w:rsidRPr="00FA42B6" w:rsidRDefault="007C4352" w:rsidP="007C4352">
            <w:pPr>
              <w:rPr>
                <w:i/>
                <w:iCs/>
                <w:color w:val="000000"/>
                <w:sz w:val="20"/>
                <w:szCs w:val="20"/>
              </w:rPr>
            </w:pPr>
            <w:r w:rsidRPr="00FA42B6">
              <w:rPr>
                <w:i/>
                <w:iCs/>
                <w:color w:val="000000"/>
                <w:sz w:val="20"/>
                <w:szCs w:val="20"/>
              </w:rPr>
              <w:t>Wetland Policies</w:t>
            </w:r>
          </w:p>
        </w:tc>
        <w:tc>
          <w:tcPr>
            <w:tcW w:w="1797" w:type="dxa"/>
            <w:shd w:val="clear" w:color="auto" w:fill="auto"/>
            <w:noWrap/>
            <w:vAlign w:val="bottom"/>
          </w:tcPr>
          <w:p w14:paraId="1E61BEFA" w14:textId="77777777" w:rsidR="007C4352" w:rsidRPr="00FA42B6" w:rsidRDefault="007C4352" w:rsidP="007C4352">
            <w:pPr>
              <w:jc w:val="center"/>
              <w:rPr>
                <w:color w:val="000000"/>
                <w:sz w:val="20"/>
                <w:szCs w:val="20"/>
              </w:rPr>
            </w:pPr>
          </w:p>
        </w:tc>
        <w:tc>
          <w:tcPr>
            <w:tcW w:w="1082" w:type="dxa"/>
            <w:shd w:val="clear" w:color="auto" w:fill="auto"/>
            <w:noWrap/>
            <w:vAlign w:val="bottom"/>
          </w:tcPr>
          <w:p w14:paraId="26E845CD" w14:textId="77777777" w:rsidR="007C4352" w:rsidRPr="00FA42B6" w:rsidRDefault="007C4352" w:rsidP="007C4352">
            <w:pPr>
              <w:jc w:val="center"/>
              <w:rPr>
                <w:color w:val="000000"/>
                <w:sz w:val="20"/>
                <w:szCs w:val="20"/>
              </w:rPr>
            </w:pPr>
          </w:p>
        </w:tc>
        <w:tc>
          <w:tcPr>
            <w:tcW w:w="1303" w:type="dxa"/>
            <w:shd w:val="clear" w:color="auto" w:fill="auto"/>
            <w:noWrap/>
            <w:vAlign w:val="bottom"/>
          </w:tcPr>
          <w:p w14:paraId="37CAA02A" w14:textId="77777777" w:rsidR="007C4352" w:rsidRPr="00FA42B6" w:rsidRDefault="007C4352" w:rsidP="007C4352">
            <w:pPr>
              <w:jc w:val="center"/>
              <w:rPr>
                <w:color w:val="000000"/>
                <w:sz w:val="20"/>
                <w:szCs w:val="20"/>
              </w:rPr>
            </w:pPr>
          </w:p>
        </w:tc>
        <w:tc>
          <w:tcPr>
            <w:tcW w:w="1729" w:type="dxa"/>
            <w:shd w:val="clear" w:color="auto" w:fill="auto"/>
            <w:noWrap/>
            <w:vAlign w:val="bottom"/>
          </w:tcPr>
          <w:p w14:paraId="736F4B2A" w14:textId="77777777" w:rsidR="007C4352" w:rsidRPr="00FA42B6" w:rsidRDefault="007C4352" w:rsidP="007C4352">
            <w:pPr>
              <w:jc w:val="center"/>
              <w:rPr>
                <w:color w:val="000000"/>
                <w:sz w:val="20"/>
                <w:szCs w:val="20"/>
              </w:rPr>
            </w:pPr>
          </w:p>
        </w:tc>
        <w:tc>
          <w:tcPr>
            <w:tcW w:w="1099" w:type="dxa"/>
            <w:shd w:val="clear" w:color="auto" w:fill="auto"/>
            <w:noWrap/>
            <w:vAlign w:val="bottom"/>
          </w:tcPr>
          <w:p w14:paraId="0FA37748" w14:textId="77777777" w:rsidR="007C4352" w:rsidRPr="00FA42B6" w:rsidRDefault="007C4352" w:rsidP="007C4352">
            <w:pPr>
              <w:jc w:val="center"/>
              <w:rPr>
                <w:color w:val="000000"/>
                <w:sz w:val="20"/>
                <w:szCs w:val="20"/>
              </w:rPr>
            </w:pPr>
          </w:p>
        </w:tc>
        <w:tc>
          <w:tcPr>
            <w:tcW w:w="1594" w:type="dxa"/>
            <w:shd w:val="clear" w:color="auto" w:fill="auto"/>
            <w:noWrap/>
            <w:vAlign w:val="bottom"/>
          </w:tcPr>
          <w:p w14:paraId="0D23C3BA" w14:textId="77777777" w:rsidR="007C4352" w:rsidRPr="00FA42B6" w:rsidRDefault="007C4352" w:rsidP="007C4352">
            <w:pPr>
              <w:jc w:val="center"/>
              <w:rPr>
                <w:color w:val="000000"/>
                <w:sz w:val="20"/>
                <w:szCs w:val="20"/>
              </w:rPr>
            </w:pPr>
          </w:p>
        </w:tc>
      </w:tr>
      <w:tr w:rsidR="007C4352" w:rsidRPr="00FA42B6" w14:paraId="03B7E224" w14:textId="77777777" w:rsidTr="007C4352">
        <w:trPr>
          <w:trHeight w:val="320"/>
        </w:trPr>
        <w:tc>
          <w:tcPr>
            <w:tcW w:w="2878" w:type="dxa"/>
            <w:shd w:val="clear" w:color="auto" w:fill="auto"/>
            <w:noWrap/>
            <w:vAlign w:val="bottom"/>
          </w:tcPr>
          <w:p w14:paraId="31C355E3" w14:textId="77777777" w:rsidR="007C4352" w:rsidRPr="00FA42B6" w:rsidRDefault="007C4352" w:rsidP="007C4352">
            <w:pPr>
              <w:rPr>
                <w:color w:val="000000"/>
                <w:sz w:val="20"/>
                <w:szCs w:val="20"/>
              </w:rPr>
            </w:pPr>
            <w:r w:rsidRPr="00FA42B6">
              <w:rPr>
                <w:color w:val="000000"/>
                <w:sz w:val="20"/>
                <w:szCs w:val="20"/>
              </w:rPr>
              <w:t>ESS Goal</w:t>
            </w:r>
          </w:p>
        </w:tc>
        <w:tc>
          <w:tcPr>
            <w:tcW w:w="1797" w:type="dxa"/>
            <w:shd w:val="clear" w:color="auto" w:fill="auto"/>
            <w:noWrap/>
            <w:vAlign w:val="bottom"/>
          </w:tcPr>
          <w:p w14:paraId="2DC2C4C6" w14:textId="77777777" w:rsidR="007C4352" w:rsidRPr="00FA42B6" w:rsidRDefault="007C4352" w:rsidP="007C4352">
            <w:pPr>
              <w:jc w:val="center"/>
              <w:rPr>
                <w:color w:val="000000"/>
                <w:sz w:val="20"/>
                <w:szCs w:val="20"/>
              </w:rPr>
            </w:pPr>
            <w:r w:rsidRPr="00FA42B6">
              <w:rPr>
                <w:color w:val="000000"/>
                <w:sz w:val="20"/>
                <w:szCs w:val="20"/>
              </w:rPr>
              <w:t>0.78 (0.42)</w:t>
            </w:r>
          </w:p>
        </w:tc>
        <w:tc>
          <w:tcPr>
            <w:tcW w:w="1082" w:type="dxa"/>
            <w:shd w:val="clear" w:color="auto" w:fill="auto"/>
            <w:noWrap/>
            <w:vAlign w:val="bottom"/>
          </w:tcPr>
          <w:p w14:paraId="2403BB92" w14:textId="77777777" w:rsidR="007C4352" w:rsidRPr="00FA42B6" w:rsidRDefault="007C4352" w:rsidP="007C4352">
            <w:pPr>
              <w:jc w:val="center"/>
              <w:rPr>
                <w:color w:val="000000"/>
                <w:sz w:val="20"/>
                <w:szCs w:val="20"/>
              </w:rPr>
            </w:pPr>
            <w:r w:rsidRPr="00FA42B6">
              <w:rPr>
                <w:color w:val="000000"/>
                <w:sz w:val="20"/>
                <w:szCs w:val="20"/>
              </w:rPr>
              <w:t>0</w:t>
            </w:r>
          </w:p>
        </w:tc>
        <w:tc>
          <w:tcPr>
            <w:tcW w:w="1303" w:type="dxa"/>
            <w:shd w:val="clear" w:color="auto" w:fill="auto"/>
            <w:noWrap/>
            <w:vAlign w:val="bottom"/>
          </w:tcPr>
          <w:p w14:paraId="3E3F8923" w14:textId="77777777" w:rsidR="007C4352" w:rsidRPr="00FA42B6" w:rsidRDefault="007C4352" w:rsidP="007C4352">
            <w:pPr>
              <w:jc w:val="center"/>
              <w:rPr>
                <w:color w:val="000000"/>
                <w:sz w:val="20"/>
                <w:szCs w:val="20"/>
              </w:rPr>
            </w:pPr>
            <w:r w:rsidRPr="00FA42B6">
              <w:rPr>
                <w:color w:val="000000"/>
                <w:sz w:val="20"/>
                <w:szCs w:val="20"/>
              </w:rPr>
              <w:t>1</w:t>
            </w:r>
          </w:p>
        </w:tc>
        <w:tc>
          <w:tcPr>
            <w:tcW w:w="1729" w:type="dxa"/>
            <w:shd w:val="clear" w:color="auto" w:fill="auto"/>
            <w:noWrap/>
            <w:vAlign w:val="bottom"/>
          </w:tcPr>
          <w:p w14:paraId="267CC6ED" w14:textId="77777777" w:rsidR="007C4352" w:rsidRPr="00FA42B6" w:rsidRDefault="007C4352" w:rsidP="007C4352">
            <w:pPr>
              <w:jc w:val="center"/>
              <w:rPr>
                <w:color w:val="000000"/>
                <w:sz w:val="20"/>
                <w:szCs w:val="20"/>
              </w:rPr>
            </w:pPr>
            <w:r w:rsidRPr="00FA42B6">
              <w:rPr>
                <w:color w:val="000000"/>
                <w:sz w:val="20"/>
                <w:szCs w:val="20"/>
              </w:rPr>
              <w:t>0.91 (0.28)</w:t>
            </w:r>
          </w:p>
        </w:tc>
        <w:tc>
          <w:tcPr>
            <w:tcW w:w="1099" w:type="dxa"/>
            <w:shd w:val="clear" w:color="auto" w:fill="auto"/>
            <w:noWrap/>
            <w:vAlign w:val="bottom"/>
          </w:tcPr>
          <w:p w14:paraId="1BE84951"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shd w:val="clear" w:color="auto" w:fill="auto"/>
            <w:noWrap/>
            <w:vAlign w:val="bottom"/>
          </w:tcPr>
          <w:p w14:paraId="39516C63" w14:textId="77777777" w:rsidR="007C4352" w:rsidRPr="00FA42B6" w:rsidRDefault="007C4352" w:rsidP="007C4352">
            <w:pPr>
              <w:jc w:val="center"/>
              <w:rPr>
                <w:color w:val="000000"/>
                <w:sz w:val="20"/>
                <w:szCs w:val="20"/>
              </w:rPr>
            </w:pPr>
            <w:r w:rsidRPr="00FA42B6">
              <w:rPr>
                <w:color w:val="000000"/>
                <w:sz w:val="20"/>
                <w:szCs w:val="20"/>
              </w:rPr>
              <w:t>1</w:t>
            </w:r>
          </w:p>
        </w:tc>
      </w:tr>
      <w:tr w:rsidR="007C4352" w:rsidRPr="00FA42B6" w14:paraId="77453F88" w14:textId="77777777" w:rsidTr="007C4352">
        <w:trPr>
          <w:trHeight w:val="65"/>
        </w:trPr>
        <w:tc>
          <w:tcPr>
            <w:tcW w:w="2878" w:type="dxa"/>
            <w:shd w:val="clear" w:color="auto" w:fill="auto"/>
            <w:noWrap/>
            <w:vAlign w:val="bottom"/>
          </w:tcPr>
          <w:p w14:paraId="406B4031" w14:textId="77777777" w:rsidR="007C4352" w:rsidRPr="00FA42B6" w:rsidRDefault="007C4352" w:rsidP="007C4352">
            <w:pPr>
              <w:rPr>
                <w:color w:val="000000"/>
                <w:sz w:val="20"/>
                <w:szCs w:val="20"/>
              </w:rPr>
            </w:pPr>
            <w:r w:rsidRPr="00FA42B6">
              <w:rPr>
                <w:color w:val="000000"/>
                <w:sz w:val="20"/>
                <w:szCs w:val="20"/>
              </w:rPr>
              <w:t>Use Incentives</w:t>
            </w:r>
          </w:p>
        </w:tc>
        <w:tc>
          <w:tcPr>
            <w:tcW w:w="1797" w:type="dxa"/>
            <w:shd w:val="clear" w:color="auto" w:fill="auto"/>
            <w:noWrap/>
            <w:vAlign w:val="bottom"/>
          </w:tcPr>
          <w:p w14:paraId="6D8A6BB8" w14:textId="77777777" w:rsidR="007C4352" w:rsidRPr="00FA42B6" w:rsidRDefault="007C4352" w:rsidP="007C4352">
            <w:pPr>
              <w:jc w:val="center"/>
              <w:rPr>
                <w:color w:val="000000"/>
                <w:sz w:val="20"/>
                <w:szCs w:val="20"/>
              </w:rPr>
            </w:pPr>
          </w:p>
          <w:p w14:paraId="72535C77" w14:textId="77777777" w:rsidR="007C4352" w:rsidRPr="00FA42B6" w:rsidRDefault="007C4352" w:rsidP="007C4352">
            <w:pPr>
              <w:jc w:val="center"/>
              <w:rPr>
                <w:color w:val="000000"/>
                <w:sz w:val="20"/>
                <w:szCs w:val="20"/>
              </w:rPr>
            </w:pPr>
            <w:r w:rsidRPr="00FA42B6">
              <w:rPr>
                <w:color w:val="000000"/>
                <w:sz w:val="20"/>
                <w:szCs w:val="20"/>
              </w:rPr>
              <w:t>0.85 (0.36)</w:t>
            </w:r>
          </w:p>
        </w:tc>
        <w:tc>
          <w:tcPr>
            <w:tcW w:w="1082" w:type="dxa"/>
            <w:shd w:val="clear" w:color="auto" w:fill="auto"/>
            <w:noWrap/>
            <w:vAlign w:val="bottom"/>
          </w:tcPr>
          <w:p w14:paraId="030F2D5B" w14:textId="77777777" w:rsidR="007C4352" w:rsidRPr="00FA42B6" w:rsidRDefault="007C4352" w:rsidP="007C4352">
            <w:pPr>
              <w:jc w:val="center"/>
              <w:rPr>
                <w:color w:val="000000"/>
                <w:sz w:val="20"/>
                <w:szCs w:val="20"/>
              </w:rPr>
            </w:pPr>
            <w:r w:rsidRPr="00FA42B6">
              <w:rPr>
                <w:color w:val="000000"/>
                <w:sz w:val="20"/>
                <w:szCs w:val="20"/>
              </w:rPr>
              <w:t>0</w:t>
            </w:r>
          </w:p>
        </w:tc>
        <w:tc>
          <w:tcPr>
            <w:tcW w:w="1303" w:type="dxa"/>
            <w:shd w:val="clear" w:color="auto" w:fill="auto"/>
            <w:noWrap/>
            <w:vAlign w:val="bottom"/>
          </w:tcPr>
          <w:p w14:paraId="784BB3BA" w14:textId="77777777" w:rsidR="007C4352" w:rsidRPr="00FA42B6" w:rsidRDefault="007C4352" w:rsidP="007C4352">
            <w:pPr>
              <w:jc w:val="center"/>
              <w:rPr>
                <w:color w:val="000000"/>
                <w:sz w:val="20"/>
                <w:szCs w:val="20"/>
              </w:rPr>
            </w:pPr>
            <w:r w:rsidRPr="00FA42B6">
              <w:rPr>
                <w:color w:val="000000"/>
                <w:sz w:val="20"/>
                <w:szCs w:val="20"/>
              </w:rPr>
              <w:t>1</w:t>
            </w:r>
          </w:p>
        </w:tc>
        <w:tc>
          <w:tcPr>
            <w:tcW w:w="1729" w:type="dxa"/>
            <w:shd w:val="clear" w:color="auto" w:fill="auto"/>
            <w:noWrap/>
            <w:vAlign w:val="bottom"/>
          </w:tcPr>
          <w:p w14:paraId="0B3AE534" w14:textId="77777777" w:rsidR="007C4352" w:rsidRPr="00FA42B6" w:rsidRDefault="007C4352" w:rsidP="007C4352">
            <w:pPr>
              <w:jc w:val="center"/>
              <w:rPr>
                <w:color w:val="000000"/>
                <w:sz w:val="20"/>
                <w:szCs w:val="20"/>
              </w:rPr>
            </w:pPr>
            <w:r w:rsidRPr="00FA42B6">
              <w:rPr>
                <w:color w:val="000000"/>
                <w:sz w:val="20"/>
                <w:szCs w:val="20"/>
              </w:rPr>
              <w:t>0.96 (0.21)</w:t>
            </w:r>
          </w:p>
        </w:tc>
        <w:tc>
          <w:tcPr>
            <w:tcW w:w="1099" w:type="dxa"/>
            <w:shd w:val="clear" w:color="auto" w:fill="auto"/>
            <w:noWrap/>
            <w:vAlign w:val="bottom"/>
          </w:tcPr>
          <w:p w14:paraId="6D77C565"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shd w:val="clear" w:color="auto" w:fill="auto"/>
            <w:noWrap/>
            <w:vAlign w:val="bottom"/>
          </w:tcPr>
          <w:p w14:paraId="26DC94CD" w14:textId="77777777" w:rsidR="007C4352" w:rsidRPr="00FA42B6" w:rsidRDefault="007C4352" w:rsidP="007C4352">
            <w:pPr>
              <w:jc w:val="center"/>
              <w:rPr>
                <w:color w:val="000000"/>
                <w:sz w:val="20"/>
                <w:szCs w:val="20"/>
              </w:rPr>
            </w:pPr>
            <w:r w:rsidRPr="00FA42B6">
              <w:rPr>
                <w:color w:val="000000"/>
                <w:sz w:val="20"/>
                <w:szCs w:val="20"/>
              </w:rPr>
              <w:t>1</w:t>
            </w:r>
          </w:p>
        </w:tc>
      </w:tr>
      <w:tr w:rsidR="007C4352" w:rsidRPr="00FA42B6" w14:paraId="2B222A82" w14:textId="77777777" w:rsidTr="007C4352">
        <w:trPr>
          <w:trHeight w:val="65"/>
        </w:trPr>
        <w:tc>
          <w:tcPr>
            <w:tcW w:w="2878" w:type="dxa"/>
            <w:shd w:val="clear" w:color="auto" w:fill="auto"/>
            <w:noWrap/>
            <w:vAlign w:val="bottom"/>
          </w:tcPr>
          <w:p w14:paraId="36A3340D" w14:textId="77777777" w:rsidR="007C4352" w:rsidRPr="00FA42B6" w:rsidRDefault="007C4352" w:rsidP="007C4352">
            <w:pPr>
              <w:rPr>
                <w:color w:val="000000"/>
                <w:sz w:val="20"/>
                <w:szCs w:val="20"/>
              </w:rPr>
            </w:pPr>
            <w:r w:rsidRPr="00FA42B6">
              <w:rPr>
                <w:color w:val="000000"/>
                <w:sz w:val="20"/>
                <w:szCs w:val="20"/>
              </w:rPr>
              <w:t>Use Penalties</w:t>
            </w:r>
          </w:p>
        </w:tc>
        <w:tc>
          <w:tcPr>
            <w:tcW w:w="1797" w:type="dxa"/>
            <w:shd w:val="clear" w:color="auto" w:fill="auto"/>
            <w:noWrap/>
            <w:vAlign w:val="bottom"/>
          </w:tcPr>
          <w:p w14:paraId="2E10A313" w14:textId="77777777" w:rsidR="007C4352" w:rsidRPr="00FA42B6" w:rsidRDefault="007C4352" w:rsidP="007C4352">
            <w:pPr>
              <w:jc w:val="center"/>
              <w:rPr>
                <w:color w:val="000000"/>
                <w:sz w:val="20"/>
                <w:szCs w:val="20"/>
              </w:rPr>
            </w:pPr>
            <w:r w:rsidRPr="00FA42B6">
              <w:rPr>
                <w:color w:val="000000"/>
                <w:sz w:val="20"/>
                <w:szCs w:val="20"/>
              </w:rPr>
              <w:t>0.44 (0.51)</w:t>
            </w:r>
          </w:p>
        </w:tc>
        <w:tc>
          <w:tcPr>
            <w:tcW w:w="1082" w:type="dxa"/>
            <w:shd w:val="clear" w:color="auto" w:fill="auto"/>
            <w:noWrap/>
            <w:vAlign w:val="bottom"/>
          </w:tcPr>
          <w:p w14:paraId="4F4CED43" w14:textId="77777777" w:rsidR="007C4352" w:rsidRPr="00FA42B6" w:rsidRDefault="007C4352" w:rsidP="007C4352">
            <w:pPr>
              <w:jc w:val="center"/>
              <w:rPr>
                <w:color w:val="000000"/>
                <w:sz w:val="20"/>
                <w:szCs w:val="20"/>
              </w:rPr>
            </w:pPr>
            <w:r w:rsidRPr="00FA42B6">
              <w:rPr>
                <w:color w:val="000000"/>
                <w:sz w:val="20"/>
                <w:szCs w:val="20"/>
              </w:rPr>
              <w:t>0</w:t>
            </w:r>
          </w:p>
        </w:tc>
        <w:tc>
          <w:tcPr>
            <w:tcW w:w="1303" w:type="dxa"/>
            <w:shd w:val="clear" w:color="auto" w:fill="auto"/>
            <w:noWrap/>
            <w:vAlign w:val="bottom"/>
          </w:tcPr>
          <w:p w14:paraId="5537099E" w14:textId="77777777" w:rsidR="007C4352" w:rsidRPr="00FA42B6" w:rsidRDefault="007C4352" w:rsidP="007C4352">
            <w:pPr>
              <w:jc w:val="center"/>
              <w:rPr>
                <w:color w:val="000000"/>
                <w:sz w:val="20"/>
                <w:szCs w:val="20"/>
              </w:rPr>
            </w:pPr>
            <w:r w:rsidRPr="00FA42B6">
              <w:rPr>
                <w:color w:val="000000"/>
                <w:sz w:val="20"/>
                <w:szCs w:val="20"/>
              </w:rPr>
              <w:t>1</w:t>
            </w:r>
          </w:p>
        </w:tc>
        <w:tc>
          <w:tcPr>
            <w:tcW w:w="1729" w:type="dxa"/>
            <w:shd w:val="clear" w:color="auto" w:fill="auto"/>
            <w:noWrap/>
            <w:vAlign w:val="bottom"/>
          </w:tcPr>
          <w:p w14:paraId="3B78C9EA" w14:textId="77777777" w:rsidR="007C4352" w:rsidRPr="00FA42B6" w:rsidRDefault="007C4352" w:rsidP="007C4352">
            <w:pPr>
              <w:jc w:val="center"/>
              <w:rPr>
                <w:color w:val="000000"/>
                <w:sz w:val="20"/>
                <w:szCs w:val="20"/>
              </w:rPr>
            </w:pPr>
            <w:r w:rsidRPr="00FA42B6">
              <w:rPr>
                <w:color w:val="000000"/>
                <w:sz w:val="20"/>
                <w:szCs w:val="20"/>
              </w:rPr>
              <w:t>0.70 (0.47)</w:t>
            </w:r>
          </w:p>
        </w:tc>
        <w:tc>
          <w:tcPr>
            <w:tcW w:w="1099" w:type="dxa"/>
            <w:shd w:val="clear" w:color="auto" w:fill="auto"/>
            <w:noWrap/>
            <w:vAlign w:val="bottom"/>
          </w:tcPr>
          <w:p w14:paraId="23E6F5D8"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shd w:val="clear" w:color="auto" w:fill="auto"/>
            <w:noWrap/>
            <w:vAlign w:val="bottom"/>
          </w:tcPr>
          <w:p w14:paraId="6E721F28" w14:textId="77777777" w:rsidR="007C4352" w:rsidRPr="00FA42B6" w:rsidRDefault="007C4352" w:rsidP="007C4352">
            <w:pPr>
              <w:jc w:val="center"/>
              <w:rPr>
                <w:color w:val="000000"/>
                <w:sz w:val="20"/>
                <w:szCs w:val="20"/>
              </w:rPr>
            </w:pPr>
            <w:r w:rsidRPr="00FA42B6">
              <w:rPr>
                <w:color w:val="000000"/>
                <w:sz w:val="20"/>
                <w:szCs w:val="20"/>
              </w:rPr>
              <w:t>1</w:t>
            </w:r>
          </w:p>
        </w:tc>
      </w:tr>
      <w:tr w:rsidR="007C4352" w:rsidRPr="00FA42B6" w14:paraId="5EFA2354" w14:textId="77777777" w:rsidTr="007C4352">
        <w:trPr>
          <w:trHeight w:val="65"/>
        </w:trPr>
        <w:tc>
          <w:tcPr>
            <w:tcW w:w="2878" w:type="dxa"/>
            <w:shd w:val="clear" w:color="auto" w:fill="auto"/>
            <w:noWrap/>
            <w:vAlign w:val="bottom"/>
          </w:tcPr>
          <w:p w14:paraId="58C58322" w14:textId="77777777" w:rsidR="007C4352" w:rsidRPr="00FA42B6" w:rsidRDefault="007C4352" w:rsidP="007C4352">
            <w:pPr>
              <w:rPr>
                <w:color w:val="000000"/>
                <w:sz w:val="20"/>
                <w:szCs w:val="20"/>
              </w:rPr>
            </w:pPr>
            <w:r w:rsidRPr="00FA42B6">
              <w:rPr>
                <w:sz w:val="20"/>
                <w:szCs w:val="20"/>
              </w:rPr>
              <w:t>No</w:t>
            </w:r>
            <w:r>
              <w:rPr>
                <w:sz w:val="20"/>
                <w:szCs w:val="20"/>
              </w:rPr>
              <w:t>-</w:t>
            </w:r>
            <w:r w:rsidRPr="00FA42B6">
              <w:rPr>
                <w:sz w:val="20"/>
                <w:szCs w:val="20"/>
              </w:rPr>
              <w:t>Net</w:t>
            </w:r>
            <w:r>
              <w:rPr>
                <w:sz w:val="20"/>
                <w:szCs w:val="20"/>
              </w:rPr>
              <w:t>-</w:t>
            </w:r>
            <w:r w:rsidRPr="00FA42B6">
              <w:rPr>
                <w:sz w:val="20"/>
                <w:szCs w:val="20"/>
              </w:rPr>
              <w:t>Loss</w:t>
            </w:r>
          </w:p>
        </w:tc>
        <w:tc>
          <w:tcPr>
            <w:tcW w:w="1797" w:type="dxa"/>
            <w:shd w:val="clear" w:color="auto" w:fill="auto"/>
            <w:noWrap/>
            <w:vAlign w:val="bottom"/>
          </w:tcPr>
          <w:p w14:paraId="2C449B40" w14:textId="77777777" w:rsidR="007C4352" w:rsidRPr="00FA42B6" w:rsidRDefault="007C4352" w:rsidP="007C4352">
            <w:pPr>
              <w:jc w:val="center"/>
              <w:rPr>
                <w:color w:val="000000"/>
                <w:sz w:val="20"/>
                <w:szCs w:val="20"/>
              </w:rPr>
            </w:pPr>
            <w:r w:rsidRPr="00FA42B6">
              <w:rPr>
                <w:color w:val="000000"/>
                <w:sz w:val="20"/>
                <w:szCs w:val="20"/>
              </w:rPr>
              <w:t>0.63 (0.49)</w:t>
            </w:r>
          </w:p>
        </w:tc>
        <w:tc>
          <w:tcPr>
            <w:tcW w:w="1082" w:type="dxa"/>
            <w:shd w:val="clear" w:color="auto" w:fill="auto"/>
            <w:noWrap/>
            <w:vAlign w:val="bottom"/>
          </w:tcPr>
          <w:p w14:paraId="5F04AF4E" w14:textId="77777777" w:rsidR="007C4352" w:rsidRPr="00FA42B6" w:rsidRDefault="007C4352" w:rsidP="007C4352">
            <w:pPr>
              <w:jc w:val="center"/>
              <w:rPr>
                <w:color w:val="000000"/>
                <w:sz w:val="20"/>
                <w:szCs w:val="20"/>
              </w:rPr>
            </w:pPr>
            <w:r w:rsidRPr="00FA42B6">
              <w:rPr>
                <w:color w:val="000000"/>
                <w:sz w:val="20"/>
                <w:szCs w:val="20"/>
              </w:rPr>
              <w:t>0</w:t>
            </w:r>
          </w:p>
        </w:tc>
        <w:tc>
          <w:tcPr>
            <w:tcW w:w="1303" w:type="dxa"/>
            <w:shd w:val="clear" w:color="auto" w:fill="auto"/>
            <w:noWrap/>
            <w:vAlign w:val="bottom"/>
          </w:tcPr>
          <w:p w14:paraId="51C620FF" w14:textId="77777777" w:rsidR="007C4352" w:rsidRPr="00FA42B6" w:rsidRDefault="007C4352" w:rsidP="007C4352">
            <w:pPr>
              <w:jc w:val="center"/>
              <w:rPr>
                <w:color w:val="000000"/>
                <w:sz w:val="20"/>
                <w:szCs w:val="20"/>
              </w:rPr>
            </w:pPr>
            <w:r w:rsidRPr="00FA42B6">
              <w:rPr>
                <w:color w:val="000000"/>
                <w:sz w:val="20"/>
                <w:szCs w:val="20"/>
              </w:rPr>
              <w:t>1</w:t>
            </w:r>
          </w:p>
        </w:tc>
        <w:tc>
          <w:tcPr>
            <w:tcW w:w="1729" w:type="dxa"/>
            <w:shd w:val="clear" w:color="auto" w:fill="auto"/>
            <w:noWrap/>
            <w:vAlign w:val="bottom"/>
          </w:tcPr>
          <w:p w14:paraId="38ECB26D" w14:textId="77777777" w:rsidR="007C4352" w:rsidRPr="00FA42B6" w:rsidRDefault="007C4352" w:rsidP="007C4352">
            <w:pPr>
              <w:jc w:val="center"/>
              <w:rPr>
                <w:color w:val="000000"/>
                <w:sz w:val="20"/>
                <w:szCs w:val="20"/>
              </w:rPr>
            </w:pPr>
            <w:r w:rsidRPr="00FA42B6">
              <w:rPr>
                <w:color w:val="000000"/>
                <w:sz w:val="20"/>
                <w:szCs w:val="20"/>
              </w:rPr>
              <w:t>0.78 (0.42)</w:t>
            </w:r>
          </w:p>
        </w:tc>
        <w:tc>
          <w:tcPr>
            <w:tcW w:w="1099" w:type="dxa"/>
            <w:shd w:val="clear" w:color="auto" w:fill="auto"/>
            <w:noWrap/>
            <w:vAlign w:val="bottom"/>
          </w:tcPr>
          <w:p w14:paraId="6B85C6A1"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shd w:val="clear" w:color="auto" w:fill="auto"/>
            <w:noWrap/>
            <w:vAlign w:val="bottom"/>
          </w:tcPr>
          <w:p w14:paraId="0621EFD3" w14:textId="77777777" w:rsidR="007C4352" w:rsidRPr="00FA42B6" w:rsidRDefault="007C4352" w:rsidP="007C4352">
            <w:pPr>
              <w:jc w:val="center"/>
              <w:rPr>
                <w:color w:val="000000"/>
                <w:sz w:val="20"/>
                <w:szCs w:val="20"/>
              </w:rPr>
            </w:pPr>
            <w:r w:rsidRPr="00FA42B6">
              <w:rPr>
                <w:color w:val="000000"/>
                <w:sz w:val="20"/>
                <w:szCs w:val="20"/>
              </w:rPr>
              <w:t>1</w:t>
            </w:r>
          </w:p>
        </w:tc>
      </w:tr>
      <w:tr w:rsidR="007C4352" w:rsidRPr="00FA42B6" w14:paraId="0BCB09F4" w14:textId="77777777" w:rsidTr="007C4352">
        <w:trPr>
          <w:trHeight w:val="65"/>
        </w:trPr>
        <w:tc>
          <w:tcPr>
            <w:tcW w:w="2878" w:type="dxa"/>
            <w:shd w:val="clear" w:color="auto" w:fill="auto"/>
            <w:noWrap/>
            <w:vAlign w:val="bottom"/>
          </w:tcPr>
          <w:p w14:paraId="3D2A37C4" w14:textId="77777777" w:rsidR="007C4352" w:rsidRPr="00FA42B6" w:rsidRDefault="007C4352" w:rsidP="007C4352">
            <w:pPr>
              <w:rPr>
                <w:i/>
                <w:iCs/>
                <w:color w:val="000000"/>
                <w:sz w:val="20"/>
                <w:szCs w:val="20"/>
              </w:rPr>
            </w:pPr>
          </w:p>
          <w:p w14:paraId="17AA2369" w14:textId="77777777" w:rsidR="007C4352" w:rsidRPr="00FA42B6" w:rsidRDefault="007C4352" w:rsidP="007C4352">
            <w:pPr>
              <w:rPr>
                <w:color w:val="000000"/>
                <w:sz w:val="20"/>
                <w:szCs w:val="20"/>
              </w:rPr>
            </w:pPr>
            <w:r w:rsidRPr="00FA42B6">
              <w:rPr>
                <w:i/>
                <w:iCs/>
                <w:color w:val="000000"/>
                <w:sz w:val="20"/>
                <w:szCs w:val="20"/>
              </w:rPr>
              <w:t>Study Characteristics</w:t>
            </w:r>
          </w:p>
        </w:tc>
        <w:tc>
          <w:tcPr>
            <w:tcW w:w="1797" w:type="dxa"/>
            <w:shd w:val="clear" w:color="auto" w:fill="auto"/>
            <w:noWrap/>
            <w:vAlign w:val="bottom"/>
          </w:tcPr>
          <w:p w14:paraId="751D3860" w14:textId="77777777" w:rsidR="007C4352" w:rsidRPr="00FA42B6" w:rsidRDefault="007C4352" w:rsidP="007C4352">
            <w:pPr>
              <w:jc w:val="center"/>
              <w:rPr>
                <w:color w:val="000000"/>
                <w:sz w:val="20"/>
                <w:szCs w:val="20"/>
              </w:rPr>
            </w:pPr>
          </w:p>
        </w:tc>
        <w:tc>
          <w:tcPr>
            <w:tcW w:w="1082" w:type="dxa"/>
            <w:shd w:val="clear" w:color="auto" w:fill="auto"/>
            <w:noWrap/>
            <w:vAlign w:val="bottom"/>
          </w:tcPr>
          <w:p w14:paraId="7D08B4C8" w14:textId="77777777" w:rsidR="007C4352" w:rsidRPr="00FA42B6" w:rsidRDefault="007C4352" w:rsidP="007C4352">
            <w:pPr>
              <w:jc w:val="center"/>
              <w:rPr>
                <w:color w:val="000000"/>
                <w:sz w:val="20"/>
                <w:szCs w:val="20"/>
              </w:rPr>
            </w:pPr>
          </w:p>
        </w:tc>
        <w:tc>
          <w:tcPr>
            <w:tcW w:w="1303" w:type="dxa"/>
            <w:shd w:val="clear" w:color="auto" w:fill="auto"/>
            <w:noWrap/>
            <w:vAlign w:val="bottom"/>
          </w:tcPr>
          <w:p w14:paraId="520C4AE0" w14:textId="77777777" w:rsidR="007C4352" w:rsidRPr="00FA42B6" w:rsidRDefault="007C4352" w:rsidP="007C4352">
            <w:pPr>
              <w:jc w:val="center"/>
              <w:rPr>
                <w:color w:val="000000"/>
                <w:sz w:val="20"/>
                <w:szCs w:val="20"/>
              </w:rPr>
            </w:pPr>
          </w:p>
        </w:tc>
        <w:tc>
          <w:tcPr>
            <w:tcW w:w="1729" w:type="dxa"/>
            <w:shd w:val="clear" w:color="auto" w:fill="auto"/>
            <w:noWrap/>
            <w:vAlign w:val="bottom"/>
          </w:tcPr>
          <w:p w14:paraId="3CA154B5" w14:textId="77777777" w:rsidR="007C4352" w:rsidRPr="00FA42B6" w:rsidRDefault="007C4352" w:rsidP="007C4352">
            <w:pPr>
              <w:jc w:val="center"/>
              <w:rPr>
                <w:color w:val="000000"/>
                <w:sz w:val="20"/>
                <w:szCs w:val="20"/>
              </w:rPr>
            </w:pPr>
          </w:p>
        </w:tc>
        <w:tc>
          <w:tcPr>
            <w:tcW w:w="1099" w:type="dxa"/>
            <w:shd w:val="clear" w:color="auto" w:fill="auto"/>
            <w:noWrap/>
            <w:vAlign w:val="bottom"/>
          </w:tcPr>
          <w:p w14:paraId="143B7BB9" w14:textId="77777777" w:rsidR="007C4352" w:rsidRPr="00FA42B6" w:rsidRDefault="007C4352" w:rsidP="007C4352">
            <w:pPr>
              <w:jc w:val="center"/>
              <w:rPr>
                <w:color w:val="000000"/>
                <w:sz w:val="20"/>
                <w:szCs w:val="20"/>
              </w:rPr>
            </w:pPr>
          </w:p>
        </w:tc>
        <w:tc>
          <w:tcPr>
            <w:tcW w:w="1594" w:type="dxa"/>
            <w:shd w:val="clear" w:color="auto" w:fill="auto"/>
            <w:noWrap/>
            <w:vAlign w:val="bottom"/>
          </w:tcPr>
          <w:p w14:paraId="49062520" w14:textId="77777777" w:rsidR="007C4352" w:rsidRPr="00FA42B6" w:rsidRDefault="007C4352" w:rsidP="007C4352">
            <w:pPr>
              <w:jc w:val="center"/>
              <w:rPr>
                <w:color w:val="000000"/>
                <w:sz w:val="20"/>
                <w:szCs w:val="20"/>
              </w:rPr>
            </w:pPr>
          </w:p>
        </w:tc>
      </w:tr>
      <w:tr w:rsidR="007C4352" w:rsidRPr="00FA42B6" w14:paraId="70999163" w14:textId="77777777" w:rsidTr="007C4352">
        <w:trPr>
          <w:trHeight w:val="65"/>
        </w:trPr>
        <w:tc>
          <w:tcPr>
            <w:tcW w:w="2878" w:type="dxa"/>
            <w:shd w:val="clear" w:color="auto" w:fill="auto"/>
            <w:noWrap/>
            <w:vAlign w:val="bottom"/>
          </w:tcPr>
          <w:p w14:paraId="07499A81" w14:textId="77777777" w:rsidR="007C4352" w:rsidRPr="00FA42B6" w:rsidRDefault="007C4352" w:rsidP="007C4352">
            <w:pPr>
              <w:rPr>
                <w:color w:val="000000"/>
                <w:sz w:val="20"/>
                <w:szCs w:val="20"/>
              </w:rPr>
            </w:pPr>
            <w:r w:rsidRPr="00FA42B6">
              <w:rPr>
                <w:color w:val="000000"/>
                <w:sz w:val="20"/>
                <w:szCs w:val="20"/>
              </w:rPr>
              <w:t>W</w:t>
            </w:r>
            <w:r>
              <w:rPr>
                <w:color w:val="000000"/>
                <w:sz w:val="20"/>
                <w:szCs w:val="20"/>
              </w:rPr>
              <w:t>etland</w:t>
            </w:r>
            <w:r w:rsidRPr="00FA42B6">
              <w:rPr>
                <w:color w:val="000000"/>
                <w:sz w:val="20"/>
                <w:szCs w:val="20"/>
              </w:rPr>
              <w:t xml:space="preserve"> Area</w:t>
            </w:r>
          </w:p>
        </w:tc>
        <w:tc>
          <w:tcPr>
            <w:tcW w:w="1797" w:type="dxa"/>
            <w:shd w:val="clear" w:color="auto" w:fill="auto"/>
            <w:noWrap/>
            <w:vAlign w:val="bottom"/>
          </w:tcPr>
          <w:p w14:paraId="2DB8F791" w14:textId="77777777" w:rsidR="007C4352" w:rsidRPr="00FA42B6" w:rsidRDefault="007C4352" w:rsidP="007C4352">
            <w:pPr>
              <w:jc w:val="center"/>
              <w:rPr>
                <w:color w:val="000000"/>
                <w:sz w:val="20"/>
                <w:szCs w:val="20"/>
              </w:rPr>
            </w:pPr>
            <w:r w:rsidRPr="00FA42B6">
              <w:rPr>
                <w:color w:val="000000"/>
                <w:sz w:val="20"/>
                <w:szCs w:val="20"/>
              </w:rPr>
              <w:t>8.7E05 (2.8E06)</w:t>
            </w:r>
          </w:p>
        </w:tc>
        <w:tc>
          <w:tcPr>
            <w:tcW w:w="1082" w:type="dxa"/>
            <w:shd w:val="clear" w:color="auto" w:fill="auto"/>
            <w:noWrap/>
            <w:vAlign w:val="bottom"/>
          </w:tcPr>
          <w:p w14:paraId="2BFE5210" w14:textId="77777777" w:rsidR="007C4352" w:rsidRPr="00FA42B6" w:rsidRDefault="007C4352" w:rsidP="007C4352">
            <w:pPr>
              <w:jc w:val="center"/>
              <w:rPr>
                <w:color w:val="000000"/>
                <w:sz w:val="20"/>
                <w:szCs w:val="20"/>
              </w:rPr>
            </w:pPr>
            <w:r w:rsidRPr="00FA42B6">
              <w:rPr>
                <w:color w:val="000000"/>
                <w:sz w:val="20"/>
                <w:szCs w:val="20"/>
              </w:rPr>
              <w:t>1.64</w:t>
            </w:r>
          </w:p>
        </w:tc>
        <w:tc>
          <w:tcPr>
            <w:tcW w:w="1303" w:type="dxa"/>
            <w:shd w:val="clear" w:color="auto" w:fill="auto"/>
            <w:noWrap/>
            <w:vAlign w:val="bottom"/>
          </w:tcPr>
          <w:p w14:paraId="569F083A" w14:textId="77777777" w:rsidR="007C4352" w:rsidRPr="00FA42B6" w:rsidRDefault="007C4352" w:rsidP="007C4352">
            <w:pPr>
              <w:jc w:val="center"/>
              <w:rPr>
                <w:color w:val="000000"/>
                <w:sz w:val="20"/>
                <w:szCs w:val="20"/>
              </w:rPr>
            </w:pPr>
            <w:r w:rsidRPr="00FA42B6">
              <w:rPr>
                <w:color w:val="000000"/>
                <w:sz w:val="20"/>
                <w:szCs w:val="20"/>
              </w:rPr>
              <w:t>1.38e07</w:t>
            </w:r>
          </w:p>
        </w:tc>
        <w:tc>
          <w:tcPr>
            <w:tcW w:w="1729" w:type="dxa"/>
            <w:shd w:val="clear" w:color="auto" w:fill="auto"/>
            <w:noWrap/>
            <w:vAlign w:val="bottom"/>
          </w:tcPr>
          <w:p w14:paraId="2E0B7FCC" w14:textId="77777777" w:rsidR="007C4352" w:rsidRPr="00FA42B6" w:rsidRDefault="007C4352" w:rsidP="007C4352">
            <w:pPr>
              <w:jc w:val="center"/>
              <w:rPr>
                <w:color w:val="000000"/>
                <w:sz w:val="20"/>
                <w:szCs w:val="20"/>
              </w:rPr>
            </w:pPr>
          </w:p>
          <w:p w14:paraId="0A329013" w14:textId="77777777" w:rsidR="007C4352" w:rsidRPr="00FA42B6" w:rsidRDefault="007C4352" w:rsidP="007C4352">
            <w:pPr>
              <w:jc w:val="center"/>
              <w:rPr>
                <w:color w:val="000000"/>
                <w:sz w:val="20"/>
                <w:szCs w:val="20"/>
              </w:rPr>
            </w:pPr>
            <w:r w:rsidRPr="00FA42B6">
              <w:rPr>
                <w:color w:val="000000"/>
                <w:sz w:val="20"/>
                <w:szCs w:val="20"/>
              </w:rPr>
              <w:t>2.73E06 (6.6E06)</w:t>
            </w:r>
          </w:p>
        </w:tc>
        <w:tc>
          <w:tcPr>
            <w:tcW w:w="1099" w:type="dxa"/>
            <w:shd w:val="clear" w:color="auto" w:fill="auto"/>
            <w:noWrap/>
            <w:vAlign w:val="bottom"/>
          </w:tcPr>
          <w:p w14:paraId="50CDF002" w14:textId="77777777" w:rsidR="007C4352" w:rsidRPr="00FA42B6" w:rsidRDefault="007C4352" w:rsidP="007C4352">
            <w:pPr>
              <w:jc w:val="center"/>
              <w:rPr>
                <w:color w:val="000000"/>
                <w:sz w:val="20"/>
                <w:szCs w:val="20"/>
              </w:rPr>
            </w:pPr>
            <w:r w:rsidRPr="00FA42B6">
              <w:rPr>
                <w:color w:val="000000"/>
                <w:sz w:val="20"/>
                <w:szCs w:val="20"/>
              </w:rPr>
              <w:t>0.7</w:t>
            </w:r>
          </w:p>
        </w:tc>
        <w:tc>
          <w:tcPr>
            <w:tcW w:w="1594" w:type="dxa"/>
            <w:shd w:val="clear" w:color="auto" w:fill="auto"/>
            <w:noWrap/>
            <w:vAlign w:val="bottom"/>
          </w:tcPr>
          <w:p w14:paraId="077D6508" w14:textId="77777777" w:rsidR="007C4352" w:rsidRPr="00FA42B6" w:rsidRDefault="007C4352" w:rsidP="007C4352">
            <w:pPr>
              <w:jc w:val="center"/>
              <w:rPr>
                <w:color w:val="000000"/>
                <w:sz w:val="20"/>
                <w:szCs w:val="20"/>
              </w:rPr>
            </w:pPr>
            <w:r w:rsidRPr="00FA42B6">
              <w:rPr>
                <w:color w:val="000000"/>
                <w:sz w:val="20"/>
                <w:szCs w:val="20"/>
              </w:rPr>
              <w:t>2.7E07</w:t>
            </w:r>
          </w:p>
        </w:tc>
      </w:tr>
      <w:tr w:rsidR="007C4352" w:rsidRPr="00FA42B6" w14:paraId="2E91598B" w14:textId="77777777" w:rsidTr="007C4352">
        <w:trPr>
          <w:trHeight w:val="65"/>
        </w:trPr>
        <w:tc>
          <w:tcPr>
            <w:tcW w:w="2878" w:type="dxa"/>
            <w:shd w:val="clear" w:color="auto" w:fill="auto"/>
            <w:noWrap/>
            <w:vAlign w:val="bottom"/>
          </w:tcPr>
          <w:p w14:paraId="4E6B669E" w14:textId="77777777" w:rsidR="007C4352" w:rsidRPr="00FA42B6" w:rsidRDefault="007C4352" w:rsidP="007C4352">
            <w:pPr>
              <w:rPr>
                <w:color w:val="000000"/>
                <w:sz w:val="20"/>
                <w:szCs w:val="20"/>
              </w:rPr>
            </w:pPr>
            <w:r w:rsidRPr="00FA42B6">
              <w:rPr>
                <w:sz w:val="20"/>
                <w:szCs w:val="20"/>
              </w:rPr>
              <w:t>Econ</w:t>
            </w:r>
            <w:r>
              <w:rPr>
                <w:sz w:val="20"/>
                <w:szCs w:val="20"/>
              </w:rPr>
              <w:t xml:space="preserve">omic </w:t>
            </w:r>
            <w:r w:rsidRPr="00FA42B6">
              <w:rPr>
                <w:sz w:val="20"/>
                <w:szCs w:val="20"/>
              </w:rPr>
              <w:t>Val</w:t>
            </w:r>
            <w:r>
              <w:rPr>
                <w:sz w:val="20"/>
                <w:szCs w:val="20"/>
              </w:rPr>
              <w:t>uation</w:t>
            </w:r>
            <w:r w:rsidRPr="00FA42B6">
              <w:rPr>
                <w:sz w:val="20"/>
                <w:szCs w:val="20"/>
              </w:rPr>
              <w:t xml:space="preserve"> M</w:t>
            </w:r>
            <w:r>
              <w:rPr>
                <w:sz w:val="20"/>
                <w:szCs w:val="20"/>
              </w:rPr>
              <w:t>e</w:t>
            </w:r>
            <w:r w:rsidRPr="00FA42B6">
              <w:rPr>
                <w:sz w:val="20"/>
                <w:szCs w:val="20"/>
              </w:rPr>
              <w:t>th</w:t>
            </w:r>
            <w:r>
              <w:rPr>
                <w:sz w:val="20"/>
                <w:szCs w:val="20"/>
              </w:rPr>
              <w:t>o</w:t>
            </w:r>
            <w:r w:rsidRPr="00FA42B6">
              <w:rPr>
                <w:sz w:val="20"/>
                <w:szCs w:val="20"/>
              </w:rPr>
              <w:t>d.</w:t>
            </w:r>
          </w:p>
        </w:tc>
        <w:tc>
          <w:tcPr>
            <w:tcW w:w="1797" w:type="dxa"/>
            <w:shd w:val="clear" w:color="auto" w:fill="auto"/>
            <w:noWrap/>
            <w:vAlign w:val="bottom"/>
          </w:tcPr>
          <w:p w14:paraId="094CABB8" w14:textId="77777777" w:rsidR="007C4352" w:rsidRPr="00FA42B6" w:rsidRDefault="007C4352" w:rsidP="007C4352">
            <w:pPr>
              <w:jc w:val="center"/>
              <w:rPr>
                <w:color w:val="000000"/>
                <w:sz w:val="20"/>
                <w:szCs w:val="20"/>
              </w:rPr>
            </w:pPr>
            <w:r w:rsidRPr="00FA42B6">
              <w:rPr>
                <w:color w:val="000000"/>
                <w:sz w:val="20"/>
                <w:szCs w:val="20"/>
              </w:rPr>
              <w:t>0.70 (0.47)</w:t>
            </w:r>
          </w:p>
        </w:tc>
        <w:tc>
          <w:tcPr>
            <w:tcW w:w="1082" w:type="dxa"/>
            <w:shd w:val="clear" w:color="auto" w:fill="auto"/>
            <w:noWrap/>
            <w:vAlign w:val="bottom"/>
          </w:tcPr>
          <w:p w14:paraId="5D647008" w14:textId="77777777" w:rsidR="007C4352" w:rsidRPr="00FA42B6" w:rsidRDefault="007C4352" w:rsidP="007C4352">
            <w:pPr>
              <w:jc w:val="center"/>
              <w:rPr>
                <w:color w:val="000000"/>
                <w:sz w:val="20"/>
                <w:szCs w:val="20"/>
              </w:rPr>
            </w:pPr>
            <w:r w:rsidRPr="00FA42B6">
              <w:rPr>
                <w:color w:val="000000"/>
                <w:sz w:val="20"/>
                <w:szCs w:val="20"/>
              </w:rPr>
              <w:t>0</w:t>
            </w:r>
          </w:p>
        </w:tc>
        <w:tc>
          <w:tcPr>
            <w:tcW w:w="1303" w:type="dxa"/>
            <w:shd w:val="clear" w:color="auto" w:fill="auto"/>
            <w:noWrap/>
            <w:vAlign w:val="bottom"/>
          </w:tcPr>
          <w:p w14:paraId="712AD9F7" w14:textId="77777777" w:rsidR="007C4352" w:rsidRPr="00FA42B6" w:rsidRDefault="007C4352" w:rsidP="007C4352">
            <w:pPr>
              <w:jc w:val="center"/>
              <w:rPr>
                <w:color w:val="000000"/>
                <w:sz w:val="20"/>
                <w:szCs w:val="20"/>
              </w:rPr>
            </w:pPr>
            <w:r w:rsidRPr="00FA42B6">
              <w:rPr>
                <w:color w:val="000000"/>
                <w:sz w:val="20"/>
                <w:szCs w:val="20"/>
              </w:rPr>
              <w:t>1</w:t>
            </w:r>
          </w:p>
        </w:tc>
        <w:tc>
          <w:tcPr>
            <w:tcW w:w="1729" w:type="dxa"/>
            <w:shd w:val="clear" w:color="auto" w:fill="auto"/>
            <w:noWrap/>
            <w:vAlign w:val="bottom"/>
          </w:tcPr>
          <w:p w14:paraId="13F8CAA0" w14:textId="77777777" w:rsidR="007C4352" w:rsidRPr="00FA42B6" w:rsidRDefault="007C4352" w:rsidP="007C4352">
            <w:pPr>
              <w:jc w:val="center"/>
              <w:rPr>
                <w:color w:val="000000"/>
                <w:sz w:val="20"/>
                <w:szCs w:val="20"/>
              </w:rPr>
            </w:pPr>
            <w:r w:rsidRPr="00FA42B6">
              <w:rPr>
                <w:color w:val="000000"/>
                <w:sz w:val="20"/>
                <w:szCs w:val="20"/>
              </w:rPr>
              <w:t>0.52 (0.51)</w:t>
            </w:r>
          </w:p>
        </w:tc>
        <w:tc>
          <w:tcPr>
            <w:tcW w:w="1099" w:type="dxa"/>
            <w:shd w:val="clear" w:color="auto" w:fill="auto"/>
            <w:noWrap/>
            <w:vAlign w:val="bottom"/>
          </w:tcPr>
          <w:p w14:paraId="4A821332"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shd w:val="clear" w:color="auto" w:fill="auto"/>
            <w:noWrap/>
            <w:vAlign w:val="bottom"/>
          </w:tcPr>
          <w:p w14:paraId="7B275268" w14:textId="77777777" w:rsidR="007C4352" w:rsidRPr="00FA42B6" w:rsidRDefault="007C4352" w:rsidP="007C4352">
            <w:pPr>
              <w:jc w:val="center"/>
              <w:rPr>
                <w:color w:val="000000"/>
                <w:sz w:val="20"/>
                <w:szCs w:val="20"/>
              </w:rPr>
            </w:pPr>
            <w:r w:rsidRPr="00FA42B6">
              <w:rPr>
                <w:color w:val="000000"/>
                <w:sz w:val="20"/>
                <w:szCs w:val="20"/>
              </w:rPr>
              <w:t>1</w:t>
            </w:r>
          </w:p>
        </w:tc>
      </w:tr>
      <w:tr w:rsidR="007C4352" w:rsidRPr="00FA42B6" w14:paraId="5EEB3C4B" w14:textId="77777777" w:rsidTr="007C4352">
        <w:trPr>
          <w:trHeight w:val="65"/>
        </w:trPr>
        <w:tc>
          <w:tcPr>
            <w:tcW w:w="2878" w:type="dxa"/>
            <w:tcBorders>
              <w:bottom w:val="single" w:sz="4" w:space="0" w:color="auto"/>
            </w:tcBorders>
            <w:shd w:val="clear" w:color="auto" w:fill="auto"/>
            <w:noWrap/>
            <w:vAlign w:val="bottom"/>
          </w:tcPr>
          <w:p w14:paraId="1924E36B" w14:textId="77777777" w:rsidR="007C4352" w:rsidRPr="00FA42B6" w:rsidRDefault="007C4352" w:rsidP="007C4352">
            <w:pPr>
              <w:rPr>
                <w:color w:val="000000"/>
                <w:sz w:val="20"/>
                <w:szCs w:val="20"/>
              </w:rPr>
            </w:pPr>
            <w:r w:rsidRPr="00FA42B6">
              <w:rPr>
                <w:color w:val="000000"/>
                <w:sz w:val="20"/>
                <w:szCs w:val="20"/>
              </w:rPr>
              <w:t>Peer Review</w:t>
            </w:r>
          </w:p>
        </w:tc>
        <w:tc>
          <w:tcPr>
            <w:tcW w:w="1797" w:type="dxa"/>
            <w:tcBorders>
              <w:bottom w:val="single" w:sz="4" w:space="0" w:color="auto"/>
            </w:tcBorders>
            <w:shd w:val="clear" w:color="auto" w:fill="auto"/>
            <w:noWrap/>
            <w:vAlign w:val="bottom"/>
          </w:tcPr>
          <w:p w14:paraId="37354302" w14:textId="77777777" w:rsidR="007C4352" w:rsidRPr="00FA42B6" w:rsidRDefault="007C4352" w:rsidP="007C4352">
            <w:pPr>
              <w:jc w:val="center"/>
              <w:rPr>
                <w:color w:val="000000"/>
                <w:sz w:val="20"/>
                <w:szCs w:val="20"/>
              </w:rPr>
            </w:pPr>
            <w:r w:rsidRPr="00FA42B6">
              <w:rPr>
                <w:color w:val="000000"/>
                <w:sz w:val="20"/>
                <w:szCs w:val="20"/>
              </w:rPr>
              <w:t>0.52 (0.51)</w:t>
            </w:r>
          </w:p>
        </w:tc>
        <w:tc>
          <w:tcPr>
            <w:tcW w:w="1082" w:type="dxa"/>
            <w:tcBorders>
              <w:bottom w:val="single" w:sz="4" w:space="0" w:color="auto"/>
            </w:tcBorders>
            <w:shd w:val="clear" w:color="auto" w:fill="auto"/>
            <w:noWrap/>
            <w:vAlign w:val="bottom"/>
          </w:tcPr>
          <w:p w14:paraId="115873FA" w14:textId="77777777" w:rsidR="007C4352" w:rsidRPr="00FA42B6" w:rsidRDefault="007C4352" w:rsidP="007C4352">
            <w:pPr>
              <w:jc w:val="center"/>
              <w:rPr>
                <w:color w:val="000000"/>
                <w:sz w:val="20"/>
                <w:szCs w:val="20"/>
              </w:rPr>
            </w:pPr>
            <w:r w:rsidRPr="00FA42B6">
              <w:rPr>
                <w:color w:val="000000"/>
                <w:sz w:val="20"/>
                <w:szCs w:val="20"/>
              </w:rPr>
              <w:t>0</w:t>
            </w:r>
          </w:p>
        </w:tc>
        <w:tc>
          <w:tcPr>
            <w:tcW w:w="1303" w:type="dxa"/>
            <w:tcBorders>
              <w:bottom w:val="single" w:sz="4" w:space="0" w:color="auto"/>
            </w:tcBorders>
            <w:shd w:val="clear" w:color="auto" w:fill="auto"/>
            <w:noWrap/>
            <w:vAlign w:val="bottom"/>
          </w:tcPr>
          <w:p w14:paraId="096605E8" w14:textId="77777777" w:rsidR="007C4352" w:rsidRPr="00FA42B6" w:rsidRDefault="007C4352" w:rsidP="007C4352">
            <w:pPr>
              <w:jc w:val="center"/>
              <w:rPr>
                <w:color w:val="000000"/>
                <w:sz w:val="20"/>
                <w:szCs w:val="20"/>
              </w:rPr>
            </w:pPr>
            <w:r w:rsidRPr="00FA42B6">
              <w:rPr>
                <w:color w:val="000000"/>
                <w:sz w:val="20"/>
                <w:szCs w:val="20"/>
              </w:rPr>
              <w:t>1</w:t>
            </w:r>
          </w:p>
        </w:tc>
        <w:tc>
          <w:tcPr>
            <w:tcW w:w="1729" w:type="dxa"/>
            <w:tcBorders>
              <w:bottom w:val="single" w:sz="4" w:space="0" w:color="auto"/>
            </w:tcBorders>
            <w:shd w:val="clear" w:color="auto" w:fill="auto"/>
            <w:noWrap/>
            <w:vAlign w:val="bottom"/>
          </w:tcPr>
          <w:p w14:paraId="29FD3EB8" w14:textId="77777777" w:rsidR="007C4352" w:rsidRPr="00FA42B6" w:rsidRDefault="007C4352" w:rsidP="007C4352">
            <w:pPr>
              <w:jc w:val="center"/>
              <w:rPr>
                <w:color w:val="000000"/>
                <w:sz w:val="20"/>
                <w:szCs w:val="20"/>
              </w:rPr>
            </w:pPr>
            <w:r w:rsidRPr="00FA42B6">
              <w:rPr>
                <w:color w:val="000000"/>
                <w:sz w:val="20"/>
                <w:szCs w:val="20"/>
              </w:rPr>
              <w:t>0.65 (0.49)</w:t>
            </w:r>
          </w:p>
        </w:tc>
        <w:tc>
          <w:tcPr>
            <w:tcW w:w="1099" w:type="dxa"/>
            <w:tcBorders>
              <w:bottom w:val="single" w:sz="4" w:space="0" w:color="auto"/>
            </w:tcBorders>
            <w:shd w:val="clear" w:color="auto" w:fill="auto"/>
            <w:noWrap/>
            <w:vAlign w:val="bottom"/>
          </w:tcPr>
          <w:p w14:paraId="735BDD7A"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tcBorders>
              <w:bottom w:val="single" w:sz="4" w:space="0" w:color="auto"/>
            </w:tcBorders>
            <w:shd w:val="clear" w:color="auto" w:fill="auto"/>
            <w:noWrap/>
            <w:vAlign w:val="bottom"/>
          </w:tcPr>
          <w:p w14:paraId="264C79D9" w14:textId="77777777" w:rsidR="007C4352" w:rsidRPr="00FA42B6" w:rsidRDefault="007C4352" w:rsidP="007C4352">
            <w:pPr>
              <w:jc w:val="center"/>
              <w:rPr>
                <w:color w:val="000000"/>
                <w:sz w:val="20"/>
                <w:szCs w:val="20"/>
              </w:rPr>
            </w:pPr>
            <w:r w:rsidRPr="00FA42B6">
              <w:rPr>
                <w:color w:val="000000"/>
                <w:sz w:val="20"/>
                <w:szCs w:val="20"/>
              </w:rPr>
              <w:t>1</w:t>
            </w:r>
          </w:p>
        </w:tc>
      </w:tr>
      <w:bookmarkEnd w:id="23"/>
    </w:tbl>
    <w:p w14:paraId="0CD23275" w14:textId="31B4C6C4" w:rsidR="004F6B46" w:rsidRDefault="004F6B46" w:rsidP="00D7516D">
      <w:pPr>
        <w:spacing w:line="480" w:lineRule="auto"/>
        <w:rPr>
          <w:b/>
          <w:bCs/>
        </w:rPr>
      </w:pPr>
    </w:p>
    <w:p w14:paraId="3F677BBF" w14:textId="77777777" w:rsidR="00E5039B" w:rsidRDefault="00E5039B" w:rsidP="008C683C">
      <w:pPr>
        <w:rPr>
          <w:sz w:val="20"/>
          <w:szCs w:val="20"/>
        </w:rPr>
      </w:pPr>
    </w:p>
    <w:p w14:paraId="1B9C9C23" w14:textId="77777777" w:rsidR="007C4352" w:rsidRDefault="007C4352" w:rsidP="008C683C">
      <w:pPr>
        <w:rPr>
          <w:b/>
          <w:bCs/>
        </w:rPr>
      </w:pPr>
    </w:p>
    <w:p w14:paraId="3D11DC7A" w14:textId="77777777" w:rsidR="007C4352" w:rsidRDefault="007C4352" w:rsidP="008C683C">
      <w:pPr>
        <w:rPr>
          <w:b/>
          <w:bCs/>
        </w:rPr>
      </w:pPr>
    </w:p>
    <w:p w14:paraId="4145E350" w14:textId="77777777" w:rsidR="007C4352" w:rsidRDefault="007C4352" w:rsidP="008C683C">
      <w:pPr>
        <w:rPr>
          <w:b/>
          <w:bCs/>
        </w:rPr>
      </w:pPr>
    </w:p>
    <w:p w14:paraId="7999AA04" w14:textId="77777777" w:rsidR="007C4352" w:rsidRDefault="007C4352" w:rsidP="008C683C">
      <w:pPr>
        <w:rPr>
          <w:b/>
          <w:bCs/>
        </w:rPr>
      </w:pPr>
    </w:p>
    <w:p w14:paraId="4004F05D" w14:textId="77777777" w:rsidR="007C4352" w:rsidRDefault="007C4352" w:rsidP="008C683C">
      <w:pPr>
        <w:rPr>
          <w:b/>
          <w:bCs/>
        </w:rPr>
      </w:pPr>
    </w:p>
    <w:p w14:paraId="140D893A" w14:textId="77777777" w:rsidR="007C4352" w:rsidRDefault="007C4352" w:rsidP="008C683C">
      <w:pPr>
        <w:rPr>
          <w:b/>
          <w:bCs/>
        </w:rPr>
      </w:pPr>
    </w:p>
    <w:p w14:paraId="0B2B96EA" w14:textId="77777777" w:rsidR="007C4352" w:rsidRDefault="007C4352" w:rsidP="008C683C">
      <w:pPr>
        <w:rPr>
          <w:b/>
          <w:bCs/>
        </w:rPr>
      </w:pPr>
    </w:p>
    <w:p w14:paraId="2F9480CC" w14:textId="77777777" w:rsidR="007C4352" w:rsidRDefault="007C4352" w:rsidP="008C683C">
      <w:pPr>
        <w:rPr>
          <w:b/>
          <w:bCs/>
        </w:rPr>
      </w:pPr>
    </w:p>
    <w:p w14:paraId="6A632A86" w14:textId="77777777" w:rsidR="007C4352" w:rsidRDefault="007C4352" w:rsidP="008C683C">
      <w:pPr>
        <w:rPr>
          <w:b/>
          <w:bCs/>
        </w:rPr>
      </w:pPr>
    </w:p>
    <w:p w14:paraId="2D65712B" w14:textId="77777777" w:rsidR="007C4352" w:rsidRDefault="007C4352" w:rsidP="008C683C">
      <w:pPr>
        <w:rPr>
          <w:b/>
          <w:bCs/>
        </w:rPr>
      </w:pPr>
    </w:p>
    <w:p w14:paraId="40CD4F0A" w14:textId="77777777" w:rsidR="007C4352" w:rsidRDefault="007C4352" w:rsidP="008C683C">
      <w:pPr>
        <w:rPr>
          <w:b/>
          <w:bCs/>
        </w:rPr>
      </w:pPr>
    </w:p>
    <w:p w14:paraId="1760AB17" w14:textId="77777777" w:rsidR="007C4352" w:rsidRDefault="007C4352" w:rsidP="008C683C">
      <w:pPr>
        <w:rPr>
          <w:b/>
          <w:bCs/>
        </w:rPr>
      </w:pPr>
    </w:p>
    <w:p w14:paraId="228C3E80" w14:textId="77777777" w:rsidR="007C4352" w:rsidRDefault="007C4352" w:rsidP="008C683C">
      <w:pPr>
        <w:rPr>
          <w:b/>
          <w:bCs/>
        </w:rPr>
      </w:pPr>
    </w:p>
    <w:p w14:paraId="03F3DEDB" w14:textId="77777777" w:rsidR="007C4352" w:rsidRDefault="007C4352" w:rsidP="008C683C">
      <w:pPr>
        <w:rPr>
          <w:b/>
          <w:bCs/>
        </w:rPr>
      </w:pPr>
    </w:p>
    <w:p w14:paraId="5305C081" w14:textId="77777777" w:rsidR="007C4352" w:rsidRDefault="007C4352" w:rsidP="008C683C">
      <w:pPr>
        <w:rPr>
          <w:b/>
          <w:bCs/>
        </w:rPr>
      </w:pPr>
    </w:p>
    <w:p w14:paraId="7908212D" w14:textId="77777777" w:rsidR="007C4352" w:rsidRDefault="007C4352" w:rsidP="008C683C">
      <w:pPr>
        <w:rPr>
          <w:b/>
          <w:bCs/>
        </w:rPr>
      </w:pPr>
    </w:p>
    <w:p w14:paraId="0EFCA212" w14:textId="77777777" w:rsidR="007C4352" w:rsidRDefault="007C4352" w:rsidP="008C683C">
      <w:pPr>
        <w:rPr>
          <w:b/>
          <w:bCs/>
        </w:rPr>
      </w:pPr>
    </w:p>
    <w:p w14:paraId="1B12D11D" w14:textId="77777777" w:rsidR="007C4352" w:rsidRDefault="007C4352" w:rsidP="008C683C">
      <w:pPr>
        <w:rPr>
          <w:b/>
          <w:bCs/>
        </w:rPr>
      </w:pPr>
    </w:p>
    <w:p w14:paraId="6D71C17A" w14:textId="77777777" w:rsidR="007C4352" w:rsidRDefault="007C4352" w:rsidP="008C683C">
      <w:pPr>
        <w:rPr>
          <w:b/>
          <w:bCs/>
        </w:rPr>
      </w:pPr>
    </w:p>
    <w:p w14:paraId="66456BA8" w14:textId="77777777" w:rsidR="007C4352" w:rsidRDefault="007C4352" w:rsidP="008C683C">
      <w:pPr>
        <w:rPr>
          <w:b/>
          <w:bCs/>
        </w:rPr>
      </w:pPr>
    </w:p>
    <w:p w14:paraId="2E3F5D52" w14:textId="77777777" w:rsidR="007C4352" w:rsidRDefault="007C4352" w:rsidP="008C683C">
      <w:pPr>
        <w:rPr>
          <w:b/>
          <w:bCs/>
        </w:rPr>
      </w:pPr>
    </w:p>
    <w:p w14:paraId="083227C3" w14:textId="77777777" w:rsidR="007C4352" w:rsidRDefault="007C4352" w:rsidP="008C683C">
      <w:pPr>
        <w:rPr>
          <w:b/>
          <w:bCs/>
        </w:rPr>
      </w:pPr>
    </w:p>
    <w:p w14:paraId="00D12F17" w14:textId="77777777" w:rsidR="007C4352" w:rsidRDefault="007C4352" w:rsidP="008C683C">
      <w:pPr>
        <w:rPr>
          <w:b/>
          <w:bCs/>
        </w:rPr>
      </w:pPr>
    </w:p>
    <w:p w14:paraId="6D159C44" w14:textId="77777777" w:rsidR="007C4352" w:rsidRDefault="007C4352" w:rsidP="008C683C">
      <w:pPr>
        <w:rPr>
          <w:b/>
          <w:bCs/>
        </w:rPr>
      </w:pPr>
    </w:p>
    <w:p w14:paraId="5772FFC6" w14:textId="77777777" w:rsidR="007C4352" w:rsidRDefault="007C4352" w:rsidP="008C683C">
      <w:pPr>
        <w:rPr>
          <w:b/>
          <w:bCs/>
        </w:rPr>
      </w:pPr>
    </w:p>
    <w:p w14:paraId="2FC01349" w14:textId="77777777" w:rsidR="007C4352" w:rsidRDefault="007C4352" w:rsidP="008C683C">
      <w:pPr>
        <w:rPr>
          <w:b/>
          <w:bCs/>
        </w:rPr>
      </w:pPr>
    </w:p>
    <w:p w14:paraId="2C75786E" w14:textId="77777777" w:rsidR="007C4352" w:rsidRDefault="007C4352" w:rsidP="008C683C">
      <w:pPr>
        <w:rPr>
          <w:b/>
          <w:bCs/>
        </w:rPr>
      </w:pPr>
    </w:p>
    <w:p w14:paraId="05ACFC33" w14:textId="15010B23" w:rsidR="00656756" w:rsidRPr="00962D9F" w:rsidRDefault="007C4352" w:rsidP="008C683C">
      <w:pPr>
        <w:rPr>
          <w:sz w:val="20"/>
          <w:szCs w:val="20"/>
        </w:rPr>
        <w:sectPr w:rsidR="00656756" w:rsidRPr="00962D9F" w:rsidSect="00E5039B">
          <w:pgSz w:w="15840" w:h="12240" w:orient="landscape"/>
          <w:pgMar w:top="1440" w:right="1440" w:bottom="1440" w:left="1440" w:header="720" w:footer="720" w:gutter="0"/>
          <w:lnNumType w:countBy="1" w:restart="continuous"/>
          <w:cols w:space="720"/>
          <w:docGrid w:linePitch="360"/>
        </w:sectPr>
      </w:pPr>
      <w:r w:rsidRPr="00D7516D">
        <w:rPr>
          <w:b/>
          <w:bCs/>
        </w:rPr>
        <w:t xml:space="preserve">Table 2 Summary </w:t>
      </w:r>
      <w:r>
        <w:rPr>
          <w:b/>
          <w:bCs/>
        </w:rPr>
        <w:t>s</w:t>
      </w:r>
      <w:r w:rsidRPr="00D7516D">
        <w:rPr>
          <w:b/>
          <w:bCs/>
        </w:rPr>
        <w:t>tatistic</w:t>
      </w:r>
      <w:r>
        <w:rPr>
          <w:b/>
          <w:bCs/>
        </w:rPr>
        <w:t>s for each variable used in the modelling of provisioning and regulating values of wetlands</w:t>
      </w:r>
    </w:p>
    <w:p w14:paraId="0B6A9797" w14:textId="46AE0535" w:rsidR="00954F2A" w:rsidRDefault="007F3033" w:rsidP="00E5039B">
      <w:pPr>
        <w:tabs>
          <w:tab w:val="left" w:pos="3628"/>
        </w:tabs>
        <w:rPr>
          <w:i/>
        </w:rPr>
      </w:pPr>
      <w:r w:rsidRPr="006E77E9">
        <w:rPr>
          <w:i/>
        </w:rPr>
        <w:lastRenderedPageBreak/>
        <w:t xml:space="preserve">3.2. </w:t>
      </w:r>
      <w:r w:rsidR="00D7516D">
        <w:rPr>
          <w:i/>
        </w:rPr>
        <w:t xml:space="preserve">Meta-Regression </w:t>
      </w:r>
      <w:r w:rsidRPr="006E77E9">
        <w:rPr>
          <w:i/>
        </w:rPr>
        <w:t>Results</w:t>
      </w:r>
      <w:r w:rsidR="00D71DB0">
        <w:rPr>
          <w:i/>
        </w:rPr>
        <w:t xml:space="preserve"> </w:t>
      </w:r>
    </w:p>
    <w:p w14:paraId="0F6FBFE9" w14:textId="77777777" w:rsidR="00063560" w:rsidRPr="008965AF" w:rsidRDefault="00063560" w:rsidP="00063560"/>
    <w:p w14:paraId="1CB6E340" w14:textId="1BD3D70A" w:rsidR="00D72653" w:rsidRDefault="002E38C7" w:rsidP="00DD286B">
      <w:pPr>
        <w:spacing w:line="480" w:lineRule="auto"/>
        <w:ind w:firstLine="720"/>
      </w:pPr>
      <w:r w:rsidRPr="00B67EED">
        <w:t xml:space="preserve">In this section </w:t>
      </w:r>
      <w:bookmarkStart w:id="24" w:name="_Hlk88532075"/>
      <w:r w:rsidRPr="00B67EED">
        <w:t xml:space="preserve">we discuss the </w:t>
      </w:r>
      <w:r w:rsidR="00AF1E4D" w:rsidRPr="00B67EED">
        <w:t>factors th</w:t>
      </w:r>
      <w:r w:rsidR="007C4352" w:rsidRPr="00B67EED">
        <w:t xml:space="preserve">at </w:t>
      </w:r>
      <w:r w:rsidR="00AF1E4D" w:rsidRPr="00B67EED">
        <w:t>influence regulating and provisioning ecosystem services on agricultural landscapes</w:t>
      </w:r>
      <w:bookmarkEnd w:id="24"/>
      <w:r w:rsidR="00AF1E4D" w:rsidRPr="00B67EED">
        <w:t>. First, we discuss</w:t>
      </w:r>
      <w:r w:rsidR="00AF1E4D">
        <w:t xml:space="preserve"> the results of the provisioning model followed by the results of the regulating model. </w:t>
      </w:r>
      <w:r w:rsidR="00533B96">
        <w:t>The likelihood ratio test</w:t>
      </w:r>
      <w:r w:rsidR="00154B28">
        <w:t xml:space="preserve"> statistics of 0.52 </w:t>
      </w:r>
      <w:r w:rsidR="00FA18C8">
        <w:t xml:space="preserve">(p-value = 0.47) </w:t>
      </w:r>
      <w:r w:rsidR="00154B28">
        <w:t xml:space="preserve">and 0.12 </w:t>
      </w:r>
      <w:r w:rsidR="00FA18C8">
        <w:t xml:space="preserve">(p-value = 0.73) </w:t>
      </w:r>
      <w:r w:rsidR="00533B96">
        <w:t>indicated</w:t>
      </w:r>
      <w:r w:rsidR="00154B28">
        <w:t xml:space="preserve"> that </w:t>
      </w:r>
      <w:r w:rsidR="00A07908">
        <w:t xml:space="preserve">a </w:t>
      </w:r>
      <w:r w:rsidR="00533B96">
        <w:t>mixed model (</w:t>
      </w:r>
      <w:r w:rsidR="007B727F">
        <w:t xml:space="preserve">using </w:t>
      </w:r>
      <w:r w:rsidR="00533B96">
        <w:t xml:space="preserve">study as a random term) </w:t>
      </w:r>
      <w:r w:rsidR="0070578E">
        <w:t>was</w:t>
      </w:r>
      <w:r w:rsidR="00533B96">
        <w:t xml:space="preserve"> not supported </w:t>
      </w:r>
      <w:r w:rsidR="00154B28">
        <w:t xml:space="preserve">for the </w:t>
      </w:r>
      <w:r w:rsidR="00C1486E">
        <w:t>provision</w:t>
      </w:r>
      <w:r w:rsidR="003761A0">
        <w:t>ing</w:t>
      </w:r>
      <w:r w:rsidR="00533B96">
        <w:t xml:space="preserve"> or </w:t>
      </w:r>
      <w:r w:rsidR="003761A0">
        <w:t xml:space="preserve">regulating </w:t>
      </w:r>
      <w:r w:rsidR="00533B96">
        <w:t>model structures</w:t>
      </w:r>
      <w:r w:rsidR="00154B28">
        <w:t xml:space="preserve">, respectively. </w:t>
      </w:r>
      <w:r w:rsidR="00533B96">
        <w:t>Therefore, the results of the fixed effect model</w:t>
      </w:r>
      <w:r w:rsidR="009223B5">
        <w:t>s</w:t>
      </w:r>
      <w:r w:rsidR="00533B96">
        <w:t xml:space="preserve"> for both </w:t>
      </w:r>
      <w:r w:rsidR="003761A0">
        <w:t xml:space="preserve">categories of wetland ecosystem </w:t>
      </w:r>
      <w:r w:rsidR="009223B5">
        <w:t>services</w:t>
      </w:r>
      <w:r w:rsidR="00533B96">
        <w:t xml:space="preserve"> are reported in this section</w:t>
      </w:r>
      <w:r w:rsidR="00FA18C8">
        <w:t>.</w:t>
      </w:r>
    </w:p>
    <w:p w14:paraId="77CD30DD" w14:textId="37DD1382" w:rsidR="00524015" w:rsidRPr="00D22CDC" w:rsidRDefault="00524015" w:rsidP="00524015">
      <w:pPr>
        <w:spacing w:line="480" w:lineRule="auto"/>
        <w:rPr>
          <w:i/>
          <w:iCs/>
        </w:rPr>
      </w:pPr>
      <w:r w:rsidRPr="00D22CDC">
        <w:rPr>
          <w:i/>
          <w:iCs/>
        </w:rPr>
        <w:t>3.2.1. Provision</w:t>
      </w:r>
      <w:r w:rsidR="00D625CE">
        <w:rPr>
          <w:i/>
          <w:iCs/>
        </w:rPr>
        <w:t>ing</w:t>
      </w:r>
      <w:r w:rsidRPr="00D22CDC">
        <w:rPr>
          <w:i/>
          <w:iCs/>
        </w:rPr>
        <w:t xml:space="preserve"> Meta-</w:t>
      </w:r>
      <w:r w:rsidR="00E32FAF" w:rsidRPr="00D22CDC">
        <w:rPr>
          <w:i/>
          <w:iCs/>
        </w:rPr>
        <w:t>regression Model</w:t>
      </w:r>
    </w:p>
    <w:p w14:paraId="774B0DFF" w14:textId="6762881A" w:rsidR="009C47D3" w:rsidRDefault="009E0DFD" w:rsidP="00985BFB">
      <w:pPr>
        <w:spacing w:line="480" w:lineRule="auto"/>
        <w:ind w:firstLine="720"/>
      </w:pPr>
      <w:r w:rsidRPr="004D4BD9">
        <w:t xml:space="preserve">We chose </w:t>
      </w:r>
      <w:r w:rsidR="009223B5" w:rsidRPr="004D4BD9">
        <w:t xml:space="preserve">a </w:t>
      </w:r>
      <w:r w:rsidR="00C1486E" w:rsidRPr="004D4BD9">
        <w:t>restricted log-</w:t>
      </w:r>
      <w:r w:rsidRPr="004D4BD9">
        <w:t xml:space="preserve">linear </w:t>
      </w:r>
      <w:r w:rsidR="00907F6E" w:rsidRPr="004D4BD9">
        <w:t xml:space="preserve">(Table 3) </w:t>
      </w:r>
      <w:r w:rsidR="002D5125" w:rsidRPr="004D4BD9">
        <w:t>model</w:t>
      </w:r>
      <w:r w:rsidR="00FA18C8" w:rsidRPr="004D4BD9">
        <w:t xml:space="preserve"> </w:t>
      </w:r>
      <w:r w:rsidR="003761A0" w:rsidRPr="004D4BD9">
        <w:t xml:space="preserve">as </w:t>
      </w:r>
      <w:r w:rsidR="00FA18C8" w:rsidRPr="004D4BD9">
        <w:t>it</w:t>
      </w:r>
      <w:r w:rsidR="00C1486E" w:rsidRPr="004D4BD9">
        <w:t xml:space="preserve"> produced the lowest meta-regression errors </w:t>
      </w:r>
      <w:r w:rsidR="00FA38CA">
        <w:t xml:space="preserve">compared to the </w:t>
      </w:r>
      <w:r w:rsidR="003B62FB">
        <w:t xml:space="preserve">log-log model. </w:t>
      </w:r>
      <w:r w:rsidR="00D62A16" w:rsidRPr="004D4BD9">
        <w:t>The</w:t>
      </w:r>
      <w:r w:rsidR="00D62A16" w:rsidRPr="00C3448C">
        <w:t xml:space="preserve"> log-linear model was restricted because we dropped the variables that were highly correlated (</w:t>
      </w:r>
      <w:r w:rsidR="002D5125" w:rsidRPr="00C3448C">
        <w:rPr>
          <w:i/>
        </w:rPr>
        <w:t>r &gt;</w:t>
      </w:r>
      <w:r w:rsidR="00D62A16" w:rsidRPr="00C3448C">
        <w:t xml:space="preserve"> 0.</w:t>
      </w:r>
      <w:r w:rsidR="00F22572" w:rsidRPr="00C3448C">
        <w:t>6</w:t>
      </w:r>
      <w:r w:rsidR="00D62A16" w:rsidRPr="00C3448C">
        <w:t>)</w:t>
      </w:r>
      <w:r w:rsidR="001E4E8D" w:rsidRPr="00C3448C">
        <w:t xml:space="preserve"> with other </w:t>
      </w:r>
      <w:r w:rsidR="00C3448C" w:rsidRPr="00C3448C">
        <w:t>variables or</w:t>
      </w:r>
      <w:r w:rsidR="001E4E8D" w:rsidRPr="00C3448C">
        <w:t xml:space="preserve"> </w:t>
      </w:r>
      <w:r w:rsidR="00FA18C8" w:rsidRPr="00C3448C">
        <w:t>were</w:t>
      </w:r>
      <w:r w:rsidR="001E4E8D" w:rsidRPr="00C3448C">
        <w:t xml:space="preserve"> </w:t>
      </w:r>
      <w:r w:rsidR="00FA18C8" w:rsidRPr="00C3448C">
        <w:t xml:space="preserve">consistently not </w:t>
      </w:r>
      <w:r w:rsidR="001E4E8D" w:rsidRPr="00C3448C">
        <w:t>significant even at the 10% level</w:t>
      </w:r>
      <w:r w:rsidR="00FA18C8" w:rsidRPr="00C3448C">
        <w:t xml:space="preserve"> for all the estimated models (this was necessary because of our small dataset)</w:t>
      </w:r>
      <w:r w:rsidR="001E4E8D" w:rsidRPr="00C3448C">
        <w:t>.</w:t>
      </w:r>
      <w:r w:rsidR="001E4E8D" w:rsidRPr="005F67A5">
        <w:t xml:space="preserve"> For this model, we dropped </w:t>
      </w:r>
      <w:r w:rsidR="003761A0">
        <w:t xml:space="preserve">the variable representing </w:t>
      </w:r>
      <w:r w:rsidR="001E4E8D" w:rsidRPr="005F67A5">
        <w:t xml:space="preserve">economic valuation method </w:t>
      </w:r>
      <w:r w:rsidR="003761A0">
        <w:t xml:space="preserve">since </w:t>
      </w:r>
      <w:r w:rsidR="001E4E8D" w:rsidRPr="005F67A5">
        <w:t xml:space="preserve">it was correlated with high-income </w:t>
      </w:r>
      <w:r w:rsidR="001D70B8" w:rsidRPr="005F67A5">
        <w:t>(r =</w:t>
      </w:r>
      <w:r w:rsidR="00380346" w:rsidRPr="005F67A5">
        <w:t xml:space="preserve"> 0.68)</w:t>
      </w:r>
      <w:r w:rsidR="003761A0">
        <w:t xml:space="preserve">. We </w:t>
      </w:r>
      <w:r w:rsidR="005F67A5" w:rsidRPr="005F67A5">
        <w:t>also</w:t>
      </w:r>
      <w:r w:rsidR="00FA18C8" w:rsidRPr="005F67A5">
        <w:t xml:space="preserve"> dropped</w:t>
      </w:r>
      <w:r w:rsidR="005F67A5" w:rsidRPr="005F67A5">
        <w:t xml:space="preserve"> no</w:t>
      </w:r>
      <w:r w:rsidR="00B25FA6">
        <w:t>-</w:t>
      </w:r>
      <w:r w:rsidR="005F67A5" w:rsidRPr="005F67A5">
        <w:t>net</w:t>
      </w:r>
      <w:r w:rsidR="00B25FA6">
        <w:t>-</w:t>
      </w:r>
      <w:r w:rsidR="009223B5">
        <w:t xml:space="preserve">loss </w:t>
      </w:r>
      <w:r w:rsidR="005F67A5" w:rsidRPr="005F67A5">
        <w:t xml:space="preserve">wetland policy, use </w:t>
      </w:r>
      <w:r w:rsidR="009223B5">
        <w:t xml:space="preserve">of </w:t>
      </w:r>
      <w:r w:rsidR="005F67A5" w:rsidRPr="005F67A5">
        <w:t>incentives</w:t>
      </w:r>
      <w:r w:rsidR="007B727F">
        <w:t>,</w:t>
      </w:r>
      <w:r w:rsidR="005F67A5" w:rsidRPr="005F67A5">
        <w:t xml:space="preserve"> and use </w:t>
      </w:r>
      <w:r w:rsidR="009223B5">
        <w:t xml:space="preserve">of </w:t>
      </w:r>
      <w:r w:rsidR="005F67A5" w:rsidRPr="005F67A5">
        <w:t xml:space="preserve">penalties </w:t>
      </w:r>
      <w:r w:rsidR="009223B5">
        <w:t xml:space="preserve">in </w:t>
      </w:r>
      <w:r w:rsidR="005F67A5" w:rsidRPr="005F67A5">
        <w:t>wetland policy</w:t>
      </w:r>
      <w:r w:rsidR="00FA18C8" w:rsidRPr="005F67A5">
        <w:t xml:space="preserve"> because they were consistently not signi</w:t>
      </w:r>
      <w:r w:rsidR="00D22CDC" w:rsidRPr="005F67A5">
        <w:t>ficant across all the estimated models.</w:t>
      </w:r>
      <w:r w:rsidR="00D22CDC">
        <w:t xml:space="preserve"> </w:t>
      </w:r>
      <w:r w:rsidR="009B5A0C" w:rsidRPr="00501254">
        <w:t>Overall,</w:t>
      </w:r>
      <w:r w:rsidR="007C1D0C" w:rsidRPr="00501254">
        <w:t xml:space="preserve"> the</w:t>
      </w:r>
      <w:r w:rsidR="009223B5">
        <w:t xml:space="preserve"> final</w:t>
      </w:r>
      <w:r w:rsidR="007C1D0C" w:rsidRPr="00501254">
        <w:t xml:space="preserve"> model </w:t>
      </w:r>
      <w:r w:rsidR="009223B5">
        <w:t>was</w:t>
      </w:r>
      <w:r w:rsidR="009223B5" w:rsidRPr="00501254">
        <w:t xml:space="preserve"> </w:t>
      </w:r>
      <w:r w:rsidR="007C1D0C" w:rsidRPr="00501254">
        <w:t>significant (F statistic</w:t>
      </w:r>
      <w:r w:rsidR="00C1486E">
        <w:t xml:space="preserve"> =</w:t>
      </w:r>
      <w:r w:rsidR="007C1D0C" w:rsidRPr="00501254">
        <w:t xml:space="preserve"> </w:t>
      </w:r>
      <w:r w:rsidR="00695445">
        <w:t>5.88</w:t>
      </w:r>
      <w:r w:rsidR="00452BC5">
        <w:t xml:space="preserve">, p-value = </w:t>
      </w:r>
      <w:r w:rsidR="003B70F7">
        <w:t>0.0009</w:t>
      </w:r>
      <w:r w:rsidR="009B5A0C" w:rsidRPr="00501254">
        <w:t>)</w:t>
      </w:r>
      <w:r w:rsidR="003B70F7">
        <w:t xml:space="preserve"> </w:t>
      </w:r>
      <w:r w:rsidR="000D589D">
        <w:t xml:space="preserve">and </w:t>
      </w:r>
      <w:r w:rsidR="009B5A0C" w:rsidRPr="00501254">
        <w:t>explain</w:t>
      </w:r>
      <w:r w:rsidR="009223B5">
        <w:t>ed</w:t>
      </w:r>
      <w:r w:rsidR="009214F9" w:rsidRPr="00501254">
        <w:t xml:space="preserve"> </w:t>
      </w:r>
      <w:r w:rsidR="00D62A16" w:rsidRPr="00501254">
        <w:t>6</w:t>
      </w:r>
      <w:r w:rsidR="00622361">
        <w:t>5</w:t>
      </w:r>
      <w:r w:rsidR="00D62A16" w:rsidRPr="00501254">
        <w:t>.3</w:t>
      </w:r>
      <w:r w:rsidR="009B5A0C" w:rsidRPr="00501254">
        <w:t xml:space="preserve">% of the variation in </w:t>
      </w:r>
      <w:r w:rsidR="001F48BE" w:rsidRPr="00501254">
        <w:t xml:space="preserve">the </w:t>
      </w:r>
      <w:r w:rsidR="009B5A0C" w:rsidRPr="00501254">
        <w:t xml:space="preserve">dependent variable (log of </w:t>
      </w:r>
      <w:r w:rsidR="00C1486E">
        <w:t>provision</w:t>
      </w:r>
      <w:r w:rsidR="00B954F6">
        <w:t xml:space="preserve">ing </w:t>
      </w:r>
      <w:r w:rsidR="009B5A0C" w:rsidRPr="00501254">
        <w:t>wetland ecosystem values).</w:t>
      </w:r>
      <w:r w:rsidR="00DB1A95" w:rsidRPr="00501254">
        <w:t xml:space="preserve"> </w:t>
      </w:r>
      <w:r w:rsidR="000D589D">
        <w:t>T</w:t>
      </w:r>
      <w:r w:rsidR="007E41E4" w:rsidRPr="00501254">
        <w:t xml:space="preserve">he model </w:t>
      </w:r>
      <w:r w:rsidR="003761A0">
        <w:t>wa</w:t>
      </w:r>
      <w:r w:rsidR="003761A0" w:rsidRPr="00501254">
        <w:t xml:space="preserve">s </w:t>
      </w:r>
      <w:r w:rsidR="007E41E4" w:rsidRPr="00501254">
        <w:t xml:space="preserve">homoscedastic, </w:t>
      </w:r>
      <w:r w:rsidR="009223B5">
        <w:t>with the</w:t>
      </w:r>
      <w:r w:rsidR="007E41E4" w:rsidRPr="00501254">
        <w:t xml:space="preserve"> variance of the error term </w:t>
      </w:r>
      <w:r w:rsidR="009223B5">
        <w:t>being</w:t>
      </w:r>
      <w:r w:rsidR="009223B5" w:rsidRPr="00501254">
        <w:t xml:space="preserve"> </w:t>
      </w:r>
      <w:r w:rsidR="007E41E4" w:rsidRPr="00501254">
        <w:t xml:space="preserve">constant (Breusch Pagan statistic = </w:t>
      </w:r>
      <w:r w:rsidR="00501254" w:rsidRPr="00501254">
        <w:t>5.</w:t>
      </w:r>
      <w:r w:rsidR="00622361">
        <w:t>2</w:t>
      </w:r>
      <w:r w:rsidR="00501254" w:rsidRPr="00501254">
        <w:t>6</w:t>
      </w:r>
      <w:r w:rsidR="007E41E4" w:rsidRPr="00501254">
        <w:t>, p-value = 0.</w:t>
      </w:r>
      <w:r w:rsidR="00622361">
        <w:t>87</w:t>
      </w:r>
      <w:r w:rsidR="007E41E4" w:rsidRPr="00501254">
        <w:t>)</w:t>
      </w:r>
      <w:r w:rsidR="00DD6AA2" w:rsidRPr="00501254">
        <w:t>;</w:t>
      </w:r>
      <w:r w:rsidR="006F44E0">
        <w:t xml:space="preserve"> multicollinearity </w:t>
      </w:r>
      <w:r w:rsidR="009223B5">
        <w:t xml:space="preserve">was </w:t>
      </w:r>
      <w:r w:rsidR="006F44E0">
        <w:t xml:space="preserve">not </w:t>
      </w:r>
      <w:r w:rsidR="004D7195">
        <w:t>detected</w:t>
      </w:r>
      <w:r w:rsidR="006F44E0">
        <w:t xml:space="preserve"> since all </w:t>
      </w:r>
      <w:r w:rsidR="004D7195">
        <w:t>explanatory</w:t>
      </w:r>
      <w:r w:rsidR="006F44E0">
        <w:t xml:space="preserve"> variables ha</w:t>
      </w:r>
      <w:r w:rsidR="004D7195">
        <w:t>d</w:t>
      </w:r>
      <w:r w:rsidR="006F44E0">
        <w:t xml:space="preserve"> variance inflation factors </w:t>
      </w:r>
      <w:r w:rsidR="000D589D">
        <w:t>&lt;</w:t>
      </w:r>
      <w:r w:rsidR="006F44E0">
        <w:t xml:space="preserve"> 10. </w:t>
      </w:r>
    </w:p>
    <w:p w14:paraId="61B29BF7" w14:textId="2A771DA3" w:rsidR="00D22CDC" w:rsidRDefault="00EA34B9" w:rsidP="005C189E">
      <w:pPr>
        <w:spacing w:after="240" w:line="480" w:lineRule="auto"/>
        <w:ind w:firstLine="720"/>
      </w:pPr>
      <w:r w:rsidRPr="00B67EED">
        <w:lastRenderedPageBreak/>
        <w:t>P</w:t>
      </w:r>
      <w:r w:rsidR="009B5A0C" w:rsidRPr="00B67EED">
        <w:t>opulation density</w:t>
      </w:r>
      <w:r w:rsidR="00656A27" w:rsidRPr="00B67EED">
        <w:t xml:space="preserve"> and high-income both </w:t>
      </w:r>
      <w:r w:rsidR="003761A0" w:rsidRPr="00B67EED">
        <w:t xml:space="preserve">had </w:t>
      </w:r>
      <w:r w:rsidR="00656A27" w:rsidRPr="00B67EED">
        <w:t xml:space="preserve">positive effects on the </w:t>
      </w:r>
      <w:r w:rsidR="00C1486E" w:rsidRPr="00B67EED">
        <w:t>provision</w:t>
      </w:r>
      <w:r w:rsidR="003761A0" w:rsidRPr="00B67EED">
        <w:t>ing</w:t>
      </w:r>
      <w:r w:rsidR="00656A27" w:rsidRPr="00B67EED">
        <w:t xml:space="preserve"> wetland values</w:t>
      </w:r>
      <w:r w:rsidR="003B70F7" w:rsidRPr="00B67EED">
        <w:t xml:space="preserve">, which </w:t>
      </w:r>
      <w:r w:rsidR="003761A0" w:rsidRPr="00B67EED">
        <w:t xml:space="preserve">were </w:t>
      </w:r>
      <w:r w:rsidR="003B70F7" w:rsidRPr="00B67EED">
        <w:t>significant at the 10% and 5% levels, respectively</w:t>
      </w:r>
      <w:r w:rsidR="00847B68" w:rsidRPr="00B67EED">
        <w:t xml:space="preserve"> (Table 3)</w:t>
      </w:r>
      <w:r w:rsidR="00336477" w:rsidRPr="00B67EED">
        <w:t xml:space="preserve">. The estimated coefficient of </w:t>
      </w:r>
      <w:r w:rsidR="00850DB2" w:rsidRPr="00B67EED">
        <w:t xml:space="preserve">human </w:t>
      </w:r>
      <w:r w:rsidR="00336477" w:rsidRPr="00B67EED">
        <w:t>population density means that a</w:t>
      </w:r>
      <w:r w:rsidR="00656A27" w:rsidRPr="00B67EED">
        <w:t xml:space="preserve"> 1% increase in</w:t>
      </w:r>
      <w:r w:rsidR="00336477" w:rsidRPr="00B67EED">
        <w:t xml:space="preserve"> </w:t>
      </w:r>
      <w:r w:rsidR="004D7195" w:rsidRPr="00B67EED">
        <w:t>density</w:t>
      </w:r>
      <w:r w:rsidR="00336477" w:rsidRPr="00B67EED">
        <w:t xml:space="preserve"> </w:t>
      </w:r>
      <w:r w:rsidR="00656A27" w:rsidRPr="00B67EED">
        <w:t xml:space="preserve">will </w:t>
      </w:r>
      <w:r w:rsidR="003761A0" w:rsidRPr="00B67EED">
        <w:t xml:space="preserve">result in </w:t>
      </w:r>
      <w:r w:rsidR="00656A27" w:rsidRPr="00B67EED">
        <w:t xml:space="preserve">a </w:t>
      </w:r>
      <w:r w:rsidR="00336477" w:rsidRPr="00B67EED">
        <w:t>$</w:t>
      </w:r>
      <w:r w:rsidR="00656A27" w:rsidRPr="00B67EED">
        <w:t>0.0004</w:t>
      </w:r>
      <w:r w:rsidR="00415EB2">
        <w:t>/ha/year</w:t>
      </w:r>
      <w:r w:rsidR="00656A27" w:rsidRPr="00B67EED">
        <w:t xml:space="preserve"> increase in </w:t>
      </w:r>
      <w:r w:rsidR="00C1486E" w:rsidRPr="00B67EED">
        <w:t>provision</w:t>
      </w:r>
      <w:r w:rsidR="003761A0" w:rsidRPr="00B67EED">
        <w:t>ing</w:t>
      </w:r>
      <w:r w:rsidR="00336477" w:rsidRPr="00B67EED">
        <w:t xml:space="preserve"> wetland value; similarly, wetland</w:t>
      </w:r>
      <w:r w:rsidR="004D7195" w:rsidRPr="00B67EED">
        <w:t>s</w:t>
      </w:r>
      <w:r w:rsidR="00336477" w:rsidRPr="00B67EED">
        <w:t xml:space="preserve"> located in a high-income country would have about $</w:t>
      </w:r>
      <w:r w:rsidR="00430E34" w:rsidRPr="00B67EED">
        <w:t>2.324</w:t>
      </w:r>
      <w:r w:rsidR="00415EB2">
        <w:t>/ha/year</w:t>
      </w:r>
      <w:r w:rsidR="00336477" w:rsidRPr="00B67EED">
        <w:t xml:space="preserve"> more </w:t>
      </w:r>
      <w:r w:rsidR="00C1486E" w:rsidRPr="00B67EED">
        <w:t>provision</w:t>
      </w:r>
      <w:r w:rsidR="003761A0" w:rsidRPr="00B67EED">
        <w:t>ing</w:t>
      </w:r>
      <w:r w:rsidR="00336477" w:rsidRPr="00B67EED">
        <w:t xml:space="preserve"> value than those located in </w:t>
      </w:r>
      <w:r w:rsidR="001F3CC6">
        <w:t xml:space="preserve">countries from </w:t>
      </w:r>
      <w:r w:rsidR="00336477" w:rsidRPr="00B67EED">
        <w:t>other income</w:t>
      </w:r>
      <w:r w:rsidR="00336477">
        <w:t xml:space="preserve"> groups. </w:t>
      </w:r>
      <w:r w:rsidR="00656A27">
        <w:t>Agricultural factor productivity ha</w:t>
      </w:r>
      <w:r w:rsidR="004D7195">
        <w:t>d</w:t>
      </w:r>
      <w:r w:rsidR="00656A27">
        <w:t xml:space="preserve"> a negative effect on </w:t>
      </w:r>
      <w:r w:rsidR="00C1486E">
        <w:t>provision</w:t>
      </w:r>
      <w:r w:rsidR="00D625CE">
        <w:t>ing</w:t>
      </w:r>
      <w:r w:rsidR="00656A27">
        <w:t xml:space="preserve"> wetland values</w:t>
      </w:r>
      <w:r w:rsidR="000D589D">
        <w:t xml:space="preserve"> (</w:t>
      </w:r>
      <w:r w:rsidR="003B70F7">
        <w:t>significant at 10% level</w:t>
      </w:r>
      <w:r w:rsidR="000D589D">
        <w:t>)</w:t>
      </w:r>
      <w:r>
        <w:t>; s</w:t>
      </w:r>
      <w:r w:rsidR="00336477">
        <w:t xml:space="preserve">pecifically, a 1% increase in agricultural factor productivity would </w:t>
      </w:r>
      <w:r w:rsidR="00F52553">
        <w:t>result in</w:t>
      </w:r>
      <w:r w:rsidR="00336477">
        <w:t xml:space="preserve"> </w:t>
      </w:r>
      <w:r w:rsidR="00F52553">
        <w:t xml:space="preserve">a </w:t>
      </w:r>
      <w:r w:rsidR="00336477">
        <w:t>$0.028</w:t>
      </w:r>
      <w:r w:rsidR="00415EB2">
        <w:t>/ha/year</w:t>
      </w:r>
      <w:r w:rsidR="00336477">
        <w:t xml:space="preserve"> reduction in </w:t>
      </w:r>
      <w:r w:rsidR="00D625CE">
        <w:t xml:space="preserve">the value of </w:t>
      </w:r>
      <w:r w:rsidR="001F3CC6">
        <w:t xml:space="preserve">wetland </w:t>
      </w:r>
      <w:r w:rsidR="00C1486E">
        <w:t>provision</w:t>
      </w:r>
      <w:r w:rsidR="00D625CE">
        <w:t>ing</w:t>
      </w:r>
      <w:r w:rsidR="00336477">
        <w:t xml:space="preserve"> </w:t>
      </w:r>
      <w:r w:rsidR="00D625CE">
        <w:t>services</w:t>
      </w:r>
      <w:r w:rsidR="00336477">
        <w:t xml:space="preserve">. </w:t>
      </w:r>
      <w:r w:rsidR="000D589D">
        <w:t xml:space="preserve">The </w:t>
      </w:r>
      <w:r w:rsidR="00C1486E">
        <w:t>provision</w:t>
      </w:r>
      <w:r w:rsidR="00D625CE">
        <w:t>ing</w:t>
      </w:r>
      <w:r>
        <w:t xml:space="preserve"> value of wetlands</w:t>
      </w:r>
      <w:r w:rsidR="001F3CC6">
        <w:t xml:space="preserve"> reported </w:t>
      </w:r>
      <w:r>
        <w:t xml:space="preserve">in peer-reviewed </w:t>
      </w:r>
      <w:r w:rsidR="00D22CDC">
        <w:t>journal publications</w:t>
      </w:r>
      <w:r>
        <w:t xml:space="preserve"> </w:t>
      </w:r>
      <w:r w:rsidR="00A02196">
        <w:t>was</w:t>
      </w:r>
      <w:r>
        <w:t xml:space="preserve"> about $3.</w:t>
      </w:r>
      <w:r w:rsidR="00951FB2">
        <w:t>22</w:t>
      </w:r>
      <w:r w:rsidR="00BB37FD">
        <w:t>/ha/year</w:t>
      </w:r>
      <w:r>
        <w:t xml:space="preserve"> more than values in other studies</w:t>
      </w:r>
      <w:r w:rsidR="003B70F7">
        <w:t xml:space="preserve"> (significant at</w:t>
      </w:r>
      <w:r>
        <w:t xml:space="preserve"> 1% level</w:t>
      </w:r>
      <w:r w:rsidR="00EB5C8B">
        <w:t>)</w:t>
      </w:r>
      <w:r>
        <w:t xml:space="preserve">. </w:t>
      </w:r>
      <w:r w:rsidR="001F3CC6">
        <w:t>Other variables in this model were found to be not significant includin</w:t>
      </w:r>
      <w:r w:rsidR="00991555">
        <w:t>g</w:t>
      </w:r>
      <w:r w:rsidR="001F3CC6">
        <w:t xml:space="preserve"> e</w:t>
      </w:r>
      <w:r w:rsidR="003E46F8">
        <w:t>cosystem service goal (p-value = 0.57), longitude (p-</w:t>
      </w:r>
      <w:r w:rsidR="003E46F8" w:rsidRPr="00951FB2">
        <w:t>value = 0.26), latitude (p-value = 0.31), bird</w:t>
      </w:r>
      <w:r w:rsidR="00F52553">
        <w:t xml:space="preserve"> </w:t>
      </w:r>
      <w:r w:rsidR="00D708D8">
        <w:t>species richness</w:t>
      </w:r>
      <w:r w:rsidR="00F52553">
        <w:t xml:space="preserve"> </w:t>
      </w:r>
      <w:r w:rsidR="003E46F8" w:rsidRPr="00951FB2">
        <w:t>(p-value = 0.11), wetland area (p-value = 0.66)</w:t>
      </w:r>
      <w:r w:rsidR="000B72EB" w:rsidRPr="00951FB2">
        <w:t xml:space="preserve">, </w:t>
      </w:r>
      <w:r w:rsidR="00B25FA6">
        <w:t xml:space="preserve">and </w:t>
      </w:r>
      <w:r w:rsidR="000B72EB" w:rsidRPr="00951FB2">
        <w:t>amphibian</w:t>
      </w:r>
      <w:r w:rsidR="00F52553">
        <w:t xml:space="preserve"> </w:t>
      </w:r>
      <w:r w:rsidR="00D708D8">
        <w:t>species richness</w:t>
      </w:r>
      <w:r w:rsidR="000B72EB" w:rsidRPr="00951FB2">
        <w:t xml:space="preserve"> (p-value =</w:t>
      </w:r>
      <w:r w:rsidR="00951FB2" w:rsidRPr="00951FB2">
        <w:t xml:space="preserve"> 0.56</w:t>
      </w:r>
      <w:r w:rsidR="000B72EB" w:rsidRPr="00951FB2">
        <w:t>)</w:t>
      </w:r>
      <w:r w:rsidRPr="00C4295C">
        <w:t xml:space="preserve">. </w:t>
      </w:r>
      <w:r w:rsidR="00991555">
        <w:t xml:space="preserve">Our estimated meta-regression models could estimate the </w:t>
      </w:r>
      <w:r w:rsidR="006529E0">
        <w:t>values of wetlands at lower prediction or transfer errors (</w:t>
      </w:r>
      <w:r w:rsidR="000C4B1D">
        <w:t xml:space="preserve">71% and 66% for root mean squared and mean absolute deviation </w:t>
      </w:r>
      <w:r w:rsidR="00F3686F">
        <w:t>statistics</w:t>
      </w:r>
      <w:r w:rsidR="000C4B1D">
        <w:t xml:space="preserve">, respectively) </w:t>
      </w:r>
      <w:r w:rsidR="006529E0">
        <w:t>compared to the unit value method,</w:t>
      </w:r>
      <w:r w:rsidR="00991555">
        <w:t xml:space="preserve"> which uses representative $/acre values to value wetlands</w:t>
      </w:r>
      <w:r w:rsidR="000C4B1D">
        <w:t>.</w:t>
      </w:r>
      <w:r w:rsidR="00991555">
        <w:t xml:space="preserve"> </w:t>
      </w:r>
    </w:p>
    <w:p w14:paraId="5C30536E" w14:textId="2AA56B0B" w:rsidR="00452BC5" w:rsidRDefault="00D22CDC" w:rsidP="00D22CDC">
      <w:r>
        <w:br w:type="page"/>
      </w:r>
    </w:p>
    <w:p w14:paraId="473D49B9" w14:textId="7EED1902" w:rsidR="00452BC5" w:rsidRPr="00025BBE" w:rsidRDefault="00452BC5" w:rsidP="00452BC5">
      <w:pPr>
        <w:rPr>
          <w:b/>
          <w:bCs/>
        </w:rPr>
      </w:pPr>
    </w:p>
    <w:tbl>
      <w:tblPr>
        <w:tblW w:w="0" w:type="auto"/>
        <w:tblCellSpacing w:w="15" w:type="dxa"/>
        <w:tblBorders>
          <w:top w:val="single" w:sz="4" w:space="0" w:color="auto"/>
          <w:bottom w:val="single" w:sz="4" w:space="0" w:color="auto"/>
        </w:tblBorders>
        <w:tblLook w:val="04A0" w:firstRow="1" w:lastRow="0" w:firstColumn="1" w:lastColumn="0" w:noHBand="0" w:noVBand="1"/>
      </w:tblPr>
      <w:tblGrid>
        <w:gridCol w:w="3544"/>
        <w:gridCol w:w="5528"/>
      </w:tblGrid>
      <w:tr w:rsidR="006252CB" w:rsidRPr="00430E34" w14:paraId="481F36D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5EDACB6E" w14:textId="77777777" w:rsidR="006252CB" w:rsidRPr="00430E34" w:rsidRDefault="006252CB" w:rsidP="00115B04">
            <w:pPr>
              <w:spacing w:line="256" w:lineRule="auto"/>
              <w:rPr>
                <w:sz w:val="20"/>
                <w:szCs w:val="20"/>
              </w:rPr>
            </w:pPr>
          </w:p>
        </w:tc>
        <w:tc>
          <w:tcPr>
            <w:tcW w:w="5483" w:type="dxa"/>
            <w:tcBorders>
              <w:top w:val="nil"/>
              <w:left w:val="nil"/>
              <w:bottom w:val="nil"/>
              <w:right w:val="nil"/>
            </w:tcBorders>
            <w:tcMar>
              <w:top w:w="15" w:type="dxa"/>
              <w:left w:w="15" w:type="dxa"/>
              <w:bottom w:w="15" w:type="dxa"/>
              <w:right w:w="15" w:type="dxa"/>
            </w:tcMar>
            <w:vAlign w:val="center"/>
          </w:tcPr>
          <w:p w14:paraId="0ABB224A" w14:textId="6F64F044" w:rsidR="006252CB" w:rsidRPr="00430E34" w:rsidRDefault="006252CB" w:rsidP="006252CB">
            <w:pPr>
              <w:spacing w:line="256" w:lineRule="auto"/>
              <w:jc w:val="center"/>
              <w:rPr>
                <w:b/>
                <w:bCs/>
                <w:sz w:val="20"/>
                <w:szCs w:val="20"/>
              </w:rPr>
            </w:pPr>
            <w:r w:rsidRPr="00430E34">
              <w:rPr>
                <w:b/>
                <w:bCs/>
                <w:sz w:val="20"/>
                <w:szCs w:val="20"/>
              </w:rPr>
              <w:t>Provision</w:t>
            </w:r>
            <w:r w:rsidR="00D625CE" w:rsidRPr="00430E34">
              <w:rPr>
                <w:b/>
                <w:bCs/>
                <w:sz w:val="20"/>
                <w:szCs w:val="20"/>
              </w:rPr>
              <w:t>ing</w:t>
            </w:r>
            <w:r w:rsidRPr="00430E34">
              <w:rPr>
                <w:b/>
                <w:bCs/>
                <w:sz w:val="20"/>
                <w:szCs w:val="20"/>
              </w:rPr>
              <w:t xml:space="preserve"> Model - Restricted log-linear</w:t>
            </w:r>
          </w:p>
        </w:tc>
      </w:tr>
      <w:tr w:rsidR="006252CB" w:rsidRPr="00430E34" w14:paraId="4CF2DEE5" w14:textId="77777777" w:rsidTr="006252CB">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tcPr>
          <w:p w14:paraId="36D664F6" w14:textId="77777777" w:rsidR="006252CB" w:rsidRPr="00430E34" w:rsidRDefault="006252CB" w:rsidP="00115B04">
            <w:pPr>
              <w:spacing w:line="256" w:lineRule="auto"/>
              <w:rPr>
                <w:sz w:val="20"/>
                <w:szCs w:val="20"/>
              </w:rPr>
            </w:pPr>
          </w:p>
        </w:tc>
        <w:tc>
          <w:tcPr>
            <w:tcW w:w="5483" w:type="dxa"/>
            <w:tcBorders>
              <w:top w:val="nil"/>
              <w:left w:val="nil"/>
              <w:bottom w:val="single" w:sz="4" w:space="0" w:color="auto"/>
              <w:right w:val="nil"/>
            </w:tcBorders>
            <w:tcMar>
              <w:top w:w="15" w:type="dxa"/>
              <w:left w:w="15" w:type="dxa"/>
              <w:bottom w:w="15" w:type="dxa"/>
              <w:right w:w="15" w:type="dxa"/>
            </w:tcMar>
            <w:vAlign w:val="center"/>
          </w:tcPr>
          <w:p w14:paraId="59EBFA6C" w14:textId="7C4C75DB" w:rsidR="006252CB" w:rsidRPr="00430E34" w:rsidRDefault="006252CB" w:rsidP="006252CB">
            <w:pPr>
              <w:spacing w:line="256" w:lineRule="auto"/>
              <w:jc w:val="center"/>
              <w:rPr>
                <w:b/>
                <w:bCs/>
                <w:sz w:val="20"/>
                <w:szCs w:val="20"/>
              </w:rPr>
            </w:pPr>
            <w:r w:rsidRPr="00430E34">
              <w:rPr>
                <w:b/>
                <w:bCs/>
                <w:sz w:val="20"/>
                <w:szCs w:val="20"/>
              </w:rPr>
              <w:t>Coefficient (Standard Error)</w:t>
            </w:r>
          </w:p>
        </w:tc>
      </w:tr>
      <w:tr w:rsidR="00115B04" w:rsidRPr="00430E34" w14:paraId="4EC5563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3B532633" w14:textId="5507912C" w:rsidR="00115B04" w:rsidRPr="00430E34" w:rsidRDefault="00115B04" w:rsidP="00115B04">
            <w:pPr>
              <w:spacing w:line="256" w:lineRule="auto"/>
              <w:rPr>
                <w:sz w:val="20"/>
                <w:szCs w:val="20"/>
              </w:rPr>
            </w:pPr>
            <w:r w:rsidRPr="00430E34">
              <w:rPr>
                <w:sz w:val="20"/>
                <w:szCs w:val="20"/>
              </w:rPr>
              <w:t>Constant</w:t>
            </w:r>
          </w:p>
        </w:tc>
        <w:tc>
          <w:tcPr>
            <w:tcW w:w="5483" w:type="dxa"/>
            <w:tcBorders>
              <w:top w:val="nil"/>
              <w:left w:val="nil"/>
              <w:bottom w:val="nil"/>
              <w:right w:val="nil"/>
            </w:tcBorders>
            <w:tcMar>
              <w:top w:w="15" w:type="dxa"/>
              <w:left w:w="15" w:type="dxa"/>
              <w:bottom w:w="15" w:type="dxa"/>
              <w:right w:w="15" w:type="dxa"/>
            </w:tcMar>
            <w:vAlign w:val="center"/>
          </w:tcPr>
          <w:p w14:paraId="7FED543B" w14:textId="1E59262B" w:rsidR="00115B04" w:rsidRPr="00430E34" w:rsidRDefault="00115B04" w:rsidP="00115B04">
            <w:pPr>
              <w:spacing w:line="256" w:lineRule="auto"/>
              <w:jc w:val="center"/>
              <w:rPr>
                <w:sz w:val="20"/>
                <w:szCs w:val="20"/>
              </w:rPr>
            </w:pPr>
            <w:r w:rsidRPr="00430E34">
              <w:rPr>
                <w:sz w:val="20"/>
                <w:szCs w:val="20"/>
              </w:rPr>
              <w:t>4.398** (1.720)</w:t>
            </w:r>
          </w:p>
        </w:tc>
      </w:tr>
      <w:tr w:rsidR="00115B04" w:rsidRPr="00430E34" w14:paraId="3BC83913"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38A5747" w14:textId="01BCF8AA" w:rsidR="00115B04" w:rsidRPr="00430E34" w:rsidRDefault="00115B04" w:rsidP="00115B04">
            <w:pPr>
              <w:spacing w:line="256" w:lineRule="auto"/>
              <w:rPr>
                <w:sz w:val="20"/>
                <w:szCs w:val="20"/>
              </w:rPr>
            </w:pPr>
            <w:r w:rsidRPr="00430E34">
              <w:rPr>
                <w:sz w:val="20"/>
                <w:szCs w:val="20"/>
              </w:rPr>
              <w:t>High Income</w:t>
            </w:r>
          </w:p>
        </w:tc>
        <w:tc>
          <w:tcPr>
            <w:tcW w:w="5483" w:type="dxa"/>
            <w:tcBorders>
              <w:top w:val="nil"/>
              <w:left w:val="nil"/>
              <w:bottom w:val="nil"/>
              <w:right w:val="nil"/>
            </w:tcBorders>
            <w:tcMar>
              <w:top w:w="15" w:type="dxa"/>
              <w:left w:w="15" w:type="dxa"/>
              <w:bottom w:w="15" w:type="dxa"/>
              <w:right w:w="15" w:type="dxa"/>
            </w:tcMar>
            <w:vAlign w:val="center"/>
          </w:tcPr>
          <w:p w14:paraId="6D42EE98" w14:textId="454A60D3" w:rsidR="00115B04" w:rsidRPr="00430E34" w:rsidRDefault="00430E34" w:rsidP="00115B04">
            <w:pPr>
              <w:spacing w:line="256" w:lineRule="auto"/>
              <w:jc w:val="center"/>
              <w:rPr>
                <w:sz w:val="20"/>
                <w:szCs w:val="20"/>
              </w:rPr>
            </w:pPr>
            <w:r w:rsidRPr="00430E34">
              <w:rPr>
                <w:sz w:val="20"/>
                <w:szCs w:val="20"/>
              </w:rPr>
              <w:t>2.342</w:t>
            </w:r>
            <w:r w:rsidR="00115B04" w:rsidRPr="00430E34">
              <w:rPr>
                <w:sz w:val="20"/>
                <w:szCs w:val="20"/>
              </w:rPr>
              <w:t>** (</w:t>
            </w:r>
            <w:r w:rsidRPr="00430E34">
              <w:rPr>
                <w:sz w:val="20"/>
                <w:szCs w:val="20"/>
              </w:rPr>
              <w:t>0.839</w:t>
            </w:r>
            <w:r w:rsidR="00115B04" w:rsidRPr="00430E34">
              <w:rPr>
                <w:sz w:val="20"/>
                <w:szCs w:val="20"/>
              </w:rPr>
              <w:t>)</w:t>
            </w:r>
          </w:p>
        </w:tc>
      </w:tr>
      <w:tr w:rsidR="00115B04" w:rsidRPr="00430E34" w14:paraId="50130CD7"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B42717C" w14:textId="356D2E32" w:rsidR="00115B04" w:rsidRPr="00430E34" w:rsidRDefault="00115B04" w:rsidP="00115B04">
            <w:pPr>
              <w:spacing w:line="256" w:lineRule="auto"/>
              <w:rPr>
                <w:sz w:val="20"/>
                <w:szCs w:val="20"/>
              </w:rPr>
            </w:pPr>
            <w:r w:rsidRPr="00430E34">
              <w:rPr>
                <w:sz w:val="20"/>
                <w:szCs w:val="20"/>
              </w:rPr>
              <w:t>Peer Review</w:t>
            </w:r>
          </w:p>
        </w:tc>
        <w:tc>
          <w:tcPr>
            <w:tcW w:w="5483" w:type="dxa"/>
            <w:tcBorders>
              <w:top w:val="nil"/>
              <w:left w:val="nil"/>
              <w:bottom w:val="nil"/>
              <w:right w:val="nil"/>
            </w:tcBorders>
            <w:tcMar>
              <w:top w:w="15" w:type="dxa"/>
              <w:left w:w="15" w:type="dxa"/>
              <w:bottom w:w="15" w:type="dxa"/>
              <w:right w:w="15" w:type="dxa"/>
            </w:tcMar>
            <w:vAlign w:val="center"/>
          </w:tcPr>
          <w:p w14:paraId="0F0864E3" w14:textId="3BA21A82" w:rsidR="00115B04" w:rsidRPr="00430E34" w:rsidRDefault="00115B04" w:rsidP="00115B04">
            <w:pPr>
              <w:spacing w:line="256" w:lineRule="auto"/>
              <w:jc w:val="center"/>
              <w:rPr>
                <w:sz w:val="20"/>
                <w:szCs w:val="20"/>
              </w:rPr>
            </w:pPr>
            <w:r w:rsidRPr="00430E34">
              <w:rPr>
                <w:sz w:val="20"/>
                <w:szCs w:val="20"/>
              </w:rPr>
              <w:t xml:space="preserve"> 3</w:t>
            </w:r>
            <w:r w:rsidR="00430E34" w:rsidRPr="00430E34">
              <w:rPr>
                <w:sz w:val="20"/>
                <w:szCs w:val="20"/>
              </w:rPr>
              <w:t>.225</w:t>
            </w:r>
            <w:r w:rsidRPr="00430E34">
              <w:rPr>
                <w:sz w:val="20"/>
                <w:szCs w:val="20"/>
              </w:rPr>
              <w:t>*** (0.950)</w:t>
            </w:r>
          </w:p>
        </w:tc>
      </w:tr>
      <w:tr w:rsidR="00A20DF2" w:rsidRPr="00430E34" w14:paraId="4796175D"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2ABA85C7" w14:textId="61C589FD" w:rsidR="00A20DF2" w:rsidRPr="00430E34" w:rsidRDefault="00A20DF2" w:rsidP="00A20DF2">
            <w:pPr>
              <w:spacing w:line="256" w:lineRule="auto"/>
              <w:rPr>
                <w:sz w:val="20"/>
                <w:szCs w:val="20"/>
              </w:rPr>
            </w:pPr>
            <w:proofErr w:type="spellStart"/>
            <w:r w:rsidRPr="00430E34">
              <w:rPr>
                <w:sz w:val="20"/>
                <w:szCs w:val="20"/>
              </w:rPr>
              <w:t>AgTFP</w:t>
            </w:r>
            <w:proofErr w:type="spellEnd"/>
          </w:p>
        </w:tc>
        <w:tc>
          <w:tcPr>
            <w:tcW w:w="5483" w:type="dxa"/>
            <w:tcBorders>
              <w:top w:val="nil"/>
              <w:left w:val="nil"/>
              <w:bottom w:val="nil"/>
              <w:right w:val="nil"/>
            </w:tcBorders>
            <w:tcMar>
              <w:top w:w="15" w:type="dxa"/>
              <w:left w:w="15" w:type="dxa"/>
              <w:bottom w:w="15" w:type="dxa"/>
              <w:right w:w="15" w:type="dxa"/>
            </w:tcMar>
            <w:vAlign w:val="center"/>
          </w:tcPr>
          <w:p w14:paraId="50AAE814" w14:textId="724B9FF9" w:rsidR="00A20DF2" w:rsidRPr="00430E34" w:rsidRDefault="00A20DF2" w:rsidP="00A20DF2">
            <w:pPr>
              <w:spacing w:line="256" w:lineRule="auto"/>
              <w:jc w:val="center"/>
              <w:rPr>
                <w:sz w:val="20"/>
                <w:szCs w:val="20"/>
              </w:rPr>
            </w:pPr>
            <w:r w:rsidRPr="00430E34">
              <w:rPr>
                <w:sz w:val="20"/>
                <w:szCs w:val="20"/>
              </w:rPr>
              <w:t>-0.028* (0.015)</w:t>
            </w:r>
          </w:p>
        </w:tc>
      </w:tr>
      <w:tr w:rsidR="00A20DF2" w:rsidRPr="00430E34" w14:paraId="66793EC4"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640B2B4A" w14:textId="27DC8A91" w:rsidR="00A20DF2" w:rsidRPr="00430E34" w:rsidRDefault="00A20DF2" w:rsidP="00A20DF2">
            <w:pPr>
              <w:spacing w:line="256" w:lineRule="auto"/>
              <w:rPr>
                <w:sz w:val="20"/>
                <w:szCs w:val="20"/>
              </w:rPr>
            </w:pPr>
            <w:r w:rsidRPr="00430E34">
              <w:rPr>
                <w:sz w:val="20"/>
                <w:szCs w:val="20"/>
              </w:rPr>
              <w:t>Pop Density</w:t>
            </w:r>
          </w:p>
        </w:tc>
        <w:tc>
          <w:tcPr>
            <w:tcW w:w="5483" w:type="dxa"/>
            <w:tcBorders>
              <w:top w:val="nil"/>
              <w:left w:val="nil"/>
              <w:bottom w:val="nil"/>
              <w:right w:val="nil"/>
            </w:tcBorders>
            <w:tcMar>
              <w:top w:w="15" w:type="dxa"/>
              <w:left w:w="15" w:type="dxa"/>
              <w:bottom w:w="15" w:type="dxa"/>
              <w:right w:w="15" w:type="dxa"/>
            </w:tcMar>
            <w:vAlign w:val="center"/>
          </w:tcPr>
          <w:p w14:paraId="1B88B44A" w14:textId="52BCAA9A" w:rsidR="00A20DF2" w:rsidRPr="00430E34" w:rsidRDefault="00A20DF2" w:rsidP="00A20DF2">
            <w:pPr>
              <w:spacing w:line="256" w:lineRule="auto"/>
              <w:jc w:val="center"/>
              <w:rPr>
                <w:sz w:val="20"/>
                <w:szCs w:val="20"/>
              </w:rPr>
            </w:pPr>
            <w:r w:rsidRPr="00430E34">
              <w:rPr>
                <w:sz w:val="20"/>
                <w:szCs w:val="20"/>
              </w:rPr>
              <w:t>0.0004* (0.0002)</w:t>
            </w:r>
          </w:p>
        </w:tc>
      </w:tr>
      <w:tr w:rsidR="00A20DF2" w:rsidRPr="00430E34" w14:paraId="131781B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5E06CAD" w14:textId="1A30F0BA" w:rsidR="00A20DF2" w:rsidRPr="00430E34" w:rsidRDefault="00A20DF2" w:rsidP="00A20DF2">
            <w:pPr>
              <w:spacing w:line="256" w:lineRule="auto"/>
              <w:rPr>
                <w:sz w:val="20"/>
                <w:szCs w:val="20"/>
              </w:rPr>
            </w:pPr>
            <w:r w:rsidRPr="00430E34">
              <w:rPr>
                <w:sz w:val="20"/>
                <w:szCs w:val="20"/>
              </w:rPr>
              <w:t xml:space="preserve">ESS Goal WP </w:t>
            </w:r>
          </w:p>
        </w:tc>
        <w:tc>
          <w:tcPr>
            <w:tcW w:w="5483" w:type="dxa"/>
            <w:tcBorders>
              <w:top w:val="nil"/>
              <w:left w:val="nil"/>
              <w:bottom w:val="nil"/>
              <w:right w:val="nil"/>
            </w:tcBorders>
            <w:tcMar>
              <w:top w:w="15" w:type="dxa"/>
              <w:left w:w="15" w:type="dxa"/>
              <w:bottom w:w="15" w:type="dxa"/>
              <w:right w:w="15" w:type="dxa"/>
            </w:tcMar>
            <w:vAlign w:val="center"/>
          </w:tcPr>
          <w:p w14:paraId="0DB5D0CA" w14:textId="628FE19D" w:rsidR="00A20DF2" w:rsidRPr="00430E34" w:rsidRDefault="00A20DF2" w:rsidP="00A20DF2">
            <w:pPr>
              <w:spacing w:line="256" w:lineRule="auto"/>
              <w:jc w:val="center"/>
              <w:rPr>
                <w:sz w:val="20"/>
                <w:szCs w:val="20"/>
              </w:rPr>
            </w:pPr>
            <w:r w:rsidRPr="00430E34">
              <w:rPr>
                <w:sz w:val="20"/>
                <w:szCs w:val="20"/>
              </w:rPr>
              <w:t>0.701 (0.890)</w:t>
            </w:r>
          </w:p>
        </w:tc>
      </w:tr>
      <w:tr w:rsidR="00A20DF2" w:rsidRPr="00430E34" w14:paraId="7C9104A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7D91DE2" w14:textId="29883CD1" w:rsidR="00A20DF2" w:rsidRPr="00430E34" w:rsidRDefault="00D22CDC" w:rsidP="00A20DF2">
            <w:pPr>
              <w:spacing w:line="256" w:lineRule="auto"/>
              <w:rPr>
                <w:sz w:val="20"/>
                <w:szCs w:val="20"/>
              </w:rPr>
            </w:pPr>
            <w:r w:rsidRPr="00430E34">
              <w:rPr>
                <w:sz w:val="20"/>
                <w:szCs w:val="20"/>
              </w:rPr>
              <w:t>L</w:t>
            </w:r>
            <w:r w:rsidR="00A20DF2" w:rsidRPr="00430E34">
              <w:rPr>
                <w:sz w:val="20"/>
                <w:szCs w:val="20"/>
              </w:rPr>
              <w:t>ongitude</w:t>
            </w:r>
          </w:p>
        </w:tc>
        <w:tc>
          <w:tcPr>
            <w:tcW w:w="5483" w:type="dxa"/>
            <w:tcBorders>
              <w:top w:val="nil"/>
              <w:left w:val="nil"/>
              <w:bottom w:val="nil"/>
              <w:right w:val="nil"/>
            </w:tcBorders>
            <w:tcMar>
              <w:top w:w="15" w:type="dxa"/>
              <w:left w:w="15" w:type="dxa"/>
              <w:bottom w:w="15" w:type="dxa"/>
              <w:right w:w="15" w:type="dxa"/>
            </w:tcMar>
            <w:vAlign w:val="center"/>
          </w:tcPr>
          <w:p w14:paraId="2F5C21FF" w14:textId="1CC1A350" w:rsidR="00A20DF2" w:rsidRPr="00430E34" w:rsidRDefault="00A20DF2" w:rsidP="00A20DF2">
            <w:pPr>
              <w:spacing w:line="256" w:lineRule="auto"/>
              <w:jc w:val="center"/>
              <w:rPr>
                <w:sz w:val="20"/>
                <w:szCs w:val="20"/>
              </w:rPr>
            </w:pPr>
            <w:r w:rsidRPr="00430E34">
              <w:rPr>
                <w:sz w:val="20"/>
                <w:szCs w:val="20"/>
              </w:rPr>
              <w:t>0.0</w:t>
            </w:r>
            <w:r w:rsidR="00430E34" w:rsidRPr="00430E34">
              <w:rPr>
                <w:sz w:val="20"/>
                <w:szCs w:val="20"/>
              </w:rPr>
              <w:t>03</w:t>
            </w:r>
            <w:r w:rsidRPr="00430E34">
              <w:rPr>
                <w:sz w:val="20"/>
                <w:szCs w:val="20"/>
              </w:rPr>
              <w:t xml:space="preserve"> (0.0</w:t>
            </w:r>
            <w:r w:rsidR="00430E34" w:rsidRPr="00430E34">
              <w:rPr>
                <w:sz w:val="20"/>
                <w:szCs w:val="20"/>
              </w:rPr>
              <w:t>70</w:t>
            </w:r>
            <w:r w:rsidRPr="00430E34">
              <w:rPr>
                <w:sz w:val="20"/>
                <w:szCs w:val="20"/>
              </w:rPr>
              <w:t>)</w:t>
            </w:r>
          </w:p>
        </w:tc>
      </w:tr>
      <w:tr w:rsidR="00A20DF2" w:rsidRPr="00430E34" w14:paraId="65EAD70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626BA240" w14:textId="56CCC743" w:rsidR="00A20DF2" w:rsidRPr="00430E34" w:rsidRDefault="00A20DF2" w:rsidP="00A20DF2">
            <w:pPr>
              <w:spacing w:line="256" w:lineRule="auto"/>
              <w:rPr>
                <w:sz w:val="20"/>
                <w:szCs w:val="20"/>
              </w:rPr>
            </w:pPr>
            <w:r w:rsidRPr="00430E34">
              <w:rPr>
                <w:sz w:val="20"/>
                <w:szCs w:val="20"/>
              </w:rPr>
              <w:t>Amphibians</w:t>
            </w:r>
          </w:p>
        </w:tc>
        <w:tc>
          <w:tcPr>
            <w:tcW w:w="5483" w:type="dxa"/>
            <w:tcBorders>
              <w:top w:val="nil"/>
              <w:left w:val="nil"/>
              <w:bottom w:val="nil"/>
              <w:right w:val="nil"/>
            </w:tcBorders>
            <w:tcMar>
              <w:top w:w="15" w:type="dxa"/>
              <w:left w:w="15" w:type="dxa"/>
              <w:bottom w:w="15" w:type="dxa"/>
              <w:right w:w="15" w:type="dxa"/>
            </w:tcMar>
            <w:vAlign w:val="center"/>
          </w:tcPr>
          <w:p w14:paraId="563C6490" w14:textId="1E1B757C" w:rsidR="00A20DF2" w:rsidRPr="00430E34" w:rsidRDefault="00A20DF2" w:rsidP="00A20DF2">
            <w:pPr>
              <w:spacing w:line="256" w:lineRule="auto"/>
              <w:jc w:val="center"/>
              <w:rPr>
                <w:sz w:val="20"/>
                <w:szCs w:val="20"/>
              </w:rPr>
            </w:pPr>
            <w:r w:rsidRPr="00430E34">
              <w:rPr>
                <w:sz w:val="20"/>
                <w:szCs w:val="20"/>
              </w:rPr>
              <w:t>0.0</w:t>
            </w:r>
            <w:r w:rsidR="00430E34" w:rsidRPr="00430E34">
              <w:rPr>
                <w:sz w:val="20"/>
                <w:szCs w:val="20"/>
              </w:rPr>
              <w:t>80</w:t>
            </w:r>
            <w:r w:rsidRPr="00430E34">
              <w:rPr>
                <w:sz w:val="20"/>
                <w:szCs w:val="20"/>
              </w:rPr>
              <w:t xml:space="preserve"> (0.053)</w:t>
            </w:r>
          </w:p>
        </w:tc>
      </w:tr>
      <w:tr w:rsidR="00A20DF2" w:rsidRPr="00430E34" w14:paraId="61A6830A"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2C53991" w14:textId="7CB86D6C" w:rsidR="00A20DF2" w:rsidRPr="00430E34" w:rsidRDefault="00D22CDC" w:rsidP="00A20DF2">
            <w:pPr>
              <w:spacing w:line="256" w:lineRule="auto"/>
              <w:rPr>
                <w:sz w:val="20"/>
                <w:szCs w:val="20"/>
              </w:rPr>
            </w:pPr>
            <w:r w:rsidRPr="00430E34">
              <w:rPr>
                <w:sz w:val="20"/>
                <w:szCs w:val="20"/>
              </w:rPr>
              <w:t>L</w:t>
            </w:r>
            <w:r w:rsidR="00A20DF2" w:rsidRPr="00430E34">
              <w:rPr>
                <w:sz w:val="20"/>
                <w:szCs w:val="20"/>
              </w:rPr>
              <w:t>atitude</w:t>
            </w:r>
          </w:p>
        </w:tc>
        <w:tc>
          <w:tcPr>
            <w:tcW w:w="5483" w:type="dxa"/>
            <w:tcBorders>
              <w:top w:val="nil"/>
              <w:left w:val="nil"/>
              <w:bottom w:val="nil"/>
              <w:right w:val="nil"/>
            </w:tcBorders>
            <w:tcMar>
              <w:top w:w="15" w:type="dxa"/>
              <w:left w:w="15" w:type="dxa"/>
              <w:bottom w:w="15" w:type="dxa"/>
              <w:right w:w="15" w:type="dxa"/>
            </w:tcMar>
            <w:vAlign w:val="center"/>
          </w:tcPr>
          <w:p w14:paraId="633E21E0" w14:textId="6DB1C490" w:rsidR="00A20DF2" w:rsidRPr="00430E34" w:rsidRDefault="00A20DF2" w:rsidP="00A20DF2">
            <w:pPr>
              <w:spacing w:line="256" w:lineRule="auto"/>
              <w:jc w:val="center"/>
              <w:rPr>
                <w:sz w:val="20"/>
                <w:szCs w:val="20"/>
              </w:rPr>
            </w:pPr>
            <w:r w:rsidRPr="00430E34">
              <w:rPr>
                <w:sz w:val="20"/>
                <w:szCs w:val="20"/>
              </w:rPr>
              <w:t>0.0</w:t>
            </w:r>
            <w:r w:rsidR="00430E34" w:rsidRPr="00430E34">
              <w:rPr>
                <w:sz w:val="20"/>
                <w:szCs w:val="20"/>
              </w:rPr>
              <w:t>08</w:t>
            </w:r>
            <w:r w:rsidRPr="00430E34">
              <w:rPr>
                <w:sz w:val="20"/>
                <w:szCs w:val="20"/>
              </w:rPr>
              <w:t xml:space="preserve"> (0.024)</w:t>
            </w:r>
          </w:p>
        </w:tc>
      </w:tr>
      <w:tr w:rsidR="00A20DF2" w:rsidRPr="00430E34" w14:paraId="4D8907DF" w14:textId="77777777" w:rsidTr="00115B04">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7EB17AD1" w14:textId="23A655F3" w:rsidR="00A20DF2" w:rsidRPr="00430E34" w:rsidRDefault="00A20DF2" w:rsidP="00A20DF2">
            <w:pPr>
              <w:spacing w:line="256" w:lineRule="auto"/>
              <w:rPr>
                <w:sz w:val="20"/>
                <w:szCs w:val="20"/>
              </w:rPr>
            </w:pPr>
            <w:r w:rsidRPr="00430E34">
              <w:rPr>
                <w:sz w:val="20"/>
                <w:szCs w:val="20"/>
              </w:rPr>
              <w:t>Birds</w:t>
            </w:r>
          </w:p>
        </w:tc>
        <w:tc>
          <w:tcPr>
            <w:tcW w:w="5483" w:type="dxa"/>
            <w:tcBorders>
              <w:top w:val="nil"/>
              <w:left w:val="nil"/>
              <w:bottom w:val="nil"/>
              <w:right w:val="nil"/>
            </w:tcBorders>
            <w:tcMar>
              <w:top w:w="15" w:type="dxa"/>
              <w:left w:w="15" w:type="dxa"/>
              <w:bottom w:w="15" w:type="dxa"/>
              <w:right w:w="15" w:type="dxa"/>
            </w:tcMar>
            <w:vAlign w:val="center"/>
          </w:tcPr>
          <w:p w14:paraId="79C1A001" w14:textId="4B7BB766" w:rsidR="00A20DF2" w:rsidRPr="00430E34" w:rsidRDefault="00A20DF2" w:rsidP="00A20DF2">
            <w:pPr>
              <w:spacing w:line="256" w:lineRule="auto"/>
              <w:jc w:val="center"/>
              <w:rPr>
                <w:sz w:val="20"/>
                <w:szCs w:val="20"/>
              </w:rPr>
            </w:pPr>
            <w:r w:rsidRPr="00430E34">
              <w:rPr>
                <w:sz w:val="20"/>
                <w:szCs w:val="20"/>
              </w:rPr>
              <w:t>0.00</w:t>
            </w:r>
            <w:r w:rsidR="00430E34" w:rsidRPr="00430E34">
              <w:rPr>
                <w:sz w:val="20"/>
                <w:szCs w:val="20"/>
              </w:rPr>
              <w:t>9</w:t>
            </w:r>
            <w:r w:rsidR="004D7195" w:rsidRPr="00430E34">
              <w:rPr>
                <w:sz w:val="20"/>
                <w:szCs w:val="20"/>
              </w:rPr>
              <w:t xml:space="preserve"> </w:t>
            </w:r>
            <w:r w:rsidRPr="00430E34">
              <w:rPr>
                <w:sz w:val="20"/>
                <w:szCs w:val="20"/>
              </w:rPr>
              <w:t>(0.00</w:t>
            </w:r>
            <w:r w:rsidR="00430E34" w:rsidRPr="00430E34">
              <w:rPr>
                <w:sz w:val="20"/>
                <w:szCs w:val="20"/>
              </w:rPr>
              <w:t>5</w:t>
            </w:r>
            <w:r w:rsidRPr="00430E34">
              <w:rPr>
                <w:sz w:val="20"/>
                <w:szCs w:val="20"/>
              </w:rPr>
              <w:t>)</w:t>
            </w:r>
          </w:p>
        </w:tc>
      </w:tr>
      <w:tr w:rsidR="00A20DF2" w:rsidRPr="00430E34" w14:paraId="0CEDC262" w14:textId="77777777" w:rsidTr="00115B04">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52978325" w14:textId="23BE01FF" w:rsidR="00A20DF2" w:rsidRPr="00430E34" w:rsidRDefault="00A20DF2" w:rsidP="00A20DF2">
            <w:pPr>
              <w:spacing w:line="256" w:lineRule="auto"/>
              <w:rPr>
                <w:sz w:val="20"/>
                <w:szCs w:val="20"/>
              </w:rPr>
            </w:pPr>
            <w:r w:rsidRPr="00430E34">
              <w:rPr>
                <w:sz w:val="20"/>
                <w:szCs w:val="20"/>
              </w:rPr>
              <w:t>WL Area</w:t>
            </w:r>
          </w:p>
        </w:tc>
        <w:tc>
          <w:tcPr>
            <w:tcW w:w="5483" w:type="dxa"/>
            <w:tcBorders>
              <w:top w:val="nil"/>
              <w:left w:val="nil"/>
              <w:bottom w:val="nil"/>
              <w:right w:val="nil"/>
            </w:tcBorders>
            <w:tcMar>
              <w:top w:w="15" w:type="dxa"/>
              <w:left w:w="15" w:type="dxa"/>
              <w:bottom w:w="15" w:type="dxa"/>
              <w:right w:w="15" w:type="dxa"/>
            </w:tcMar>
            <w:vAlign w:val="center"/>
          </w:tcPr>
          <w:p w14:paraId="198F0952" w14:textId="4B5F4FF4" w:rsidR="00A20DF2" w:rsidRPr="00430E34" w:rsidRDefault="00A20DF2" w:rsidP="00A20DF2">
            <w:pPr>
              <w:spacing w:line="256" w:lineRule="auto"/>
              <w:jc w:val="center"/>
              <w:rPr>
                <w:sz w:val="20"/>
                <w:szCs w:val="20"/>
              </w:rPr>
            </w:pPr>
            <w:r w:rsidRPr="00430E34">
              <w:rPr>
                <w:sz w:val="20"/>
                <w:szCs w:val="20"/>
              </w:rPr>
              <w:t>-0.00000 (0.00000)</w:t>
            </w:r>
          </w:p>
        </w:tc>
      </w:tr>
      <w:tr w:rsidR="00A20DF2" w:rsidRPr="00430E34" w14:paraId="6683C689" w14:textId="77777777" w:rsidTr="00452BC5">
        <w:trPr>
          <w:tblCellSpacing w:w="15" w:type="dxa"/>
        </w:trPr>
        <w:tc>
          <w:tcPr>
            <w:tcW w:w="3499" w:type="dxa"/>
            <w:tcBorders>
              <w:top w:val="single" w:sz="4" w:space="0" w:color="auto"/>
              <w:left w:val="nil"/>
              <w:bottom w:val="nil"/>
              <w:right w:val="nil"/>
            </w:tcBorders>
            <w:tcMar>
              <w:top w:w="15" w:type="dxa"/>
              <w:left w:w="15" w:type="dxa"/>
              <w:bottom w:w="15" w:type="dxa"/>
              <w:right w:w="15" w:type="dxa"/>
            </w:tcMar>
            <w:vAlign w:val="center"/>
          </w:tcPr>
          <w:p w14:paraId="02500882" w14:textId="77777777" w:rsidR="00A20DF2" w:rsidRPr="00507B34" w:rsidRDefault="00A20DF2" w:rsidP="00A20DF2">
            <w:pPr>
              <w:pBdr>
                <w:bottom w:val="single" w:sz="4" w:space="1" w:color="auto"/>
              </w:pBdr>
              <w:spacing w:line="256" w:lineRule="auto"/>
              <w:rPr>
                <w:sz w:val="20"/>
                <w:szCs w:val="20"/>
              </w:rPr>
            </w:pPr>
            <w:r w:rsidRPr="00507B34">
              <w:rPr>
                <w:sz w:val="20"/>
                <w:szCs w:val="20"/>
              </w:rPr>
              <w:t>Model Summary Statistics</w:t>
            </w:r>
          </w:p>
          <w:p w14:paraId="536325E0" w14:textId="77777777" w:rsidR="00A20DF2" w:rsidRPr="00430E34" w:rsidRDefault="00A20DF2" w:rsidP="00A20DF2">
            <w:pPr>
              <w:spacing w:line="256" w:lineRule="auto"/>
              <w:rPr>
                <w:sz w:val="20"/>
                <w:szCs w:val="20"/>
              </w:rPr>
            </w:pPr>
            <w:r w:rsidRPr="00507B34">
              <w:rPr>
                <w:sz w:val="20"/>
                <w:szCs w:val="20"/>
              </w:rPr>
              <w:t>N</w:t>
            </w:r>
          </w:p>
        </w:tc>
        <w:tc>
          <w:tcPr>
            <w:tcW w:w="5483" w:type="dxa"/>
            <w:tcBorders>
              <w:top w:val="single" w:sz="4" w:space="0" w:color="auto"/>
              <w:left w:val="nil"/>
              <w:bottom w:val="nil"/>
              <w:right w:val="nil"/>
            </w:tcBorders>
            <w:tcMar>
              <w:top w:w="15" w:type="dxa"/>
              <w:left w:w="15" w:type="dxa"/>
              <w:bottom w:w="15" w:type="dxa"/>
              <w:right w:w="15" w:type="dxa"/>
            </w:tcMar>
            <w:vAlign w:val="center"/>
            <w:hideMark/>
          </w:tcPr>
          <w:p w14:paraId="5522454A" w14:textId="77777777" w:rsidR="00797B76" w:rsidRPr="00430E34" w:rsidRDefault="00797B76" w:rsidP="00A20DF2">
            <w:pPr>
              <w:spacing w:line="256" w:lineRule="auto"/>
              <w:jc w:val="center"/>
              <w:rPr>
                <w:sz w:val="20"/>
                <w:szCs w:val="20"/>
              </w:rPr>
            </w:pPr>
          </w:p>
          <w:p w14:paraId="1DB0DEE1" w14:textId="17B9FCC1" w:rsidR="00A20DF2" w:rsidRPr="00430E34" w:rsidRDefault="00A20DF2" w:rsidP="00A20DF2">
            <w:pPr>
              <w:spacing w:line="256" w:lineRule="auto"/>
              <w:jc w:val="center"/>
              <w:rPr>
                <w:sz w:val="20"/>
                <w:szCs w:val="20"/>
              </w:rPr>
            </w:pPr>
            <w:r w:rsidRPr="00430E34">
              <w:rPr>
                <w:sz w:val="20"/>
                <w:szCs w:val="20"/>
              </w:rPr>
              <w:t>27</w:t>
            </w:r>
          </w:p>
        </w:tc>
      </w:tr>
      <w:tr w:rsidR="00A20DF2" w:rsidRPr="00430E34" w14:paraId="4167FA13"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864675C" w14:textId="77777777" w:rsidR="00A20DF2" w:rsidRPr="00430E34" w:rsidRDefault="00A20DF2" w:rsidP="00A20DF2">
            <w:pPr>
              <w:spacing w:line="256" w:lineRule="auto"/>
              <w:rPr>
                <w:sz w:val="20"/>
                <w:szCs w:val="20"/>
              </w:rPr>
            </w:pPr>
            <w:r w:rsidRPr="00430E34">
              <w:rPr>
                <w:sz w:val="20"/>
                <w:szCs w:val="20"/>
              </w:rPr>
              <w:t>R</w:t>
            </w:r>
            <w:r w:rsidRPr="00507B34">
              <w:rPr>
                <w:sz w:val="20"/>
                <w:szCs w:val="20"/>
              </w:rPr>
              <w:t>2</w:t>
            </w:r>
          </w:p>
        </w:tc>
        <w:tc>
          <w:tcPr>
            <w:tcW w:w="5483" w:type="dxa"/>
            <w:tcBorders>
              <w:top w:val="nil"/>
              <w:left w:val="nil"/>
              <w:bottom w:val="nil"/>
              <w:right w:val="nil"/>
            </w:tcBorders>
            <w:tcMar>
              <w:top w:w="15" w:type="dxa"/>
              <w:left w:w="15" w:type="dxa"/>
              <w:bottom w:w="15" w:type="dxa"/>
              <w:right w:w="15" w:type="dxa"/>
            </w:tcMar>
            <w:vAlign w:val="center"/>
            <w:hideMark/>
          </w:tcPr>
          <w:p w14:paraId="6EDE1C58" w14:textId="2FEA6F82" w:rsidR="00A20DF2" w:rsidRPr="00430E34" w:rsidRDefault="00A20DF2" w:rsidP="00A20DF2">
            <w:pPr>
              <w:spacing w:line="256" w:lineRule="auto"/>
              <w:jc w:val="center"/>
              <w:rPr>
                <w:sz w:val="20"/>
                <w:szCs w:val="20"/>
              </w:rPr>
            </w:pPr>
            <w:r w:rsidRPr="00430E34">
              <w:rPr>
                <w:sz w:val="20"/>
                <w:szCs w:val="20"/>
              </w:rPr>
              <w:t>0.7</w:t>
            </w:r>
            <w:r w:rsidR="00430E34" w:rsidRPr="00430E34">
              <w:rPr>
                <w:sz w:val="20"/>
                <w:szCs w:val="20"/>
              </w:rPr>
              <w:t>32</w:t>
            </w:r>
          </w:p>
        </w:tc>
      </w:tr>
      <w:tr w:rsidR="00A20DF2" w:rsidRPr="00430E34" w14:paraId="2866A89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4CF180C5" w14:textId="77777777" w:rsidR="00A20DF2" w:rsidRPr="00430E34" w:rsidRDefault="00A20DF2" w:rsidP="00A20DF2">
            <w:pPr>
              <w:spacing w:line="256" w:lineRule="auto"/>
              <w:rPr>
                <w:sz w:val="20"/>
                <w:szCs w:val="20"/>
              </w:rPr>
            </w:pPr>
            <w:r w:rsidRPr="00430E34">
              <w:rPr>
                <w:sz w:val="20"/>
                <w:szCs w:val="20"/>
              </w:rPr>
              <w:t>Adjusted R</w:t>
            </w:r>
            <w:r w:rsidRPr="00507B34">
              <w:rPr>
                <w:sz w:val="20"/>
                <w:szCs w:val="20"/>
              </w:rPr>
              <w:t>2</w:t>
            </w:r>
          </w:p>
        </w:tc>
        <w:tc>
          <w:tcPr>
            <w:tcW w:w="5483" w:type="dxa"/>
            <w:tcBorders>
              <w:top w:val="nil"/>
              <w:left w:val="nil"/>
              <w:bottom w:val="nil"/>
              <w:right w:val="nil"/>
            </w:tcBorders>
            <w:tcMar>
              <w:top w:w="15" w:type="dxa"/>
              <w:left w:w="15" w:type="dxa"/>
              <w:bottom w:w="15" w:type="dxa"/>
              <w:right w:w="15" w:type="dxa"/>
            </w:tcMar>
            <w:vAlign w:val="center"/>
            <w:hideMark/>
          </w:tcPr>
          <w:p w14:paraId="67E5E58C" w14:textId="5A0B055A" w:rsidR="00A20DF2" w:rsidRPr="00430E34" w:rsidRDefault="00A20DF2" w:rsidP="00A20DF2">
            <w:pPr>
              <w:spacing w:line="256" w:lineRule="auto"/>
              <w:jc w:val="center"/>
              <w:rPr>
                <w:sz w:val="20"/>
                <w:szCs w:val="20"/>
              </w:rPr>
            </w:pPr>
            <w:r w:rsidRPr="00430E34">
              <w:rPr>
                <w:sz w:val="20"/>
                <w:szCs w:val="20"/>
              </w:rPr>
              <w:t>0.6</w:t>
            </w:r>
            <w:r w:rsidR="00430E34" w:rsidRPr="00430E34">
              <w:rPr>
                <w:sz w:val="20"/>
                <w:szCs w:val="20"/>
              </w:rPr>
              <w:t>13</w:t>
            </w:r>
          </w:p>
        </w:tc>
      </w:tr>
      <w:tr w:rsidR="00A20DF2" w:rsidRPr="00430E34" w14:paraId="77C43658" w14:textId="77777777" w:rsidTr="00452BC5">
        <w:trPr>
          <w:trHeight w:val="86"/>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055D8956" w14:textId="77777777" w:rsidR="00A20DF2" w:rsidRPr="00430E34" w:rsidRDefault="00A20DF2" w:rsidP="00A20DF2">
            <w:pPr>
              <w:spacing w:line="256" w:lineRule="auto"/>
              <w:rPr>
                <w:sz w:val="20"/>
                <w:szCs w:val="20"/>
              </w:rPr>
            </w:pPr>
            <w:r w:rsidRPr="00430E34">
              <w:rPr>
                <w:sz w:val="20"/>
                <w:szCs w:val="20"/>
              </w:rPr>
              <w:t>Breusch Pagan Test Statistic</w:t>
            </w:r>
          </w:p>
        </w:tc>
        <w:tc>
          <w:tcPr>
            <w:tcW w:w="5483" w:type="dxa"/>
            <w:tcBorders>
              <w:top w:val="nil"/>
              <w:left w:val="nil"/>
              <w:bottom w:val="nil"/>
              <w:right w:val="nil"/>
            </w:tcBorders>
            <w:tcMar>
              <w:top w:w="15" w:type="dxa"/>
              <w:left w:w="15" w:type="dxa"/>
              <w:bottom w:w="15" w:type="dxa"/>
              <w:right w:w="15" w:type="dxa"/>
            </w:tcMar>
            <w:vAlign w:val="center"/>
          </w:tcPr>
          <w:p w14:paraId="706A66BB" w14:textId="77777777" w:rsidR="00A20DF2" w:rsidRPr="00430E34" w:rsidRDefault="00A20DF2" w:rsidP="00A20DF2">
            <w:pPr>
              <w:spacing w:line="256" w:lineRule="auto"/>
              <w:jc w:val="center"/>
              <w:rPr>
                <w:sz w:val="20"/>
                <w:szCs w:val="20"/>
              </w:rPr>
            </w:pPr>
            <w:r w:rsidRPr="00430E34">
              <w:rPr>
                <w:sz w:val="20"/>
                <w:szCs w:val="20"/>
              </w:rPr>
              <w:t>5.26</w:t>
            </w:r>
          </w:p>
        </w:tc>
      </w:tr>
      <w:tr w:rsidR="00A20DF2" w:rsidRPr="00430E34" w14:paraId="0ADEAB4B"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3D65B3DF" w14:textId="77777777" w:rsidR="00A20DF2" w:rsidRPr="00430E34" w:rsidRDefault="00A20DF2" w:rsidP="00A20DF2">
            <w:pPr>
              <w:spacing w:line="256" w:lineRule="auto"/>
              <w:rPr>
                <w:sz w:val="20"/>
                <w:szCs w:val="20"/>
              </w:rPr>
            </w:pPr>
            <w:r w:rsidRPr="00430E34">
              <w:rPr>
                <w:sz w:val="20"/>
                <w:szCs w:val="20"/>
              </w:rPr>
              <w:t>F Statistic</w:t>
            </w:r>
          </w:p>
        </w:tc>
        <w:tc>
          <w:tcPr>
            <w:tcW w:w="5483" w:type="dxa"/>
            <w:tcBorders>
              <w:top w:val="nil"/>
              <w:left w:val="nil"/>
              <w:bottom w:val="nil"/>
              <w:right w:val="nil"/>
            </w:tcBorders>
            <w:tcMar>
              <w:top w:w="15" w:type="dxa"/>
              <w:left w:w="15" w:type="dxa"/>
              <w:bottom w:w="15" w:type="dxa"/>
              <w:right w:w="15" w:type="dxa"/>
            </w:tcMar>
            <w:vAlign w:val="center"/>
            <w:hideMark/>
          </w:tcPr>
          <w:p w14:paraId="01B24D0E" w14:textId="2C278800" w:rsidR="00A20DF2" w:rsidRPr="00430E34" w:rsidRDefault="00430E34" w:rsidP="00A20DF2">
            <w:pPr>
              <w:spacing w:line="256" w:lineRule="auto"/>
              <w:jc w:val="center"/>
              <w:rPr>
                <w:sz w:val="20"/>
                <w:szCs w:val="20"/>
              </w:rPr>
            </w:pPr>
            <w:r w:rsidRPr="00430E34">
              <w:rPr>
                <w:sz w:val="20"/>
                <w:szCs w:val="20"/>
              </w:rPr>
              <w:t>6.114</w:t>
            </w:r>
            <w:r w:rsidR="00A20DF2" w:rsidRPr="00430E34">
              <w:rPr>
                <w:sz w:val="20"/>
                <w:szCs w:val="20"/>
              </w:rPr>
              <w:t>**</w:t>
            </w:r>
          </w:p>
        </w:tc>
      </w:tr>
      <w:tr w:rsidR="00A20DF2" w:rsidRPr="00430E34" w14:paraId="79EFC14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1B5E211C" w14:textId="77777777" w:rsidR="00A20DF2" w:rsidRPr="00430E34" w:rsidRDefault="00A20DF2" w:rsidP="00A20DF2">
            <w:pPr>
              <w:spacing w:line="256" w:lineRule="auto"/>
              <w:rPr>
                <w:sz w:val="20"/>
                <w:szCs w:val="20"/>
              </w:rPr>
            </w:pPr>
            <w:r w:rsidRPr="00430E34">
              <w:rPr>
                <w:sz w:val="20"/>
                <w:szCs w:val="20"/>
              </w:rPr>
              <w:t>AIC</w:t>
            </w:r>
          </w:p>
        </w:tc>
        <w:tc>
          <w:tcPr>
            <w:tcW w:w="5483" w:type="dxa"/>
            <w:tcBorders>
              <w:top w:val="nil"/>
              <w:left w:val="nil"/>
              <w:bottom w:val="nil"/>
              <w:right w:val="nil"/>
            </w:tcBorders>
            <w:tcMar>
              <w:top w:w="15" w:type="dxa"/>
              <w:left w:w="15" w:type="dxa"/>
              <w:bottom w:w="15" w:type="dxa"/>
              <w:right w:w="15" w:type="dxa"/>
            </w:tcMar>
            <w:vAlign w:val="center"/>
            <w:hideMark/>
          </w:tcPr>
          <w:p w14:paraId="0528DFE1" w14:textId="77777777" w:rsidR="00A20DF2" w:rsidRPr="00430E34" w:rsidRDefault="00A20DF2" w:rsidP="00A20DF2">
            <w:pPr>
              <w:spacing w:line="256" w:lineRule="auto"/>
              <w:jc w:val="center"/>
              <w:rPr>
                <w:sz w:val="20"/>
                <w:szCs w:val="20"/>
              </w:rPr>
            </w:pPr>
            <w:r w:rsidRPr="00430E34">
              <w:rPr>
                <w:sz w:val="20"/>
                <w:szCs w:val="20"/>
              </w:rPr>
              <w:t>36.97</w:t>
            </w:r>
          </w:p>
        </w:tc>
      </w:tr>
      <w:tr w:rsidR="00A20DF2" w:rsidRPr="00430E34" w14:paraId="117F8E82" w14:textId="77777777" w:rsidTr="00452BC5">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hideMark/>
          </w:tcPr>
          <w:p w14:paraId="7DD5C156" w14:textId="77777777" w:rsidR="00A20DF2" w:rsidRPr="00430E34" w:rsidRDefault="00A20DF2" w:rsidP="00A20DF2">
            <w:pPr>
              <w:spacing w:line="256" w:lineRule="auto"/>
              <w:rPr>
                <w:sz w:val="20"/>
                <w:szCs w:val="20"/>
              </w:rPr>
            </w:pPr>
            <w:r w:rsidRPr="00430E34">
              <w:rPr>
                <w:sz w:val="20"/>
                <w:szCs w:val="20"/>
              </w:rPr>
              <w:t>Transfer Error Summary Statistics</w:t>
            </w:r>
          </w:p>
        </w:tc>
        <w:tc>
          <w:tcPr>
            <w:tcW w:w="5483" w:type="dxa"/>
            <w:tcBorders>
              <w:top w:val="nil"/>
              <w:left w:val="nil"/>
              <w:bottom w:val="nil"/>
              <w:right w:val="nil"/>
            </w:tcBorders>
            <w:tcMar>
              <w:top w:w="15" w:type="dxa"/>
              <w:left w:w="15" w:type="dxa"/>
              <w:bottom w:w="15" w:type="dxa"/>
              <w:right w:w="15" w:type="dxa"/>
            </w:tcMar>
            <w:vAlign w:val="center"/>
          </w:tcPr>
          <w:p w14:paraId="0C6701A6" w14:textId="77777777" w:rsidR="00A20DF2" w:rsidRPr="00430E34" w:rsidRDefault="00A20DF2" w:rsidP="00A20DF2">
            <w:pPr>
              <w:spacing w:line="256" w:lineRule="auto"/>
              <w:jc w:val="center"/>
              <w:rPr>
                <w:sz w:val="20"/>
                <w:szCs w:val="20"/>
              </w:rPr>
            </w:pPr>
          </w:p>
        </w:tc>
      </w:tr>
      <w:tr w:rsidR="00A20DF2" w:rsidRPr="00430E34" w14:paraId="1F2AF8C2"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58ABAF6" w14:textId="2203B661" w:rsidR="00A20DF2" w:rsidRPr="00430E34" w:rsidRDefault="00A20DF2" w:rsidP="00A20DF2">
            <w:pPr>
              <w:spacing w:line="256" w:lineRule="auto"/>
              <w:rPr>
                <w:sz w:val="20"/>
                <w:szCs w:val="20"/>
              </w:rPr>
            </w:pPr>
            <w:r w:rsidRPr="00430E34">
              <w:rPr>
                <w:sz w:val="20"/>
                <w:szCs w:val="20"/>
              </w:rPr>
              <w:t>MR</w:t>
            </w:r>
            <w:r w:rsidR="00B1449D">
              <w:rPr>
                <w:sz w:val="20"/>
                <w:szCs w:val="20"/>
              </w:rPr>
              <w:t>-</w:t>
            </w:r>
            <w:r w:rsidR="00B1449D" w:rsidRPr="00430E34">
              <w:rPr>
                <w:sz w:val="20"/>
                <w:szCs w:val="20"/>
              </w:rPr>
              <w:t xml:space="preserve"> RMS</w:t>
            </w:r>
          </w:p>
        </w:tc>
        <w:tc>
          <w:tcPr>
            <w:tcW w:w="5483" w:type="dxa"/>
            <w:tcBorders>
              <w:top w:val="nil"/>
              <w:left w:val="nil"/>
              <w:bottom w:val="nil"/>
              <w:right w:val="nil"/>
            </w:tcBorders>
            <w:tcMar>
              <w:top w:w="15" w:type="dxa"/>
              <w:left w:w="15" w:type="dxa"/>
              <w:bottom w:w="15" w:type="dxa"/>
              <w:right w:w="15" w:type="dxa"/>
            </w:tcMar>
            <w:vAlign w:val="center"/>
            <w:hideMark/>
          </w:tcPr>
          <w:p w14:paraId="16334FE1" w14:textId="77777777" w:rsidR="00A20DF2" w:rsidRPr="00430E34" w:rsidRDefault="00A20DF2" w:rsidP="00A20DF2">
            <w:pPr>
              <w:spacing w:line="256" w:lineRule="auto"/>
              <w:jc w:val="center"/>
              <w:rPr>
                <w:sz w:val="20"/>
                <w:szCs w:val="20"/>
              </w:rPr>
            </w:pPr>
            <w:r w:rsidRPr="00430E34">
              <w:rPr>
                <w:sz w:val="20"/>
                <w:szCs w:val="20"/>
              </w:rPr>
              <w:t>1.94</w:t>
            </w:r>
          </w:p>
        </w:tc>
      </w:tr>
      <w:tr w:rsidR="00A20DF2" w:rsidRPr="00430E34" w14:paraId="11100C2C"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4E95F3AE" w14:textId="497970DF" w:rsidR="00A20DF2" w:rsidRPr="00430E34" w:rsidRDefault="00A20DF2" w:rsidP="00A20DF2">
            <w:pPr>
              <w:spacing w:line="256" w:lineRule="auto"/>
              <w:rPr>
                <w:sz w:val="20"/>
                <w:szCs w:val="20"/>
              </w:rPr>
            </w:pPr>
            <w:r w:rsidRPr="00430E34">
              <w:rPr>
                <w:sz w:val="20"/>
                <w:szCs w:val="20"/>
              </w:rPr>
              <w:t>MV</w:t>
            </w:r>
            <w:r w:rsidR="00B1449D">
              <w:rPr>
                <w:sz w:val="20"/>
                <w:szCs w:val="20"/>
              </w:rPr>
              <w:t>-</w:t>
            </w:r>
            <w:r w:rsidR="00B1449D" w:rsidRPr="00430E34">
              <w:rPr>
                <w:sz w:val="20"/>
                <w:szCs w:val="20"/>
              </w:rPr>
              <w:t xml:space="preserve"> RMS</w:t>
            </w:r>
          </w:p>
        </w:tc>
        <w:tc>
          <w:tcPr>
            <w:tcW w:w="5483" w:type="dxa"/>
            <w:tcBorders>
              <w:top w:val="nil"/>
              <w:left w:val="nil"/>
              <w:bottom w:val="nil"/>
              <w:right w:val="nil"/>
            </w:tcBorders>
            <w:tcMar>
              <w:top w:w="15" w:type="dxa"/>
              <w:left w:w="15" w:type="dxa"/>
              <w:bottom w:w="15" w:type="dxa"/>
              <w:right w:w="15" w:type="dxa"/>
            </w:tcMar>
            <w:vAlign w:val="center"/>
            <w:hideMark/>
          </w:tcPr>
          <w:p w14:paraId="69B245CE" w14:textId="77777777" w:rsidR="00A20DF2" w:rsidRPr="00430E34" w:rsidRDefault="00A20DF2" w:rsidP="00A20DF2">
            <w:pPr>
              <w:spacing w:line="256" w:lineRule="auto"/>
              <w:jc w:val="center"/>
              <w:rPr>
                <w:sz w:val="20"/>
                <w:szCs w:val="20"/>
              </w:rPr>
            </w:pPr>
            <w:r w:rsidRPr="00430E34">
              <w:rPr>
                <w:sz w:val="20"/>
                <w:szCs w:val="20"/>
              </w:rPr>
              <w:t>2.65</w:t>
            </w:r>
          </w:p>
        </w:tc>
      </w:tr>
      <w:tr w:rsidR="00A20DF2" w:rsidRPr="00430E34" w14:paraId="28143288"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FAFA810" w14:textId="3318D088" w:rsidR="00A20DF2" w:rsidRPr="00430E34" w:rsidRDefault="00A20DF2" w:rsidP="00A20DF2">
            <w:pPr>
              <w:spacing w:line="256" w:lineRule="auto"/>
              <w:rPr>
                <w:sz w:val="20"/>
                <w:szCs w:val="20"/>
              </w:rPr>
            </w:pPr>
            <w:r w:rsidRPr="00430E34">
              <w:rPr>
                <w:sz w:val="20"/>
                <w:szCs w:val="20"/>
              </w:rPr>
              <w:t>MR</w:t>
            </w:r>
            <w:r w:rsidR="00B1449D">
              <w:rPr>
                <w:sz w:val="20"/>
                <w:szCs w:val="20"/>
              </w:rPr>
              <w:t>-</w:t>
            </w:r>
            <w:r w:rsidR="00B1449D" w:rsidRPr="00430E34">
              <w:rPr>
                <w:sz w:val="20"/>
                <w:szCs w:val="20"/>
              </w:rPr>
              <w:t xml:space="preserve"> MAD</w:t>
            </w:r>
          </w:p>
        </w:tc>
        <w:tc>
          <w:tcPr>
            <w:tcW w:w="5483" w:type="dxa"/>
            <w:tcBorders>
              <w:top w:val="nil"/>
              <w:left w:val="nil"/>
              <w:bottom w:val="nil"/>
              <w:right w:val="nil"/>
            </w:tcBorders>
            <w:tcMar>
              <w:top w:w="15" w:type="dxa"/>
              <w:left w:w="15" w:type="dxa"/>
              <w:bottom w:w="15" w:type="dxa"/>
              <w:right w:w="15" w:type="dxa"/>
            </w:tcMar>
            <w:vAlign w:val="center"/>
            <w:hideMark/>
          </w:tcPr>
          <w:p w14:paraId="00CF2A82" w14:textId="77777777" w:rsidR="00A20DF2" w:rsidRPr="00430E34" w:rsidRDefault="00A20DF2" w:rsidP="00A20DF2">
            <w:pPr>
              <w:spacing w:line="256" w:lineRule="auto"/>
              <w:jc w:val="center"/>
              <w:rPr>
                <w:sz w:val="20"/>
                <w:szCs w:val="20"/>
              </w:rPr>
            </w:pPr>
            <w:r w:rsidRPr="00430E34">
              <w:rPr>
                <w:sz w:val="20"/>
                <w:szCs w:val="20"/>
              </w:rPr>
              <w:t>1.68</w:t>
            </w:r>
          </w:p>
        </w:tc>
      </w:tr>
      <w:tr w:rsidR="00A20DF2" w:rsidRPr="00430E34" w14:paraId="2BC5D299"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9E3467D" w14:textId="25735A43" w:rsidR="00A20DF2" w:rsidRPr="00430E34" w:rsidRDefault="00A20DF2" w:rsidP="00A20DF2">
            <w:pPr>
              <w:spacing w:line="256" w:lineRule="auto"/>
              <w:rPr>
                <w:sz w:val="20"/>
                <w:szCs w:val="20"/>
              </w:rPr>
            </w:pPr>
            <w:r w:rsidRPr="00430E34">
              <w:rPr>
                <w:sz w:val="20"/>
                <w:szCs w:val="20"/>
              </w:rPr>
              <w:t>MV</w:t>
            </w:r>
            <w:r w:rsidR="00B1449D">
              <w:rPr>
                <w:sz w:val="20"/>
                <w:szCs w:val="20"/>
              </w:rPr>
              <w:t>-</w:t>
            </w:r>
            <w:r w:rsidR="00B1449D" w:rsidRPr="00430E34">
              <w:rPr>
                <w:sz w:val="20"/>
                <w:szCs w:val="20"/>
              </w:rPr>
              <w:t xml:space="preserve"> MAD</w:t>
            </w:r>
          </w:p>
        </w:tc>
        <w:tc>
          <w:tcPr>
            <w:tcW w:w="5483" w:type="dxa"/>
            <w:tcBorders>
              <w:top w:val="nil"/>
              <w:left w:val="nil"/>
              <w:bottom w:val="nil"/>
              <w:right w:val="nil"/>
            </w:tcBorders>
            <w:tcMar>
              <w:top w:w="15" w:type="dxa"/>
              <w:left w:w="15" w:type="dxa"/>
              <w:bottom w:w="15" w:type="dxa"/>
              <w:right w:w="15" w:type="dxa"/>
            </w:tcMar>
            <w:vAlign w:val="center"/>
            <w:hideMark/>
          </w:tcPr>
          <w:p w14:paraId="0F13F8A6" w14:textId="77777777" w:rsidR="00A20DF2" w:rsidRPr="00430E34" w:rsidRDefault="00A20DF2" w:rsidP="00A20DF2">
            <w:pPr>
              <w:spacing w:line="256" w:lineRule="auto"/>
              <w:jc w:val="center"/>
              <w:rPr>
                <w:sz w:val="20"/>
                <w:szCs w:val="20"/>
              </w:rPr>
            </w:pPr>
            <w:r w:rsidRPr="00430E34">
              <w:rPr>
                <w:sz w:val="20"/>
                <w:szCs w:val="20"/>
              </w:rPr>
              <w:t>2.34</w:t>
            </w:r>
          </w:p>
        </w:tc>
      </w:tr>
    </w:tbl>
    <w:p w14:paraId="4B918661" w14:textId="77777777" w:rsidR="007C4352" w:rsidRDefault="00452BC5">
      <w:pPr>
        <w:rPr>
          <w:sz w:val="20"/>
          <w:szCs w:val="20"/>
        </w:rPr>
      </w:pPr>
      <w:r w:rsidRPr="00BD7F8F">
        <w:rPr>
          <w:sz w:val="20"/>
          <w:szCs w:val="20"/>
        </w:rPr>
        <w:t xml:space="preserve">N denotes number of observations; *** denotes significance at 1%; ** denotes significance at 5%; * denotes significance at 10%; </w:t>
      </w:r>
      <w:r w:rsidR="00B1449D" w:rsidRPr="00430E34">
        <w:rPr>
          <w:sz w:val="20"/>
          <w:szCs w:val="20"/>
        </w:rPr>
        <w:t>MR</w:t>
      </w:r>
      <w:r w:rsidR="00B1449D">
        <w:rPr>
          <w:sz w:val="20"/>
          <w:szCs w:val="20"/>
        </w:rPr>
        <w:t>-</w:t>
      </w:r>
      <w:r w:rsidR="00B1449D" w:rsidRPr="00430E34">
        <w:rPr>
          <w:sz w:val="20"/>
          <w:szCs w:val="20"/>
        </w:rPr>
        <w:t xml:space="preserve"> RMS</w:t>
      </w:r>
      <w:r w:rsidR="00B1449D" w:rsidRPr="00BD7F8F">
        <w:rPr>
          <w:sz w:val="20"/>
          <w:szCs w:val="20"/>
        </w:rPr>
        <w:t xml:space="preserve"> </w:t>
      </w:r>
      <w:r w:rsidRPr="00BD7F8F">
        <w:rPr>
          <w:sz w:val="20"/>
          <w:szCs w:val="20"/>
        </w:rPr>
        <w:t xml:space="preserve">denotes </w:t>
      </w:r>
      <w:r w:rsidR="00B1449D">
        <w:rPr>
          <w:sz w:val="20"/>
          <w:szCs w:val="20"/>
        </w:rPr>
        <w:t xml:space="preserve">meta regression </w:t>
      </w:r>
      <w:r w:rsidRPr="00BD7F8F">
        <w:rPr>
          <w:sz w:val="20"/>
          <w:szCs w:val="20"/>
        </w:rPr>
        <w:t>root mean sq</w:t>
      </w:r>
      <w:r w:rsidR="00B1449D">
        <w:rPr>
          <w:sz w:val="20"/>
          <w:szCs w:val="20"/>
        </w:rPr>
        <w:t>uare</w:t>
      </w:r>
      <w:r w:rsidRPr="00BD7F8F">
        <w:rPr>
          <w:sz w:val="20"/>
          <w:szCs w:val="20"/>
        </w:rPr>
        <w:t xml:space="preserve">; </w:t>
      </w:r>
      <w:r w:rsidR="00B1449D" w:rsidRPr="00430E34">
        <w:rPr>
          <w:sz w:val="20"/>
          <w:szCs w:val="20"/>
        </w:rPr>
        <w:t>M</w:t>
      </w:r>
      <w:r w:rsidR="00B1449D">
        <w:rPr>
          <w:sz w:val="20"/>
          <w:szCs w:val="20"/>
        </w:rPr>
        <w:t>V-</w:t>
      </w:r>
      <w:r w:rsidR="00B1449D" w:rsidRPr="00430E34">
        <w:rPr>
          <w:sz w:val="20"/>
          <w:szCs w:val="20"/>
        </w:rPr>
        <w:t xml:space="preserve"> RMS</w:t>
      </w:r>
      <w:r w:rsidR="00B1449D" w:rsidRPr="00BD7F8F">
        <w:rPr>
          <w:sz w:val="20"/>
          <w:szCs w:val="20"/>
        </w:rPr>
        <w:t xml:space="preserve"> denotes </w:t>
      </w:r>
      <w:r w:rsidR="00B1449D">
        <w:rPr>
          <w:sz w:val="20"/>
          <w:szCs w:val="20"/>
        </w:rPr>
        <w:t>mean</w:t>
      </w:r>
      <w:r w:rsidR="00C979A1">
        <w:rPr>
          <w:sz w:val="20"/>
          <w:szCs w:val="20"/>
        </w:rPr>
        <w:t>-</w:t>
      </w:r>
      <w:r w:rsidR="00B1449D">
        <w:rPr>
          <w:sz w:val="20"/>
          <w:szCs w:val="20"/>
        </w:rPr>
        <w:t xml:space="preserve">value </w:t>
      </w:r>
      <w:r w:rsidR="00B1449D" w:rsidRPr="00BD7F8F">
        <w:rPr>
          <w:sz w:val="20"/>
          <w:szCs w:val="20"/>
        </w:rPr>
        <w:t>root mean square</w:t>
      </w:r>
      <w:r w:rsidR="00B1449D">
        <w:rPr>
          <w:sz w:val="20"/>
          <w:szCs w:val="20"/>
        </w:rPr>
        <w:t xml:space="preserve">; </w:t>
      </w:r>
      <w:r w:rsidR="00B1449D" w:rsidRPr="00430E34">
        <w:rPr>
          <w:sz w:val="20"/>
          <w:szCs w:val="20"/>
        </w:rPr>
        <w:t>MR</w:t>
      </w:r>
      <w:r w:rsidR="00B1449D">
        <w:rPr>
          <w:sz w:val="20"/>
          <w:szCs w:val="20"/>
        </w:rPr>
        <w:t>-</w:t>
      </w:r>
      <w:r w:rsidRPr="00BD7F8F">
        <w:rPr>
          <w:sz w:val="20"/>
          <w:szCs w:val="20"/>
        </w:rPr>
        <w:t>MAD denotes</w:t>
      </w:r>
      <w:r w:rsidR="00B1449D">
        <w:rPr>
          <w:sz w:val="20"/>
          <w:szCs w:val="20"/>
        </w:rPr>
        <w:t xml:space="preserve"> meta regression </w:t>
      </w:r>
      <w:r w:rsidRPr="00BD7F8F">
        <w:rPr>
          <w:sz w:val="20"/>
          <w:szCs w:val="20"/>
        </w:rPr>
        <w:t xml:space="preserve">mean absolute deviation; </w:t>
      </w:r>
      <w:r w:rsidR="00B1449D" w:rsidRPr="00430E34">
        <w:rPr>
          <w:sz w:val="20"/>
          <w:szCs w:val="20"/>
        </w:rPr>
        <w:t>M</w:t>
      </w:r>
      <w:r w:rsidR="00B1449D">
        <w:rPr>
          <w:sz w:val="20"/>
          <w:szCs w:val="20"/>
        </w:rPr>
        <w:t>V-</w:t>
      </w:r>
      <w:r w:rsidR="00B1449D" w:rsidRPr="00BD7F8F">
        <w:rPr>
          <w:sz w:val="20"/>
          <w:szCs w:val="20"/>
        </w:rPr>
        <w:t>MAD denotes</w:t>
      </w:r>
      <w:r w:rsidR="00B1449D">
        <w:rPr>
          <w:sz w:val="20"/>
          <w:szCs w:val="20"/>
        </w:rPr>
        <w:t xml:space="preserve"> mean</w:t>
      </w:r>
      <w:r w:rsidR="00C979A1">
        <w:rPr>
          <w:sz w:val="20"/>
          <w:szCs w:val="20"/>
        </w:rPr>
        <w:t>-</w:t>
      </w:r>
      <w:r w:rsidR="00B1449D">
        <w:rPr>
          <w:sz w:val="20"/>
          <w:szCs w:val="20"/>
        </w:rPr>
        <w:t>value</w:t>
      </w:r>
      <w:r w:rsidR="00C979A1">
        <w:rPr>
          <w:sz w:val="20"/>
          <w:szCs w:val="20"/>
        </w:rPr>
        <w:t xml:space="preserve"> </w:t>
      </w:r>
      <w:r w:rsidR="00B1449D" w:rsidRPr="00BD7F8F">
        <w:rPr>
          <w:sz w:val="20"/>
          <w:szCs w:val="20"/>
        </w:rPr>
        <w:t>mean absolute deviation</w:t>
      </w:r>
      <w:r w:rsidRPr="00BD7F8F">
        <w:rPr>
          <w:sz w:val="20"/>
          <w:szCs w:val="20"/>
        </w:rPr>
        <w:t>.</w:t>
      </w:r>
    </w:p>
    <w:p w14:paraId="43B2B775" w14:textId="5B8BBDC2" w:rsidR="00452BC5" w:rsidRDefault="007C4352">
      <w:r w:rsidRPr="00AE7D49">
        <w:rPr>
          <w:b/>
          <w:bCs/>
        </w:rPr>
        <w:t>Table 3 Provisioning</w:t>
      </w:r>
      <w:r>
        <w:rPr>
          <w:b/>
          <w:bCs/>
        </w:rPr>
        <w:t xml:space="preserve"> m</w:t>
      </w:r>
      <w:r w:rsidRPr="00AE7D49">
        <w:rPr>
          <w:b/>
          <w:bCs/>
        </w:rPr>
        <w:t>eta-</w:t>
      </w:r>
      <w:r>
        <w:rPr>
          <w:b/>
          <w:bCs/>
        </w:rPr>
        <w:t>r</w:t>
      </w:r>
      <w:r w:rsidRPr="00AE7D49">
        <w:rPr>
          <w:b/>
          <w:bCs/>
        </w:rPr>
        <w:t xml:space="preserve">egression </w:t>
      </w:r>
      <w:r>
        <w:rPr>
          <w:b/>
          <w:bCs/>
        </w:rPr>
        <w:t>m</w:t>
      </w:r>
      <w:r w:rsidRPr="00AE7D49">
        <w:rPr>
          <w:b/>
          <w:bCs/>
        </w:rPr>
        <w:t xml:space="preserve">odel </w:t>
      </w:r>
      <w:r>
        <w:rPr>
          <w:b/>
          <w:bCs/>
        </w:rPr>
        <w:t>r</w:t>
      </w:r>
      <w:r w:rsidRPr="00AE7D49">
        <w:rPr>
          <w:b/>
          <w:bCs/>
        </w:rPr>
        <w:t>esults</w:t>
      </w:r>
      <w:r>
        <w:rPr>
          <w:b/>
          <w:bCs/>
        </w:rPr>
        <w:t xml:space="preserve"> </w:t>
      </w:r>
      <w:r w:rsidR="00452BC5">
        <w:br w:type="page"/>
      </w:r>
    </w:p>
    <w:p w14:paraId="6A1BC439" w14:textId="33DDBEB6" w:rsidR="00A131A3" w:rsidRPr="00D22CDC" w:rsidRDefault="00A131A3" w:rsidP="00A131A3">
      <w:pPr>
        <w:spacing w:line="480" w:lineRule="auto"/>
        <w:rPr>
          <w:i/>
          <w:iCs/>
        </w:rPr>
      </w:pPr>
      <w:r w:rsidRPr="00D22CDC">
        <w:rPr>
          <w:i/>
          <w:iCs/>
        </w:rPr>
        <w:lastRenderedPageBreak/>
        <w:t xml:space="preserve">3.2.2. </w:t>
      </w:r>
      <w:r w:rsidR="00D625CE" w:rsidRPr="00D22CDC">
        <w:rPr>
          <w:i/>
          <w:iCs/>
        </w:rPr>
        <w:t>Regulati</w:t>
      </w:r>
      <w:r w:rsidR="00D625CE">
        <w:rPr>
          <w:i/>
          <w:iCs/>
        </w:rPr>
        <w:t>ng</w:t>
      </w:r>
      <w:r w:rsidR="00D625CE" w:rsidRPr="00D22CDC">
        <w:rPr>
          <w:i/>
          <w:iCs/>
        </w:rPr>
        <w:t xml:space="preserve"> </w:t>
      </w:r>
      <w:r w:rsidRPr="00D22CDC">
        <w:rPr>
          <w:i/>
          <w:iCs/>
        </w:rPr>
        <w:t>Meta-regression Model</w:t>
      </w:r>
    </w:p>
    <w:p w14:paraId="1FAF5DAA" w14:textId="06834D8E" w:rsidR="00C3448C" w:rsidRDefault="001F3CC6" w:rsidP="00FE7723">
      <w:pPr>
        <w:spacing w:line="480" w:lineRule="auto"/>
        <w:ind w:firstLine="720"/>
      </w:pPr>
      <w:r>
        <w:t xml:space="preserve">For the meta-regression model representing regulating wetland ecosystem services in agricultural </w:t>
      </w:r>
      <w:proofErr w:type="gramStart"/>
      <w:r>
        <w:t>landscapes</w:t>
      </w:r>
      <w:proofErr w:type="gramEnd"/>
      <w:r>
        <w:t xml:space="preserve"> w</w:t>
      </w:r>
      <w:r w:rsidR="00A131A3">
        <w:t>e</w:t>
      </w:r>
      <w:r w:rsidR="00985BFB">
        <w:t xml:space="preserve"> </w:t>
      </w:r>
      <w:r>
        <w:t xml:space="preserve">selected </w:t>
      </w:r>
      <w:r w:rsidR="00985BFB">
        <w:t>the restricted log-log model because it produced the lowest meta-regression errors</w:t>
      </w:r>
      <w:r w:rsidR="00D22CDC" w:rsidRPr="005F67A5">
        <w:t xml:space="preserve">. </w:t>
      </w:r>
      <w:r w:rsidR="00FC1B3E" w:rsidRPr="005F67A5">
        <w:t>Like</w:t>
      </w:r>
      <w:r w:rsidR="00985BFB" w:rsidRPr="005F67A5">
        <w:t xml:space="preserve"> the restricted </w:t>
      </w:r>
      <w:r w:rsidR="00C1486E" w:rsidRPr="005F67A5">
        <w:t>provision</w:t>
      </w:r>
      <w:r w:rsidR="00847B68">
        <w:t>ing</w:t>
      </w:r>
      <w:r w:rsidR="00985BFB" w:rsidRPr="005F67A5">
        <w:t xml:space="preserve"> model, we dropped variables that had high correlation coefficients (</w:t>
      </w:r>
      <w:r w:rsidR="00A954EB" w:rsidRPr="005F67A5">
        <w:t>r &gt;</w:t>
      </w:r>
      <w:r w:rsidR="00985BFB" w:rsidRPr="005F67A5">
        <w:t xml:space="preserve"> </w:t>
      </w:r>
      <w:r w:rsidR="004D7195">
        <w:t>|</w:t>
      </w:r>
      <w:r w:rsidR="00985BFB" w:rsidRPr="005F67A5">
        <w:t>0.</w:t>
      </w:r>
      <w:r w:rsidR="00AC1351" w:rsidRPr="005F67A5">
        <w:t>6</w:t>
      </w:r>
      <w:r w:rsidR="004D7195">
        <w:t>|</w:t>
      </w:r>
      <w:r w:rsidR="00985BFB" w:rsidRPr="005F67A5">
        <w:t>)</w:t>
      </w:r>
      <w:r w:rsidR="00EC4CE5" w:rsidRPr="005F67A5">
        <w:t xml:space="preserve"> with other </w:t>
      </w:r>
      <w:r w:rsidR="004D7195">
        <w:t>explanatory</w:t>
      </w:r>
      <w:r w:rsidR="004D7195" w:rsidRPr="005F67A5">
        <w:t xml:space="preserve"> </w:t>
      </w:r>
      <w:r w:rsidR="00EC4CE5" w:rsidRPr="005F67A5">
        <w:t>variables</w:t>
      </w:r>
      <w:r w:rsidR="00847B68">
        <w:t>.</w:t>
      </w:r>
      <w:r w:rsidR="00D22CDC" w:rsidRPr="005F67A5">
        <w:t xml:space="preserve"> </w:t>
      </w:r>
      <w:r w:rsidR="00847B68">
        <w:t>F</w:t>
      </w:r>
      <w:r w:rsidR="00847B68" w:rsidRPr="005F67A5">
        <w:t xml:space="preserve">or </w:t>
      </w:r>
      <w:r w:rsidR="001D70B8" w:rsidRPr="005F67A5">
        <w:t>instance, we dropped use</w:t>
      </w:r>
      <w:r w:rsidR="004D7195">
        <w:t xml:space="preserve"> of</w:t>
      </w:r>
      <w:r w:rsidR="001D70B8" w:rsidRPr="005F67A5">
        <w:t xml:space="preserve"> incentives and peer-review because they were correlated with ecosystem service goal (r = 0.69) and economic valuation method (r = -0.7</w:t>
      </w:r>
      <w:r w:rsidR="00D708D8">
        <w:t>0</w:t>
      </w:r>
      <w:r w:rsidR="001D70B8" w:rsidRPr="005F67A5">
        <w:t>), respectively</w:t>
      </w:r>
      <w:r w:rsidR="004D7195">
        <w:t xml:space="preserve">. </w:t>
      </w:r>
      <w:r w:rsidR="004D7195" w:rsidRPr="00ED2A6B">
        <w:t>Several</w:t>
      </w:r>
      <w:r w:rsidR="00D22CDC" w:rsidRPr="00ED2A6B">
        <w:t xml:space="preserve"> variables </w:t>
      </w:r>
      <w:r>
        <w:t xml:space="preserve">including </w:t>
      </w:r>
      <w:r w:rsidR="00C3448C" w:rsidRPr="00ED2A6B">
        <w:t>no</w:t>
      </w:r>
      <w:r w:rsidR="00B25FA6">
        <w:t>-</w:t>
      </w:r>
      <w:r w:rsidR="00C3448C" w:rsidRPr="00ED2A6B">
        <w:t>net</w:t>
      </w:r>
      <w:r w:rsidR="00B25FA6">
        <w:t>-</w:t>
      </w:r>
      <w:r w:rsidR="00C3448C" w:rsidRPr="00ED2A6B">
        <w:t>loss wetland policy, use</w:t>
      </w:r>
      <w:r w:rsidR="00B25FA6">
        <w:t>-</w:t>
      </w:r>
      <w:r w:rsidR="00C3448C" w:rsidRPr="00ED2A6B">
        <w:t>incentives wetland policy, use</w:t>
      </w:r>
      <w:r w:rsidR="00B25FA6">
        <w:t>-</w:t>
      </w:r>
      <w:r w:rsidR="00C3448C" w:rsidRPr="00ED2A6B">
        <w:t xml:space="preserve">penalties wetland policy, peer-reviewed journal publications and bird richness </w:t>
      </w:r>
      <w:r w:rsidR="00D22CDC" w:rsidRPr="00ED2A6B">
        <w:t xml:space="preserve">were </w:t>
      </w:r>
      <w:r w:rsidR="00C3448C" w:rsidRPr="00ED2A6B">
        <w:t xml:space="preserve">dropped from the final model because they were </w:t>
      </w:r>
      <w:r w:rsidR="00D22CDC" w:rsidRPr="00ED2A6B">
        <w:t>not significant across all the estimated models.</w:t>
      </w:r>
      <w:r w:rsidR="00D22CDC">
        <w:t xml:space="preserve"> </w:t>
      </w:r>
    </w:p>
    <w:p w14:paraId="58099996" w14:textId="0E787109" w:rsidR="00ED2A6B" w:rsidRDefault="00985BFB" w:rsidP="00C3448C">
      <w:pPr>
        <w:spacing w:line="480" w:lineRule="auto"/>
        <w:ind w:firstLine="720"/>
      </w:pPr>
      <w:r>
        <w:t>O</w:t>
      </w:r>
      <w:r w:rsidR="00FE7723">
        <w:t>verall,</w:t>
      </w:r>
      <w:r>
        <w:t xml:space="preserve"> the</w:t>
      </w:r>
      <w:r w:rsidR="00666368">
        <w:t xml:space="preserve"> final</w:t>
      </w:r>
      <w:r>
        <w:t xml:space="preserve"> model </w:t>
      </w:r>
      <w:r w:rsidR="00ED2A6B">
        <w:t>was</w:t>
      </w:r>
      <w:r>
        <w:t xml:space="preserve"> significant </w:t>
      </w:r>
      <w:r w:rsidR="00FE7723">
        <w:t xml:space="preserve">(F statistic </w:t>
      </w:r>
      <w:r w:rsidR="00175F24">
        <w:t>=</w:t>
      </w:r>
      <w:r w:rsidR="00FE7723">
        <w:t xml:space="preserve"> </w:t>
      </w:r>
      <w:r>
        <w:t>9.23</w:t>
      </w:r>
      <w:r w:rsidR="001D70B8">
        <w:t>, p-value = 0.0002</w:t>
      </w:r>
      <w:r w:rsidR="00FE7723">
        <w:t>)</w:t>
      </w:r>
      <w:r w:rsidR="00A954EB">
        <w:t xml:space="preserve"> and</w:t>
      </w:r>
      <w:r w:rsidR="00B14D0B">
        <w:t xml:space="preserve"> explain</w:t>
      </w:r>
      <w:r w:rsidR="00A02196">
        <w:t>ed</w:t>
      </w:r>
      <w:r w:rsidR="00B14D0B">
        <w:t xml:space="preserve"> about </w:t>
      </w:r>
      <w:r>
        <w:t>78</w:t>
      </w:r>
      <w:r w:rsidR="00B14D0B">
        <w:t>% of the variation in the</w:t>
      </w:r>
      <w:r w:rsidR="008C683C">
        <w:t xml:space="preserve"> </w:t>
      </w:r>
      <w:r w:rsidR="00666368">
        <w:t xml:space="preserve">value of wetland </w:t>
      </w:r>
      <w:r w:rsidR="00B14D0B" w:rsidRPr="00C4295C">
        <w:t>regulati</w:t>
      </w:r>
      <w:r w:rsidR="00AE4884">
        <w:t>ng</w:t>
      </w:r>
      <w:r w:rsidR="00B14D0B" w:rsidRPr="00C4295C">
        <w:t xml:space="preserve"> </w:t>
      </w:r>
      <w:r w:rsidR="00666368">
        <w:t>services</w:t>
      </w:r>
      <w:r w:rsidR="00B14D0B" w:rsidRPr="00C4295C">
        <w:t xml:space="preserve">. The model </w:t>
      </w:r>
      <w:r w:rsidR="00A02196">
        <w:t>was</w:t>
      </w:r>
      <w:r w:rsidR="00B14D0B" w:rsidRPr="00C4295C">
        <w:t xml:space="preserve"> homoscedastic, which means the variance of the error term </w:t>
      </w:r>
      <w:r w:rsidR="00A02196">
        <w:t>was</w:t>
      </w:r>
      <w:r w:rsidR="00B14D0B" w:rsidRPr="00C4295C">
        <w:t xml:space="preserve"> constant (Breusch Pagan statistic = </w:t>
      </w:r>
      <w:r w:rsidR="00C4295C" w:rsidRPr="00C4295C">
        <w:t>9.07</w:t>
      </w:r>
      <w:r w:rsidR="00B14D0B" w:rsidRPr="00C4295C">
        <w:t xml:space="preserve">, p-value = </w:t>
      </w:r>
      <w:r w:rsidR="007E41E4" w:rsidRPr="00C4295C">
        <w:t>0.</w:t>
      </w:r>
      <w:r w:rsidR="00C4295C" w:rsidRPr="00C4295C">
        <w:t>43</w:t>
      </w:r>
      <w:r w:rsidR="007E41E4" w:rsidRPr="00C4295C">
        <w:t>).</w:t>
      </w:r>
      <w:r w:rsidR="007E41E4">
        <w:t xml:space="preserve"> </w:t>
      </w:r>
      <w:r w:rsidR="004D7195">
        <w:t>V</w:t>
      </w:r>
      <w:r>
        <w:t xml:space="preserve">ariance inflation factors for </w:t>
      </w:r>
      <w:r w:rsidR="00D708D8">
        <w:t xml:space="preserve">all </w:t>
      </w:r>
      <w:r w:rsidR="004D7195">
        <w:t xml:space="preserve">explanatory </w:t>
      </w:r>
      <w:r>
        <w:t xml:space="preserve">variables </w:t>
      </w:r>
      <w:r w:rsidR="00A02196">
        <w:t xml:space="preserve">were </w:t>
      </w:r>
      <w:r w:rsidR="00175F24">
        <w:t>&lt;</w:t>
      </w:r>
      <w:r>
        <w:t xml:space="preserve"> 10</w:t>
      </w:r>
      <w:r w:rsidR="004D7195">
        <w:t xml:space="preserve">, indicating a lack of </w:t>
      </w:r>
      <w:r w:rsidR="00C3448C">
        <w:t>multicollinearity</w:t>
      </w:r>
      <w:r>
        <w:t xml:space="preserve">. </w:t>
      </w:r>
    </w:p>
    <w:p w14:paraId="22420521" w14:textId="4C35AF73" w:rsidR="00985BFB" w:rsidRDefault="00175F24" w:rsidP="00C3448C">
      <w:pPr>
        <w:spacing w:line="480" w:lineRule="auto"/>
        <w:ind w:firstLine="720"/>
      </w:pPr>
      <w:r>
        <w:t>T</w:t>
      </w:r>
      <w:r w:rsidR="00985BFB">
        <w:t xml:space="preserve">he model results showed that a 1% increase in wetland area </w:t>
      </w:r>
      <w:r w:rsidR="00D708D8">
        <w:t>resulted in a</w:t>
      </w:r>
      <w:r w:rsidR="00985BFB">
        <w:t xml:space="preserve"> 0.31% decrease in </w:t>
      </w:r>
      <w:r w:rsidR="00847B68">
        <w:t xml:space="preserve">the value of regulating </w:t>
      </w:r>
      <w:r w:rsidR="00985BFB">
        <w:t xml:space="preserve">wetland </w:t>
      </w:r>
      <w:r w:rsidR="00847B68">
        <w:t xml:space="preserve">ecosystem </w:t>
      </w:r>
      <w:commentRangeStart w:id="25"/>
      <w:commentRangeStart w:id="26"/>
      <w:r w:rsidR="00847B68">
        <w:t xml:space="preserve">services </w:t>
      </w:r>
      <w:r>
        <w:t xml:space="preserve">(p = </w:t>
      </w:r>
      <w:r w:rsidR="00C0517B">
        <w:t>0.012</w:t>
      </w:r>
      <w:r>
        <w:t>)</w:t>
      </w:r>
      <w:r w:rsidR="00666368">
        <w:t xml:space="preserve"> (Table 4)</w:t>
      </w:r>
      <w:r w:rsidR="00985BFB">
        <w:t xml:space="preserve">. A 1% increase in agricultural factor productivity </w:t>
      </w:r>
      <w:r w:rsidR="00D708D8">
        <w:t>produced a</w:t>
      </w:r>
      <w:r w:rsidR="00985BFB">
        <w:t xml:space="preserve"> 7.3% increase in </w:t>
      </w:r>
      <w:r w:rsidR="00847B68">
        <w:t xml:space="preserve">regulating </w:t>
      </w:r>
      <w:r w:rsidR="00985BFB">
        <w:t>wetland values</w:t>
      </w:r>
      <w:r>
        <w:t xml:space="preserve"> (p = </w:t>
      </w:r>
      <w:r w:rsidR="00C0517B">
        <w:t>0.03</w:t>
      </w:r>
      <w:r>
        <w:t>)</w:t>
      </w:r>
      <w:r w:rsidR="00985BFB">
        <w:t xml:space="preserve">. The </w:t>
      </w:r>
      <w:r w:rsidR="00847B68">
        <w:t xml:space="preserve">regulating </w:t>
      </w:r>
      <w:r w:rsidR="00985BFB">
        <w:t>value</w:t>
      </w:r>
      <w:r w:rsidR="004D7195">
        <w:t>s</w:t>
      </w:r>
      <w:r w:rsidR="00985BFB">
        <w:t xml:space="preserve"> of wetlands located in high-income </w:t>
      </w:r>
      <w:r w:rsidR="00B25FA6">
        <w:t xml:space="preserve">areas </w:t>
      </w:r>
      <w:r w:rsidR="00ED2A6B">
        <w:t xml:space="preserve">were </w:t>
      </w:r>
      <w:r w:rsidR="00847B68">
        <w:t xml:space="preserve">approximately </w:t>
      </w:r>
      <w:r w:rsidR="00652D24">
        <w:t xml:space="preserve">3.6% higher than similar wetlands located in </w:t>
      </w:r>
      <w:r w:rsidR="00C3448C">
        <w:t>jurisdictions</w:t>
      </w:r>
      <w:r w:rsidR="00847B68">
        <w:t xml:space="preserve"> with lower </w:t>
      </w:r>
      <w:r w:rsidR="00652D24">
        <w:t xml:space="preserve">income </w:t>
      </w:r>
      <w:r w:rsidR="00C0517B">
        <w:t>(p-value = 0.04)</w:t>
      </w:r>
      <w:r w:rsidR="00652D24">
        <w:t>.</w:t>
      </w:r>
      <w:r w:rsidR="00666368">
        <w:t xml:space="preserve"> The l</w:t>
      </w:r>
      <w:r w:rsidR="00652D24">
        <w:t>ati</w:t>
      </w:r>
      <w:r w:rsidR="001D70B8">
        <w:t>t</w:t>
      </w:r>
      <w:r w:rsidR="00652D24">
        <w:t>ude coordinate ha</w:t>
      </w:r>
      <w:r w:rsidR="00A02196">
        <w:t>d</w:t>
      </w:r>
      <w:r w:rsidR="00652D24">
        <w:t xml:space="preserve"> a positive effect </w:t>
      </w:r>
      <w:r w:rsidR="00847B68">
        <w:t xml:space="preserve">with a magnitude </w:t>
      </w:r>
      <w:r w:rsidR="00652D24">
        <w:t>of 0.054</w:t>
      </w:r>
      <w:r>
        <w:t xml:space="preserve"> (</w:t>
      </w:r>
      <w:r w:rsidR="00C0517B">
        <w:t>p-value = 0.06</w:t>
      </w:r>
      <w:r>
        <w:t>)</w:t>
      </w:r>
      <w:r w:rsidR="00652D24">
        <w:t xml:space="preserve">. </w:t>
      </w:r>
      <w:commentRangeEnd w:id="25"/>
      <w:r w:rsidR="00666368">
        <w:rPr>
          <w:rStyle w:val="CommentReference"/>
          <w:rFonts w:ascii="Liberation Serif" w:eastAsia="SimSun" w:hAnsi="Liberation Serif" w:cs="Mangal"/>
          <w:kern w:val="3"/>
          <w:lang w:eastAsia="zh-CN" w:bidi="hi-IN"/>
        </w:rPr>
        <w:commentReference w:id="25"/>
      </w:r>
      <w:commentRangeEnd w:id="26"/>
      <w:r w:rsidR="00084CD0">
        <w:rPr>
          <w:rStyle w:val="CommentReference"/>
          <w:rFonts w:ascii="Liberation Serif" w:eastAsia="SimSun" w:hAnsi="Liberation Serif" w:cs="Mangal"/>
          <w:kern w:val="3"/>
          <w:lang w:eastAsia="zh-CN" w:bidi="hi-IN"/>
        </w:rPr>
        <w:commentReference w:id="26"/>
      </w:r>
      <w:r w:rsidR="00652D24">
        <w:t xml:space="preserve">All other variables </w:t>
      </w:r>
      <w:r w:rsidR="00C0517B">
        <w:t xml:space="preserve">(population density, economic valuation method, longitude, amphibians, ecosystem service goal) </w:t>
      </w:r>
      <w:r>
        <w:t>we</w:t>
      </w:r>
      <w:r w:rsidR="00652D24">
        <w:t>re not significant</w:t>
      </w:r>
      <w:r w:rsidR="00B25FA6">
        <w:t>,</w:t>
      </w:r>
      <w:r w:rsidR="00652D24">
        <w:t xml:space="preserve"> even at the 10% level. </w:t>
      </w:r>
      <w:commentRangeStart w:id="27"/>
      <w:r w:rsidR="00652D24">
        <w:t xml:space="preserve">The </w:t>
      </w:r>
      <w:bookmarkStart w:id="28" w:name="_Hlk88526565"/>
      <w:r w:rsidR="00652D24">
        <w:t xml:space="preserve">meta-regression benefit </w:t>
      </w:r>
      <w:r w:rsidR="00652D24">
        <w:lastRenderedPageBreak/>
        <w:t xml:space="preserve">transfer errors </w:t>
      </w:r>
      <w:r w:rsidR="00666368">
        <w:t>were</w:t>
      </w:r>
      <w:r w:rsidR="00652D24" w:rsidRPr="000247B6">
        <w:t xml:space="preserve"> </w:t>
      </w:r>
      <w:r w:rsidR="00666368">
        <w:t xml:space="preserve">found to be </w:t>
      </w:r>
      <w:r w:rsidR="00652D24" w:rsidRPr="000247B6">
        <w:t>3</w:t>
      </w:r>
      <w:r w:rsidR="00084CD0">
        <w:t>00%</w:t>
      </w:r>
      <w:r w:rsidR="00652D24" w:rsidRPr="000247B6">
        <w:t xml:space="preserve"> and 1</w:t>
      </w:r>
      <w:r w:rsidR="00084CD0">
        <w:t>85%</w:t>
      </w:r>
      <w:r w:rsidR="00652D24" w:rsidRPr="000247B6">
        <w:t xml:space="preserve"> lower (for root</w:t>
      </w:r>
      <w:r w:rsidR="00652D24">
        <w:t xml:space="preserve"> mean square and mean absolute error statistics, respectively) than the mean</w:t>
      </w:r>
      <w:r w:rsidR="00A9251D">
        <w:t xml:space="preserve"> unit </w:t>
      </w:r>
      <w:r w:rsidR="00652D24">
        <w:t>value transfer errors</w:t>
      </w:r>
      <w:bookmarkEnd w:id="28"/>
      <w:commentRangeEnd w:id="27"/>
      <w:r w:rsidR="00666368">
        <w:rPr>
          <w:rStyle w:val="CommentReference"/>
          <w:rFonts w:ascii="Liberation Serif" w:eastAsia="SimSun" w:hAnsi="Liberation Serif" w:cs="Mangal"/>
          <w:kern w:val="3"/>
          <w:lang w:eastAsia="zh-CN" w:bidi="hi-IN"/>
        </w:rPr>
        <w:commentReference w:id="27"/>
      </w:r>
      <w:r w:rsidR="00084CD0">
        <w:t xml:space="preserve">; this means the estimated meta-regression models could estimate the values of new wetland values at significantly lower errors than the unit value method. </w:t>
      </w:r>
      <w:r w:rsidR="00012A29">
        <w:t>The results above are provided in Table 4.</w:t>
      </w:r>
    </w:p>
    <w:p w14:paraId="667F1F39" w14:textId="77777777" w:rsidR="006252CB" w:rsidRPr="00025BBE" w:rsidRDefault="006252CB" w:rsidP="001E01AE">
      <w:pPr>
        <w:rPr>
          <w:b/>
          <w:bCs/>
        </w:rPr>
      </w:pPr>
    </w:p>
    <w:tbl>
      <w:tblPr>
        <w:tblW w:w="0" w:type="auto"/>
        <w:tblCellSpacing w:w="15" w:type="dxa"/>
        <w:tblBorders>
          <w:top w:val="single" w:sz="4" w:space="0" w:color="auto"/>
          <w:bottom w:val="single" w:sz="4" w:space="0" w:color="auto"/>
        </w:tblBorders>
        <w:tblLook w:val="04A0" w:firstRow="1" w:lastRow="0" w:firstColumn="1" w:lastColumn="0" w:noHBand="0" w:noVBand="1"/>
      </w:tblPr>
      <w:tblGrid>
        <w:gridCol w:w="3544"/>
        <w:gridCol w:w="5812"/>
      </w:tblGrid>
      <w:tr w:rsidR="006252CB" w14:paraId="0706D0E0"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3ABBB01" w14:textId="77777777" w:rsidR="006252CB" w:rsidRDefault="006252CB" w:rsidP="006252CB">
            <w:pPr>
              <w:spacing w:line="256" w:lineRule="auto"/>
              <w:rPr>
                <w:sz w:val="20"/>
                <w:szCs w:val="20"/>
              </w:rPr>
            </w:pPr>
          </w:p>
        </w:tc>
        <w:tc>
          <w:tcPr>
            <w:tcW w:w="5767" w:type="dxa"/>
            <w:tcBorders>
              <w:top w:val="nil"/>
              <w:left w:val="nil"/>
              <w:bottom w:val="nil"/>
              <w:right w:val="nil"/>
            </w:tcBorders>
            <w:tcMar>
              <w:top w:w="15" w:type="dxa"/>
              <w:left w:w="15" w:type="dxa"/>
              <w:bottom w:w="15" w:type="dxa"/>
              <w:right w:w="15" w:type="dxa"/>
            </w:tcMar>
            <w:vAlign w:val="center"/>
          </w:tcPr>
          <w:p w14:paraId="6E31C95C" w14:textId="2B26E60F" w:rsidR="006252CB" w:rsidRPr="006252CB" w:rsidRDefault="00847B68" w:rsidP="00847B68">
            <w:pPr>
              <w:spacing w:line="256" w:lineRule="auto"/>
              <w:jc w:val="center"/>
              <w:rPr>
                <w:b/>
                <w:bCs/>
                <w:sz w:val="20"/>
                <w:szCs w:val="20"/>
              </w:rPr>
            </w:pPr>
            <w:r>
              <w:rPr>
                <w:b/>
                <w:bCs/>
                <w:sz w:val="20"/>
                <w:szCs w:val="20"/>
              </w:rPr>
              <w:t>Regulating</w:t>
            </w:r>
            <w:r w:rsidRPr="00025BBE">
              <w:rPr>
                <w:b/>
                <w:bCs/>
                <w:sz w:val="20"/>
                <w:szCs w:val="20"/>
              </w:rPr>
              <w:t xml:space="preserve"> </w:t>
            </w:r>
            <w:r w:rsidR="006252CB" w:rsidRPr="00025BBE">
              <w:rPr>
                <w:b/>
                <w:bCs/>
                <w:sz w:val="20"/>
                <w:szCs w:val="20"/>
              </w:rPr>
              <w:t>Model</w:t>
            </w:r>
            <w:r w:rsidR="006252CB">
              <w:rPr>
                <w:b/>
                <w:bCs/>
                <w:sz w:val="20"/>
                <w:szCs w:val="20"/>
              </w:rPr>
              <w:t xml:space="preserve"> - Restricted </w:t>
            </w:r>
            <w:r w:rsidR="006252CB" w:rsidRPr="00025BBE">
              <w:rPr>
                <w:b/>
                <w:bCs/>
                <w:sz w:val="20"/>
                <w:szCs w:val="20"/>
              </w:rPr>
              <w:t>log-</w:t>
            </w:r>
            <w:r w:rsidR="006252CB">
              <w:rPr>
                <w:b/>
                <w:bCs/>
                <w:sz w:val="20"/>
                <w:szCs w:val="20"/>
              </w:rPr>
              <w:t>log</w:t>
            </w:r>
          </w:p>
        </w:tc>
      </w:tr>
      <w:tr w:rsidR="006252CB" w14:paraId="5A3AF100" w14:textId="77777777" w:rsidTr="006252CB">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tcPr>
          <w:p w14:paraId="0C2AEAE8" w14:textId="77777777" w:rsidR="006252CB" w:rsidRDefault="006252CB" w:rsidP="006252CB">
            <w:pPr>
              <w:spacing w:line="256" w:lineRule="auto"/>
              <w:rPr>
                <w:sz w:val="20"/>
                <w:szCs w:val="20"/>
              </w:rPr>
            </w:pPr>
          </w:p>
        </w:tc>
        <w:tc>
          <w:tcPr>
            <w:tcW w:w="5767" w:type="dxa"/>
            <w:tcBorders>
              <w:top w:val="nil"/>
              <w:left w:val="nil"/>
              <w:bottom w:val="single" w:sz="4" w:space="0" w:color="auto"/>
              <w:right w:val="nil"/>
            </w:tcBorders>
            <w:tcMar>
              <w:top w:w="15" w:type="dxa"/>
              <w:left w:w="15" w:type="dxa"/>
              <w:bottom w:w="15" w:type="dxa"/>
              <w:right w:w="15" w:type="dxa"/>
            </w:tcMar>
            <w:vAlign w:val="center"/>
          </w:tcPr>
          <w:p w14:paraId="65827E7A" w14:textId="7504527F" w:rsidR="006252CB" w:rsidRPr="006252CB" w:rsidRDefault="006252CB" w:rsidP="006252CB">
            <w:pPr>
              <w:spacing w:line="256" w:lineRule="auto"/>
              <w:jc w:val="center"/>
              <w:rPr>
                <w:b/>
                <w:bCs/>
                <w:sz w:val="20"/>
                <w:szCs w:val="20"/>
              </w:rPr>
            </w:pPr>
            <w:r>
              <w:rPr>
                <w:b/>
                <w:bCs/>
                <w:sz w:val="20"/>
                <w:szCs w:val="20"/>
              </w:rPr>
              <w:t>Coefficient (Standard Error)</w:t>
            </w:r>
          </w:p>
        </w:tc>
      </w:tr>
      <w:tr w:rsidR="006252CB" w14:paraId="5C723F06"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451086E4" w14:textId="7CE27E42" w:rsidR="006252CB" w:rsidRDefault="006252CB" w:rsidP="006252CB">
            <w:pPr>
              <w:spacing w:line="256" w:lineRule="auto"/>
              <w:rPr>
                <w:sz w:val="20"/>
                <w:szCs w:val="20"/>
              </w:rPr>
            </w:pPr>
            <w:r>
              <w:rPr>
                <w:sz w:val="20"/>
                <w:szCs w:val="20"/>
              </w:rPr>
              <w:t>Constant</w:t>
            </w:r>
          </w:p>
        </w:tc>
        <w:tc>
          <w:tcPr>
            <w:tcW w:w="5767" w:type="dxa"/>
            <w:tcBorders>
              <w:top w:val="nil"/>
              <w:left w:val="nil"/>
              <w:bottom w:val="nil"/>
              <w:right w:val="nil"/>
            </w:tcBorders>
            <w:tcMar>
              <w:top w:w="15" w:type="dxa"/>
              <w:left w:w="15" w:type="dxa"/>
              <w:bottom w:w="15" w:type="dxa"/>
              <w:right w:w="15" w:type="dxa"/>
            </w:tcMar>
            <w:vAlign w:val="center"/>
          </w:tcPr>
          <w:p w14:paraId="2613B0CC" w14:textId="5C5BA1CC" w:rsidR="006252CB" w:rsidRDefault="006252CB" w:rsidP="006252CB">
            <w:pPr>
              <w:spacing w:line="256" w:lineRule="auto"/>
              <w:jc w:val="center"/>
              <w:rPr>
                <w:sz w:val="20"/>
                <w:szCs w:val="20"/>
              </w:rPr>
            </w:pPr>
            <w:r>
              <w:rPr>
                <w:sz w:val="20"/>
                <w:szCs w:val="20"/>
              </w:rPr>
              <w:t>-31.793</w:t>
            </w:r>
            <w:r>
              <w:rPr>
                <w:sz w:val="20"/>
                <w:szCs w:val="20"/>
                <w:vertAlign w:val="superscript"/>
              </w:rPr>
              <w:t>**</w:t>
            </w:r>
            <w:r>
              <w:rPr>
                <w:sz w:val="20"/>
                <w:szCs w:val="20"/>
              </w:rPr>
              <w:t xml:space="preserve"> (12.254)</w:t>
            </w:r>
          </w:p>
        </w:tc>
      </w:tr>
      <w:tr w:rsidR="006252CB" w14:paraId="3076F114"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25E8BCDF" w14:textId="284449BF" w:rsidR="006252CB" w:rsidRDefault="001D70B8" w:rsidP="006252CB">
            <w:pPr>
              <w:spacing w:line="256" w:lineRule="auto"/>
              <w:rPr>
                <w:sz w:val="20"/>
                <w:szCs w:val="20"/>
              </w:rPr>
            </w:pPr>
            <w:r>
              <w:rPr>
                <w:sz w:val="20"/>
                <w:szCs w:val="20"/>
              </w:rPr>
              <w:t>Latitude</w:t>
            </w:r>
          </w:p>
        </w:tc>
        <w:tc>
          <w:tcPr>
            <w:tcW w:w="5767" w:type="dxa"/>
            <w:tcBorders>
              <w:top w:val="nil"/>
              <w:left w:val="nil"/>
              <w:bottom w:val="nil"/>
              <w:right w:val="nil"/>
            </w:tcBorders>
            <w:tcMar>
              <w:top w:w="15" w:type="dxa"/>
              <w:left w:w="15" w:type="dxa"/>
              <w:bottom w:w="15" w:type="dxa"/>
              <w:right w:w="15" w:type="dxa"/>
            </w:tcMar>
            <w:vAlign w:val="center"/>
          </w:tcPr>
          <w:p w14:paraId="6CA27BDE" w14:textId="7F22287C" w:rsidR="006252CB" w:rsidRDefault="00C0517B" w:rsidP="006252CB">
            <w:pPr>
              <w:spacing w:line="256" w:lineRule="auto"/>
              <w:jc w:val="center"/>
              <w:rPr>
                <w:sz w:val="20"/>
                <w:szCs w:val="20"/>
              </w:rPr>
            </w:pPr>
            <w:r w:rsidRPr="00C0517B">
              <w:rPr>
                <w:sz w:val="20"/>
                <w:szCs w:val="20"/>
              </w:rPr>
              <w:t>0.053</w:t>
            </w:r>
            <w:r w:rsidR="006252CB" w:rsidRPr="00C0517B">
              <w:rPr>
                <w:sz w:val="20"/>
                <w:szCs w:val="20"/>
              </w:rPr>
              <w:t>**</w:t>
            </w:r>
            <w:r w:rsidR="006252CB">
              <w:rPr>
                <w:sz w:val="20"/>
                <w:szCs w:val="20"/>
              </w:rPr>
              <w:t xml:space="preserve"> (</w:t>
            </w:r>
            <w:r>
              <w:rPr>
                <w:sz w:val="20"/>
                <w:szCs w:val="20"/>
              </w:rPr>
              <w:t>0.026</w:t>
            </w:r>
            <w:r w:rsidR="006252CB">
              <w:rPr>
                <w:sz w:val="20"/>
                <w:szCs w:val="20"/>
              </w:rPr>
              <w:t>)</w:t>
            </w:r>
          </w:p>
        </w:tc>
      </w:tr>
      <w:tr w:rsidR="006252CB" w14:paraId="4E358B23"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5E0B68CD" w14:textId="01685114" w:rsidR="006252CB" w:rsidRDefault="006252CB" w:rsidP="006252CB">
            <w:pPr>
              <w:spacing w:line="256" w:lineRule="auto"/>
              <w:rPr>
                <w:sz w:val="20"/>
                <w:szCs w:val="20"/>
              </w:rPr>
            </w:pPr>
            <w:r>
              <w:rPr>
                <w:sz w:val="20"/>
                <w:szCs w:val="20"/>
              </w:rPr>
              <w:t xml:space="preserve">Log </w:t>
            </w:r>
            <w:proofErr w:type="spellStart"/>
            <w:r>
              <w:rPr>
                <w:sz w:val="20"/>
                <w:szCs w:val="20"/>
              </w:rPr>
              <w:t>AgTFP</w:t>
            </w:r>
            <w:proofErr w:type="spellEnd"/>
          </w:p>
        </w:tc>
        <w:tc>
          <w:tcPr>
            <w:tcW w:w="5767" w:type="dxa"/>
            <w:tcBorders>
              <w:top w:val="nil"/>
              <w:left w:val="nil"/>
              <w:bottom w:val="nil"/>
              <w:right w:val="nil"/>
            </w:tcBorders>
            <w:tcMar>
              <w:top w:w="15" w:type="dxa"/>
              <w:left w:w="15" w:type="dxa"/>
              <w:bottom w:w="15" w:type="dxa"/>
              <w:right w:w="15" w:type="dxa"/>
            </w:tcMar>
            <w:vAlign w:val="center"/>
          </w:tcPr>
          <w:p w14:paraId="76C066D2" w14:textId="19FB1BEC" w:rsidR="006252CB" w:rsidRDefault="006252CB" w:rsidP="006252CB">
            <w:pPr>
              <w:spacing w:line="256" w:lineRule="auto"/>
              <w:jc w:val="center"/>
              <w:rPr>
                <w:sz w:val="20"/>
                <w:szCs w:val="20"/>
              </w:rPr>
            </w:pPr>
            <w:r>
              <w:rPr>
                <w:sz w:val="20"/>
                <w:szCs w:val="20"/>
              </w:rPr>
              <w:t>7.266</w:t>
            </w:r>
            <w:r>
              <w:rPr>
                <w:sz w:val="20"/>
                <w:szCs w:val="20"/>
                <w:vertAlign w:val="superscript"/>
              </w:rPr>
              <w:t>**</w:t>
            </w:r>
            <w:r>
              <w:rPr>
                <w:sz w:val="20"/>
                <w:szCs w:val="20"/>
              </w:rPr>
              <w:t xml:space="preserve"> (2.892)</w:t>
            </w:r>
          </w:p>
        </w:tc>
      </w:tr>
      <w:tr w:rsidR="006252CB" w14:paraId="2AE72286"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77279980" w14:textId="09F1195B" w:rsidR="006252CB" w:rsidRDefault="006252CB" w:rsidP="006252CB">
            <w:pPr>
              <w:spacing w:line="256" w:lineRule="auto"/>
              <w:rPr>
                <w:sz w:val="20"/>
                <w:szCs w:val="20"/>
              </w:rPr>
            </w:pPr>
            <w:r>
              <w:rPr>
                <w:sz w:val="20"/>
                <w:szCs w:val="20"/>
              </w:rPr>
              <w:t>High Income</w:t>
            </w:r>
          </w:p>
        </w:tc>
        <w:tc>
          <w:tcPr>
            <w:tcW w:w="5767" w:type="dxa"/>
            <w:tcBorders>
              <w:top w:val="nil"/>
              <w:left w:val="nil"/>
              <w:bottom w:val="nil"/>
              <w:right w:val="nil"/>
            </w:tcBorders>
            <w:tcMar>
              <w:top w:w="15" w:type="dxa"/>
              <w:left w:w="15" w:type="dxa"/>
              <w:bottom w:w="15" w:type="dxa"/>
              <w:right w:w="15" w:type="dxa"/>
            </w:tcMar>
            <w:vAlign w:val="center"/>
          </w:tcPr>
          <w:p w14:paraId="4538B0E5" w14:textId="01667415" w:rsidR="006252CB" w:rsidRDefault="006252CB" w:rsidP="006252CB">
            <w:pPr>
              <w:spacing w:line="256" w:lineRule="auto"/>
              <w:jc w:val="center"/>
              <w:rPr>
                <w:sz w:val="20"/>
                <w:szCs w:val="20"/>
              </w:rPr>
            </w:pPr>
            <w:r>
              <w:rPr>
                <w:sz w:val="20"/>
                <w:szCs w:val="20"/>
              </w:rPr>
              <w:t>3.611</w:t>
            </w:r>
            <w:r>
              <w:rPr>
                <w:sz w:val="20"/>
                <w:szCs w:val="20"/>
                <w:vertAlign w:val="superscript"/>
              </w:rPr>
              <w:t>**</w:t>
            </w:r>
            <w:r>
              <w:rPr>
                <w:sz w:val="20"/>
                <w:szCs w:val="20"/>
              </w:rPr>
              <w:t xml:space="preserve"> (1.559)</w:t>
            </w:r>
          </w:p>
        </w:tc>
      </w:tr>
      <w:tr w:rsidR="006252CB" w14:paraId="2B365709"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02446A6" w14:textId="462AC5AD" w:rsidR="006252CB" w:rsidRDefault="006252CB" w:rsidP="006252CB">
            <w:pPr>
              <w:spacing w:line="256" w:lineRule="auto"/>
              <w:rPr>
                <w:sz w:val="20"/>
                <w:szCs w:val="20"/>
              </w:rPr>
            </w:pPr>
            <w:r>
              <w:rPr>
                <w:sz w:val="20"/>
                <w:szCs w:val="20"/>
              </w:rPr>
              <w:t>Log WL Area</w:t>
            </w:r>
          </w:p>
        </w:tc>
        <w:tc>
          <w:tcPr>
            <w:tcW w:w="5767" w:type="dxa"/>
            <w:tcBorders>
              <w:top w:val="nil"/>
              <w:left w:val="nil"/>
              <w:bottom w:val="nil"/>
              <w:right w:val="nil"/>
            </w:tcBorders>
            <w:tcMar>
              <w:top w:w="15" w:type="dxa"/>
              <w:left w:w="15" w:type="dxa"/>
              <w:bottom w:w="15" w:type="dxa"/>
              <w:right w:w="15" w:type="dxa"/>
            </w:tcMar>
            <w:vAlign w:val="center"/>
          </w:tcPr>
          <w:p w14:paraId="0AB70B3A" w14:textId="71EE60E6" w:rsidR="006252CB" w:rsidRDefault="006252CB" w:rsidP="006252CB">
            <w:pPr>
              <w:spacing w:line="256" w:lineRule="auto"/>
              <w:jc w:val="center"/>
              <w:rPr>
                <w:sz w:val="20"/>
                <w:szCs w:val="20"/>
              </w:rPr>
            </w:pPr>
            <w:r>
              <w:rPr>
                <w:sz w:val="20"/>
                <w:szCs w:val="20"/>
              </w:rPr>
              <w:t>-0.418</w:t>
            </w:r>
            <w:r>
              <w:rPr>
                <w:sz w:val="20"/>
                <w:szCs w:val="20"/>
                <w:vertAlign w:val="superscript"/>
              </w:rPr>
              <w:t>**</w:t>
            </w:r>
            <w:r>
              <w:rPr>
                <w:sz w:val="20"/>
                <w:szCs w:val="20"/>
              </w:rPr>
              <w:t xml:space="preserve"> (0.143)</w:t>
            </w:r>
          </w:p>
        </w:tc>
      </w:tr>
      <w:tr w:rsidR="006252CB" w14:paraId="3EF64645"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D758515" w14:textId="77777777" w:rsidR="006252CB" w:rsidRDefault="006252CB" w:rsidP="006252CB">
            <w:pPr>
              <w:spacing w:line="256" w:lineRule="auto"/>
              <w:rPr>
                <w:sz w:val="20"/>
                <w:szCs w:val="20"/>
              </w:rPr>
            </w:pPr>
            <w:r>
              <w:rPr>
                <w:sz w:val="20"/>
                <w:szCs w:val="20"/>
              </w:rPr>
              <w:t>Log Pop Density</w:t>
            </w:r>
          </w:p>
        </w:tc>
        <w:tc>
          <w:tcPr>
            <w:tcW w:w="5767" w:type="dxa"/>
            <w:tcBorders>
              <w:top w:val="nil"/>
              <w:left w:val="nil"/>
              <w:bottom w:val="nil"/>
              <w:right w:val="nil"/>
            </w:tcBorders>
            <w:tcMar>
              <w:top w:w="15" w:type="dxa"/>
              <w:left w:w="15" w:type="dxa"/>
              <w:bottom w:w="15" w:type="dxa"/>
              <w:right w:w="15" w:type="dxa"/>
            </w:tcMar>
            <w:vAlign w:val="center"/>
            <w:hideMark/>
          </w:tcPr>
          <w:p w14:paraId="305B7077" w14:textId="77777777" w:rsidR="006252CB" w:rsidRDefault="006252CB" w:rsidP="006252CB">
            <w:pPr>
              <w:spacing w:line="256" w:lineRule="auto"/>
              <w:jc w:val="center"/>
              <w:rPr>
                <w:sz w:val="20"/>
                <w:szCs w:val="20"/>
              </w:rPr>
            </w:pPr>
            <w:r>
              <w:rPr>
                <w:sz w:val="20"/>
                <w:szCs w:val="20"/>
              </w:rPr>
              <w:t>0.204 (0.210)</w:t>
            </w:r>
          </w:p>
        </w:tc>
      </w:tr>
      <w:tr w:rsidR="006252CB" w14:paraId="21302E06"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1156BDC1" w14:textId="2DAE4126" w:rsidR="006252CB" w:rsidRDefault="006252CB" w:rsidP="006252CB">
            <w:pPr>
              <w:spacing w:line="256" w:lineRule="auto"/>
              <w:rPr>
                <w:sz w:val="20"/>
                <w:szCs w:val="20"/>
              </w:rPr>
            </w:pPr>
            <w:r>
              <w:rPr>
                <w:sz w:val="20"/>
                <w:szCs w:val="20"/>
              </w:rPr>
              <w:t>Econ</w:t>
            </w:r>
            <w:r w:rsidR="00C21590">
              <w:rPr>
                <w:sz w:val="20"/>
                <w:szCs w:val="20"/>
              </w:rPr>
              <w:t xml:space="preserve">omic </w:t>
            </w:r>
            <w:r>
              <w:rPr>
                <w:sz w:val="20"/>
                <w:szCs w:val="20"/>
              </w:rPr>
              <w:t>Val</w:t>
            </w:r>
            <w:r w:rsidR="00C21590">
              <w:rPr>
                <w:sz w:val="20"/>
                <w:szCs w:val="20"/>
              </w:rPr>
              <w:t>uation</w:t>
            </w:r>
            <w:r>
              <w:rPr>
                <w:sz w:val="20"/>
                <w:szCs w:val="20"/>
              </w:rPr>
              <w:t xml:space="preserve"> M</w:t>
            </w:r>
            <w:r w:rsidR="00C21590">
              <w:rPr>
                <w:sz w:val="20"/>
                <w:szCs w:val="20"/>
              </w:rPr>
              <w:t>e</w:t>
            </w:r>
            <w:r>
              <w:rPr>
                <w:sz w:val="20"/>
                <w:szCs w:val="20"/>
              </w:rPr>
              <w:t>th</w:t>
            </w:r>
            <w:r w:rsidR="00C21590">
              <w:rPr>
                <w:sz w:val="20"/>
                <w:szCs w:val="20"/>
              </w:rPr>
              <w:t>o</w:t>
            </w:r>
            <w:r>
              <w:rPr>
                <w:sz w:val="20"/>
                <w:szCs w:val="20"/>
              </w:rPr>
              <w:t>d</w:t>
            </w:r>
          </w:p>
        </w:tc>
        <w:tc>
          <w:tcPr>
            <w:tcW w:w="5767" w:type="dxa"/>
            <w:tcBorders>
              <w:top w:val="nil"/>
              <w:left w:val="nil"/>
              <w:bottom w:val="nil"/>
              <w:right w:val="nil"/>
            </w:tcBorders>
            <w:tcMar>
              <w:top w:w="15" w:type="dxa"/>
              <w:left w:w="15" w:type="dxa"/>
              <w:bottom w:w="15" w:type="dxa"/>
              <w:right w:w="15" w:type="dxa"/>
            </w:tcMar>
            <w:vAlign w:val="center"/>
            <w:hideMark/>
          </w:tcPr>
          <w:p w14:paraId="4F4EE83C" w14:textId="77777777" w:rsidR="006252CB" w:rsidRDefault="006252CB" w:rsidP="006252CB">
            <w:pPr>
              <w:spacing w:line="256" w:lineRule="auto"/>
              <w:jc w:val="center"/>
              <w:rPr>
                <w:sz w:val="20"/>
                <w:szCs w:val="20"/>
              </w:rPr>
            </w:pPr>
            <w:r>
              <w:rPr>
                <w:sz w:val="20"/>
                <w:szCs w:val="20"/>
              </w:rPr>
              <w:t>0.515 (1.141)</w:t>
            </w:r>
          </w:p>
        </w:tc>
      </w:tr>
      <w:tr w:rsidR="006252CB" w14:paraId="1BDA3E9F"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062690E" w14:textId="3FF93BBA" w:rsidR="006252CB" w:rsidRDefault="001D70B8" w:rsidP="006252CB">
            <w:pPr>
              <w:spacing w:line="256" w:lineRule="auto"/>
              <w:rPr>
                <w:sz w:val="20"/>
                <w:szCs w:val="20"/>
              </w:rPr>
            </w:pPr>
            <w:r>
              <w:rPr>
                <w:sz w:val="20"/>
                <w:szCs w:val="20"/>
              </w:rPr>
              <w:t>Longitude</w:t>
            </w:r>
          </w:p>
        </w:tc>
        <w:tc>
          <w:tcPr>
            <w:tcW w:w="5767" w:type="dxa"/>
            <w:tcBorders>
              <w:top w:val="nil"/>
              <w:left w:val="nil"/>
              <w:bottom w:val="nil"/>
              <w:right w:val="nil"/>
            </w:tcBorders>
            <w:tcMar>
              <w:top w:w="15" w:type="dxa"/>
              <w:left w:w="15" w:type="dxa"/>
              <w:bottom w:w="15" w:type="dxa"/>
              <w:right w:w="15" w:type="dxa"/>
            </w:tcMar>
            <w:vAlign w:val="center"/>
            <w:hideMark/>
          </w:tcPr>
          <w:p w14:paraId="456A58B7" w14:textId="77777777" w:rsidR="006252CB" w:rsidRDefault="006252CB" w:rsidP="006252CB">
            <w:pPr>
              <w:spacing w:line="256" w:lineRule="auto"/>
              <w:jc w:val="center"/>
              <w:rPr>
                <w:sz w:val="20"/>
                <w:szCs w:val="20"/>
              </w:rPr>
            </w:pPr>
            <w:r>
              <w:rPr>
                <w:sz w:val="20"/>
                <w:szCs w:val="20"/>
              </w:rPr>
              <w:t>-0.005 (0.007)</w:t>
            </w:r>
          </w:p>
        </w:tc>
      </w:tr>
      <w:tr w:rsidR="006252CB" w14:paraId="4358603A"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D8510E9" w14:textId="77777777" w:rsidR="006252CB" w:rsidRDefault="006252CB" w:rsidP="006252CB">
            <w:pPr>
              <w:spacing w:line="256" w:lineRule="auto"/>
              <w:rPr>
                <w:sz w:val="20"/>
                <w:szCs w:val="20"/>
              </w:rPr>
            </w:pPr>
            <w:r>
              <w:rPr>
                <w:sz w:val="20"/>
                <w:szCs w:val="20"/>
              </w:rPr>
              <w:t>Log Amphibians</w:t>
            </w:r>
          </w:p>
        </w:tc>
        <w:tc>
          <w:tcPr>
            <w:tcW w:w="5767" w:type="dxa"/>
            <w:tcBorders>
              <w:top w:val="nil"/>
              <w:left w:val="nil"/>
              <w:bottom w:val="nil"/>
              <w:right w:val="nil"/>
            </w:tcBorders>
            <w:tcMar>
              <w:top w:w="15" w:type="dxa"/>
              <w:left w:w="15" w:type="dxa"/>
              <w:bottom w:w="15" w:type="dxa"/>
              <w:right w:w="15" w:type="dxa"/>
            </w:tcMar>
            <w:vAlign w:val="center"/>
            <w:hideMark/>
          </w:tcPr>
          <w:p w14:paraId="2EE9330E" w14:textId="77777777" w:rsidR="006252CB" w:rsidRDefault="006252CB" w:rsidP="006252CB">
            <w:pPr>
              <w:spacing w:line="256" w:lineRule="auto"/>
              <w:jc w:val="center"/>
              <w:rPr>
                <w:sz w:val="20"/>
                <w:szCs w:val="20"/>
              </w:rPr>
            </w:pPr>
            <w:r>
              <w:rPr>
                <w:sz w:val="20"/>
                <w:szCs w:val="20"/>
              </w:rPr>
              <w:t>1.187 (0.990)</w:t>
            </w:r>
          </w:p>
        </w:tc>
      </w:tr>
      <w:tr w:rsidR="006252CB" w14:paraId="7E595900"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AC183C8" w14:textId="77777777" w:rsidR="006252CB" w:rsidRDefault="006252CB" w:rsidP="006252CB">
            <w:pPr>
              <w:spacing w:line="256" w:lineRule="auto"/>
              <w:rPr>
                <w:sz w:val="20"/>
                <w:szCs w:val="20"/>
              </w:rPr>
            </w:pPr>
            <w:r>
              <w:rPr>
                <w:color w:val="000000"/>
                <w:sz w:val="20"/>
                <w:szCs w:val="20"/>
              </w:rPr>
              <w:t>ESS Goal WP</w:t>
            </w:r>
            <w:r>
              <w:rPr>
                <w:sz w:val="20"/>
                <w:szCs w:val="20"/>
              </w:rPr>
              <w:t xml:space="preserve"> </w:t>
            </w:r>
          </w:p>
        </w:tc>
        <w:tc>
          <w:tcPr>
            <w:tcW w:w="5767" w:type="dxa"/>
            <w:tcBorders>
              <w:top w:val="nil"/>
              <w:left w:val="nil"/>
              <w:bottom w:val="nil"/>
              <w:right w:val="nil"/>
            </w:tcBorders>
            <w:tcMar>
              <w:top w:w="15" w:type="dxa"/>
              <w:left w:w="15" w:type="dxa"/>
              <w:bottom w:w="15" w:type="dxa"/>
              <w:right w:w="15" w:type="dxa"/>
            </w:tcMar>
            <w:vAlign w:val="center"/>
            <w:hideMark/>
          </w:tcPr>
          <w:p w14:paraId="7F33B951" w14:textId="77777777" w:rsidR="006252CB" w:rsidRDefault="006252CB" w:rsidP="006252CB">
            <w:pPr>
              <w:spacing w:line="256" w:lineRule="auto"/>
              <w:jc w:val="center"/>
              <w:rPr>
                <w:sz w:val="20"/>
                <w:szCs w:val="20"/>
              </w:rPr>
            </w:pPr>
            <w:r>
              <w:rPr>
                <w:sz w:val="20"/>
                <w:szCs w:val="20"/>
              </w:rPr>
              <w:t>-1.913 (1.282)</w:t>
            </w:r>
          </w:p>
        </w:tc>
      </w:tr>
      <w:tr w:rsidR="006252CB" w14:paraId="0AD4EB37" w14:textId="77777777" w:rsidTr="00452BC5">
        <w:trPr>
          <w:tblCellSpacing w:w="15" w:type="dxa"/>
        </w:trPr>
        <w:tc>
          <w:tcPr>
            <w:tcW w:w="3499" w:type="dxa"/>
            <w:tcBorders>
              <w:top w:val="single" w:sz="4" w:space="0" w:color="auto"/>
              <w:left w:val="nil"/>
              <w:bottom w:val="nil"/>
              <w:right w:val="nil"/>
            </w:tcBorders>
            <w:tcMar>
              <w:top w:w="15" w:type="dxa"/>
              <w:left w:w="15" w:type="dxa"/>
              <w:bottom w:w="15" w:type="dxa"/>
              <w:right w:w="15" w:type="dxa"/>
            </w:tcMar>
            <w:vAlign w:val="center"/>
          </w:tcPr>
          <w:p w14:paraId="3CC9EBE4" w14:textId="77777777" w:rsidR="006252CB" w:rsidRDefault="006252CB" w:rsidP="006252CB">
            <w:pPr>
              <w:pBdr>
                <w:bottom w:val="single" w:sz="4" w:space="1" w:color="auto"/>
              </w:pBdr>
              <w:spacing w:line="256" w:lineRule="auto"/>
              <w:rPr>
                <w:rStyle w:val="Emphasis"/>
                <w:i w:val="0"/>
                <w:iCs w:val="0"/>
                <w:sz w:val="20"/>
                <w:szCs w:val="20"/>
              </w:rPr>
            </w:pPr>
            <w:r>
              <w:rPr>
                <w:rStyle w:val="Emphasis"/>
                <w:i w:val="0"/>
                <w:iCs w:val="0"/>
                <w:sz w:val="20"/>
                <w:szCs w:val="20"/>
              </w:rPr>
              <w:t>Model Summary Statistics</w:t>
            </w:r>
          </w:p>
          <w:p w14:paraId="296B659E" w14:textId="77777777" w:rsidR="006252CB" w:rsidRDefault="006252CB" w:rsidP="006252CB">
            <w:pPr>
              <w:spacing w:line="256" w:lineRule="auto"/>
            </w:pPr>
            <w:r>
              <w:rPr>
                <w:rStyle w:val="Emphasis"/>
                <w:sz w:val="20"/>
                <w:szCs w:val="20"/>
              </w:rPr>
              <w:t>N</w:t>
            </w:r>
          </w:p>
        </w:tc>
        <w:tc>
          <w:tcPr>
            <w:tcW w:w="5767" w:type="dxa"/>
            <w:tcBorders>
              <w:top w:val="single" w:sz="4" w:space="0" w:color="auto"/>
              <w:left w:val="nil"/>
              <w:bottom w:val="nil"/>
              <w:right w:val="nil"/>
            </w:tcBorders>
            <w:tcMar>
              <w:top w:w="15" w:type="dxa"/>
              <w:left w:w="15" w:type="dxa"/>
              <w:bottom w:w="15" w:type="dxa"/>
              <w:right w:w="15" w:type="dxa"/>
            </w:tcMar>
            <w:vAlign w:val="center"/>
            <w:hideMark/>
          </w:tcPr>
          <w:p w14:paraId="0A76CE4C" w14:textId="77777777" w:rsidR="006252CB" w:rsidRDefault="006252CB" w:rsidP="006252CB">
            <w:pPr>
              <w:spacing w:line="256" w:lineRule="auto"/>
              <w:jc w:val="center"/>
              <w:rPr>
                <w:sz w:val="20"/>
                <w:szCs w:val="20"/>
              </w:rPr>
            </w:pPr>
            <w:r>
              <w:rPr>
                <w:sz w:val="20"/>
                <w:szCs w:val="20"/>
              </w:rPr>
              <w:t>23</w:t>
            </w:r>
          </w:p>
        </w:tc>
      </w:tr>
      <w:tr w:rsidR="006252CB" w14:paraId="3B98AF6F"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55059E6" w14:textId="77777777" w:rsidR="006252CB" w:rsidRDefault="006252CB" w:rsidP="006252CB">
            <w:pPr>
              <w:spacing w:line="256" w:lineRule="auto"/>
              <w:rPr>
                <w:sz w:val="20"/>
                <w:szCs w:val="20"/>
              </w:rPr>
            </w:pPr>
            <w:r>
              <w:rPr>
                <w:sz w:val="20"/>
                <w:szCs w:val="20"/>
              </w:rPr>
              <w:t>R</w:t>
            </w:r>
            <w:r>
              <w:rPr>
                <w:sz w:val="20"/>
                <w:szCs w:val="20"/>
                <w:vertAlign w:val="superscript"/>
              </w:rPr>
              <w:t>2</w:t>
            </w:r>
          </w:p>
        </w:tc>
        <w:tc>
          <w:tcPr>
            <w:tcW w:w="5767" w:type="dxa"/>
            <w:tcBorders>
              <w:top w:val="nil"/>
              <w:left w:val="nil"/>
              <w:bottom w:val="nil"/>
              <w:right w:val="nil"/>
            </w:tcBorders>
            <w:tcMar>
              <w:top w:w="15" w:type="dxa"/>
              <w:left w:w="15" w:type="dxa"/>
              <w:bottom w:w="15" w:type="dxa"/>
              <w:right w:w="15" w:type="dxa"/>
            </w:tcMar>
            <w:vAlign w:val="center"/>
            <w:hideMark/>
          </w:tcPr>
          <w:p w14:paraId="043D37F7" w14:textId="77777777" w:rsidR="006252CB" w:rsidRDefault="006252CB" w:rsidP="006252CB">
            <w:pPr>
              <w:spacing w:line="256" w:lineRule="auto"/>
              <w:jc w:val="center"/>
              <w:rPr>
                <w:sz w:val="20"/>
                <w:szCs w:val="20"/>
              </w:rPr>
            </w:pPr>
            <w:r>
              <w:rPr>
                <w:sz w:val="20"/>
                <w:szCs w:val="20"/>
              </w:rPr>
              <w:t>0.865</w:t>
            </w:r>
          </w:p>
        </w:tc>
      </w:tr>
      <w:tr w:rsidR="006252CB" w14:paraId="1B91FE5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B8F11B5" w14:textId="77777777" w:rsidR="006252CB" w:rsidRDefault="006252CB" w:rsidP="006252CB">
            <w:pPr>
              <w:spacing w:line="256" w:lineRule="auto"/>
              <w:rPr>
                <w:sz w:val="20"/>
                <w:szCs w:val="20"/>
              </w:rPr>
            </w:pPr>
            <w:r>
              <w:rPr>
                <w:sz w:val="20"/>
                <w:szCs w:val="20"/>
              </w:rPr>
              <w:t>Adjusted R</w:t>
            </w:r>
            <w:r>
              <w:rPr>
                <w:sz w:val="20"/>
                <w:szCs w:val="20"/>
                <w:vertAlign w:val="superscript"/>
              </w:rPr>
              <w:t>2</w:t>
            </w:r>
          </w:p>
        </w:tc>
        <w:tc>
          <w:tcPr>
            <w:tcW w:w="5767" w:type="dxa"/>
            <w:tcBorders>
              <w:top w:val="nil"/>
              <w:left w:val="nil"/>
              <w:bottom w:val="nil"/>
              <w:right w:val="nil"/>
            </w:tcBorders>
            <w:tcMar>
              <w:top w:w="15" w:type="dxa"/>
              <w:left w:w="15" w:type="dxa"/>
              <w:bottom w:w="15" w:type="dxa"/>
              <w:right w:w="15" w:type="dxa"/>
            </w:tcMar>
            <w:vAlign w:val="center"/>
            <w:hideMark/>
          </w:tcPr>
          <w:p w14:paraId="2F098722" w14:textId="77777777" w:rsidR="006252CB" w:rsidRDefault="006252CB" w:rsidP="006252CB">
            <w:pPr>
              <w:spacing w:line="256" w:lineRule="auto"/>
              <w:jc w:val="center"/>
              <w:rPr>
                <w:sz w:val="20"/>
                <w:szCs w:val="20"/>
              </w:rPr>
            </w:pPr>
            <w:r>
              <w:rPr>
                <w:sz w:val="20"/>
                <w:szCs w:val="20"/>
              </w:rPr>
              <w:t>0.772</w:t>
            </w:r>
          </w:p>
        </w:tc>
      </w:tr>
      <w:tr w:rsidR="006252CB" w14:paraId="196F593D" w14:textId="77777777" w:rsidTr="00452BC5">
        <w:trPr>
          <w:trHeight w:val="86"/>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4AD63088" w14:textId="0A051EA9" w:rsidR="006252CB" w:rsidRPr="00B937EC" w:rsidRDefault="006252CB" w:rsidP="006252CB">
            <w:pPr>
              <w:spacing w:line="256" w:lineRule="auto"/>
              <w:rPr>
                <w:sz w:val="20"/>
                <w:szCs w:val="20"/>
              </w:rPr>
            </w:pPr>
            <w:r w:rsidRPr="00B937EC">
              <w:rPr>
                <w:sz w:val="20"/>
                <w:szCs w:val="20"/>
              </w:rPr>
              <w:t>Breusch Pagan Test Statistic</w:t>
            </w:r>
          </w:p>
        </w:tc>
        <w:tc>
          <w:tcPr>
            <w:tcW w:w="5767" w:type="dxa"/>
            <w:tcBorders>
              <w:top w:val="nil"/>
              <w:left w:val="nil"/>
              <w:bottom w:val="nil"/>
              <w:right w:val="nil"/>
            </w:tcBorders>
            <w:tcMar>
              <w:top w:w="15" w:type="dxa"/>
              <w:left w:w="15" w:type="dxa"/>
              <w:bottom w:w="15" w:type="dxa"/>
              <w:right w:w="15" w:type="dxa"/>
            </w:tcMar>
            <w:vAlign w:val="center"/>
          </w:tcPr>
          <w:p w14:paraId="1AB1289A" w14:textId="70F72C33" w:rsidR="006252CB" w:rsidRDefault="006252CB" w:rsidP="006252CB">
            <w:pPr>
              <w:spacing w:line="256" w:lineRule="auto"/>
              <w:jc w:val="center"/>
              <w:rPr>
                <w:sz w:val="20"/>
                <w:szCs w:val="20"/>
              </w:rPr>
            </w:pPr>
            <w:r>
              <w:rPr>
                <w:sz w:val="20"/>
                <w:szCs w:val="20"/>
              </w:rPr>
              <w:t>9.07</w:t>
            </w:r>
          </w:p>
        </w:tc>
      </w:tr>
      <w:tr w:rsidR="006252CB" w14:paraId="54F6CF35"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FBF42F7" w14:textId="77777777" w:rsidR="006252CB" w:rsidRDefault="006252CB" w:rsidP="006252CB">
            <w:pPr>
              <w:spacing w:line="256" w:lineRule="auto"/>
              <w:rPr>
                <w:sz w:val="20"/>
                <w:szCs w:val="20"/>
              </w:rPr>
            </w:pPr>
            <w:r>
              <w:rPr>
                <w:sz w:val="20"/>
                <w:szCs w:val="20"/>
              </w:rPr>
              <w:t>F Statistic</w:t>
            </w:r>
          </w:p>
        </w:tc>
        <w:tc>
          <w:tcPr>
            <w:tcW w:w="5767" w:type="dxa"/>
            <w:tcBorders>
              <w:top w:val="nil"/>
              <w:left w:val="nil"/>
              <w:bottom w:val="nil"/>
              <w:right w:val="nil"/>
            </w:tcBorders>
            <w:tcMar>
              <w:top w:w="15" w:type="dxa"/>
              <w:left w:w="15" w:type="dxa"/>
              <w:bottom w:w="15" w:type="dxa"/>
              <w:right w:w="15" w:type="dxa"/>
            </w:tcMar>
            <w:vAlign w:val="center"/>
            <w:hideMark/>
          </w:tcPr>
          <w:p w14:paraId="01773347" w14:textId="769904FA" w:rsidR="006252CB" w:rsidRDefault="006252CB" w:rsidP="006252CB">
            <w:pPr>
              <w:spacing w:line="256" w:lineRule="auto"/>
              <w:jc w:val="center"/>
              <w:rPr>
                <w:sz w:val="20"/>
                <w:szCs w:val="20"/>
              </w:rPr>
            </w:pPr>
            <w:r>
              <w:rPr>
                <w:sz w:val="20"/>
                <w:szCs w:val="20"/>
              </w:rPr>
              <w:t>9.267</w:t>
            </w:r>
            <w:r>
              <w:rPr>
                <w:sz w:val="20"/>
                <w:szCs w:val="20"/>
                <w:vertAlign w:val="superscript"/>
              </w:rPr>
              <w:t>***</w:t>
            </w:r>
          </w:p>
        </w:tc>
      </w:tr>
      <w:tr w:rsidR="006252CB" w14:paraId="0959CDB7"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66F3E97D" w14:textId="01D5E301" w:rsidR="006252CB" w:rsidRDefault="006252CB" w:rsidP="006252CB">
            <w:pPr>
              <w:spacing w:line="256" w:lineRule="auto"/>
              <w:rPr>
                <w:sz w:val="20"/>
                <w:szCs w:val="20"/>
              </w:rPr>
            </w:pPr>
            <w:r>
              <w:rPr>
                <w:sz w:val="20"/>
                <w:szCs w:val="20"/>
              </w:rPr>
              <w:t>AIC</w:t>
            </w:r>
          </w:p>
        </w:tc>
        <w:tc>
          <w:tcPr>
            <w:tcW w:w="5767" w:type="dxa"/>
            <w:tcBorders>
              <w:top w:val="nil"/>
              <w:left w:val="nil"/>
              <w:bottom w:val="nil"/>
              <w:right w:val="nil"/>
            </w:tcBorders>
            <w:tcMar>
              <w:top w:w="15" w:type="dxa"/>
              <w:left w:w="15" w:type="dxa"/>
              <w:bottom w:w="15" w:type="dxa"/>
              <w:right w:w="15" w:type="dxa"/>
            </w:tcMar>
            <w:vAlign w:val="center"/>
            <w:hideMark/>
          </w:tcPr>
          <w:p w14:paraId="6839B822" w14:textId="77777777" w:rsidR="006252CB" w:rsidRDefault="006252CB" w:rsidP="006252CB">
            <w:pPr>
              <w:spacing w:line="256" w:lineRule="auto"/>
              <w:jc w:val="center"/>
              <w:rPr>
                <w:sz w:val="20"/>
                <w:szCs w:val="20"/>
              </w:rPr>
            </w:pPr>
            <w:r>
              <w:rPr>
                <w:sz w:val="20"/>
                <w:szCs w:val="20"/>
              </w:rPr>
              <w:t>36.80</w:t>
            </w:r>
          </w:p>
        </w:tc>
      </w:tr>
      <w:tr w:rsidR="006252CB" w14:paraId="1123A20C" w14:textId="77777777" w:rsidTr="00452BC5">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hideMark/>
          </w:tcPr>
          <w:p w14:paraId="5535A565" w14:textId="77777777" w:rsidR="006252CB" w:rsidRDefault="006252CB" w:rsidP="006252CB">
            <w:pPr>
              <w:spacing w:line="256" w:lineRule="auto"/>
              <w:rPr>
                <w:sz w:val="20"/>
                <w:szCs w:val="20"/>
              </w:rPr>
            </w:pPr>
            <w:r>
              <w:rPr>
                <w:sz w:val="20"/>
                <w:szCs w:val="20"/>
              </w:rPr>
              <w:t>Transfer Error Summary Statistics</w:t>
            </w:r>
          </w:p>
        </w:tc>
        <w:tc>
          <w:tcPr>
            <w:tcW w:w="5767" w:type="dxa"/>
            <w:tcBorders>
              <w:top w:val="nil"/>
              <w:left w:val="nil"/>
              <w:bottom w:val="nil"/>
              <w:right w:val="nil"/>
            </w:tcBorders>
            <w:tcMar>
              <w:top w:w="15" w:type="dxa"/>
              <w:left w:w="15" w:type="dxa"/>
              <w:bottom w:w="15" w:type="dxa"/>
              <w:right w:w="15" w:type="dxa"/>
            </w:tcMar>
            <w:vAlign w:val="center"/>
          </w:tcPr>
          <w:p w14:paraId="384A3017" w14:textId="77777777" w:rsidR="006252CB" w:rsidRDefault="006252CB" w:rsidP="006252CB">
            <w:pPr>
              <w:spacing w:line="256" w:lineRule="auto"/>
              <w:jc w:val="center"/>
              <w:rPr>
                <w:sz w:val="20"/>
                <w:szCs w:val="20"/>
              </w:rPr>
            </w:pPr>
          </w:p>
        </w:tc>
      </w:tr>
      <w:tr w:rsidR="006252CB" w14:paraId="453375BD"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1F0C68F9" w14:textId="7E079C8B" w:rsidR="006252CB" w:rsidRDefault="006252CB" w:rsidP="006252CB">
            <w:pPr>
              <w:spacing w:line="256" w:lineRule="auto"/>
              <w:rPr>
                <w:sz w:val="20"/>
                <w:szCs w:val="20"/>
              </w:rPr>
            </w:pPr>
            <w:r>
              <w:rPr>
                <w:sz w:val="20"/>
                <w:szCs w:val="20"/>
              </w:rPr>
              <w:t>MR</w:t>
            </w:r>
            <w:r w:rsidR="00580686">
              <w:rPr>
                <w:sz w:val="20"/>
                <w:szCs w:val="20"/>
              </w:rPr>
              <w:t>-RMS</w:t>
            </w:r>
          </w:p>
        </w:tc>
        <w:tc>
          <w:tcPr>
            <w:tcW w:w="5767" w:type="dxa"/>
            <w:tcBorders>
              <w:top w:val="nil"/>
              <w:left w:val="nil"/>
              <w:bottom w:val="nil"/>
              <w:right w:val="nil"/>
            </w:tcBorders>
            <w:tcMar>
              <w:top w:w="15" w:type="dxa"/>
              <w:left w:w="15" w:type="dxa"/>
              <w:bottom w:w="15" w:type="dxa"/>
              <w:right w:w="15" w:type="dxa"/>
            </w:tcMar>
            <w:vAlign w:val="center"/>
            <w:hideMark/>
          </w:tcPr>
          <w:p w14:paraId="0D13A1D1" w14:textId="77777777" w:rsidR="006252CB" w:rsidRDefault="006252CB" w:rsidP="006252CB">
            <w:pPr>
              <w:spacing w:line="256" w:lineRule="auto"/>
              <w:jc w:val="center"/>
              <w:rPr>
                <w:sz w:val="20"/>
                <w:szCs w:val="20"/>
              </w:rPr>
            </w:pPr>
            <w:r>
              <w:rPr>
                <w:sz w:val="20"/>
                <w:szCs w:val="20"/>
              </w:rPr>
              <w:t>2.28</w:t>
            </w:r>
          </w:p>
        </w:tc>
      </w:tr>
      <w:tr w:rsidR="006252CB" w14:paraId="210B086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238B0F2" w14:textId="007A9D33" w:rsidR="006252CB" w:rsidRDefault="006252CB" w:rsidP="006252CB">
            <w:pPr>
              <w:spacing w:line="256" w:lineRule="auto"/>
              <w:rPr>
                <w:sz w:val="20"/>
                <w:szCs w:val="20"/>
              </w:rPr>
            </w:pPr>
            <w:r>
              <w:rPr>
                <w:sz w:val="20"/>
                <w:szCs w:val="20"/>
              </w:rPr>
              <w:t>MV</w:t>
            </w:r>
            <w:r w:rsidR="00580686">
              <w:rPr>
                <w:sz w:val="20"/>
                <w:szCs w:val="20"/>
              </w:rPr>
              <w:t>-RMS</w:t>
            </w:r>
          </w:p>
        </w:tc>
        <w:tc>
          <w:tcPr>
            <w:tcW w:w="5767" w:type="dxa"/>
            <w:tcBorders>
              <w:top w:val="nil"/>
              <w:left w:val="nil"/>
              <w:bottom w:val="nil"/>
              <w:right w:val="nil"/>
            </w:tcBorders>
            <w:tcMar>
              <w:top w:w="15" w:type="dxa"/>
              <w:left w:w="15" w:type="dxa"/>
              <w:bottom w:w="15" w:type="dxa"/>
              <w:right w:w="15" w:type="dxa"/>
            </w:tcMar>
            <w:vAlign w:val="center"/>
            <w:hideMark/>
          </w:tcPr>
          <w:p w14:paraId="0F934D59" w14:textId="77777777" w:rsidR="006252CB" w:rsidRDefault="006252CB" w:rsidP="006252CB">
            <w:pPr>
              <w:spacing w:line="256" w:lineRule="auto"/>
              <w:jc w:val="center"/>
              <w:rPr>
                <w:sz w:val="20"/>
                <w:szCs w:val="20"/>
              </w:rPr>
            </w:pPr>
            <w:r>
              <w:rPr>
                <w:sz w:val="20"/>
                <w:szCs w:val="20"/>
              </w:rPr>
              <w:t>5.27</w:t>
            </w:r>
          </w:p>
        </w:tc>
      </w:tr>
      <w:tr w:rsidR="006252CB" w14:paraId="22F1FB5F"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3F4F272C" w14:textId="5DA01F4F" w:rsidR="006252CB" w:rsidRDefault="006252CB" w:rsidP="006252CB">
            <w:pPr>
              <w:spacing w:line="256" w:lineRule="auto"/>
              <w:rPr>
                <w:sz w:val="20"/>
                <w:szCs w:val="20"/>
              </w:rPr>
            </w:pPr>
            <w:r>
              <w:rPr>
                <w:sz w:val="20"/>
                <w:szCs w:val="20"/>
              </w:rPr>
              <w:t>MR</w:t>
            </w:r>
            <w:r w:rsidR="00580686">
              <w:rPr>
                <w:sz w:val="20"/>
                <w:szCs w:val="20"/>
              </w:rPr>
              <w:t>- MAD</w:t>
            </w:r>
          </w:p>
        </w:tc>
        <w:tc>
          <w:tcPr>
            <w:tcW w:w="5767" w:type="dxa"/>
            <w:tcBorders>
              <w:top w:val="nil"/>
              <w:left w:val="nil"/>
              <w:bottom w:val="nil"/>
              <w:right w:val="nil"/>
            </w:tcBorders>
            <w:tcMar>
              <w:top w:w="15" w:type="dxa"/>
              <w:left w:w="15" w:type="dxa"/>
              <w:bottom w:w="15" w:type="dxa"/>
              <w:right w:w="15" w:type="dxa"/>
            </w:tcMar>
            <w:vAlign w:val="center"/>
            <w:hideMark/>
          </w:tcPr>
          <w:p w14:paraId="118E80DB" w14:textId="77777777" w:rsidR="006252CB" w:rsidRDefault="006252CB" w:rsidP="006252CB">
            <w:pPr>
              <w:spacing w:line="256" w:lineRule="auto"/>
              <w:jc w:val="center"/>
              <w:rPr>
                <w:sz w:val="20"/>
                <w:szCs w:val="20"/>
              </w:rPr>
            </w:pPr>
            <w:r>
              <w:rPr>
                <w:sz w:val="20"/>
                <w:szCs w:val="20"/>
              </w:rPr>
              <w:t>2.00</w:t>
            </w:r>
          </w:p>
        </w:tc>
      </w:tr>
      <w:tr w:rsidR="006252CB" w14:paraId="2E848372"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38452CA0" w14:textId="45FDE257" w:rsidR="006252CB" w:rsidRDefault="006252CB" w:rsidP="006252CB">
            <w:pPr>
              <w:spacing w:line="256" w:lineRule="auto"/>
              <w:rPr>
                <w:sz w:val="20"/>
                <w:szCs w:val="20"/>
              </w:rPr>
            </w:pPr>
            <w:r>
              <w:rPr>
                <w:sz w:val="20"/>
                <w:szCs w:val="20"/>
              </w:rPr>
              <w:t>MV</w:t>
            </w:r>
            <w:r w:rsidR="00580686">
              <w:rPr>
                <w:sz w:val="20"/>
                <w:szCs w:val="20"/>
              </w:rPr>
              <w:t>- MAD</w:t>
            </w:r>
          </w:p>
        </w:tc>
        <w:tc>
          <w:tcPr>
            <w:tcW w:w="5767" w:type="dxa"/>
            <w:tcBorders>
              <w:top w:val="nil"/>
              <w:left w:val="nil"/>
              <w:bottom w:val="nil"/>
              <w:right w:val="nil"/>
            </w:tcBorders>
            <w:tcMar>
              <w:top w:w="15" w:type="dxa"/>
              <w:left w:w="15" w:type="dxa"/>
              <w:bottom w:w="15" w:type="dxa"/>
              <w:right w:w="15" w:type="dxa"/>
            </w:tcMar>
            <w:vAlign w:val="center"/>
            <w:hideMark/>
          </w:tcPr>
          <w:p w14:paraId="01CCF2A0" w14:textId="77777777" w:rsidR="006252CB" w:rsidRDefault="006252CB" w:rsidP="006252CB">
            <w:pPr>
              <w:spacing w:line="256" w:lineRule="auto"/>
              <w:jc w:val="center"/>
              <w:rPr>
                <w:sz w:val="20"/>
                <w:szCs w:val="20"/>
              </w:rPr>
            </w:pPr>
            <w:r>
              <w:rPr>
                <w:sz w:val="20"/>
                <w:szCs w:val="20"/>
              </w:rPr>
              <w:t>3.85</w:t>
            </w:r>
          </w:p>
        </w:tc>
      </w:tr>
    </w:tbl>
    <w:p w14:paraId="117D823A" w14:textId="07C7DCF8" w:rsidR="007C4352" w:rsidRDefault="00580686" w:rsidP="007C4352">
      <w:pPr>
        <w:rPr>
          <w:sz w:val="20"/>
          <w:szCs w:val="20"/>
        </w:rPr>
      </w:pPr>
      <w:r w:rsidRPr="00BD7F8F">
        <w:rPr>
          <w:sz w:val="20"/>
          <w:szCs w:val="20"/>
        </w:rPr>
        <w:t xml:space="preserve">N denotes number of observations; *** denotes significance at 1%; ** denotes significance at 5%; * denotes significance at 10%; </w:t>
      </w:r>
      <w:r w:rsidRPr="00430E34">
        <w:rPr>
          <w:sz w:val="20"/>
          <w:szCs w:val="20"/>
        </w:rPr>
        <w:t>MR</w:t>
      </w:r>
      <w:r>
        <w:rPr>
          <w:sz w:val="20"/>
          <w:szCs w:val="20"/>
        </w:rPr>
        <w:t>-</w:t>
      </w:r>
      <w:r w:rsidRPr="00430E34">
        <w:rPr>
          <w:sz w:val="20"/>
          <w:szCs w:val="20"/>
        </w:rPr>
        <w:t xml:space="preserve"> RMS</w:t>
      </w:r>
      <w:r w:rsidRPr="00BD7F8F">
        <w:rPr>
          <w:sz w:val="20"/>
          <w:szCs w:val="20"/>
        </w:rPr>
        <w:t xml:space="preserve"> denotes </w:t>
      </w:r>
      <w:r>
        <w:rPr>
          <w:sz w:val="20"/>
          <w:szCs w:val="20"/>
        </w:rPr>
        <w:t xml:space="preserve">meta regression </w:t>
      </w:r>
      <w:r w:rsidRPr="00BD7F8F">
        <w:rPr>
          <w:sz w:val="20"/>
          <w:szCs w:val="20"/>
        </w:rPr>
        <w:t>root mean sq</w:t>
      </w:r>
      <w:r>
        <w:rPr>
          <w:sz w:val="20"/>
          <w:szCs w:val="20"/>
        </w:rPr>
        <w:t>uare</w:t>
      </w:r>
      <w:r w:rsidRPr="00BD7F8F">
        <w:rPr>
          <w:sz w:val="20"/>
          <w:szCs w:val="20"/>
        </w:rPr>
        <w:t xml:space="preserve">; </w:t>
      </w:r>
      <w:r w:rsidRPr="00430E34">
        <w:rPr>
          <w:sz w:val="20"/>
          <w:szCs w:val="20"/>
        </w:rPr>
        <w:t>M</w:t>
      </w:r>
      <w:r>
        <w:rPr>
          <w:sz w:val="20"/>
          <w:szCs w:val="20"/>
        </w:rPr>
        <w:t>V-</w:t>
      </w:r>
      <w:r w:rsidRPr="00430E34">
        <w:rPr>
          <w:sz w:val="20"/>
          <w:szCs w:val="20"/>
        </w:rPr>
        <w:t xml:space="preserve"> RMS</w:t>
      </w:r>
      <w:r w:rsidRPr="00BD7F8F">
        <w:rPr>
          <w:sz w:val="20"/>
          <w:szCs w:val="20"/>
        </w:rPr>
        <w:t xml:space="preserve"> denotes </w:t>
      </w:r>
      <w:r>
        <w:rPr>
          <w:sz w:val="20"/>
          <w:szCs w:val="20"/>
        </w:rPr>
        <w:t>mean</w:t>
      </w:r>
      <w:r w:rsidR="00C979A1">
        <w:rPr>
          <w:sz w:val="20"/>
          <w:szCs w:val="20"/>
        </w:rPr>
        <w:t>-</w:t>
      </w:r>
      <w:r>
        <w:rPr>
          <w:sz w:val="20"/>
          <w:szCs w:val="20"/>
        </w:rPr>
        <w:t xml:space="preserve">value </w:t>
      </w:r>
      <w:r w:rsidRPr="00BD7F8F">
        <w:rPr>
          <w:sz w:val="20"/>
          <w:szCs w:val="20"/>
        </w:rPr>
        <w:t>root mean square</w:t>
      </w:r>
      <w:r>
        <w:rPr>
          <w:sz w:val="20"/>
          <w:szCs w:val="20"/>
        </w:rPr>
        <w:t xml:space="preserve">; </w:t>
      </w:r>
      <w:r w:rsidRPr="00430E34">
        <w:rPr>
          <w:sz w:val="20"/>
          <w:szCs w:val="20"/>
        </w:rPr>
        <w:t>MR</w:t>
      </w:r>
      <w:r>
        <w:rPr>
          <w:sz w:val="20"/>
          <w:szCs w:val="20"/>
        </w:rPr>
        <w:t>-</w:t>
      </w:r>
      <w:r w:rsidRPr="00BD7F8F">
        <w:rPr>
          <w:sz w:val="20"/>
          <w:szCs w:val="20"/>
        </w:rPr>
        <w:t>MAD denotes</w:t>
      </w:r>
      <w:r>
        <w:rPr>
          <w:sz w:val="20"/>
          <w:szCs w:val="20"/>
        </w:rPr>
        <w:t xml:space="preserve"> meta regression </w:t>
      </w:r>
      <w:r w:rsidRPr="00BD7F8F">
        <w:rPr>
          <w:sz w:val="20"/>
          <w:szCs w:val="20"/>
        </w:rPr>
        <w:t xml:space="preserve">mean absolute deviation; </w:t>
      </w:r>
      <w:r w:rsidRPr="00430E34">
        <w:rPr>
          <w:sz w:val="20"/>
          <w:szCs w:val="20"/>
        </w:rPr>
        <w:t>M</w:t>
      </w:r>
      <w:r>
        <w:rPr>
          <w:sz w:val="20"/>
          <w:szCs w:val="20"/>
        </w:rPr>
        <w:t>V-</w:t>
      </w:r>
      <w:r w:rsidRPr="00BD7F8F">
        <w:rPr>
          <w:sz w:val="20"/>
          <w:szCs w:val="20"/>
        </w:rPr>
        <w:t>MAD denotes</w:t>
      </w:r>
      <w:r>
        <w:rPr>
          <w:sz w:val="20"/>
          <w:szCs w:val="20"/>
        </w:rPr>
        <w:t xml:space="preserve"> mean</w:t>
      </w:r>
      <w:r w:rsidR="00C979A1">
        <w:rPr>
          <w:sz w:val="20"/>
          <w:szCs w:val="20"/>
        </w:rPr>
        <w:t>-</w:t>
      </w:r>
      <w:r>
        <w:rPr>
          <w:sz w:val="20"/>
          <w:szCs w:val="20"/>
        </w:rPr>
        <w:t xml:space="preserve">value </w:t>
      </w:r>
      <w:r w:rsidRPr="00BD7F8F">
        <w:rPr>
          <w:sz w:val="20"/>
          <w:szCs w:val="20"/>
        </w:rPr>
        <w:t>mean absolute deviation.</w:t>
      </w:r>
      <w:r w:rsidR="004C5172">
        <w:rPr>
          <w:sz w:val="20"/>
          <w:szCs w:val="20"/>
        </w:rPr>
        <w:t xml:space="preserve"> </w:t>
      </w:r>
    </w:p>
    <w:p w14:paraId="335C4106" w14:textId="77777777" w:rsidR="007C4352" w:rsidRPr="00404CBD" w:rsidRDefault="007C4352" w:rsidP="00404CBD">
      <w:pPr>
        <w:pStyle w:val="NoSpacing"/>
        <w:rPr>
          <w:b/>
          <w:bCs/>
        </w:rPr>
      </w:pPr>
      <w:r w:rsidRPr="00404CBD">
        <w:rPr>
          <w:b/>
          <w:bCs/>
        </w:rPr>
        <w:t xml:space="preserve">Table 4 Regulating meta-regression model results  </w:t>
      </w:r>
    </w:p>
    <w:p w14:paraId="5B1DAF65" w14:textId="2FE8E321" w:rsidR="00072843" w:rsidRPr="00BD7F8F" w:rsidRDefault="00072843">
      <w:pPr>
        <w:rPr>
          <w:sz w:val="20"/>
          <w:szCs w:val="20"/>
        </w:rPr>
      </w:pPr>
      <w:r w:rsidRPr="00BD7F8F">
        <w:rPr>
          <w:sz w:val="20"/>
          <w:szCs w:val="20"/>
        </w:rPr>
        <w:br w:type="page"/>
      </w:r>
    </w:p>
    <w:p w14:paraId="417DCB97" w14:textId="5076E39B" w:rsidR="00E56D3A" w:rsidRPr="00052CC1" w:rsidRDefault="00652D24" w:rsidP="00E56D3A">
      <w:pPr>
        <w:spacing w:line="480" w:lineRule="auto"/>
        <w:rPr>
          <w:b/>
        </w:rPr>
      </w:pPr>
      <w:r>
        <w:rPr>
          <w:b/>
        </w:rPr>
        <w:lastRenderedPageBreak/>
        <w:t xml:space="preserve">4.0.   </w:t>
      </w:r>
      <w:r w:rsidR="00E56D3A" w:rsidRPr="00052CC1">
        <w:rPr>
          <w:b/>
        </w:rPr>
        <w:t>Discussion and Policy Implications</w:t>
      </w:r>
    </w:p>
    <w:p w14:paraId="3B599181" w14:textId="18DA1980" w:rsidR="00084621" w:rsidRDefault="00C21590" w:rsidP="00084621">
      <w:pPr>
        <w:pStyle w:val="NormalWeb"/>
        <w:spacing w:before="0" w:beforeAutospacing="0" w:after="0" w:afterAutospacing="0" w:line="480" w:lineRule="auto"/>
        <w:ind w:firstLine="720"/>
        <w:rPr>
          <w:color w:val="0E101A"/>
        </w:rPr>
      </w:pPr>
      <w:r>
        <w:t>Wetlands are highly valued because they produce services that are useful and beneficial to humans</w:t>
      </w:r>
      <w:r w:rsidR="00D4661E">
        <w:rPr>
          <w:color w:val="0E101A"/>
        </w:rPr>
        <w:t xml:space="preserve"> </w:t>
      </w:r>
      <w:r w:rsidR="00DD7A85">
        <w:rPr>
          <w:color w:val="0E101A"/>
        </w:rPr>
        <w:t>(</w:t>
      </w:r>
      <w:proofErr w:type="spellStart"/>
      <w:r w:rsidR="00DD7A85">
        <w:rPr>
          <w:color w:val="0E101A"/>
        </w:rPr>
        <w:t>Mitsch</w:t>
      </w:r>
      <w:proofErr w:type="spellEnd"/>
      <w:r w:rsidR="00DD7A85">
        <w:rPr>
          <w:color w:val="0E101A"/>
        </w:rPr>
        <w:t xml:space="preserve"> and </w:t>
      </w:r>
      <w:proofErr w:type="spellStart"/>
      <w:r w:rsidR="00DD7A85">
        <w:rPr>
          <w:color w:val="0E101A"/>
        </w:rPr>
        <w:t>Gosselink</w:t>
      </w:r>
      <w:proofErr w:type="spellEnd"/>
      <w:r w:rsidR="00DD7A85">
        <w:rPr>
          <w:color w:val="0E101A"/>
        </w:rPr>
        <w:t xml:space="preserve"> 2000</w:t>
      </w:r>
      <w:r w:rsidR="00C46BAE">
        <w:rPr>
          <w:color w:val="0E101A"/>
        </w:rPr>
        <w:t xml:space="preserve">). </w:t>
      </w:r>
      <w:r w:rsidR="00084621">
        <w:rPr>
          <w:color w:val="0E101A"/>
        </w:rPr>
        <w:t xml:space="preserve">Therefore, the positive effect of </w:t>
      </w:r>
      <w:r w:rsidR="009A5340">
        <w:rPr>
          <w:color w:val="0E101A"/>
        </w:rPr>
        <w:t xml:space="preserve">increasing </w:t>
      </w:r>
      <w:r w:rsidR="00084621">
        <w:rPr>
          <w:color w:val="0E101A"/>
        </w:rPr>
        <w:t>human population density on wetland values (both provision</w:t>
      </w:r>
      <w:r w:rsidR="00847B68">
        <w:rPr>
          <w:color w:val="0E101A"/>
        </w:rPr>
        <w:t>ing</w:t>
      </w:r>
      <w:r w:rsidR="00084621">
        <w:rPr>
          <w:color w:val="0E101A"/>
        </w:rPr>
        <w:t xml:space="preserve"> and </w:t>
      </w:r>
      <w:r w:rsidR="00847B68">
        <w:rPr>
          <w:color w:val="0E101A"/>
        </w:rPr>
        <w:t>regulating ecosystem services</w:t>
      </w:r>
      <w:r w:rsidR="00084621">
        <w:rPr>
          <w:color w:val="0E101A"/>
        </w:rPr>
        <w:t xml:space="preserve">) is </w:t>
      </w:r>
      <w:r w:rsidR="00FA38CA">
        <w:rPr>
          <w:color w:val="0E101A"/>
        </w:rPr>
        <w:t>expected and</w:t>
      </w:r>
      <w:r w:rsidR="00847B68">
        <w:rPr>
          <w:color w:val="0E101A"/>
        </w:rPr>
        <w:t xml:space="preserve"> </w:t>
      </w:r>
      <w:r w:rsidR="00084621">
        <w:rPr>
          <w:color w:val="0E101A"/>
        </w:rPr>
        <w:t xml:space="preserve">is consistent with </w:t>
      </w:r>
      <w:r w:rsidR="00340DEF">
        <w:rPr>
          <w:color w:val="0E101A"/>
        </w:rPr>
        <w:t xml:space="preserve">previous </w:t>
      </w:r>
      <w:r w:rsidR="009A5340">
        <w:rPr>
          <w:color w:val="0E101A"/>
        </w:rPr>
        <w:t>studies</w:t>
      </w:r>
      <w:r w:rsidR="00084621">
        <w:rPr>
          <w:color w:val="0E101A"/>
        </w:rPr>
        <w:t xml:space="preserve"> (</w:t>
      </w:r>
      <w:proofErr w:type="spellStart"/>
      <w:r w:rsidR="00084621">
        <w:rPr>
          <w:color w:val="0E101A"/>
        </w:rPr>
        <w:t>Mitsch</w:t>
      </w:r>
      <w:proofErr w:type="spellEnd"/>
      <w:r w:rsidR="00084621">
        <w:rPr>
          <w:color w:val="0E101A"/>
        </w:rPr>
        <w:t xml:space="preserve"> and </w:t>
      </w:r>
      <w:proofErr w:type="spellStart"/>
      <w:r w:rsidR="00084621">
        <w:rPr>
          <w:color w:val="0E101A"/>
        </w:rPr>
        <w:t>Gosselink</w:t>
      </w:r>
      <w:proofErr w:type="spellEnd"/>
      <w:r w:rsidR="00084621">
        <w:rPr>
          <w:color w:val="0E101A"/>
        </w:rPr>
        <w:t xml:space="preserve"> 2000; Brander et al. 2006; Branders et al. 2013). </w:t>
      </w:r>
      <w:r w:rsidR="00E703BE">
        <w:rPr>
          <w:color w:val="0E101A"/>
        </w:rPr>
        <w:t>It is understandable that with</w:t>
      </w:r>
      <w:r w:rsidR="00084621">
        <w:rPr>
          <w:color w:val="0E101A"/>
        </w:rPr>
        <w:t xml:space="preserve"> </w:t>
      </w:r>
      <w:r w:rsidR="00E703BE">
        <w:rPr>
          <w:color w:val="0E101A"/>
        </w:rPr>
        <w:t xml:space="preserve">greater human </w:t>
      </w:r>
      <w:r w:rsidR="00084621">
        <w:rPr>
          <w:color w:val="0E101A"/>
        </w:rPr>
        <w:t>population</w:t>
      </w:r>
      <w:r w:rsidR="00340DEF">
        <w:rPr>
          <w:color w:val="0E101A"/>
        </w:rPr>
        <w:t>s</w:t>
      </w:r>
      <w:r w:rsidR="00E703BE">
        <w:rPr>
          <w:color w:val="0E101A"/>
        </w:rPr>
        <w:t xml:space="preserve"> living</w:t>
      </w:r>
      <w:r w:rsidR="00084621">
        <w:rPr>
          <w:color w:val="0E101A"/>
        </w:rPr>
        <w:t xml:space="preserve"> near wetland areas a greater numb</w:t>
      </w:r>
      <w:r w:rsidR="00084621" w:rsidRPr="00B8296C">
        <w:rPr>
          <w:color w:val="0E101A"/>
        </w:rPr>
        <w:t xml:space="preserve">er of people could benefit from </w:t>
      </w:r>
      <w:r w:rsidR="009A5340" w:rsidRPr="00B8296C">
        <w:rPr>
          <w:color w:val="0E101A"/>
        </w:rPr>
        <w:t xml:space="preserve">local </w:t>
      </w:r>
      <w:r w:rsidR="00084621" w:rsidRPr="00B8296C">
        <w:rPr>
          <w:color w:val="0E101A"/>
        </w:rPr>
        <w:t>wetland services</w:t>
      </w:r>
      <w:r w:rsidR="00DF36B5" w:rsidRPr="00B8296C">
        <w:rPr>
          <w:color w:val="0E101A"/>
        </w:rPr>
        <w:t xml:space="preserve"> with improved access to the wetland areas</w:t>
      </w:r>
      <w:r w:rsidR="00084621" w:rsidRPr="00B8296C">
        <w:rPr>
          <w:color w:val="0E101A"/>
        </w:rPr>
        <w:t xml:space="preserve">. </w:t>
      </w:r>
      <w:r w:rsidR="00E703BE">
        <w:rPr>
          <w:color w:val="0E101A"/>
        </w:rPr>
        <w:t>Our analysis focused on wetlands located within agricultural landscapes with these areas characterized as having relatively large human populations when located close to urban developments but with lower human populations in more rural landscapes.</w:t>
      </w:r>
      <w:r w:rsidR="00404CBD">
        <w:rPr>
          <w:color w:val="0E101A"/>
        </w:rPr>
        <w:t xml:space="preserve"> </w:t>
      </w:r>
    </w:p>
    <w:p w14:paraId="397D6FBD" w14:textId="0FE95820" w:rsidR="009A4ABE" w:rsidRPr="00B8296C" w:rsidRDefault="009A5340" w:rsidP="00084621">
      <w:pPr>
        <w:pStyle w:val="NormalWeb"/>
        <w:spacing w:before="0" w:beforeAutospacing="0" w:after="0" w:afterAutospacing="0" w:line="480" w:lineRule="auto"/>
        <w:ind w:firstLine="720"/>
        <w:rPr>
          <w:color w:val="0E101A"/>
        </w:rPr>
      </w:pPr>
      <w:r>
        <w:rPr>
          <w:color w:val="0E101A"/>
        </w:rPr>
        <w:t>W</w:t>
      </w:r>
      <w:r w:rsidR="00340DEF">
        <w:rPr>
          <w:color w:val="0E101A"/>
        </w:rPr>
        <w:t>e found</w:t>
      </w:r>
      <w:r w:rsidR="009A4ABE">
        <w:rPr>
          <w:color w:val="0E101A"/>
        </w:rPr>
        <w:t xml:space="preserve"> that wetlands in high-income countries have higher provision</w:t>
      </w:r>
      <w:r w:rsidR="00847B68">
        <w:rPr>
          <w:color w:val="0E101A"/>
        </w:rPr>
        <w:t>ing</w:t>
      </w:r>
      <w:r w:rsidR="009A4ABE">
        <w:rPr>
          <w:color w:val="0E101A"/>
        </w:rPr>
        <w:t xml:space="preserve"> and </w:t>
      </w:r>
      <w:r w:rsidR="00847B68">
        <w:rPr>
          <w:color w:val="0E101A"/>
        </w:rPr>
        <w:t xml:space="preserve">regulating ecosystem service </w:t>
      </w:r>
      <w:r w:rsidR="009A4ABE">
        <w:rPr>
          <w:color w:val="0E101A"/>
        </w:rPr>
        <w:t xml:space="preserve">values compared to those in other income groups. </w:t>
      </w:r>
      <w:r w:rsidR="00340DEF">
        <w:rPr>
          <w:color w:val="0E101A"/>
        </w:rPr>
        <w:t xml:space="preserve">Most </w:t>
      </w:r>
      <w:r w:rsidR="009A4ABE">
        <w:rPr>
          <w:color w:val="0E101A"/>
        </w:rPr>
        <w:t xml:space="preserve">citizens in wealthy </w:t>
      </w:r>
      <w:r>
        <w:rPr>
          <w:color w:val="0E101A"/>
        </w:rPr>
        <w:t>countries</w:t>
      </w:r>
      <w:r w:rsidR="009A4ABE">
        <w:rPr>
          <w:color w:val="0E101A"/>
        </w:rPr>
        <w:t xml:space="preserve"> </w:t>
      </w:r>
      <w:r w:rsidR="005F67A5">
        <w:rPr>
          <w:color w:val="0E101A"/>
        </w:rPr>
        <w:t xml:space="preserve">live above their subsistence levels </w:t>
      </w:r>
      <w:r w:rsidR="009A4ABE">
        <w:rPr>
          <w:color w:val="0E101A"/>
        </w:rPr>
        <w:t xml:space="preserve">and thus are more likely </w:t>
      </w:r>
      <w:r w:rsidR="00D4661E">
        <w:rPr>
          <w:color w:val="0E101A"/>
        </w:rPr>
        <w:t xml:space="preserve">to </w:t>
      </w:r>
      <w:r w:rsidR="00E2299B">
        <w:rPr>
          <w:color w:val="0E101A"/>
        </w:rPr>
        <w:t xml:space="preserve">have a higher capacity and willingness to pay for the support or </w:t>
      </w:r>
      <w:r w:rsidR="009A4ABE">
        <w:rPr>
          <w:color w:val="0E101A"/>
        </w:rPr>
        <w:t xml:space="preserve">be involved in protecting ecosystems, </w:t>
      </w:r>
      <w:r w:rsidR="009A4ABE" w:rsidRPr="00B8296C">
        <w:rPr>
          <w:color w:val="0E101A"/>
        </w:rPr>
        <w:t xml:space="preserve">including wetlands </w:t>
      </w:r>
      <w:r w:rsidR="00340DEF" w:rsidRPr="00B8296C">
        <w:rPr>
          <w:color w:val="0E101A"/>
        </w:rPr>
        <w:t>(</w:t>
      </w:r>
      <w:proofErr w:type="spellStart"/>
      <w:r w:rsidR="009A4ABE" w:rsidRPr="00B8296C">
        <w:rPr>
          <w:color w:val="0E101A"/>
        </w:rPr>
        <w:t>Mitsch</w:t>
      </w:r>
      <w:proofErr w:type="spellEnd"/>
      <w:r w:rsidR="009A4ABE" w:rsidRPr="00B8296C">
        <w:rPr>
          <w:color w:val="0E101A"/>
        </w:rPr>
        <w:t xml:space="preserve"> and </w:t>
      </w:r>
      <w:proofErr w:type="spellStart"/>
      <w:r w:rsidR="009A4ABE" w:rsidRPr="00B8296C">
        <w:rPr>
          <w:color w:val="0E101A"/>
        </w:rPr>
        <w:t>Gosselink</w:t>
      </w:r>
      <w:proofErr w:type="spellEnd"/>
      <w:r w:rsidR="009A4ABE" w:rsidRPr="00B8296C">
        <w:rPr>
          <w:color w:val="0E101A"/>
        </w:rPr>
        <w:t xml:space="preserve"> 2000)</w:t>
      </w:r>
      <w:r w:rsidR="00E2299B" w:rsidRPr="00B8296C">
        <w:rPr>
          <w:color w:val="0E101A"/>
        </w:rPr>
        <w:t>.</w:t>
      </w:r>
      <w:r w:rsidR="009A4ABE" w:rsidRPr="00B8296C">
        <w:rPr>
          <w:color w:val="0E101A"/>
        </w:rPr>
        <w:t xml:space="preserve"> </w:t>
      </w:r>
    </w:p>
    <w:p w14:paraId="1DC80454" w14:textId="6C64642D" w:rsidR="00434B77" w:rsidRDefault="000B4A4B" w:rsidP="00E574BE">
      <w:pPr>
        <w:pStyle w:val="NormalWeb"/>
        <w:spacing w:before="0" w:beforeAutospacing="0" w:after="0" w:afterAutospacing="0" w:line="480" w:lineRule="auto"/>
        <w:ind w:firstLine="720"/>
        <w:rPr>
          <w:color w:val="0E101A"/>
        </w:rPr>
      </w:pPr>
      <w:r>
        <w:rPr>
          <w:color w:val="0E101A"/>
        </w:rPr>
        <w:t>We showed that a</w:t>
      </w:r>
      <w:r w:rsidR="00B2709D" w:rsidRPr="00B8296C">
        <w:rPr>
          <w:color w:val="0E101A"/>
        </w:rPr>
        <w:t xml:space="preserve">gricultural total factor productivity </w:t>
      </w:r>
      <w:r w:rsidR="00340DEF" w:rsidRPr="00B8296C">
        <w:rPr>
          <w:color w:val="0E101A"/>
        </w:rPr>
        <w:t>(</w:t>
      </w:r>
      <w:proofErr w:type="spellStart"/>
      <w:r w:rsidR="00DF36B5" w:rsidRPr="00B8296C">
        <w:rPr>
          <w:color w:val="0E101A"/>
        </w:rPr>
        <w:t>AgTFP</w:t>
      </w:r>
      <w:proofErr w:type="spellEnd"/>
      <w:r w:rsidR="00340DEF" w:rsidRPr="00B8296C">
        <w:rPr>
          <w:color w:val="0E101A"/>
        </w:rPr>
        <w:t xml:space="preserve">) </w:t>
      </w:r>
      <w:r w:rsidR="00B2709D" w:rsidRPr="00B8296C">
        <w:rPr>
          <w:color w:val="0E101A"/>
        </w:rPr>
        <w:t xml:space="preserve">has a positive impact on </w:t>
      </w:r>
      <w:r w:rsidR="00E2299B" w:rsidRPr="00B8296C">
        <w:rPr>
          <w:color w:val="0E101A"/>
        </w:rPr>
        <w:t xml:space="preserve">regulating </w:t>
      </w:r>
      <w:r w:rsidR="00B2709D" w:rsidRPr="00B8296C">
        <w:rPr>
          <w:color w:val="0E101A"/>
        </w:rPr>
        <w:t>wetland values and a negative effect on provision</w:t>
      </w:r>
      <w:r w:rsidR="00E2299B" w:rsidRPr="00B8296C">
        <w:rPr>
          <w:color w:val="0E101A"/>
        </w:rPr>
        <w:t>ing</w:t>
      </w:r>
      <w:r w:rsidR="00B2709D" w:rsidRPr="00B8296C">
        <w:rPr>
          <w:color w:val="0E101A"/>
        </w:rPr>
        <w:t xml:space="preserve"> wetland values</w:t>
      </w:r>
      <w:r w:rsidR="00DE5876" w:rsidRPr="00B8296C">
        <w:rPr>
          <w:color w:val="0E101A"/>
        </w:rPr>
        <w:t xml:space="preserve">. </w:t>
      </w:r>
      <w:r w:rsidR="00B2709D" w:rsidRPr="00B8296C">
        <w:rPr>
          <w:color w:val="0E101A"/>
        </w:rPr>
        <w:t>A</w:t>
      </w:r>
      <w:r w:rsidR="00E574BE" w:rsidRPr="00B8296C">
        <w:rPr>
          <w:color w:val="0E101A"/>
        </w:rPr>
        <w:t xml:space="preserve"> positive change in </w:t>
      </w:r>
      <w:proofErr w:type="spellStart"/>
      <w:r w:rsidR="00B2709D" w:rsidRPr="00B8296C">
        <w:rPr>
          <w:color w:val="0E101A"/>
        </w:rPr>
        <w:t>AgTFP</w:t>
      </w:r>
      <w:proofErr w:type="spellEnd"/>
      <w:r w:rsidR="00B2709D" w:rsidRPr="00B8296C">
        <w:rPr>
          <w:color w:val="0E101A"/>
        </w:rPr>
        <w:t xml:space="preserve"> </w:t>
      </w:r>
      <w:r w:rsidR="00340DEF" w:rsidRPr="00B8296C">
        <w:rPr>
          <w:color w:val="0E101A"/>
        </w:rPr>
        <w:t>implies</w:t>
      </w:r>
      <w:r w:rsidR="00E574BE" w:rsidRPr="00B8296C">
        <w:rPr>
          <w:color w:val="0E101A"/>
        </w:rPr>
        <w:t xml:space="preserve"> </w:t>
      </w:r>
      <w:r w:rsidR="00D4711A" w:rsidRPr="00B8296C">
        <w:rPr>
          <w:color w:val="0E101A"/>
        </w:rPr>
        <w:t xml:space="preserve">a more efficient agricultural production system where </w:t>
      </w:r>
      <w:r w:rsidR="00E2299B" w:rsidRPr="00B8296C">
        <w:rPr>
          <w:color w:val="0E101A"/>
        </w:rPr>
        <w:t xml:space="preserve">relatively less </w:t>
      </w:r>
      <w:r w:rsidR="00E574BE" w:rsidRPr="00B8296C">
        <w:rPr>
          <w:color w:val="0E101A"/>
        </w:rPr>
        <w:t xml:space="preserve">inputs </w:t>
      </w:r>
      <w:r w:rsidR="00537287" w:rsidRPr="00B8296C">
        <w:rPr>
          <w:color w:val="0E101A"/>
        </w:rPr>
        <w:t xml:space="preserve">(including agricultural land) </w:t>
      </w:r>
      <w:r w:rsidR="002D0A13" w:rsidRPr="00B8296C">
        <w:rPr>
          <w:color w:val="0E101A"/>
        </w:rPr>
        <w:t>are</w:t>
      </w:r>
      <w:r w:rsidR="00E574BE" w:rsidRPr="00B8296C">
        <w:rPr>
          <w:color w:val="0E101A"/>
        </w:rPr>
        <w:t xml:space="preserve"> </w:t>
      </w:r>
      <w:r w:rsidR="00E2299B" w:rsidRPr="00B8296C">
        <w:rPr>
          <w:color w:val="0E101A"/>
        </w:rPr>
        <w:t xml:space="preserve">required </w:t>
      </w:r>
      <w:r w:rsidR="00E574BE" w:rsidRPr="00B8296C">
        <w:rPr>
          <w:color w:val="0E101A"/>
        </w:rPr>
        <w:t xml:space="preserve">to produce </w:t>
      </w:r>
      <w:r w:rsidR="00E2299B" w:rsidRPr="00B8296C">
        <w:rPr>
          <w:color w:val="0E101A"/>
        </w:rPr>
        <w:t>equivalent</w:t>
      </w:r>
      <w:r w:rsidR="00E2299B">
        <w:rPr>
          <w:color w:val="0E101A"/>
        </w:rPr>
        <w:t xml:space="preserve"> </w:t>
      </w:r>
      <w:r w:rsidR="00E574BE">
        <w:rPr>
          <w:color w:val="0E101A"/>
        </w:rPr>
        <w:t xml:space="preserve">agricultural outputs than </w:t>
      </w:r>
      <w:r w:rsidR="002D0A13">
        <w:rPr>
          <w:color w:val="0E101A"/>
        </w:rPr>
        <w:t xml:space="preserve">in </w:t>
      </w:r>
      <w:r w:rsidR="00E574BE">
        <w:rPr>
          <w:color w:val="0E101A"/>
        </w:rPr>
        <w:t xml:space="preserve">the pre-existing </w:t>
      </w:r>
      <w:proofErr w:type="spellStart"/>
      <w:r w:rsidR="002D0A13">
        <w:rPr>
          <w:color w:val="0E101A"/>
        </w:rPr>
        <w:t>AgTFP</w:t>
      </w:r>
      <w:proofErr w:type="spellEnd"/>
      <w:r w:rsidR="002D0A13">
        <w:rPr>
          <w:color w:val="0E101A"/>
        </w:rPr>
        <w:t xml:space="preserve"> </w:t>
      </w:r>
      <w:r w:rsidR="00E574BE">
        <w:rPr>
          <w:color w:val="0E101A"/>
        </w:rPr>
        <w:t xml:space="preserve">state </w:t>
      </w:r>
      <w:r w:rsidR="00537287">
        <w:rPr>
          <w:color w:val="0E101A"/>
        </w:rPr>
        <w:t>(</w:t>
      </w:r>
      <w:r w:rsidR="005D6D34" w:rsidRPr="005D6D34">
        <w:rPr>
          <w:color w:val="0E101A"/>
        </w:rPr>
        <w:t>International Food Policy Research Institute</w:t>
      </w:r>
      <w:r w:rsidR="00537287">
        <w:rPr>
          <w:color w:val="0E101A"/>
        </w:rPr>
        <w:t xml:space="preserve"> 2018)</w:t>
      </w:r>
      <w:r w:rsidR="00B2709D">
        <w:rPr>
          <w:color w:val="0E101A"/>
        </w:rPr>
        <w:t xml:space="preserve">. </w:t>
      </w:r>
      <w:r w:rsidR="009A5340">
        <w:rPr>
          <w:color w:val="0E101A"/>
        </w:rPr>
        <w:t>A</w:t>
      </w:r>
      <w:r w:rsidR="00B2709D">
        <w:rPr>
          <w:color w:val="0E101A"/>
        </w:rPr>
        <w:t xml:space="preserve">s </w:t>
      </w:r>
      <w:proofErr w:type="spellStart"/>
      <w:r w:rsidR="00B2709D">
        <w:rPr>
          <w:color w:val="0E101A"/>
        </w:rPr>
        <w:t>A</w:t>
      </w:r>
      <w:r w:rsidR="002D0A13">
        <w:rPr>
          <w:color w:val="0E101A"/>
        </w:rPr>
        <w:t>g</w:t>
      </w:r>
      <w:r w:rsidR="00B2709D">
        <w:rPr>
          <w:color w:val="0E101A"/>
        </w:rPr>
        <w:t>TFP</w:t>
      </w:r>
      <w:proofErr w:type="spellEnd"/>
      <w:r w:rsidR="00B2709D">
        <w:rPr>
          <w:color w:val="0E101A"/>
        </w:rPr>
        <w:t xml:space="preserve"> increases, there is </w:t>
      </w:r>
      <w:r w:rsidR="00DF36B5">
        <w:rPr>
          <w:color w:val="0E101A"/>
        </w:rPr>
        <w:t xml:space="preserve">perhaps </w:t>
      </w:r>
      <w:r w:rsidR="00B2709D">
        <w:rPr>
          <w:color w:val="0E101A"/>
        </w:rPr>
        <w:t xml:space="preserve">less pressure </w:t>
      </w:r>
      <w:r w:rsidR="00DF36B5">
        <w:rPr>
          <w:color w:val="0E101A"/>
        </w:rPr>
        <w:t xml:space="preserve">for </w:t>
      </w:r>
      <w:r w:rsidR="00B2709D">
        <w:rPr>
          <w:color w:val="0E101A"/>
        </w:rPr>
        <w:t xml:space="preserve">agricultural land </w:t>
      </w:r>
      <w:r w:rsidR="00460CA8">
        <w:rPr>
          <w:color w:val="0E101A"/>
        </w:rPr>
        <w:t>expansion</w:t>
      </w:r>
      <w:r w:rsidR="00B2709D">
        <w:rPr>
          <w:color w:val="0E101A"/>
        </w:rPr>
        <w:t xml:space="preserve"> (including wetland conversion) to produce agricultural commodities; in this case wetland functions would </w:t>
      </w:r>
      <w:r w:rsidR="00B2709D" w:rsidRPr="00EE0846">
        <w:rPr>
          <w:color w:val="0E101A"/>
        </w:rPr>
        <w:t xml:space="preserve">have </w:t>
      </w:r>
      <w:r w:rsidR="00B2709D" w:rsidRPr="00EE0846">
        <w:rPr>
          <w:color w:val="0E101A"/>
        </w:rPr>
        <w:lastRenderedPageBreak/>
        <w:t xml:space="preserve">more time to evolve </w:t>
      </w:r>
      <w:r w:rsidR="00460CA8" w:rsidRPr="00EE0846">
        <w:rPr>
          <w:color w:val="0E101A"/>
        </w:rPr>
        <w:t xml:space="preserve">to </w:t>
      </w:r>
      <w:r w:rsidR="00B2709D" w:rsidRPr="00EE0846">
        <w:rPr>
          <w:color w:val="0E101A"/>
        </w:rPr>
        <w:t>produce ecosystem services to</w:t>
      </w:r>
      <w:r w:rsidR="00460CA8" w:rsidRPr="00EE0846">
        <w:rPr>
          <w:color w:val="0E101A"/>
        </w:rPr>
        <w:t xml:space="preserve"> benefit</w:t>
      </w:r>
      <w:r w:rsidR="00B2709D" w:rsidRPr="00EE0846">
        <w:rPr>
          <w:color w:val="0E101A"/>
        </w:rPr>
        <w:t xml:space="preserve"> society. However, the negative effect of </w:t>
      </w:r>
      <w:proofErr w:type="spellStart"/>
      <w:r w:rsidR="00B2709D" w:rsidRPr="00EE0846">
        <w:rPr>
          <w:color w:val="0E101A"/>
        </w:rPr>
        <w:t>AgTFP</w:t>
      </w:r>
      <w:proofErr w:type="spellEnd"/>
      <w:r w:rsidR="00B2709D" w:rsidRPr="00EE0846">
        <w:rPr>
          <w:color w:val="0E101A"/>
        </w:rPr>
        <w:t xml:space="preserve"> </w:t>
      </w:r>
      <w:r w:rsidR="00F3751D" w:rsidRPr="00EE0846">
        <w:rPr>
          <w:color w:val="0E101A"/>
        </w:rPr>
        <w:t>on provision</w:t>
      </w:r>
      <w:r w:rsidR="00E2299B" w:rsidRPr="00EE0846">
        <w:rPr>
          <w:color w:val="0E101A"/>
        </w:rPr>
        <w:t>ing</w:t>
      </w:r>
      <w:r w:rsidR="00F3751D" w:rsidRPr="00EE0846">
        <w:rPr>
          <w:color w:val="0E101A"/>
        </w:rPr>
        <w:t xml:space="preserve"> wetland values </w:t>
      </w:r>
      <w:r w:rsidR="00B2709D" w:rsidRPr="00EE0846">
        <w:rPr>
          <w:color w:val="0E101A"/>
        </w:rPr>
        <w:t xml:space="preserve">is </w:t>
      </w:r>
      <w:r w:rsidR="00721B69" w:rsidRPr="00EE0846">
        <w:rPr>
          <w:color w:val="0E101A"/>
        </w:rPr>
        <w:t>contrary to expectation</w:t>
      </w:r>
      <w:r w:rsidR="00F3751D" w:rsidRPr="00EE0846">
        <w:rPr>
          <w:color w:val="0E101A"/>
        </w:rPr>
        <w:t>.</w:t>
      </w:r>
      <w:r w:rsidR="00434B77" w:rsidRPr="00EE0846">
        <w:rPr>
          <w:color w:val="0E101A"/>
        </w:rPr>
        <w:t xml:space="preserve"> </w:t>
      </w:r>
      <w:r w:rsidR="007E0E88">
        <w:rPr>
          <w:color w:val="0E101A"/>
        </w:rPr>
        <w:t>It</w:t>
      </w:r>
      <w:r w:rsidR="00434B77" w:rsidRPr="00EE0846">
        <w:rPr>
          <w:color w:val="0E101A"/>
        </w:rPr>
        <w:t xml:space="preserve"> could be</w:t>
      </w:r>
      <w:r w:rsidR="009D777A" w:rsidRPr="00EE0846">
        <w:rPr>
          <w:color w:val="0E101A"/>
        </w:rPr>
        <w:t xml:space="preserve"> that relatively </w:t>
      </w:r>
      <w:r w:rsidR="00D708D8">
        <w:rPr>
          <w:color w:val="0E101A"/>
        </w:rPr>
        <w:t>fewer</w:t>
      </w:r>
      <w:r w:rsidR="00D708D8" w:rsidRPr="00EE0846">
        <w:rPr>
          <w:color w:val="0E101A"/>
        </w:rPr>
        <w:t xml:space="preserve"> </w:t>
      </w:r>
      <w:r w:rsidR="009D777A" w:rsidRPr="00EE0846">
        <w:rPr>
          <w:color w:val="0E101A"/>
        </w:rPr>
        <w:t xml:space="preserve">countries (37%) in the provisioning model are in </w:t>
      </w:r>
      <w:r w:rsidR="00434B77" w:rsidRPr="00EE0846">
        <w:rPr>
          <w:color w:val="0E101A"/>
        </w:rPr>
        <w:t xml:space="preserve">the </w:t>
      </w:r>
      <w:r w:rsidR="009D777A" w:rsidRPr="00EE0846">
        <w:rPr>
          <w:color w:val="0E101A"/>
        </w:rPr>
        <w:t>high-income</w:t>
      </w:r>
      <w:r w:rsidR="00434B77" w:rsidRPr="00EE0846">
        <w:rPr>
          <w:color w:val="0E101A"/>
        </w:rPr>
        <w:t xml:space="preserve"> status compared to 70% for the regulating model; </w:t>
      </w:r>
      <w:r w:rsidR="00926B25" w:rsidRPr="00EE0846">
        <w:rPr>
          <w:color w:val="0E101A"/>
        </w:rPr>
        <w:t>people in developing nations are relatively poor so might see the need to convert wetlands to croplands to satisfy their subsistence needs</w:t>
      </w:r>
      <w:r w:rsidR="00C07B7C">
        <w:rPr>
          <w:color w:val="0E101A"/>
        </w:rPr>
        <w:t>,</w:t>
      </w:r>
      <w:r w:rsidR="00926B25" w:rsidRPr="00EE0846">
        <w:rPr>
          <w:color w:val="0E101A"/>
        </w:rPr>
        <w:t xml:space="preserve"> even in the face of increasing agricultural total factor productivity</w:t>
      </w:r>
      <w:r w:rsidR="001063AE">
        <w:rPr>
          <w:color w:val="0E101A"/>
        </w:rPr>
        <w:t xml:space="preserve">. Also, </w:t>
      </w:r>
      <w:r w:rsidR="001063AE">
        <w:t>in high income countries agriculture tends to be more technologically advanced and specialized as result these agricultural zones may ascribe lower values to provisioning services as these services may not be perceived as necessary for land productivity</w:t>
      </w:r>
      <w:r w:rsidR="00926B25" w:rsidRPr="00EE0846">
        <w:rPr>
          <w:color w:val="0E101A"/>
        </w:rPr>
        <w:t xml:space="preserve">. </w:t>
      </w:r>
    </w:p>
    <w:p w14:paraId="6C10C94E" w14:textId="09BE69AC" w:rsidR="00DD7A85" w:rsidRDefault="00E2299B" w:rsidP="00474ED9">
      <w:pPr>
        <w:pStyle w:val="NormalWeb"/>
        <w:spacing w:before="0" w:beforeAutospacing="0" w:after="0" w:afterAutospacing="0" w:line="480" w:lineRule="auto"/>
        <w:ind w:firstLine="720"/>
        <w:rPr>
          <w:color w:val="0E101A"/>
        </w:rPr>
      </w:pPr>
      <w:r>
        <w:rPr>
          <w:color w:val="0E101A"/>
        </w:rPr>
        <w:t>O</w:t>
      </w:r>
      <w:r w:rsidR="002B782C">
        <w:rPr>
          <w:color w:val="0E101A"/>
        </w:rPr>
        <w:t>ur study has shown that</w:t>
      </w:r>
      <w:r w:rsidR="00DD7A85">
        <w:rPr>
          <w:color w:val="0E101A"/>
        </w:rPr>
        <w:t xml:space="preserve"> </w:t>
      </w:r>
      <w:r>
        <w:rPr>
          <w:color w:val="0E101A"/>
        </w:rPr>
        <w:t xml:space="preserve">regulating </w:t>
      </w:r>
      <w:r w:rsidR="00DD7A85">
        <w:rPr>
          <w:color w:val="0E101A"/>
        </w:rPr>
        <w:t>and provision</w:t>
      </w:r>
      <w:r>
        <w:rPr>
          <w:color w:val="0E101A"/>
        </w:rPr>
        <w:t>ing</w:t>
      </w:r>
      <w:r w:rsidR="00DD7A85">
        <w:rPr>
          <w:color w:val="0E101A"/>
        </w:rPr>
        <w:t xml:space="preserve"> </w:t>
      </w:r>
      <w:r w:rsidR="00C07B7C">
        <w:rPr>
          <w:color w:val="0E101A"/>
        </w:rPr>
        <w:t>wetland</w:t>
      </w:r>
      <w:r>
        <w:rPr>
          <w:color w:val="0E101A"/>
        </w:rPr>
        <w:t xml:space="preserve"> </w:t>
      </w:r>
      <w:r w:rsidR="00DD7A85">
        <w:rPr>
          <w:color w:val="0E101A"/>
        </w:rPr>
        <w:t>values</w:t>
      </w:r>
      <w:r w:rsidR="00D708D8">
        <w:rPr>
          <w:color w:val="0E101A"/>
        </w:rPr>
        <w:t xml:space="preserve"> tend to be negatively related to wetland area</w:t>
      </w:r>
      <w:r w:rsidR="00DD7A85">
        <w:rPr>
          <w:color w:val="0E101A"/>
        </w:rPr>
        <w:t xml:space="preserve"> (even though the effect on provision</w:t>
      </w:r>
      <w:r>
        <w:rPr>
          <w:color w:val="0E101A"/>
        </w:rPr>
        <w:t>ing</w:t>
      </w:r>
      <w:r w:rsidR="00DD7A85">
        <w:rPr>
          <w:color w:val="0E101A"/>
        </w:rPr>
        <w:t xml:space="preserve"> service value is not significant at the 10% level). The negative relation between wetland area and </w:t>
      </w:r>
      <w:r>
        <w:rPr>
          <w:color w:val="0E101A"/>
        </w:rPr>
        <w:t xml:space="preserve">regulating </w:t>
      </w:r>
      <w:r w:rsidR="00DD7A85">
        <w:rPr>
          <w:color w:val="0E101A"/>
        </w:rPr>
        <w:t xml:space="preserve">service value was also </w:t>
      </w:r>
      <w:r w:rsidR="002D0A13">
        <w:rPr>
          <w:color w:val="0E101A"/>
        </w:rPr>
        <w:t>reported by</w:t>
      </w:r>
      <w:r w:rsidR="00DD7A85">
        <w:rPr>
          <w:color w:val="0E101A"/>
        </w:rPr>
        <w:t xml:space="preserve"> Brander et al</w:t>
      </w:r>
      <w:r w:rsidR="002D0A13">
        <w:rPr>
          <w:color w:val="0E101A"/>
        </w:rPr>
        <w:t>.</w:t>
      </w:r>
      <w:r w:rsidR="00DD7A85">
        <w:rPr>
          <w:color w:val="0E101A"/>
        </w:rPr>
        <w:t xml:space="preserve"> (2013). </w:t>
      </w:r>
      <w:r w:rsidR="007E0E88">
        <w:rPr>
          <w:color w:val="0E101A"/>
        </w:rPr>
        <w:t>P</w:t>
      </w:r>
      <w:r w:rsidR="00DD7A85">
        <w:rPr>
          <w:color w:val="0E101A"/>
        </w:rPr>
        <w:t xml:space="preserve">eople may be willing to pay for a </w:t>
      </w:r>
      <w:r>
        <w:rPr>
          <w:color w:val="0E101A"/>
        </w:rPr>
        <w:t xml:space="preserve">representative wetland </w:t>
      </w:r>
      <w:proofErr w:type="gramStart"/>
      <w:r>
        <w:rPr>
          <w:color w:val="0E101A"/>
        </w:rPr>
        <w:t>in a given</w:t>
      </w:r>
      <w:proofErr w:type="gramEnd"/>
      <w:r>
        <w:rPr>
          <w:color w:val="0E101A"/>
        </w:rPr>
        <w:t xml:space="preserve"> </w:t>
      </w:r>
      <w:r w:rsidR="00EE0846">
        <w:rPr>
          <w:color w:val="0E101A"/>
        </w:rPr>
        <w:t>landscape,</w:t>
      </w:r>
      <w:r w:rsidR="003C620A">
        <w:rPr>
          <w:color w:val="0E101A"/>
        </w:rPr>
        <w:t xml:space="preserve"> but they do not express proportionally larger values for larger areas of wetland</w:t>
      </w:r>
      <w:r w:rsidR="000D0474">
        <w:rPr>
          <w:color w:val="0E101A"/>
        </w:rPr>
        <w:t xml:space="preserve">, </w:t>
      </w:r>
      <w:r w:rsidR="00D4661E">
        <w:rPr>
          <w:color w:val="0E101A"/>
        </w:rPr>
        <w:t xml:space="preserve">that </w:t>
      </w:r>
      <w:r w:rsidR="00D4661E" w:rsidRPr="001D3149">
        <w:rPr>
          <w:color w:val="0E101A"/>
        </w:rPr>
        <w:t xml:space="preserve">is </w:t>
      </w:r>
      <w:r w:rsidR="001D3149" w:rsidRPr="001D3149">
        <w:rPr>
          <w:color w:val="0E101A"/>
        </w:rPr>
        <w:t>a</w:t>
      </w:r>
      <w:r w:rsidR="00D4661E" w:rsidRPr="001D3149">
        <w:rPr>
          <w:color w:val="0E101A"/>
        </w:rPr>
        <w:t xml:space="preserve"> </w:t>
      </w:r>
      <w:r w:rsidR="00DD7A85" w:rsidRPr="001D3149">
        <w:rPr>
          <w:color w:val="0E101A"/>
        </w:rPr>
        <w:t>small subset of an environmental feature but not for a large area</w:t>
      </w:r>
      <w:r w:rsidR="00DD7A85">
        <w:rPr>
          <w:color w:val="0E101A"/>
        </w:rPr>
        <w:t xml:space="preserve"> (Loomis et al. 1993). However, a potential positive relationship may exist between wetland area and values because </w:t>
      </w:r>
      <w:r w:rsidR="00C07B7C">
        <w:rPr>
          <w:color w:val="0E101A"/>
        </w:rPr>
        <w:t>wetland values</w:t>
      </w:r>
      <w:r w:rsidR="00DD7A85">
        <w:rPr>
          <w:color w:val="0E101A"/>
        </w:rPr>
        <w:t xml:space="preserve"> </w:t>
      </w:r>
      <w:r w:rsidR="001D3149">
        <w:rPr>
          <w:color w:val="0E101A"/>
        </w:rPr>
        <w:t xml:space="preserve">may </w:t>
      </w:r>
      <w:r w:rsidR="00DD7A85">
        <w:rPr>
          <w:color w:val="0E101A"/>
        </w:rPr>
        <w:t xml:space="preserve">require a minimum threshold of area (Brander et al. 2013; Reynaud and </w:t>
      </w:r>
      <w:proofErr w:type="spellStart"/>
      <w:r w:rsidR="00DD7A85">
        <w:rPr>
          <w:color w:val="0E101A"/>
        </w:rPr>
        <w:t>Lanzanova</w:t>
      </w:r>
      <w:proofErr w:type="spellEnd"/>
      <w:r w:rsidR="00DD7A85">
        <w:rPr>
          <w:color w:val="0E101A"/>
        </w:rPr>
        <w:t xml:space="preserve"> 2017). </w:t>
      </w:r>
    </w:p>
    <w:p w14:paraId="798AEA84" w14:textId="7726ADDB" w:rsidR="00EE0846" w:rsidRDefault="005E1C15" w:rsidP="00EE0846">
      <w:pPr>
        <w:pStyle w:val="NormalWeb"/>
        <w:spacing w:before="0" w:beforeAutospacing="0" w:after="0" w:afterAutospacing="0" w:line="480" w:lineRule="auto"/>
        <w:ind w:firstLine="720"/>
        <w:rPr>
          <w:color w:val="0E101A"/>
        </w:rPr>
      </w:pPr>
      <w:r>
        <w:rPr>
          <w:color w:val="0E101A"/>
        </w:rPr>
        <w:t>O</w:t>
      </w:r>
      <w:r w:rsidR="00A73065">
        <w:rPr>
          <w:color w:val="0E101A"/>
        </w:rPr>
        <w:t xml:space="preserve">ur study </w:t>
      </w:r>
      <w:r w:rsidR="002D0A13">
        <w:rPr>
          <w:color w:val="0E101A"/>
        </w:rPr>
        <w:t>showed</w:t>
      </w:r>
      <w:r w:rsidR="00A73065">
        <w:rPr>
          <w:color w:val="0E101A"/>
        </w:rPr>
        <w:t xml:space="preserve"> that</w:t>
      </w:r>
      <w:r w:rsidR="00830B16">
        <w:rPr>
          <w:color w:val="0E101A"/>
        </w:rPr>
        <w:t xml:space="preserve"> </w:t>
      </w:r>
      <w:r w:rsidR="00C21590">
        <w:rPr>
          <w:color w:val="0E101A"/>
        </w:rPr>
        <w:t>studies</w:t>
      </w:r>
      <w:r w:rsidR="00614E79">
        <w:rPr>
          <w:color w:val="0E101A"/>
        </w:rPr>
        <w:t xml:space="preserve"> that are published in peer</w:t>
      </w:r>
      <w:r w:rsidR="00C07B7C">
        <w:rPr>
          <w:color w:val="0E101A"/>
        </w:rPr>
        <w:t>-</w:t>
      </w:r>
      <w:r w:rsidR="00614E79">
        <w:rPr>
          <w:color w:val="0E101A"/>
        </w:rPr>
        <w:t xml:space="preserve">reviewed journals </w:t>
      </w:r>
      <w:r w:rsidR="00CA4F67">
        <w:rPr>
          <w:color w:val="0E101A"/>
        </w:rPr>
        <w:t>are positively related to p</w:t>
      </w:r>
      <w:r w:rsidR="00C1486E">
        <w:rPr>
          <w:color w:val="0E101A"/>
        </w:rPr>
        <w:t>rovision</w:t>
      </w:r>
      <w:r w:rsidR="003C620A">
        <w:rPr>
          <w:color w:val="0E101A"/>
        </w:rPr>
        <w:t>ing</w:t>
      </w:r>
      <w:r w:rsidR="00A52DBA">
        <w:rPr>
          <w:color w:val="0E101A"/>
        </w:rPr>
        <w:t xml:space="preserve"> wetland values</w:t>
      </w:r>
      <w:r w:rsidR="006D6FA2">
        <w:rPr>
          <w:color w:val="0E101A"/>
        </w:rPr>
        <w:t>, suggesting a potential publication bias</w:t>
      </w:r>
      <w:r w:rsidR="00CA4F67">
        <w:rPr>
          <w:color w:val="0E101A"/>
        </w:rPr>
        <w:t xml:space="preserve"> such that </w:t>
      </w:r>
      <w:r w:rsidR="003B6BCD">
        <w:rPr>
          <w:color w:val="0E101A"/>
        </w:rPr>
        <w:t xml:space="preserve">studies with significant results on wetland values are more likely to be published than those with less encouraging results. An implication of publication bias </w:t>
      </w:r>
      <w:r w:rsidR="002D0A13">
        <w:rPr>
          <w:color w:val="0E101A"/>
        </w:rPr>
        <w:t>is</w:t>
      </w:r>
      <w:r w:rsidR="00CB408A">
        <w:rPr>
          <w:color w:val="0E101A"/>
        </w:rPr>
        <w:t xml:space="preserve"> that </w:t>
      </w:r>
      <w:r w:rsidR="002D0A13">
        <w:rPr>
          <w:color w:val="0E101A"/>
        </w:rPr>
        <w:t xml:space="preserve">caution is needed </w:t>
      </w:r>
      <w:r w:rsidR="00D4661E">
        <w:rPr>
          <w:color w:val="0E101A"/>
        </w:rPr>
        <w:t>when generalizing</w:t>
      </w:r>
      <w:r w:rsidR="002D0A13">
        <w:rPr>
          <w:color w:val="0E101A"/>
        </w:rPr>
        <w:t xml:space="preserve"> </w:t>
      </w:r>
      <w:r w:rsidR="00CB408A">
        <w:rPr>
          <w:color w:val="0E101A"/>
        </w:rPr>
        <w:t xml:space="preserve">results to all </w:t>
      </w:r>
      <w:r w:rsidR="00460CA8">
        <w:rPr>
          <w:color w:val="0E101A"/>
        </w:rPr>
        <w:t>provision</w:t>
      </w:r>
      <w:r w:rsidR="003C620A">
        <w:rPr>
          <w:color w:val="0E101A"/>
        </w:rPr>
        <w:t>ing</w:t>
      </w:r>
      <w:r w:rsidR="00460CA8">
        <w:rPr>
          <w:color w:val="0E101A"/>
        </w:rPr>
        <w:t xml:space="preserve"> </w:t>
      </w:r>
      <w:r w:rsidR="00CB408A">
        <w:rPr>
          <w:color w:val="0E101A"/>
        </w:rPr>
        <w:t>wetland values</w:t>
      </w:r>
      <w:r w:rsidR="00372D2D">
        <w:rPr>
          <w:color w:val="0E101A"/>
        </w:rPr>
        <w:t xml:space="preserve"> (Sutton et al. 2000)</w:t>
      </w:r>
      <w:r w:rsidR="00CB408A">
        <w:rPr>
          <w:color w:val="0E101A"/>
        </w:rPr>
        <w:t xml:space="preserve">. </w:t>
      </w:r>
      <w:r w:rsidR="007B2820">
        <w:rPr>
          <w:color w:val="0E101A"/>
        </w:rPr>
        <w:t>T</w:t>
      </w:r>
      <w:r w:rsidR="00A52DBA">
        <w:rPr>
          <w:color w:val="0E101A"/>
        </w:rPr>
        <w:t xml:space="preserve">his observation has </w:t>
      </w:r>
      <w:r w:rsidR="00A52DBA">
        <w:rPr>
          <w:color w:val="0E101A"/>
        </w:rPr>
        <w:lastRenderedPageBreak/>
        <w:t xml:space="preserve">been reported </w:t>
      </w:r>
      <w:r>
        <w:rPr>
          <w:color w:val="0E101A"/>
        </w:rPr>
        <w:t>previously</w:t>
      </w:r>
      <w:r w:rsidR="00A52DBA">
        <w:rPr>
          <w:color w:val="0E101A"/>
        </w:rPr>
        <w:t xml:space="preserve"> (</w:t>
      </w:r>
      <w:proofErr w:type="spellStart"/>
      <w:r w:rsidR="00A40267">
        <w:rPr>
          <w:color w:val="0E101A"/>
        </w:rPr>
        <w:t>Ghermandi</w:t>
      </w:r>
      <w:proofErr w:type="spellEnd"/>
      <w:r w:rsidR="00A40267">
        <w:rPr>
          <w:color w:val="0E101A"/>
        </w:rPr>
        <w:t xml:space="preserve"> and Nunes</w:t>
      </w:r>
      <w:r w:rsidR="0022129C">
        <w:rPr>
          <w:color w:val="0E101A"/>
        </w:rPr>
        <w:t xml:space="preserve"> </w:t>
      </w:r>
      <w:r w:rsidR="00A40267">
        <w:rPr>
          <w:color w:val="0E101A"/>
        </w:rPr>
        <w:t xml:space="preserve">2013; Reynaud and </w:t>
      </w:r>
      <w:proofErr w:type="spellStart"/>
      <w:r w:rsidR="00A40267">
        <w:rPr>
          <w:color w:val="0E101A"/>
        </w:rPr>
        <w:t>Lanzanova</w:t>
      </w:r>
      <w:proofErr w:type="spellEnd"/>
      <w:r w:rsidR="00A40267">
        <w:rPr>
          <w:color w:val="0E101A"/>
        </w:rPr>
        <w:t xml:space="preserve"> 2017). </w:t>
      </w:r>
      <w:r w:rsidR="00EE0846" w:rsidRPr="00A80CD7">
        <w:rPr>
          <w:color w:val="0E101A"/>
        </w:rPr>
        <w:t xml:space="preserve">Our study shows that the presence of </w:t>
      </w:r>
      <w:r w:rsidR="00EE0846">
        <w:rPr>
          <w:color w:val="0E101A"/>
        </w:rPr>
        <w:t xml:space="preserve">a national </w:t>
      </w:r>
      <w:r w:rsidR="00EE0846" w:rsidRPr="00A80CD7">
        <w:rPr>
          <w:color w:val="0E101A"/>
        </w:rPr>
        <w:t xml:space="preserve">wetland policy </w:t>
      </w:r>
      <w:r w:rsidR="000110E8">
        <w:rPr>
          <w:color w:val="0E101A"/>
        </w:rPr>
        <w:t>c</w:t>
      </w:r>
      <w:r w:rsidR="00EE0846" w:rsidRPr="00A80CD7">
        <w:rPr>
          <w:color w:val="0E101A"/>
        </w:rPr>
        <w:t>ould have a positive impact on provision</w:t>
      </w:r>
      <w:r w:rsidR="00EE0846">
        <w:rPr>
          <w:color w:val="0E101A"/>
        </w:rPr>
        <w:t>ing</w:t>
      </w:r>
      <w:r w:rsidR="00EE0846" w:rsidRPr="00A80CD7">
        <w:rPr>
          <w:color w:val="0E101A"/>
        </w:rPr>
        <w:t xml:space="preserve"> wetland values, but a negative impact on regulati</w:t>
      </w:r>
      <w:r w:rsidR="00EE0846">
        <w:rPr>
          <w:color w:val="0E101A"/>
        </w:rPr>
        <w:t>ng</w:t>
      </w:r>
      <w:r w:rsidR="00EE0846" w:rsidRPr="00A80CD7">
        <w:rPr>
          <w:color w:val="0E101A"/>
        </w:rPr>
        <w:t xml:space="preserve"> wetland values (even though the variable is not significant</w:t>
      </w:r>
      <w:r w:rsidR="00C07B7C">
        <w:rPr>
          <w:color w:val="0E101A"/>
        </w:rPr>
        <w:t xml:space="preserve">, </w:t>
      </w:r>
      <w:r w:rsidR="00EE0846" w:rsidRPr="00A80CD7">
        <w:rPr>
          <w:color w:val="0E101A"/>
        </w:rPr>
        <w:t>even at the 10% level in both cases)</w:t>
      </w:r>
      <w:proofErr w:type="gramStart"/>
      <w:r w:rsidR="00EE0846" w:rsidRPr="00A80CD7">
        <w:rPr>
          <w:color w:val="0E101A"/>
        </w:rPr>
        <w:t>.</w:t>
      </w:r>
      <w:r w:rsidR="00EE0846">
        <w:rPr>
          <w:color w:val="0E101A"/>
        </w:rPr>
        <w:t xml:space="preserve">  </w:t>
      </w:r>
      <w:proofErr w:type="gramEnd"/>
    </w:p>
    <w:p w14:paraId="70D95D86" w14:textId="7E856002" w:rsidR="000B4A4B" w:rsidRDefault="00CA4F67" w:rsidP="000B4A4B">
      <w:pPr>
        <w:spacing w:line="480" w:lineRule="auto"/>
        <w:ind w:firstLine="720"/>
      </w:pPr>
      <w:r>
        <w:rPr>
          <w:color w:val="0E101A"/>
        </w:rPr>
        <w:t>The results from our study can help inform the application of benefit transfer methodology to generate more representative values for target wetland sites for specific wetland ecosystem services. Although</w:t>
      </w:r>
      <w:r w:rsidRPr="00B8296C">
        <w:rPr>
          <w:color w:val="0E101A"/>
        </w:rPr>
        <w:t xml:space="preserve"> unit benefit transfer is the easiest and cheapest </w:t>
      </w:r>
      <w:r>
        <w:rPr>
          <w:color w:val="0E101A"/>
        </w:rPr>
        <w:t>valuation</w:t>
      </w:r>
      <w:r w:rsidRPr="00B8296C">
        <w:rPr>
          <w:color w:val="0E101A"/>
        </w:rPr>
        <w:t xml:space="preserve"> method, it may produce unreliable transfers because the demographic and environmental resource location characteristics of the past studies and target sites may be significantly different (</w:t>
      </w:r>
      <w:proofErr w:type="spellStart"/>
      <w:r w:rsidRPr="00B8296C">
        <w:rPr>
          <w:color w:val="0E101A"/>
        </w:rPr>
        <w:t>Navrud</w:t>
      </w:r>
      <w:proofErr w:type="spellEnd"/>
      <w:r w:rsidRPr="00B8296C">
        <w:rPr>
          <w:color w:val="0E101A"/>
        </w:rPr>
        <w:t xml:space="preserve"> and Ready 2007</w:t>
      </w:r>
      <w:r w:rsidR="001063AE" w:rsidRPr="00B8296C">
        <w:rPr>
          <w:color w:val="0E101A"/>
        </w:rPr>
        <w:t>).</w:t>
      </w:r>
      <w:r w:rsidR="001063AE">
        <w:rPr>
          <w:color w:val="0E101A"/>
        </w:rPr>
        <w:t xml:space="preserve"> Our</w:t>
      </w:r>
      <w:r w:rsidR="00593FA7">
        <w:rPr>
          <w:color w:val="0E101A"/>
        </w:rPr>
        <w:t xml:space="preserve"> meta</w:t>
      </w:r>
      <w:r w:rsidR="00593FA7" w:rsidRPr="003D7C67">
        <w:rPr>
          <w:color w:val="0E101A"/>
        </w:rPr>
        <w:t xml:space="preserve">-regression value functions </w:t>
      </w:r>
      <w:r w:rsidR="003C620A" w:rsidRPr="003D7C67">
        <w:rPr>
          <w:color w:val="0E101A"/>
        </w:rPr>
        <w:t>generate</w:t>
      </w:r>
      <w:r w:rsidR="00593FA7" w:rsidRPr="003D7C67">
        <w:rPr>
          <w:color w:val="0E101A"/>
        </w:rPr>
        <w:t xml:space="preserve"> l</w:t>
      </w:r>
      <w:r w:rsidR="002D0A13" w:rsidRPr="003D7C67">
        <w:rPr>
          <w:color w:val="0E101A"/>
        </w:rPr>
        <w:t>ower</w:t>
      </w:r>
      <w:r w:rsidR="00593FA7" w:rsidRPr="003D7C67">
        <w:rPr>
          <w:color w:val="0E101A"/>
        </w:rPr>
        <w:t xml:space="preserve"> prediction errors than </w:t>
      </w:r>
      <w:r w:rsidR="002D0A13" w:rsidRPr="003D7C67">
        <w:rPr>
          <w:color w:val="0E101A"/>
        </w:rPr>
        <w:t xml:space="preserve">do </w:t>
      </w:r>
      <w:r w:rsidR="00EC0AD3">
        <w:rPr>
          <w:color w:val="0E101A"/>
        </w:rPr>
        <w:t>unit value</w:t>
      </w:r>
      <w:r w:rsidR="00593FA7" w:rsidRPr="003D7C67">
        <w:rPr>
          <w:color w:val="0E101A"/>
        </w:rPr>
        <w:t xml:space="preserve"> </w:t>
      </w:r>
      <w:r w:rsidR="00A41B50" w:rsidRPr="00B8296C">
        <w:rPr>
          <w:color w:val="0E101A"/>
        </w:rPr>
        <w:t xml:space="preserve">benefit transfer </w:t>
      </w:r>
      <w:r w:rsidR="00593FA7" w:rsidRPr="00B8296C">
        <w:rPr>
          <w:color w:val="0E101A"/>
        </w:rPr>
        <w:t>method</w:t>
      </w:r>
      <w:r w:rsidR="002D0A13" w:rsidRPr="00B8296C">
        <w:rPr>
          <w:color w:val="0E101A"/>
        </w:rPr>
        <w:t>s</w:t>
      </w:r>
      <w:r w:rsidR="00593FA7" w:rsidRPr="00B8296C">
        <w:rPr>
          <w:color w:val="0E101A"/>
        </w:rPr>
        <w:t>.</w:t>
      </w:r>
      <w:r w:rsidR="00A41B50" w:rsidRPr="00B8296C">
        <w:rPr>
          <w:color w:val="0E101A"/>
        </w:rPr>
        <w:t xml:space="preserve"> Traditionally</w:t>
      </w:r>
      <w:r w:rsidR="005E1C15" w:rsidRPr="00B8296C">
        <w:rPr>
          <w:color w:val="0E101A"/>
        </w:rPr>
        <w:t>,</w:t>
      </w:r>
      <w:r w:rsidR="00A41B50" w:rsidRPr="00B8296C">
        <w:rPr>
          <w:color w:val="0E101A"/>
        </w:rPr>
        <w:t xml:space="preserve"> </w:t>
      </w:r>
      <w:r w:rsidR="00EC0AD3" w:rsidRPr="00B8296C">
        <w:rPr>
          <w:color w:val="0E101A"/>
        </w:rPr>
        <w:t xml:space="preserve">unit value </w:t>
      </w:r>
      <w:r w:rsidR="00A41B50" w:rsidRPr="00B8296C">
        <w:rPr>
          <w:color w:val="0E101A"/>
        </w:rPr>
        <w:t>benefit transfer approaches simply used mean values from relatively comparable wetland study sites to represent values for the target site.</w:t>
      </w:r>
      <w:r w:rsidR="005E17A0" w:rsidRPr="00B8296C">
        <w:rPr>
          <w:color w:val="0E101A"/>
        </w:rPr>
        <w:t xml:space="preserve"> </w:t>
      </w:r>
      <w:r w:rsidR="007E22C6" w:rsidRPr="00B8296C">
        <w:rPr>
          <w:color w:val="0E101A"/>
        </w:rPr>
        <w:t xml:space="preserve">Meta-regression benefit transfer, which </w:t>
      </w:r>
      <w:r w:rsidR="00042107" w:rsidRPr="00B8296C">
        <w:t xml:space="preserve">uses rigorous quantitative methods to analyze multiple </w:t>
      </w:r>
      <w:r w:rsidR="007E22C6" w:rsidRPr="00B8296C">
        <w:t xml:space="preserve">environmental resource values from </w:t>
      </w:r>
      <w:r w:rsidR="00042107" w:rsidRPr="00B8296C">
        <w:t>empirical studies,</w:t>
      </w:r>
      <w:r w:rsidR="007E22C6" w:rsidRPr="00B8296C">
        <w:t xml:space="preserve"> accounts for demographic and </w:t>
      </w:r>
      <w:r w:rsidR="007E22C6" w:rsidRPr="00B8296C">
        <w:rPr>
          <w:color w:val="0E101A"/>
        </w:rPr>
        <w:t xml:space="preserve">environmental resource location characteristics of </w:t>
      </w:r>
      <w:r w:rsidR="00E210DC" w:rsidRPr="00B8296C">
        <w:t xml:space="preserve">past </w:t>
      </w:r>
      <w:r w:rsidR="007E22C6" w:rsidRPr="00B8296C">
        <w:t>stud</w:t>
      </w:r>
      <w:r w:rsidR="00B8296C" w:rsidRPr="00B8296C">
        <w:t>ies</w:t>
      </w:r>
      <w:r w:rsidR="007E22C6" w:rsidRPr="00B8296C">
        <w:t>; therefore, they</w:t>
      </w:r>
      <w:r w:rsidR="00B8296C" w:rsidRPr="00B8296C">
        <w:t xml:space="preserve"> may</w:t>
      </w:r>
      <w:r w:rsidR="007E22C6" w:rsidRPr="00B8296C">
        <w:t xml:space="preserve"> produce lower benefit transfer errors when the results are extrapolated to estimate environmental resource values at policy sites.</w:t>
      </w:r>
      <w:r w:rsidR="000B4A4B">
        <w:t xml:space="preserve"> </w:t>
      </w:r>
    </w:p>
    <w:p w14:paraId="2B4A4E62" w14:textId="4F163769" w:rsidR="00593FA7" w:rsidRPr="000B4A4B" w:rsidRDefault="00A41B50" w:rsidP="000B4A4B">
      <w:pPr>
        <w:spacing w:line="480" w:lineRule="auto"/>
        <w:ind w:firstLine="720"/>
      </w:pPr>
      <w:r w:rsidRPr="003D7C67">
        <w:rPr>
          <w:color w:val="0E101A"/>
        </w:rPr>
        <w:t>Our study applies a meta-regression model to tailor those values from comparable wetland study sites to more effectively develop values that represent the biophysical, social</w:t>
      </w:r>
      <w:r w:rsidR="00C07B7C">
        <w:rPr>
          <w:color w:val="0E101A"/>
        </w:rPr>
        <w:t>,</w:t>
      </w:r>
      <w:r w:rsidRPr="003D7C67">
        <w:rPr>
          <w:color w:val="0E101A"/>
        </w:rPr>
        <w:t xml:space="preserve"> and economic context of the</w:t>
      </w:r>
      <w:r w:rsidR="00326596">
        <w:rPr>
          <w:color w:val="0E101A"/>
        </w:rPr>
        <w:t xml:space="preserve"> study</w:t>
      </w:r>
      <w:r w:rsidRPr="00A41B50">
        <w:rPr>
          <w:color w:val="0E101A"/>
        </w:rPr>
        <w:t xml:space="preserve"> wetlands</w:t>
      </w:r>
      <w:r>
        <w:rPr>
          <w:color w:val="0E101A"/>
        </w:rPr>
        <w:t xml:space="preserve">. </w:t>
      </w:r>
      <w:r w:rsidR="0036414A">
        <w:rPr>
          <w:color w:val="0E101A"/>
        </w:rPr>
        <w:t xml:space="preserve">In a review of 38 meta-regression valuation studies, </w:t>
      </w:r>
      <w:r w:rsidR="0036414A" w:rsidRPr="0036414A">
        <w:rPr>
          <w:color w:val="0E101A"/>
        </w:rPr>
        <w:t>Rosenberger (</w:t>
      </w:r>
      <w:hyperlink r:id="rId19" w:anchor="ref-CR56" w:tooltip="Rosen S (1974) Hedonic prices and implicit markets: product differentiation in pure competition. J Polit Econ 82:34–55" w:history="1">
        <w:r w:rsidR="0036414A" w:rsidRPr="0036414A">
          <w:rPr>
            <w:color w:val="0E101A"/>
          </w:rPr>
          <w:t>2015</w:t>
        </w:r>
      </w:hyperlink>
      <w:r w:rsidR="0036414A" w:rsidRPr="0036414A">
        <w:rPr>
          <w:color w:val="0E101A"/>
        </w:rPr>
        <w:t xml:space="preserve">) reports </w:t>
      </w:r>
      <w:r w:rsidR="001C2087">
        <w:rPr>
          <w:color w:val="0E101A"/>
        </w:rPr>
        <w:t xml:space="preserve">that </w:t>
      </w:r>
      <w:r w:rsidR="0036414A" w:rsidRPr="0036414A">
        <w:rPr>
          <w:color w:val="0E101A"/>
        </w:rPr>
        <w:t>the average</w:t>
      </w:r>
      <w:r w:rsidR="001C2087">
        <w:rPr>
          <w:color w:val="0E101A"/>
        </w:rPr>
        <w:t xml:space="preserve"> absolute percentage error (APE)</w:t>
      </w:r>
      <w:r w:rsidR="0036414A" w:rsidRPr="0036414A">
        <w:rPr>
          <w:color w:val="0E101A"/>
        </w:rPr>
        <w:t xml:space="preserve"> </w:t>
      </w:r>
      <w:r w:rsidR="001C2087">
        <w:rPr>
          <w:color w:val="0E101A"/>
        </w:rPr>
        <w:t xml:space="preserve">for </w:t>
      </w:r>
      <w:r w:rsidR="0036414A" w:rsidRPr="0036414A">
        <w:rPr>
          <w:color w:val="0E101A"/>
        </w:rPr>
        <w:t>meta-regression and mean</w:t>
      </w:r>
      <w:r w:rsidR="00A9251D">
        <w:rPr>
          <w:color w:val="0E101A"/>
        </w:rPr>
        <w:t xml:space="preserve"> unit </w:t>
      </w:r>
      <w:r w:rsidR="0036414A" w:rsidRPr="0036414A">
        <w:rPr>
          <w:color w:val="0E101A"/>
        </w:rPr>
        <w:t>value transfer</w:t>
      </w:r>
      <w:r w:rsidR="001C2087">
        <w:rPr>
          <w:color w:val="0E101A"/>
        </w:rPr>
        <w:t>s are</w:t>
      </w:r>
      <w:r w:rsidR="0036414A" w:rsidRPr="0036414A">
        <w:rPr>
          <w:color w:val="0E101A"/>
        </w:rPr>
        <w:t xml:space="preserve"> 65% and 140%</w:t>
      </w:r>
      <w:r w:rsidR="00716647">
        <w:rPr>
          <w:color w:val="0E101A"/>
        </w:rPr>
        <w:t xml:space="preserve">, </w:t>
      </w:r>
      <w:r w:rsidR="0036414A" w:rsidRPr="0036414A">
        <w:rPr>
          <w:color w:val="0E101A"/>
        </w:rPr>
        <w:t>respectively</w:t>
      </w:r>
      <w:r w:rsidR="0036414A" w:rsidRPr="00716647">
        <w:rPr>
          <w:color w:val="0E101A"/>
        </w:rPr>
        <w:t xml:space="preserve">. </w:t>
      </w:r>
      <w:r w:rsidR="00716647" w:rsidRPr="00716647">
        <w:rPr>
          <w:color w:val="0E101A"/>
        </w:rPr>
        <w:t xml:space="preserve">Also, in a meta-analysis study to estimate the effect of waste sites on residential property values, Schutt (2021) reports a mean </w:t>
      </w:r>
      <w:r w:rsidR="001C2087">
        <w:rPr>
          <w:color w:val="0E101A"/>
        </w:rPr>
        <w:lastRenderedPageBreak/>
        <w:t>APE</w:t>
      </w:r>
      <w:r w:rsidR="00716647" w:rsidRPr="00716647">
        <w:rPr>
          <w:color w:val="0E101A"/>
        </w:rPr>
        <w:t xml:space="preserve"> meta-regression error ranging from 133% </w:t>
      </w:r>
      <w:r w:rsidR="005E1C15">
        <w:rPr>
          <w:color w:val="0E101A"/>
        </w:rPr>
        <w:t>to</w:t>
      </w:r>
      <w:r w:rsidR="00FA38CA">
        <w:rPr>
          <w:color w:val="0E101A"/>
        </w:rPr>
        <w:t xml:space="preserve"> </w:t>
      </w:r>
      <w:r w:rsidR="00716647" w:rsidRPr="00716647">
        <w:rPr>
          <w:color w:val="0E101A"/>
        </w:rPr>
        <w:t xml:space="preserve">684%. </w:t>
      </w:r>
      <w:bookmarkStart w:id="29" w:name="_Hlk88527102"/>
      <w:r w:rsidR="001C2087">
        <w:rPr>
          <w:color w:val="0E101A"/>
        </w:rPr>
        <w:t xml:space="preserve">Our estimated mean </w:t>
      </w:r>
      <w:r w:rsidR="00A544F7">
        <w:rPr>
          <w:color w:val="0E101A"/>
        </w:rPr>
        <w:t xml:space="preserve">meta-regression APE and mean value APE </w:t>
      </w:r>
      <w:r w:rsidR="00531D07">
        <w:rPr>
          <w:color w:val="0E101A"/>
        </w:rPr>
        <w:t>w</w:t>
      </w:r>
      <w:r w:rsidR="00C21590">
        <w:rPr>
          <w:color w:val="0E101A"/>
        </w:rPr>
        <w:t>ere</w:t>
      </w:r>
      <w:r w:rsidR="00A544F7">
        <w:rPr>
          <w:color w:val="0E101A"/>
        </w:rPr>
        <w:t xml:space="preserve"> 200% and 385%</w:t>
      </w:r>
      <w:r w:rsidR="00C21590">
        <w:rPr>
          <w:color w:val="0E101A"/>
        </w:rPr>
        <w:t xml:space="preserve">, </w:t>
      </w:r>
      <w:r w:rsidR="00A544F7">
        <w:rPr>
          <w:color w:val="0E101A"/>
        </w:rPr>
        <w:t>respectively</w:t>
      </w:r>
      <w:r w:rsidR="00C21590">
        <w:rPr>
          <w:color w:val="0E101A"/>
        </w:rPr>
        <w:t xml:space="preserve"> (</w:t>
      </w:r>
      <w:r w:rsidR="00A544F7">
        <w:rPr>
          <w:color w:val="0E101A"/>
        </w:rPr>
        <w:t xml:space="preserve">for the </w:t>
      </w:r>
      <w:r w:rsidR="003404A8">
        <w:rPr>
          <w:color w:val="0E101A"/>
        </w:rPr>
        <w:t>regulating</w:t>
      </w:r>
      <w:r w:rsidR="00A544F7">
        <w:rPr>
          <w:color w:val="0E101A"/>
        </w:rPr>
        <w:t xml:space="preserve"> </w:t>
      </w:r>
      <w:r w:rsidR="001C2087">
        <w:rPr>
          <w:color w:val="0E101A"/>
        </w:rPr>
        <w:t xml:space="preserve">meta-regression </w:t>
      </w:r>
      <w:r w:rsidR="00A544F7">
        <w:rPr>
          <w:color w:val="0E101A"/>
        </w:rPr>
        <w:t>model</w:t>
      </w:r>
      <w:r w:rsidR="00C21590">
        <w:rPr>
          <w:color w:val="0E101A"/>
        </w:rPr>
        <w:t xml:space="preserve">) </w:t>
      </w:r>
      <w:r w:rsidR="00A544F7">
        <w:rPr>
          <w:color w:val="0E101A"/>
        </w:rPr>
        <w:t xml:space="preserve">and </w:t>
      </w:r>
      <w:r w:rsidR="001C2087">
        <w:rPr>
          <w:color w:val="0E101A"/>
        </w:rPr>
        <w:t>168% and 234%</w:t>
      </w:r>
      <w:r w:rsidR="00C21590">
        <w:rPr>
          <w:color w:val="0E101A"/>
        </w:rPr>
        <w:t xml:space="preserve">, </w:t>
      </w:r>
      <w:r w:rsidR="00A544F7">
        <w:rPr>
          <w:color w:val="0E101A"/>
        </w:rPr>
        <w:t>respectively</w:t>
      </w:r>
      <w:r w:rsidR="00C21590">
        <w:rPr>
          <w:color w:val="0E101A"/>
        </w:rPr>
        <w:t xml:space="preserve"> (</w:t>
      </w:r>
      <w:r w:rsidR="00A544F7">
        <w:rPr>
          <w:color w:val="0E101A"/>
        </w:rPr>
        <w:t xml:space="preserve">for the </w:t>
      </w:r>
      <w:r w:rsidR="003404A8">
        <w:rPr>
          <w:color w:val="0E101A"/>
        </w:rPr>
        <w:t>provisioning</w:t>
      </w:r>
      <w:r w:rsidR="00A544F7">
        <w:rPr>
          <w:color w:val="0E101A"/>
        </w:rPr>
        <w:t xml:space="preserve"> model</w:t>
      </w:r>
      <w:r w:rsidR="00C21590">
        <w:rPr>
          <w:color w:val="0E101A"/>
        </w:rPr>
        <w:t>)</w:t>
      </w:r>
      <w:r w:rsidR="00C07B7C">
        <w:rPr>
          <w:color w:val="0E101A"/>
        </w:rPr>
        <w:t>,</w:t>
      </w:r>
      <w:r w:rsidR="00C21590">
        <w:rPr>
          <w:color w:val="0E101A"/>
        </w:rPr>
        <w:t xml:space="preserve"> </w:t>
      </w:r>
      <w:bookmarkEnd w:id="29"/>
      <w:r w:rsidR="00531D07">
        <w:rPr>
          <w:color w:val="0E101A"/>
        </w:rPr>
        <w:t>which</w:t>
      </w:r>
      <w:r w:rsidR="00A544F7">
        <w:rPr>
          <w:color w:val="0E101A"/>
        </w:rPr>
        <w:t xml:space="preserve"> are consistent with</w:t>
      </w:r>
      <w:r w:rsidR="005F5D3B">
        <w:rPr>
          <w:color w:val="0E101A"/>
        </w:rPr>
        <w:t xml:space="preserve"> Schutt (2021). </w:t>
      </w:r>
      <w:r w:rsidR="00190B5C">
        <w:rPr>
          <w:color w:val="0E101A"/>
        </w:rPr>
        <w:t>I</w:t>
      </w:r>
      <w:r w:rsidR="00BE17D2">
        <w:rPr>
          <w:color w:val="0E101A"/>
        </w:rPr>
        <w:t xml:space="preserve">n </w:t>
      </w:r>
      <w:r w:rsidR="00190B5C">
        <w:rPr>
          <w:color w:val="0E101A"/>
        </w:rPr>
        <w:t>contrast</w:t>
      </w:r>
      <w:r w:rsidR="00C21590">
        <w:rPr>
          <w:color w:val="0E101A"/>
        </w:rPr>
        <w:t>,</w:t>
      </w:r>
      <w:r w:rsidR="005C410F">
        <w:rPr>
          <w:color w:val="0E101A"/>
        </w:rPr>
        <w:t xml:space="preserve"> our estimated benefit transfer errors are considerably </w:t>
      </w:r>
      <w:r w:rsidR="00C07B7C">
        <w:rPr>
          <w:color w:val="0E101A"/>
        </w:rPr>
        <w:t>greater</w:t>
      </w:r>
      <w:r w:rsidR="005C410F">
        <w:rPr>
          <w:color w:val="0E101A"/>
        </w:rPr>
        <w:t xml:space="preserve"> compared to the average</w:t>
      </w:r>
      <w:r w:rsidR="00C21590">
        <w:rPr>
          <w:color w:val="0E101A"/>
        </w:rPr>
        <w:t xml:space="preserve"> transfer</w:t>
      </w:r>
      <w:r w:rsidR="005C410F">
        <w:rPr>
          <w:color w:val="0E101A"/>
        </w:rPr>
        <w:t xml:space="preserve"> errors in the literature (</w:t>
      </w:r>
      <w:r w:rsidR="005F5D3B">
        <w:rPr>
          <w:color w:val="0E101A"/>
        </w:rPr>
        <w:t>Rosenberger</w:t>
      </w:r>
      <w:r w:rsidR="0079545F">
        <w:rPr>
          <w:color w:val="0E101A"/>
        </w:rPr>
        <w:t xml:space="preserve"> </w:t>
      </w:r>
      <w:r w:rsidR="005F5D3B">
        <w:rPr>
          <w:color w:val="0E101A"/>
        </w:rPr>
        <w:t>2015)</w:t>
      </w:r>
      <w:r w:rsidR="00C07B7C">
        <w:rPr>
          <w:color w:val="0E101A"/>
        </w:rPr>
        <w:t>.</w:t>
      </w:r>
      <w:r w:rsidR="00692BE9">
        <w:rPr>
          <w:color w:val="0E101A"/>
        </w:rPr>
        <w:t xml:space="preserve"> </w:t>
      </w:r>
      <w:r w:rsidR="00190B5C">
        <w:rPr>
          <w:color w:val="0E101A"/>
        </w:rPr>
        <w:t xml:space="preserve">This may be due to </w:t>
      </w:r>
      <w:r w:rsidR="00692BE9">
        <w:rPr>
          <w:color w:val="0E101A"/>
        </w:rPr>
        <w:t>the lack of sufficient data (</w:t>
      </w:r>
      <w:r w:rsidR="00190B5C">
        <w:rPr>
          <w:color w:val="0E101A"/>
        </w:rPr>
        <w:t xml:space="preserve">n = </w:t>
      </w:r>
      <w:r w:rsidR="00692BE9">
        <w:rPr>
          <w:color w:val="0E101A"/>
        </w:rPr>
        <w:t xml:space="preserve">23 for the regulating model and </w:t>
      </w:r>
      <w:r w:rsidR="00190B5C">
        <w:rPr>
          <w:color w:val="0E101A"/>
        </w:rPr>
        <w:t xml:space="preserve">n = </w:t>
      </w:r>
      <w:r w:rsidR="00692BE9">
        <w:rPr>
          <w:color w:val="0E101A"/>
        </w:rPr>
        <w:t xml:space="preserve">27 for the provisioning model) to allow us to </w:t>
      </w:r>
      <w:r w:rsidR="00C85733">
        <w:rPr>
          <w:color w:val="0E101A"/>
        </w:rPr>
        <w:t xml:space="preserve">efficiently </w:t>
      </w:r>
      <w:r w:rsidR="00692BE9">
        <w:rPr>
          <w:color w:val="0E101A"/>
        </w:rPr>
        <w:t>estimate a global meta-regression value function to value wetlands on</w:t>
      </w:r>
      <w:r w:rsidR="00326596">
        <w:rPr>
          <w:color w:val="0E101A"/>
        </w:rPr>
        <w:t xml:space="preserve"> globally heterogeneous</w:t>
      </w:r>
      <w:r w:rsidR="00692BE9">
        <w:rPr>
          <w:color w:val="0E101A"/>
        </w:rPr>
        <w:t xml:space="preserve"> agricultural landscapes</w:t>
      </w:r>
      <w:r w:rsidR="005072EB">
        <w:rPr>
          <w:color w:val="0E101A"/>
        </w:rPr>
        <w:t xml:space="preserve">. </w:t>
      </w:r>
      <w:r w:rsidR="00E2489C">
        <w:rPr>
          <w:color w:val="0E101A"/>
        </w:rPr>
        <w:t xml:space="preserve">However, our general observation that </w:t>
      </w:r>
      <w:r w:rsidR="00C96507">
        <w:rPr>
          <w:color w:val="0E101A"/>
        </w:rPr>
        <w:t>meta-regression transfer errors are significantly lower than mean transfer errors</w:t>
      </w:r>
      <w:r w:rsidR="00E2489C">
        <w:rPr>
          <w:color w:val="0E101A"/>
        </w:rPr>
        <w:t xml:space="preserve"> is consistent with the literature on benefit transfer errors</w:t>
      </w:r>
      <w:r w:rsidR="00C96507">
        <w:rPr>
          <w:color w:val="0E101A"/>
        </w:rPr>
        <w:t xml:space="preserve">. In the absence of </w:t>
      </w:r>
      <w:r w:rsidR="00190B5C">
        <w:rPr>
          <w:color w:val="0E101A"/>
        </w:rPr>
        <w:t xml:space="preserve">localized </w:t>
      </w:r>
      <w:r w:rsidR="00C96507">
        <w:rPr>
          <w:color w:val="0E101A"/>
        </w:rPr>
        <w:t xml:space="preserve">studies to value wetlands, </w:t>
      </w:r>
      <w:r w:rsidR="00593FA7" w:rsidRPr="00B937EC">
        <w:rPr>
          <w:color w:val="0E101A"/>
        </w:rPr>
        <w:t>our model</w:t>
      </w:r>
      <w:r w:rsidR="0097141D">
        <w:rPr>
          <w:color w:val="0E101A"/>
        </w:rPr>
        <w:t>s</w:t>
      </w:r>
      <w:r w:rsidR="00593FA7" w:rsidRPr="00B937EC">
        <w:rPr>
          <w:color w:val="0E101A"/>
        </w:rPr>
        <w:t xml:space="preserve"> could be used </w:t>
      </w:r>
      <w:r w:rsidR="00DF36B5">
        <w:rPr>
          <w:color w:val="0E101A"/>
        </w:rPr>
        <w:t xml:space="preserve">to </w:t>
      </w:r>
      <w:r w:rsidR="00190B5C">
        <w:rPr>
          <w:color w:val="0E101A"/>
        </w:rPr>
        <w:t>relate</w:t>
      </w:r>
      <w:r w:rsidR="00190B5C" w:rsidRPr="00B937EC">
        <w:rPr>
          <w:color w:val="0E101A"/>
        </w:rPr>
        <w:t xml:space="preserve"> </w:t>
      </w:r>
      <w:r w:rsidR="00593FA7" w:rsidRPr="00B937EC">
        <w:rPr>
          <w:color w:val="0E101A"/>
        </w:rPr>
        <w:t>wetland</w:t>
      </w:r>
      <w:r w:rsidR="00017CAB">
        <w:rPr>
          <w:color w:val="0E101A"/>
        </w:rPr>
        <w:t xml:space="preserve"> value</w:t>
      </w:r>
      <w:r w:rsidR="00593FA7" w:rsidRPr="00B937EC">
        <w:rPr>
          <w:color w:val="0E101A"/>
        </w:rPr>
        <w:t>s</w:t>
      </w:r>
      <w:r w:rsidR="00190B5C">
        <w:rPr>
          <w:color w:val="0E101A"/>
        </w:rPr>
        <w:t xml:space="preserve"> with our benefit transfer tool (compared to the mean</w:t>
      </w:r>
      <w:r w:rsidR="00A9251D">
        <w:rPr>
          <w:color w:val="0E101A"/>
        </w:rPr>
        <w:t xml:space="preserve"> unit </w:t>
      </w:r>
      <w:r w:rsidR="00190B5C">
        <w:rPr>
          <w:color w:val="0E101A"/>
        </w:rPr>
        <w:t>value transfer approach)</w:t>
      </w:r>
      <w:r w:rsidR="00593FA7" w:rsidRPr="00B937EC">
        <w:rPr>
          <w:color w:val="0E101A"/>
        </w:rPr>
        <w:t xml:space="preserve"> </w:t>
      </w:r>
      <w:r w:rsidR="00C070EC">
        <w:rPr>
          <w:color w:val="0E101A"/>
        </w:rPr>
        <w:t>and</w:t>
      </w:r>
      <w:r w:rsidR="00593FA7" w:rsidRPr="00B937EC">
        <w:rPr>
          <w:color w:val="0E101A"/>
        </w:rPr>
        <w:t xml:space="preserve"> aid in </w:t>
      </w:r>
      <w:r w:rsidR="00C070EC" w:rsidRPr="00C070EC">
        <w:rPr>
          <w:color w:val="0E101A"/>
        </w:rPr>
        <w:t>land-use planning and wetland conservation policy development</w:t>
      </w:r>
      <w:r w:rsidR="00FC6F15">
        <w:rPr>
          <w:color w:val="0E101A"/>
        </w:rPr>
        <w:t>.</w:t>
      </w:r>
      <w:r w:rsidR="00A602CC">
        <w:rPr>
          <w:color w:val="0E101A"/>
        </w:rPr>
        <w:t xml:space="preserve"> </w:t>
      </w:r>
    </w:p>
    <w:p w14:paraId="77B6E212" w14:textId="351C89E9" w:rsidR="00E56D3A" w:rsidRDefault="00E56D3A" w:rsidP="00331916">
      <w:pPr>
        <w:rPr>
          <w:rStyle w:val="Strong"/>
          <w:color w:val="0E101A"/>
        </w:rPr>
      </w:pPr>
      <w:r>
        <w:rPr>
          <w:rStyle w:val="Strong"/>
          <w:color w:val="0E101A"/>
        </w:rPr>
        <w:t>5. Conclusion</w:t>
      </w:r>
    </w:p>
    <w:p w14:paraId="22E3787A" w14:textId="77777777" w:rsidR="001C42C0" w:rsidRPr="00331916" w:rsidRDefault="001C42C0" w:rsidP="00331916">
      <w:pPr>
        <w:rPr>
          <w:b/>
          <w:bCs/>
          <w:color w:val="0E101A"/>
        </w:rPr>
      </w:pPr>
    </w:p>
    <w:p w14:paraId="7D102F3C" w14:textId="77777777" w:rsidR="0081169C" w:rsidRDefault="00B31796" w:rsidP="00E56D3A">
      <w:pPr>
        <w:pStyle w:val="NormalWeb"/>
        <w:spacing w:before="0" w:beforeAutospacing="0" w:after="0" w:afterAutospacing="0" w:line="480" w:lineRule="auto"/>
        <w:ind w:firstLine="720"/>
      </w:pPr>
      <w:r>
        <w:t xml:space="preserve">As there is increasing pressure on wetlands in agricultural landscapes due to the intensification and expansion of agricultural production and the conversion of wetlands for urban and industrial development there is a greater demand for policies and programs to mitigate these wetland loss trends. Wetland conservation policy can be supported with a more complete understanding of the social values of wetlands and the ecosystem services that they provide to society. However, site specific representative values of wetland ecosystem services on agricultural landscapes are difficult and expensive to estimate. Benefit transfer methodology has been applied to enable a more rapid and cost-effective approach to assign values to wetlands and the ecosystem services they provide. However, a barrier to developing representative wetland </w:t>
      </w:r>
      <w:r>
        <w:lastRenderedPageBreak/>
        <w:t xml:space="preserve">ecosystem service values through benefit transfer is a lack of understanding of the biophysical, </w:t>
      </w:r>
      <w:proofErr w:type="gramStart"/>
      <w:r>
        <w:t>social</w:t>
      </w:r>
      <w:proofErr w:type="gramEnd"/>
      <w:r>
        <w:t xml:space="preserve"> and economic contexts as well as the suite of wetland ecosystem services </w:t>
      </w:r>
      <w:r w:rsidR="0081169C">
        <w:t xml:space="preserve">provided by </w:t>
      </w:r>
      <w:r>
        <w:t xml:space="preserve">the source valuation site and the study site. </w:t>
      </w:r>
    </w:p>
    <w:p w14:paraId="3D0752D5" w14:textId="285F5720" w:rsidR="00745756" w:rsidRDefault="00722AC4" w:rsidP="00E56D3A">
      <w:pPr>
        <w:pStyle w:val="NormalWeb"/>
        <w:spacing w:before="0" w:beforeAutospacing="0" w:after="0" w:afterAutospacing="0" w:line="480" w:lineRule="auto"/>
        <w:ind w:firstLine="720"/>
        <w:rPr>
          <w:ins w:id="30" w:author="Author"/>
          <w:color w:val="0E101A"/>
        </w:rPr>
      </w:pPr>
      <w:r>
        <w:rPr>
          <w:color w:val="0E101A"/>
        </w:rPr>
        <w:t xml:space="preserve">Our study indicated </w:t>
      </w:r>
      <w:r w:rsidR="006E6801">
        <w:rPr>
          <w:color w:val="0E101A"/>
        </w:rPr>
        <w:t>key</w:t>
      </w:r>
      <w:r w:rsidR="000300E7">
        <w:rPr>
          <w:color w:val="0E101A"/>
        </w:rPr>
        <w:t xml:space="preserve"> variables </w:t>
      </w:r>
      <w:r w:rsidR="00893D86">
        <w:rPr>
          <w:color w:val="0E101A"/>
        </w:rPr>
        <w:t>to</w:t>
      </w:r>
      <w:r w:rsidR="000300E7">
        <w:rPr>
          <w:color w:val="0E101A"/>
        </w:rPr>
        <w:t xml:space="preserve"> </w:t>
      </w:r>
      <w:r>
        <w:rPr>
          <w:color w:val="0E101A"/>
        </w:rPr>
        <w:t>inform</w:t>
      </w:r>
      <w:r w:rsidR="000300E7">
        <w:rPr>
          <w:color w:val="0E101A"/>
        </w:rPr>
        <w:t xml:space="preserve"> the effective implementation of a benefit transfer procedure to value wetlands</w:t>
      </w:r>
      <w:r w:rsidR="00745756">
        <w:rPr>
          <w:color w:val="0E101A"/>
        </w:rPr>
        <w:t xml:space="preserve"> are agricultural total factor productivity, the income level of </w:t>
      </w:r>
      <w:r w:rsidR="00C15990">
        <w:rPr>
          <w:color w:val="0E101A"/>
        </w:rPr>
        <w:t>a</w:t>
      </w:r>
      <w:r w:rsidR="00745756">
        <w:rPr>
          <w:color w:val="0E101A"/>
        </w:rPr>
        <w:t xml:space="preserve"> country</w:t>
      </w:r>
      <w:r w:rsidR="00C15990">
        <w:rPr>
          <w:color w:val="0E101A"/>
        </w:rPr>
        <w:t>,</w:t>
      </w:r>
      <w:r w:rsidR="00745756">
        <w:rPr>
          <w:color w:val="0E101A"/>
        </w:rPr>
        <w:t xml:space="preserve"> and the wetland area under study for the </w:t>
      </w:r>
      <w:r w:rsidR="00F04A2A">
        <w:rPr>
          <w:color w:val="0E101A"/>
        </w:rPr>
        <w:t xml:space="preserve">regulating </w:t>
      </w:r>
      <w:r w:rsidR="00745756">
        <w:rPr>
          <w:color w:val="0E101A"/>
        </w:rPr>
        <w:t>model</w:t>
      </w:r>
      <w:r w:rsidR="006E6801">
        <w:rPr>
          <w:color w:val="0E101A"/>
        </w:rPr>
        <w:t>, and</w:t>
      </w:r>
      <w:r w:rsidR="00745756">
        <w:rPr>
          <w:color w:val="0E101A"/>
        </w:rPr>
        <w:t xml:space="preserve"> income level of </w:t>
      </w:r>
      <w:r w:rsidR="00C15990">
        <w:rPr>
          <w:color w:val="0E101A"/>
        </w:rPr>
        <w:t>a</w:t>
      </w:r>
      <w:r w:rsidR="00745756">
        <w:rPr>
          <w:color w:val="0E101A"/>
        </w:rPr>
        <w:t xml:space="preserve"> country, peer-reviewed journal articles, agricultural total factor productivity, latitude, and population density for the provision</w:t>
      </w:r>
      <w:r w:rsidR="00F04A2A">
        <w:rPr>
          <w:color w:val="0E101A"/>
        </w:rPr>
        <w:t>ing</w:t>
      </w:r>
      <w:r w:rsidR="00745756">
        <w:rPr>
          <w:color w:val="0E101A"/>
        </w:rPr>
        <w:t xml:space="preserve"> model.</w:t>
      </w:r>
      <w:r w:rsidR="00A13985" w:rsidRPr="00A13985">
        <w:rPr>
          <w:color w:val="0E101A"/>
        </w:rPr>
        <w:t xml:space="preserve"> </w:t>
      </w:r>
      <w:r w:rsidR="00A13985">
        <w:rPr>
          <w:color w:val="0E101A"/>
        </w:rPr>
        <w:t>For instance, the results can be used to help calculate the total value of wetlands in areas where localized studies are not available.</w:t>
      </w:r>
      <w:r w:rsidR="00A13985" w:rsidRPr="00A13985">
        <w:rPr>
          <w:color w:val="0E101A"/>
        </w:rPr>
        <w:t xml:space="preserve"> </w:t>
      </w:r>
      <w:r w:rsidR="00A13985">
        <w:rPr>
          <w:color w:val="0E101A"/>
        </w:rPr>
        <w:t>Wetland managers generally consider the regional context of target wetlands, and we would recommend using the estimated meta-regression value functions to help develop estimates of local wetland values by selecting landscape appropriate levels of key independent variables in an analysis.</w:t>
      </w:r>
    </w:p>
    <w:p w14:paraId="711D7015" w14:textId="48AD13D2" w:rsidR="00A13985" w:rsidRPr="00DF3CB0" w:rsidRDefault="00DA0C09" w:rsidP="00A13985">
      <w:pPr>
        <w:pStyle w:val="NormalWeb"/>
        <w:spacing w:before="0" w:beforeAutospacing="0" w:after="0" w:afterAutospacing="0" w:line="480" w:lineRule="auto"/>
        <w:ind w:firstLine="720"/>
        <w:rPr>
          <w:color w:val="0E101A"/>
        </w:rPr>
      </w:pPr>
      <w:r w:rsidRPr="00DA0C09">
        <w:rPr>
          <w:color w:val="0E101A"/>
        </w:rPr>
        <w:t xml:space="preserve"> </w:t>
      </w:r>
      <w:r w:rsidR="00A13985">
        <w:rPr>
          <w:color w:val="0E101A"/>
        </w:rPr>
        <w:t>Moreover, the results from our study</w:t>
      </w:r>
      <w:r w:rsidR="00A13985" w:rsidRPr="0081169C">
        <w:rPr>
          <w:color w:val="0E101A"/>
        </w:rPr>
        <w:t xml:space="preserve"> </w:t>
      </w:r>
      <w:r w:rsidR="00A13985">
        <w:rPr>
          <w:color w:val="0E101A"/>
        </w:rPr>
        <w:t xml:space="preserve">could be used to support the development of more reliable and representative wetland values using a benefit transfer approach compared to those values estimated through a unit value transfer method, especially in the absence of original valuation studies. This is based on the findings that the prediction errors from our models, compared to those from mean-value unit transfers, were lower than similar estimates reported in the literature. For instance, our estimated provisioning and regulating meta-regression models could estimate local wetland values on agricultural landscapes at considerably lower prediction or benefit transfer errors (66% and 185% absolute percentage errors, respectively) compared to unit value transfer errors from both models. This would enable planners to implement better informed wetland conservation policies and can assist in the estimation of the tradeoffs of wetland conversion or conservation on agricultural lands. </w:t>
      </w:r>
    </w:p>
    <w:p w14:paraId="01CB2054" w14:textId="1161DBE7" w:rsidR="00A6438B" w:rsidRDefault="00DA0C09" w:rsidP="00DF3CB0">
      <w:pPr>
        <w:pStyle w:val="NormalWeb"/>
        <w:spacing w:before="0" w:beforeAutospacing="0" w:after="0" w:afterAutospacing="0" w:line="480" w:lineRule="auto"/>
        <w:ind w:firstLine="720"/>
        <w:rPr>
          <w:color w:val="0E101A"/>
        </w:rPr>
      </w:pPr>
      <w:r>
        <w:rPr>
          <w:color w:val="0E101A"/>
        </w:rPr>
        <w:lastRenderedPageBreak/>
        <w:t>While the studies used for this analysis were mostly based on study areas located in developed countries, this is still useful in the context where there are significant pressures to convert wetlands to the production of agricultural commodities. Future studies in developing countries would enable a more accurate benefit transfer of wetland ecosystem</w:t>
      </w:r>
      <w:r w:rsidR="00017CAB">
        <w:rPr>
          <w:color w:val="0E101A"/>
        </w:rPr>
        <w:t>-</w:t>
      </w:r>
      <w:r>
        <w:rPr>
          <w:color w:val="0E101A"/>
        </w:rPr>
        <w:t xml:space="preserve">service </w:t>
      </w:r>
      <w:r w:rsidRPr="00B67EED">
        <w:rPr>
          <w:color w:val="0E101A"/>
        </w:rPr>
        <w:t xml:space="preserve">valuations. </w:t>
      </w:r>
      <w:r w:rsidRPr="006C7FF8">
        <w:rPr>
          <w:color w:val="0E101A"/>
        </w:rPr>
        <w:t xml:space="preserve">In the meantime, our benefit transfer study </w:t>
      </w:r>
      <w:r w:rsidR="00893D86" w:rsidRPr="006C7FF8">
        <w:rPr>
          <w:color w:val="0E101A"/>
        </w:rPr>
        <w:t xml:space="preserve">can be useful to support </w:t>
      </w:r>
      <w:r w:rsidRPr="006C7FF8">
        <w:rPr>
          <w:color w:val="0E101A"/>
        </w:rPr>
        <w:t>localized calculations to make policies that consider the total ecosystem services that wetlands provide and integrate them into land</w:t>
      </w:r>
      <w:r w:rsidR="00017CAB" w:rsidRPr="006C7FF8">
        <w:rPr>
          <w:color w:val="0E101A"/>
        </w:rPr>
        <w:t>-</w:t>
      </w:r>
      <w:r w:rsidRPr="006C7FF8">
        <w:rPr>
          <w:color w:val="0E101A"/>
        </w:rPr>
        <w:t xml:space="preserve">use planning. </w:t>
      </w:r>
      <w:r w:rsidR="00E616DC" w:rsidRPr="006C7FF8">
        <w:rPr>
          <w:color w:val="0E101A"/>
        </w:rPr>
        <w:t xml:space="preserve">Moreover, </w:t>
      </w:r>
      <w:r w:rsidR="006C7FF8" w:rsidRPr="006C7FF8">
        <w:rPr>
          <w:color w:val="0E101A"/>
        </w:rPr>
        <w:t xml:space="preserve">future studies are encouraged to value cultural and supporting wetland ecosystem services which were lacking in our literature search; therefore, </w:t>
      </w:r>
      <w:r w:rsidR="00E616DC" w:rsidRPr="006C7FF8">
        <w:rPr>
          <w:color w:val="0E101A"/>
        </w:rPr>
        <w:t>we could not include the value of supporting and cultural ecosystem services in our meta-regression model</w:t>
      </w:r>
      <w:r w:rsidR="006C7FF8" w:rsidRPr="006C7FF8">
        <w:rPr>
          <w:color w:val="0E101A"/>
        </w:rPr>
        <w:t xml:space="preserve"> estimations. </w:t>
      </w:r>
      <w:r w:rsidR="00E616DC" w:rsidRPr="006C7FF8">
        <w:rPr>
          <w:color w:val="0E101A"/>
        </w:rPr>
        <w:t xml:space="preserve">Lack of sufficient studies on </w:t>
      </w:r>
      <w:r w:rsidR="006C7FF8" w:rsidRPr="006C7FF8">
        <w:rPr>
          <w:color w:val="0E101A"/>
        </w:rPr>
        <w:t xml:space="preserve">these services could </w:t>
      </w:r>
      <w:r w:rsidR="00E616DC" w:rsidRPr="006C7FF8">
        <w:rPr>
          <w:color w:val="0E101A"/>
        </w:rPr>
        <w:t xml:space="preserve">undermine their role in </w:t>
      </w:r>
      <w:r w:rsidR="006C7FF8" w:rsidRPr="006C7FF8">
        <w:rPr>
          <w:color w:val="0E101A"/>
        </w:rPr>
        <w:t>benefit cost analysis of wetland conservation policies.</w:t>
      </w:r>
    </w:p>
    <w:p w14:paraId="4EE2113A" w14:textId="77777777" w:rsidR="00A6438B" w:rsidRDefault="00A6438B">
      <w:pPr>
        <w:rPr>
          <w:color w:val="0E101A"/>
        </w:rPr>
      </w:pPr>
      <w:r>
        <w:rPr>
          <w:color w:val="0E101A"/>
        </w:rPr>
        <w:br w:type="page"/>
      </w:r>
    </w:p>
    <w:p w14:paraId="5A60D54B" w14:textId="4623E7FD" w:rsidR="000E45B2" w:rsidRPr="00C938D4" w:rsidRDefault="000E45B2" w:rsidP="00C938D4">
      <w:pPr>
        <w:pStyle w:val="NoSpacing"/>
        <w:spacing w:line="480" w:lineRule="auto"/>
        <w:rPr>
          <w:b/>
          <w:bCs/>
        </w:rPr>
      </w:pPr>
      <w:r w:rsidRPr="00C938D4">
        <w:rPr>
          <w:b/>
          <w:bCs/>
        </w:rPr>
        <w:lastRenderedPageBreak/>
        <w:t>Declarations</w:t>
      </w:r>
    </w:p>
    <w:p w14:paraId="2A1ADAD4" w14:textId="77777777" w:rsidR="00B95024" w:rsidRPr="008D251C" w:rsidRDefault="00B95024" w:rsidP="00C938D4">
      <w:pPr>
        <w:pStyle w:val="NoSpacing"/>
        <w:spacing w:line="480" w:lineRule="auto"/>
        <w:rPr>
          <w:i/>
          <w:iCs/>
          <w:color w:val="333333"/>
          <w:lang w:eastAsia="en-CA"/>
        </w:rPr>
      </w:pPr>
      <w:r w:rsidRPr="008D251C">
        <w:rPr>
          <w:i/>
          <w:iCs/>
          <w:color w:val="333333"/>
          <w:lang w:eastAsia="en-CA"/>
        </w:rPr>
        <w:t>Funding </w:t>
      </w:r>
    </w:p>
    <w:p w14:paraId="6349C2C4" w14:textId="1BF0D236" w:rsidR="00B95024" w:rsidRDefault="00B95024" w:rsidP="00C938D4">
      <w:pPr>
        <w:pStyle w:val="NoSpacing"/>
        <w:spacing w:line="480" w:lineRule="auto"/>
      </w:pPr>
      <w:r w:rsidRPr="00264708">
        <w:t xml:space="preserve">We thank Mark </w:t>
      </w:r>
      <w:proofErr w:type="spellStart"/>
      <w:r w:rsidRPr="00264708">
        <w:t>Balman</w:t>
      </w:r>
      <w:proofErr w:type="spellEnd"/>
      <w:r w:rsidRPr="00264708">
        <w:t xml:space="preserve"> from </w:t>
      </w:r>
      <w:proofErr w:type="spellStart"/>
      <w:r w:rsidRPr="00264708">
        <w:t>BirdLife</w:t>
      </w:r>
      <w:proofErr w:type="spellEnd"/>
      <w:r w:rsidRPr="00264708">
        <w:t xml:space="preserve"> International and IUCN for access to data. Funding for this project was provided by the Global Institute for Water Security, Environment and Climate Change Canada and a Prairie Water Grant.</w:t>
      </w:r>
    </w:p>
    <w:p w14:paraId="730D1108" w14:textId="77777777" w:rsidR="008D251C" w:rsidRPr="008D251C" w:rsidRDefault="008D251C" w:rsidP="00C938D4">
      <w:pPr>
        <w:pStyle w:val="NoSpacing"/>
        <w:spacing w:line="480" w:lineRule="auto"/>
        <w:rPr>
          <w:i/>
          <w:iCs/>
          <w:color w:val="333333"/>
          <w:lang w:eastAsia="en-CA"/>
        </w:rPr>
      </w:pPr>
      <w:r w:rsidRPr="008D251C">
        <w:rPr>
          <w:i/>
          <w:iCs/>
          <w:color w:val="333333"/>
          <w:lang w:eastAsia="en-CA"/>
        </w:rPr>
        <w:t>Conflicts of interest/Competing interests </w:t>
      </w:r>
    </w:p>
    <w:p w14:paraId="3F14A0B9" w14:textId="58A4F9C9" w:rsidR="00C938D4" w:rsidRPr="00C938D4" w:rsidRDefault="00A6438B" w:rsidP="00C938D4">
      <w:pPr>
        <w:pStyle w:val="NoSpacing"/>
        <w:spacing w:line="480" w:lineRule="auto"/>
      </w:pPr>
      <w:r>
        <w:t>Apart from the funding information above, t</w:t>
      </w:r>
      <w:r w:rsidR="00C938D4" w:rsidRPr="00C938D4">
        <w:t>he authors have no conflicts of interest to declare that are relevant to the content of this article.</w:t>
      </w:r>
    </w:p>
    <w:p w14:paraId="23AE828F" w14:textId="0B07DD14" w:rsidR="00287F38" w:rsidRPr="008D251C" w:rsidRDefault="00287F38" w:rsidP="00C938D4">
      <w:pPr>
        <w:pStyle w:val="NoSpacing"/>
        <w:spacing w:line="480" w:lineRule="auto"/>
        <w:rPr>
          <w:i/>
          <w:iCs/>
          <w:color w:val="333333"/>
          <w:lang w:eastAsia="en-CA"/>
        </w:rPr>
      </w:pPr>
      <w:r w:rsidRPr="008D251C">
        <w:rPr>
          <w:i/>
          <w:iCs/>
          <w:color w:val="333333"/>
          <w:lang w:eastAsia="en-CA"/>
        </w:rPr>
        <w:t>Availability of data and material</w:t>
      </w:r>
    </w:p>
    <w:p w14:paraId="78D36BFB" w14:textId="77777777" w:rsidR="00287F38" w:rsidRPr="00CA4788" w:rsidRDefault="00287F38" w:rsidP="00C938D4">
      <w:pPr>
        <w:pStyle w:val="NoSpacing"/>
        <w:spacing w:line="480" w:lineRule="auto"/>
        <w:rPr>
          <w:color w:val="333333"/>
          <w:lang w:eastAsia="en-CA"/>
        </w:rPr>
      </w:pPr>
      <w:r w:rsidRPr="00CA4788">
        <w:rPr>
          <w:color w:val="333333"/>
          <w:lang w:eastAsia="en-CA"/>
        </w:rPr>
        <w:t>The datasets used and/or analyzed during the current study are available from the corresponding author on reasonable request.</w:t>
      </w:r>
    </w:p>
    <w:p w14:paraId="41156B99" w14:textId="7DD06AE3" w:rsidR="008D251C" w:rsidRPr="008D251C" w:rsidRDefault="008D251C" w:rsidP="00C938D4">
      <w:pPr>
        <w:pStyle w:val="NoSpacing"/>
        <w:spacing w:line="480" w:lineRule="auto"/>
        <w:rPr>
          <w:i/>
          <w:iCs/>
          <w:color w:val="333333"/>
          <w:lang w:eastAsia="en-CA"/>
        </w:rPr>
      </w:pPr>
      <w:r w:rsidRPr="008D251C">
        <w:rPr>
          <w:i/>
          <w:iCs/>
          <w:color w:val="333333"/>
          <w:lang w:eastAsia="en-CA"/>
        </w:rPr>
        <w:t>Code availability </w:t>
      </w:r>
    </w:p>
    <w:p w14:paraId="6DCD97E2" w14:textId="77777777" w:rsidR="008D251C" w:rsidRPr="00CA4788" w:rsidRDefault="008D251C" w:rsidP="00C938D4">
      <w:pPr>
        <w:pStyle w:val="NoSpacing"/>
        <w:spacing w:line="480" w:lineRule="auto"/>
        <w:rPr>
          <w:color w:val="333333"/>
          <w:lang w:eastAsia="en-CA"/>
        </w:rPr>
      </w:pPr>
      <w:r w:rsidRPr="00CA4788">
        <w:rPr>
          <w:color w:val="333333"/>
          <w:lang w:eastAsia="en-CA"/>
        </w:rPr>
        <w:t xml:space="preserve">The </w:t>
      </w:r>
      <w:r>
        <w:rPr>
          <w:color w:val="333333"/>
          <w:lang w:eastAsia="en-CA"/>
        </w:rPr>
        <w:t xml:space="preserve">codes used </w:t>
      </w:r>
      <w:r w:rsidRPr="00CA4788">
        <w:rPr>
          <w:color w:val="333333"/>
          <w:lang w:eastAsia="en-CA"/>
        </w:rPr>
        <w:t>during the current study are available from the corresponding author on reasonable request.</w:t>
      </w:r>
    </w:p>
    <w:p w14:paraId="752503AF" w14:textId="77777777" w:rsidR="008D251C" w:rsidRPr="008D251C" w:rsidRDefault="008D251C" w:rsidP="00C938D4">
      <w:pPr>
        <w:pStyle w:val="NoSpacing"/>
        <w:spacing w:line="480" w:lineRule="auto"/>
        <w:rPr>
          <w:i/>
          <w:iCs/>
          <w:color w:val="333333"/>
          <w:lang w:eastAsia="en-CA"/>
        </w:rPr>
      </w:pPr>
      <w:r w:rsidRPr="008D251C">
        <w:rPr>
          <w:i/>
          <w:iCs/>
          <w:color w:val="333333"/>
          <w:lang w:eastAsia="en-CA"/>
        </w:rPr>
        <w:t>Authors' contributions </w:t>
      </w:r>
    </w:p>
    <w:p w14:paraId="38349594" w14:textId="76786F78" w:rsidR="00C938D4" w:rsidRDefault="008D251C" w:rsidP="00C938D4">
      <w:pPr>
        <w:pStyle w:val="NoSpacing"/>
        <w:spacing w:line="480" w:lineRule="auto"/>
        <w:rPr>
          <w:color w:val="333333"/>
          <w:shd w:val="clear" w:color="auto" w:fill="FCFCFC"/>
        </w:rPr>
      </w:pPr>
      <w:r w:rsidRPr="00264708">
        <w:rPr>
          <w:color w:val="333333"/>
          <w:shd w:val="clear" w:color="auto" w:fill="FCFCFC"/>
        </w:rPr>
        <w:t xml:space="preserve">All authors contributed to the study conception and design. Material preparation, data collection and analysis were performed by </w:t>
      </w:r>
      <w:r w:rsidRPr="0049215F">
        <w:t>Asare Eric, Mantyka-Pringle Chrystal, Anderson Eric, Belcher Kenneth, and Clark Robert</w:t>
      </w:r>
      <w:r w:rsidRPr="00264708">
        <w:rPr>
          <w:color w:val="333333"/>
          <w:shd w:val="clear" w:color="auto" w:fill="FCFCFC"/>
        </w:rPr>
        <w:t xml:space="preserve">. The first draft of the manuscript was written by </w:t>
      </w:r>
      <w:r>
        <w:rPr>
          <w:color w:val="333333"/>
          <w:shd w:val="clear" w:color="auto" w:fill="FCFCFC"/>
        </w:rPr>
        <w:t xml:space="preserve">Anderson Eric </w:t>
      </w:r>
      <w:r w:rsidRPr="00264708">
        <w:rPr>
          <w:color w:val="333333"/>
          <w:shd w:val="clear" w:color="auto" w:fill="FCFCFC"/>
        </w:rPr>
        <w:t>and all authors commented on previous versions of the manuscript. All authors read and approved the final manuscript.</w:t>
      </w:r>
    </w:p>
    <w:p w14:paraId="055945BC" w14:textId="56F6A63D" w:rsidR="00A6438B" w:rsidRDefault="00A6438B" w:rsidP="00C938D4">
      <w:pPr>
        <w:pStyle w:val="NoSpacing"/>
        <w:spacing w:line="480" w:lineRule="auto"/>
        <w:rPr>
          <w:color w:val="333333"/>
          <w:shd w:val="clear" w:color="auto" w:fill="FCFCFC"/>
        </w:rPr>
      </w:pPr>
    </w:p>
    <w:p w14:paraId="4F54519E" w14:textId="77777777" w:rsidR="00A6438B" w:rsidRDefault="00A6438B" w:rsidP="00C938D4">
      <w:pPr>
        <w:pStyle w:val="NoSpacing"/>
        <w:spacing w:line="480" w:lineRule="auto"/>
        <w:rPr>
          <w:color w:val="333333"/>
          <w:shd w:val="clear" w:color="auto" w:fill="FCFCFC"/>
        </w:rPr>
      </w:pPr>
    </w:p>
    <w:p w14:paraId="667B687F" w14:textId="5EBDF388" w:rsidR="00C938D4" w:rsidRPr="006A0372" w:rsidRDefault="00C938D4" w:rsidP="00C938D4">
      <w:pPr>
        <w:pStyle w:val="NoSpacing"/>
        <w:spacing w:line="480" w:lineRule="auto"/>
        <w:rPr>
          <w:b/>
          <w:bCs/>
          <w:color w:val="333333"/>
          <w:shd w:val="clear" w:color="auto" w:fill="FCFCFC"/>
        </w:rPr>
      </w:pPr>
      <w:r w:rsidRPr="006A0372">
        <w:rPr>
          <w:b/>
          <w:bCs/>
        </w:rPr>
        <w:t>Compliance with Ethical Standards</w:t>
      </w:r>
    </w:p>
    <w:p w14:paraId="60BBB785" w14:textId="4F7A8FAE" w:rsidR="00C938D4" w:rsidRPr="008D251C" w:rsidRDefault="00C938D4" w:rsidP="00C938D4">
      <w:pPr>
        <w:pStyle w:val="NoSpacing"/>
        <w:spacing w:line="480" w:lineRule="auto"/>
        <w:rPr>
          <w:i/>
          <w:iCs/>
          <w:color w:val="333333"/>
          <w:lang w:eastAsia="en-CA"/>
        </w:rPr>
      </w:pPr>
      <w:r>
        <w:rPr>
          <w:i/>
          <w:iCs/>
          <w:color w:val="333333"/>
          <w:lang w:eastAsia="en-CA"/>
        </w:rPr>
        <w:lastRenderedPageBreak/>
        <w:t>Conflict of Interest</w:t>
      </w:r>
    </w:p>
    <w:p w14:paraId="1C7C4674" w14:textId="50486C51" w:rsidR="00C938D4" w:rsidRPr="00CA4788" w:rsidRDefault="00C938D4" w:rsidP="00C938D4">
      <w:pPr>
        <w:pStyle w:val="NoSpacing"/>
        <w:spacing w:line="480" w:lineRule="auto"/>
        <w:rPr>
          <w:color w:val="333333"/>
          <w:lang w:eastAsia="en-CA"/>
        </w:rPr>
      </w:pPr>
      <w:r>
        <w:rPr>
          <w:color w:val="333333"/>
          <w:lang w:eastAsia="en-CA"/>
        </w:rPr>
        <w:t>The authors declare no conflicts of interest</w:t>
      </w:r>
    </w:p>
    <w:p w14:paraId="4AA715EF" w14:textId="77777777" w:rsidR="00C938D4" w:rsidRPr="00C938D4" w:rsidRDefault="00C938D4" w:rsidP="00C938D4">
      <w:pPr>
        <w:pStyle w:val="NoSpacing"/>
        <w:spacing w:line="480" w:lineRule="auto"/>
        <w:rPr>
          <w:i/>
          <w:iCs/>
          <w:color w:val="333333"/>
          <w:lang w:eastAsia="en-CA"/>
        </w:rPr>
      </w:pPr>
      <w:r w:rsidRPr="00C938D4">
        <w:rPr>
          <w:i/>
          <w:iCs/>
          <w:color w:val="333333"/>
          <w:lang w:eastAsia="en-CA"/>
        </w:rPr>
        <w:t>Research involving Human Participants and/or Animals</w:t>
      </w:r>
    </w:p>
    <w:p w14:paraId="47EC0278" w14:textId="02482B36" w:rsidR="00C938D4" w:rsidRPr="00CA4788" w:rsidRDefault="00C938D4" w:rsidP="00C938D4">
      <w:pPr>
        <w:pStyle w:val="NoSpacing"/>
        <w:spacing w:line="480" w:lineRule="auto"/>
        <w:rPr>
          <w:color w:val="333333"/>
          <w:lang w:eastAsia="en-CA"/>
        </w:rPr>
      </w:pPr>
      <w:r>
        <w:rPr>
          <w:color w:val="333333"/>
          <w:lang w:eastAsia="en-CA"/>
        </w:rPr>
        <w:t>The authors declare that this study did not involve human participants and/or animals</w:t>
      </w:r>
    </w:p>
    <w:p w14:paraId="71BC91C8" w14:textId="77777777" w:rsidR="00C938D4" w:rsidRPr="00C938D4" w:rsidRDefault="00C938D4" w:rsidP="00C938D4">
      <w:pPr>
        <w:pStyle w:val="NoSpacing"/>
        <w:spacing w:line="480" w:lineRule="auto"/>
        <w:rPr>
          <w:i/>
          <w:iCs/>
          <w:color w:val="333333"/>
          <w:lang w:eastAsia="en-CA"/>
        </w:rPr>
      </w:pPr>
      <w:r w:rsidRPr="00C938D4">
        <w:rPr>
          <w:i/>
          <w:iCs/>
          <w:color w:val="333333"/>
          <w:lang w:eastAsia="en-CA"/>
        </w:rPr>
        <w:t>Informed consent</w:t>
      </w:r>
    </w:p>
    <w:p w14:paraId="43660161" w14:textId="321E4BDE" w:rsidR="00E56D3A" w:rsidRPr="00FA687E" w:rsidRDefault="00C938D4" w:rsidP="00DA20AE">
      <w:pPr>
        <w:pStyle w:val="NoSpacing"/>
        <w:spacing w:line="480" w:lineRule="auto"/>
        <w:rPr>
          <w:b/>
        </w:rPr>
      </w:pPr>
      <w:r>
        <w:rPr>
          <w:color w:val="333333"/>
          <w:lang w:eastAsia="en-CA"/>
        </w:rPr>
        <w:t>Not applicable</w:t>
      </w:r>
      <w:r w:rsidR="00E56D3A" w:rsidRPr="00665669">
        <w:rPr>
          <w:b/>
        </w:rPr>
        <w:br w:type="page"/>
      </w:r>
    </w:p>
    <w:p w14:paraId="44F92AF8" w14:textId="77777777" w:rsidR="00585F81" w:rsidRPr="00232FD1" w:rsidRDefault="00585F81" w:rsidP="00585F81">
      <w:pPr>
        <w:spacing w:line="480" w:lineRule="auto"/>
        <w:rPr>
          <w:b/>
        </w:rPr>
      </w:pPr>
      <w:r w:rsidRPr="00232FD1">
        <w:rPr>
          <w:b/>
          <w:color w:val="000000"/>
          <w:shd w:val="clear" w:color="auto" w:fill="FFFFFF"/>
        </w:rPr>
        <w:lastRenderedPageBreak/>
        <w:t xml:space="preserve">References </w:t>
      </w:r>
    </w:p>
    <w:p w14:paraId="25F23B5F" w14:textId="03705511" w:rsidR="00585F81" w:rsidRPr="00232FD1" w:rsidRDefault="00585F81" w:rsidP="00585F81">
      <w:pPr>
        <w:spacing w:line="480" w:lineRule="auto"/>
      </w:pPr>
      <w:proofErr w:type="spellStart"/>
      <w:r w:rsidRPr="00232FD1">
        <w:t>Badiou</w:t>
      </w:r>
      <w:proofErr w:type="spellEnd"/>
      <w:r w:rsidR="006655DD">
        <w:t xml:space="preserve"> </w:t>
      </w:r>
      <w:r w:rsidRPr="00232FD1">
        <w:t>P, McDougal R, Pennock D</w:t>
      </w:r>
      <w:r w:rsidR="000E45B2">
        <w:t xml:space="preserve">, </w:t>
      </w:r>
      <w:r w:rsidRPr="00232FD1">
        <w:t xml:space="preserve">Clark B </w:t>
      </w:r>
      <w:r w:rsidR="006655DD">
        <w:t>(</w:t>
      </w:r>
      <w:r w:rsidRPr="00232FD1">
        <w:t>2011</w:t>
      </w:r>
      <w:r w:rsidR="006655DD">
        <w:t>)</w:t>
      </w:r>
      <w:r w:rsidRPr="00232FD1">
        <w:t xml:space="preserve"> Greenhouse gas emissions and </w:t>
      </w:r>
    </w:p>
    <w:p w14:paraId="58DC65BB" w14:textId="2F0B773B" w:rsidR="00585F81" w:rsidRDefault="00585F81" w:rsidP="00585F81">
      <w:pPr>
        <w:spacing w:line="480" w:lineRule="auto"/>
        <w:ind w:left="720"/>
      </w:pPr>
      <w:r w:rsidRPr="00232FD1">
        <w:t>carbon sequestration potential in restored wetlands of the Canadian prairie pothole region. Wetlands Ecology and Management, 19(3), pp.</w:t>
      </w:r>
      <w:r w:rsidR="00A33893">
        <w:t xml:space="preserve"> </w:t>
      </w:r>
      <w:r w:rsidRPr="00232FD1">
        <w:t>237-256.</w:t>
      </w:r>
    </w:p>
    <w:p w14:paraId="65E9E693" w14:textId="20DFC370" w:rsidR="003B1EC4" w:rsidRPr="00232FD1" w:rsidRDefault="003B1EC4" w:rsidP="00585F81">
      <w:pPr>
        <w:spacing w:line="480" w:lineRule="auto"/>
        <w:ind w:left="720"/>
      </w:pPr>
      <w:r w:rsidRPr="003B1EC4">
        <w:t>https://doi.org/10.1007/s11273-011-9214-6</w:t>
      </w:r>
      <w:r>
        <w:t>.</w:t>
      </w:r>
    </w:p>
    <w:p w14:paraId="1A3795F2" w14:textId="12ED1FD7" w:rsidR="00585F81" w:rsidRPr="00232FD1" w:rsidRDefault="00585F81" w:rsidP="00585F81">
      <w:pPr>
        <w:spacing w:line="480" w:lineRule="auto"/>
      </w:pPr>
      <w:proofErr w:type="spellStart"/>
      <w:r w:rsidRPr="00232FD1">
        <w:t>Barbier</w:t>
      </w:r>
      <w:proofErr w:type="spellEnd"/>
      <w:r w:rsidRPr="00232FD1">
        <w:t xml:space="preserve"> EB</w:t>
      </w:r>
      <w:r w:rsidR="006655DD">
        <w:t xml:space="preserve"> (</w:t>
      </w:r>
      <w:r w:rsidRPr="00232FD1">
        <w:t>1993</w:t>
      </w:r>
      <w:r w:rsidR="006655DD">
        <w:t>)</w:t>
      </w:r>
      <w:r w:rsidRPr="00232FD1">
        <w:t xml:space="preserve"> Sustainable use of wetlands valuing tropical wetland benefits: economic </w:t>
      </w:r>
    </w:p>
    <w:p w14:paraId="48EAD957" w14:textId="2A1ABD7B" w:rsidR="0083116A" w:rsidRDefault="00585F81" w:rsidP="00585F81">
      <w:pPr>
        <w:spacing w:line="480" w:lineRule="auto"/>
        <w:ind w:firstLine="720"/>
      </w:pPr>
      <w:r w:rsidRPr="00232FD1">
        <w:t>methodologies and applications. </w:t>
      </w:r>
      <w:r w:rsidR="00DD75F2">
        <w:t xml:space="preserve">The </w:t>
      </w:r>
      <w:r w:rsidRPr="00232FD1">
        <w:t>Geographical Journal,</w:t>
      </w:r>
      <w:r w:rsidR="00DD75F2">
        <w:t xml:space="preserve"> 159(1), </w:t>
      </w:r>
      <w:r w:rsidR="00DD75F2" w:rsidRPr="00232FD1">
        <w:t>pp.</w:t>
      </w:r>
      <w:r w:rsidR="00DD75F2">
        <w:t xml:space="preserve"> </w:t>
      </w:r>
      <w:r w:rsidRPr="00232FD1">
        <w:t>22-32.</w:t>
      </w:r>
      <w:r w:rsidR="0083116A">
        <w:t xml:space="preserve"> </w:t>
      </w:r>
    </w:p>
    <w:p w14:paraId="618024AD" w14:textId="3F5ABB17" w:rsidR="00585F81" w:rsidRPr="00232FD1" w:rsidRDefault="0083116A" w:rsidP="00585F81">
      <w:pPr>
        <w:spacing w:line="480" w:lineRule="auto"/>
        <w:ind w:firstLine="720"/>
      </w:pPr>
      <w:r>
        <w:t>https://doi.org/</w:t>
      </w:r>
      <w:r w:rsidR="00585F81" w:rsidRPr="00232FD1">
        <w:t>10.2307/3451486</w:t>
      </w:r>
      <w:r w:rsidR="003B1EC4">
        <w:t>.</w:t>
      </w:r>
    </w:p>
    <w:p w14:paraId="0C0BF0CB" w14:textId="0297D078" w:rsidR="00585F81" w:rsidRPr="00AA5CEF" w:rsidRDefault="00585F81" w:rsidP="00585F81">
      <w:pPr>
        <w:spacing w:line="480" w:lineRule="auto"/>
      </w:pPr>
      <w:r w:rsidRPr="00AA5CEF">
        <w:t>Brander</w:t>
      </w:r>
      <w:r w:rsidR="006655DD">
        <w:t xml:space="preserve"> </w:t>
      </w:r>
      <w:r w:rsidRPr="00AA5CEF">
        <w:t>L, Brouwer</w:t>
      </w:r>
      <w:r w:rsidR="006655DD">
        <w:t xml:space="preserve"> </w:t>
      </w:r>
      <w:r w:rsidRPr="00AA5CEF">
        <w:t xml:space="preserve">R, </w:t>
      </w:r>
      <w:proofErr w:type="spellStart"/>
      <w:r w:rsidRPr="00AA5CEF">
        <w:t>Wagtendonk</w:t>
      </w:r>
      <w:proofErr w:type="spellEnd"/>
      <w:r w:rsidRPr="00AA5CEF">
        <w:t xml:space="preserve"> A</w:t>
      </w:r>
      <w:r w:rsidR="006655DD">
        <w:t xml:space="preserve"> (</w:t>
      </w:r>
      <w:r w:rsidRPr="00AA5CEF">
        <w:t>2013</w:t>
      </w:r>
      <w:r w:rsidR="006655DD">
        <w:t>)</w:t>
      </w:r>
      <w:r w:rsidRPr="00AA5CEF">
        <w:t xml:space="preserve"> Economic valuation of regulation services </w:t>
      </w:r>
    </w:p>
    <w:p w14:paraId="41215D75" w14:textId="569218AC" w:rsidR="00585F81" w:rsidRPr="00232FD1" w:rsidRDefault="00585F81" w:rsidP="00585F81">
      <w:pPr>
        <w:spacing w:line="480" w:lineRule="auto"/>
        <w:ind w:left="720"/>
      </w:pPr>
      <w:r w:rsidRPr="00AA5CEF">
        <w:t xml:space="preserve">provided by wetlands in agricultural landscapes: A meta-analysis. Ecological Engineering, 56, </w:t>
      </w:r>
      <w:r w:rsidR="00DD75F2">
        <w:t xml:space="preserve">pp. </w:t>
      </w:r>
      <w:r w:rsidRPr="00AA5CEF">
        <w:t>89-96.</w:t>
      </w:r>
      <w:r w:rsidR="003B1EC4">
        <w:t xml:space="preserve"> </w:t>
      </w:r>
      <w:r w:rsidR="003B1EC4" w:rsidRPr="003B1EC4">
        <w:t>https://doi.org/10.1016/j.ecoleng.2012.12.104</w:t>
      </w:r>
      <w:r w:rsidR="00DD75F2">
        <w:t>.</w:t>
      </w:r>
    </w:p>
    <w:p w14:paraId="380B36CF" w14:textId="2C5892DE" w:rsidR="00585F81" w:rsidRPr="00232FD1" w:rsidRDefault="00585F81" w:rsidP="00585F81">
      <w:pPr>
        <w:spacing w:line="480" w:lineRule="auto"/>
      </w:pPr>
      <w:r w:rsidRPr="00232FD1">
        <w:t>Brander</w:t>
      </w:r>
      <w:r w:rsidR="006655DD">
        <w:t xml:space="preserve"> </w:t>
      </w:r>
      <w:r w:rsidRPr="00232FD1">
        <w:t xml:space="preserve">LM, </w:t>
      </w:r>
      <w:proofErr w:type="spellStart"/>
      <w:r w:rsidRPr="00232FD1">
        <w:t>Florax</w:t>
      </w:r>
      <w:proofErr w:type="spellEnd"/>
      <w:r w:rsidRPr="00232FD1">
        <w:t xml:space="preserve"> RJ</w:t>
      </w:r>
      <w:r w:rsidR="000E45B2">
        <w:t xml:space="preserve">, </w:t>
      </w:r>
      <w:proofErr w:type="spellStart"/>
      <w:r w:rsidRPr="00232FD1">
        <w:t>Vermaat</w:t>
      </w:r>
      <w:proofErr w:type="spellEnd"/>
      <w:r w:rsidR="006655DD">
        <w:t xml:space="preserve"> </w:t>
      </w:r>
      <w:r w:rsidRPr="00232FD1">
        <w:t>JE</w:t>
      </w:r>
      <w:r w:rsidR="006655DD">
        <w:t xml:space="preserve"> (</w:t>
      </w:r>
      <w:r w:rsidRPr="00232FD1">
        <w:t>2006</w:t>
      </w:r>
      <w:r w:rsidR="006655DD">
        <w:t xml:space="preserve">) </w:t>
      </w:r>
      <w:r w:rsidRPr="00232FD1">
        <w:t xml:space="preserve">The empirics of wetland valuation: a </w:t>
      </w:r>
    </w:p>
    <w:p w14:paraId="21426CDB" w14:textId="51AA3329" w:rsidR="00585F81" w:rsidRPr="00232FD1" w:rsidRDefault="00585F81" w:rsidP="00585F81">
      <w:pPr>
        <w:spacing w:line="480" w:lineRule="auto"/>
        <w:ind w:left="720"/>
      </w:pPr>
      <w:r w:rsidRPr="00232FD1">
        <w:t>comprehensive summary and a meta-analysis of the literature. Environmental and Resource Economics, 33(2), pp.</w:t>
      </w:r>
      <w:r w:rsidR="00DD75F2">
        <w:t xml:space="preserve"> </w:t>
      </w:r>
      <w:r w:rsidRPr="00232FD1">
        <w:t>223-250.</w:t>
      </w:r>
      <w:r w:rsidR="003B1EC4">
        <w:t xml:space="preserve"> </w:t>
      </w:r>
      <w:r w:rsidR="003B1EC4" w:rsidRPr="003B1EC4">
        <w:t>https://doi.org/10.1007/s10640-005-3104-4</w:t>
      </w:r>
      <w:r w:rsidR="003B1EC4">
        <w:t>.</w:t>
      </w:r>
    </w:p>
    <w:p w14:paraId="0C56D63E" w14:textId="158C7552" w:rsidR="00585F81" w:rsidRPr="00232FD1" w:rsidRDefault="00585F81" w:rsidP="00585F81">
      <w:pPr>
        <w:spacing w:line="480" w:lineRule="auto"/>
      </w:pPr>
      <w:r w:rsidRPr="00232FD1">
        <w:t>Brander</w:t>
      </w:r>
      <w:r w:rsidR="006655DD">
        <w:t xml:space="preserve"> </w:t>
      </w:r>
      <w:r w:rsidRPr="00232FD1">
        <w:t xml:space="preserve">LM, Van </w:t>
      </w:r>
      <w:proofErr w:type="spellStart"/>
      <w:r w:rsidRPr="00232FD1">
        <w:t>Beukering</w:t>
      </w:r>
      <w:proofErr w:type="spellEnd"/>
      <w:r w:rsidR="006655DD">
        <w:t xml:space="preserve"> </w:t>
      </w:r>
      <w:r w:rsidRPr="00232FD1">
        <w:t>P</w:t>
      </w:r>
      <w:r w:rsidR="006655DD">
        <w:t>,</w:t>
      </w:r>
      <w:r w:rsidRPr="00232FD1">
        <w:t xml:space="preserve"> Cesar</w:t>
      </w:r>
      <w:r w:rsidR="006655DD">
        <w:t xml:space="preserve"> </w:t>
      </w:r>
      <w:r w:rsidRPr="00232FD1">
        <w:t>HS</w:t>
      </w:r>
      <w:r w:rsidR="006655DD">
        <w:t xml:space="preserve"> (</w:t>
      </w:r>
      <w:r w:rsidRPr="00232FD1">
        <w:t>2007</w:t>
      </w:r>
      <w:r w:rsidR="006655DD">
        <w:t xml:space="preserve">) </w:t>
      </w:r>
      <w:r w:rsidRPr="00232FD1">
        <w:t xml:space="preserve">The recreational value of coral reefs: a </w:t>
      </w:r>
    </w:p>
    <w:p w14:paraId="7391243E" w14:textId="4CEC106D" w:rsidR="001D1AEA" w:rsidRDefault="00585F81" w:rsidP="00585F81">
      <w:pPr>
        <w:spacing w:line="480" w:lineRule="auto"/>
        <w:ind w:firstLine="720"/>
      </w:pPr>
      <w:r w:rsidRPr="00232FD1">
        <w:t>meta-analysis. Ecological Economics, 63(1), pp.</w:t>
      </w:r>
      <w:r w:rsidR="00DD75F2">
        <w:t xml:space="preserve"> </w:t>
      </w:r>
      <w:r w:rsidRPr="00232FD1">
        <w:t>209-218.</w:t>
      </w:r>
      <w:r w:rsidR="001D1AEA">
        <w:t xml:space="preserve"> </w:t>
      </w:r>
    </w:p>
    <w:p w14:paraId="7A65C357" w14:textId="46284996" w:rsidR="00585F81" w:rsidRDefault="001D1AEA" w:rsidP="00585F81">
      <w:pPr>
        <w:spacing w:line="480" w:lineRule="auto"/>
        <w:ind w:firstLine="720"/>
      </w:pPr>
      <w:r w:rsidRPr="001D1AEA">
        <w:t>https://doi.org/10.1016/j.ecolecon.2006.11.002</w:t>
      </w:r>
      <w:r>
        <w:t>.</w:t>
      </w:r>
    </w:p>
    <w:p w14:paraId="2D03D100" w14:textId="0D8222B7" w:rsidR="00585F81" w:rsidRDefault="00585F81" w:rsidP="00585F81">
      <w:pPr>
        <w:spacing w:line="480" w:lineRule="auto"/>
      </w:pPr>
      <w:r w:rsidRPr="004B29ED">
        <w:t>Brouwer R, Langford</w:t>
      </w:r>
      <w:r w:rsidR="006655DD">
        <w:t xml:space="preserve"> </w:t>
      </w:r>
      <w:r w:rsidRPr="004B29ED">
        <w:t>IH, Bateman</w:t>
      </w:r>
      <w:r w:rsidR="006655DD">
        <w:t xml:space="preserve"> </w:t>
      </w:r>
      <w:r w:rsidRPr="004B29ED">
        <w:t>IJ,</w:t>
      </w:r>
      <w:r w:rsidR="000E45B2">
        <w:t xml:space="preserve"> </w:t>
      </w:r>
      <w:r w:rsidRPr="004B29ED">
        <w:t xml:space="preserve">Turner RK (1999) A meta-analysis of wetland </w:t>
      </w:r>
    </w:p>
    <w:p w14:paraId="0675B22A" w14:textId="2ED04642" w:rsidR="00585F81" w:rsidRDefault="00585F81" w:rsidP="00585F81">
      <w:pPr>
        <w:spacing w:line="480" w:lineRule="auto"/>
        <w:ind w:firstLine="720"/>
      </w:pPr>
      <w:r w:rsidRPr="004B29ED">
        <w:t xml:space="preserve">contingent valuation studies. Regional Environmental Change, 1(1), </w:t>
      </w:r>
      <w:r w:rsidR="006905EC">
        <w:t xml:space="preserve">pp. </w:t>
      </w:r>
      <w:r w:rsidRPr="004B29ED">
        <w:t>47-57.</w:t>
      </w:r>
      <w:r w:rsidR="001D1AEA">
        <w:t xml:space="preserve"> </w:t>
      </w:r>
    </w:p>
    <w:p w14:paraId="59092686" w14:textId="0D73B68B" w:rsidR="001D1AEA" w:rsidRPr="00232FD1" w:rsidRDefault="001D1AEA" w:rsidP="00585F81">
      <w:pPr>
        <w:spacing w:line="480" w:lineRule="auto"/>
        <w:ind w:firstLine="720"/>
      </w:pPr>
      <w:r w:rsidRPr="001D1AEA">
        <w:t>https://doi.org/10.1007/978-94-015-9755-5_12</w:t>
      </w:r>
      <w:r>
        <w:t>.</w:t>
      </w:r>
    </w:p>
    <w:p w14:paraId="6C409B78" w14:textId="67108185" w:rsidR="00585F81" w:rsidRPr="00232FD1" w:rsidRDefault="00585F81" w:rsidP="00585F81">
      <w:pPr>
        <w:spacing w:line="480" w:lineRule="auto"/>
      </w:pPr>
      <w:r w:rsidRPr="00232FD1">
        <w:t>Brundtland GH</w:t>
      </w:r>
      <w:r w:rsidR="006655DD">
        <w:t xml:space="preserve"> (</w:t>
      </w:r>
      <w:r w:rsidRPr="00232FD1">
        <w:t>1987</w:t>
      </w:r>
      <w:r w:rsidR="006655DD">
        <w:t>)</w:t>
      </w:r>
      <w:r w:rsidRPr="00232FD1">
        <w:t xml:space="preserve"> Our Common Future: Report of the World Commission on Environment </w:t>
      </w:r>
    </w:p>
    <w:p w14:paraId="40415547" w14:textId="77777777" w:rsidR="001219D6" w:rsidRDefault="00585F81" w:rsidP="00585F81">
      <w:pPr>
        <w:spacing w:line="480" w:lineRule="auto"/>
        <w:ind w:firstLine="720"/>
      </w:pPr>
      <w:r w:rsidRPr="00232FD1">
        <w:t xml:space="preserve">and Development. United Nations Commission (Vol. 4). </w:t>
      </w:r>
    </w:p>
    <w:p w14:paraId="05993CDD" w14:textId="0E752CB8" w:rsidR="00585F81" w:rsidRPr="00232FD1" w:rsidRDefault="001219D6" w:rsidP="00585F81">
      <w:pPr>
        <w:spacing w:line="480" w:lineRule="auto"/>
        <w:ind w:firstLine="720"/>
      </w:pPr>
      <w:r w:rsidRPr="001219D6">
        <w:t>https://doi.org/10.2307/2621529</w:t>
      </w:r>
      <w:r>
        <w:t>.</w:t>
      </w:r>
    </w:p>
    <w:p w14:paraId="62C09DE9" w14:textId="5FC97816" w:rsidR="00585F81" w:rsidRPr="00232FD1" w:rsidRDefault="00585F81" w:rsidP="00585F81">
      <w:pPr>
        <w:spacing w:line="480" w:lineRule="auto"/>
      </w:pPr>
      <w:proofErr w:type="spellStart"/>
      <w:r w:rsidRPr="00232FD1">
        <w:lastRenderedPageBreak/>
        <w:t>Canu</w:t>
      </w:r>
      <w:proofErr w:type="spellEnd"/>
      <w:r w:rsidRPr="00232FD1">
        <w:t xml:space="preserve"> DM, </w:t>
      </w:r>
      <w:proofErr w:type="spellStart"/>
      <w:r w:rsidRPr="00232FD1">
        <w:t>Ghermandi</w:t>
      </w:r>
      <w:proofErr w:type="spellEnd"/>
      <w:r w:rsidRPr="00232FD1">
        <w:t xml:space="preserve"> A, Nunes PA, </w:t>
      </w:r>
      <w:proofErr w:type="spellStart"/>
      <w:r w:rsidRPr="00232FD1">
        <w:t>Lazzari</w:t>
      </w:r>
      <w:proofErr w:type="spellEnd"/>
      <w:r w:rsidRPr="00232FD1">
        <w:t xml:space="preserve"> P, </w:t>
      </w:r>
      <w:proofErr w:type="spellStart"/>
      <w:r w:rsidRPr="00232FD1">
        <w:t>Cossarini</w:t>
      </w:r>
      <w:proofErr w:type="spellEnd"/>
      <w:r w:rsidRPr="00232FD1">
        <w:t xml:space="preserve"> G</w:t>
      </w:r>
      <w:r w:rsidR="000E45B2">
        <w:t>,</w:t>
      </w:r>
      <w:r w:rsidRPr="00232FD1">
        <w:t xml:space="preserve"> </w:t>
      </w:r>
      <w:proofErr w:type="spellStart"/>
      <w:r w:rsidRPr="00232FD1">
        <w:t>Solidoro</w:t>
      </w:r>
      <w:proofErr w:type="spellEnd"/>
      <w:r w:rsidRPr="00232FD1">
        <w:t xml:space="preserve"> C </w:t>
      </w:r>
      <w:r w:rsidR="006655DD">
        <w:t>(</w:t>
      </w:r>
      <w:r w:rsidRPr="00232FD1">
        <w:t>2015</w:t>
      </w:r>
      <w:r w:rsidR="006655DD">
        <w:t>)</w:t>
      </w:r>
      <w:r w:rsidRPr="00232FD1">
        <w:t xml:space="preserve"> </w:t>
      </w:r>
    </w:p>
    <w:p w14:paraId="1276D342" w14:textId="65D453CA" w:rsidR="00585F81" w:rsidRPr="00232FD1" w:rsidRDefault="00585F81" w:rsidP="00585F81">
      <w:pPr>
        <w:spacing w:line="480" w:lineRule="auto"/>
        <w:ind w:left="720"/>
      </w:pPr>
      <w:r w:rsidRPr="00232FD1">
        <w:t>Estimating the value of carbon sequestration ecosystem services in the Mediterranean Sea: An ecological economics approach. Global Environmental Change, 32, pp.</w:t>
      </w:r>
      <w:r w:rsidR="006905EC">
        <w:t xml:space="preserve"> </w:t>
      </w:r>
      <w:r w:rsidRPr="00232FD1">
        <w:t xml:space="preserve">87-95. </w:t>
      </w:r>
      <w:r w:rsidR="00537232">
        <w:t>https://doi.org/</w:t>
      </w:r>
      <w:r w:rsidRPr="00232FD1">
        <w:t>10.1016/j.gloenvcha.2 015.02.008.</w:t>
      </w:r>
    </w:p>
    <w:p w14:paraId="739335C2" w14:textId="7532FF7E" w:rsidR="00585F81" w:rsidRPr="006905EC" w:rsidRDefault="00585F81" w:rsidP="00585F81">
      <w:pPr>
        <w:spacing w:line="480" w:lineRule="auto"/>
      </w:pPr>
      <w:r w:rsidRPr="006905EC">
        <w:t xml:space="preserve">Center for International Earth Science Information Network - CIESIN - Columbia University  </w:t>
      </w:r>
    </w:p>
    <w:p w14:paraId="718248D0" w14:textId="3BEFAA05" w:rsidR="00585F81" w:rsidRPr="00232FD1" w:rsidRDefault="006655DD" w:rsidP="00585F81">
      <w:pPr>
        <w:spacing w:line="480" w:lineRule="auto"/>
        <w:ind w:left="720"/>
      </w:pPr>
      <w:r w:rsidRPr="006905EC">
        <w:t>(</w:t>
      </w:r>
      <w:r w:rsidR="00585F81" w:rsidRPr="006905EC">
        <w:t>2017</w:t>
      </w:r>
      <w:r w:rsidRPr="006905EC">
        <w:t>)</w:t>
      </w:r>
      <w:r w:rsidR="00585F81" w:rsidRPr="006905EC">
        <w:t xml:space="preserve"> Gridded </w:t>
      </w:r>
      <w:r w:rsidR="00021658" w:rsidRPr="006905EC">
        <w:t>p</w:t>
      </w:r>
      <w:r w:rsidR="00585F81" w:rsidRPr="006905EC">
        <w:t xml:space="preserve">opulation of the </w:t>
      </w:r>
      <w:r w:rsidR="00021658" w:rsidRPr="006905EC">
        <w:t>w</w:t>
      </w:r>
      <w:r w:rsidR="00585F81" w:rsidRPr="006905EC">
        <w:t xml:space="preserve">orld, Version 4 (GPWv4): Population Density, Revision 10. Palisades, NY: NASA Socioeconomic Data and Applications Center (SEDAC). </w:t>
      </w:r>
      <w:hyperlink r:id="rId20" w:history="1">
        <w:r w:rsidR="00585F81" w:rsidRPr="006905EC">
          <w:t>https://doi.org/10.7927/H4DZ068D</w:t>
        </w:r>
      </w:hyperlink>
      <w:r w:rsidR="00585F81" w:rsidRPr="006905EC">
        <w:t>. Accessed November 14th</w:t>
      </w:r>
      <w:r w:rsidR="006905EC" w:rsidRPr="006905EC">
        <w:t xml:space="preserve">, </w:t>
      </w:r>
      <w:r w:rsidR="00585F81" w:rsidRPr="006905EC">
        <w:t>2018.</w:t>
      </w:r>
    </w:p>
    <w:p w14:paraId="2E303EC9" w14:textId="6AE523EC" w:rsidR="00585F81" w:rsidRPr="00232FD1" w:rsidRDefault="00585F81" w:rsidP="00585F81">
      <w:pPr>
        <w:spacing w:line="480" w:lineRule="auto"/>
      </w:pPr>
      <w:proofErr w:type="spellStart"/>
      <w:r w:rsidRPr="00232FD1">
        <w:t>Chaikumbung</w:t>
      </w:r>
      <w:proofErr w:type="spellEnd"/>
      <w:r w:rsidR="006655DD">
        <w:t xml:space="preserve"> </w:t>
      </w:r>
      <w:r w:rsidRPr="00232FD1">
        <w:t xml:space="preserve">M, </w:t>
      </w:r>
      <w:proofErr w:type="spellStart"/>
      <w:r w:rsidRPr="00232FD1">
        <w:t>Doucouliagos</w:t>
      </w:r>
      <w:proofErr w:type="spellEnd"/>
      <w:r w:rsidR="006655DD">
        <w:t xml:space="preserve"> </w:t>
      </w:r>
      <w:r w:rsidRPr="00232FD1">
        <w:t>H</w:t>
      </w:r>
      <w:r w:rsidR="000E45B2">
        <w:t>,</w:t>
      </w:r>
      <w:r w:rsidRPr="00232FD1">
        <w:t xml:space="preserve"> Scarborough</w:t>
      </w:r>
      <w:r w:rsidR="006655DD">
        <w:t xml:space="preserve"> </w:t>
      </w:r>
      <w:r w:rsidRPr="00232FD1">
        <w:t>H</w:t>
      </w:r>
      <w:r w:rsidR="006655DD">
        <w:t xml:space="preserve"> (</w:t>
      </w:r>
      <w:r w:rsidRPr="00232FD1">
        <w:t>2019</w:t>
      </w:r>
      <w:r w:rsidR="006655DD">
        <w:t xml:space="preserve">) </w:t>
      </w:r>
      <w:r w:rsidRPr="00232FD1">
        <w:t xml:space="preserve">Institutions, Culture, and </w:t>
      </w:r>
    </w:p>
    <w:p w14:paraId="0BE57C2A" w14:textId="428E7881" w:rsidR="00585F81" w:rsidRDefault="00585F81" w:rsidP="00585F81">
      <w:pPr>
        <w:spacing w:line="480" w:lineRule="auto"/>
        <w:ind w:firstLine="720"/>
      </w:pPr>
      <w:r w:rsidRPr="00232FD1">
        <w:t xml:space="preserve">Wetland Values. Ecological </w:t>
      </w:r>
      <w:r>
        <w:t>E</w:t>
      </w:r>
      <w:r w:rsidRPr="00232FD1">
        <w:t>conomics, 157, pp.</w:t>
      </w:r>
      <w:r w:rsidR="006905EC">
        <w:t xml:space="preserve"> </w:t>
      </w:r>
      <w:r w:rsidRPr="00232FD1">
        <w:t>195-204.</w:t>
      </w:r>
    </w:p>
    <w:p w14:paraId="1FF8E758" w14:textId="5BF1D050" w:rsidR="004D7ED5" w:rsidRPr="00232FD1" w:rsidRDefault="004D7ED5" w:rsidP="00585F81">
      <w:pPr>
        <w:spacing w:line="480" w:lineRule="auto"/>
        <w:ind w:firstLine="720"/>
      </w:pPr>
      <w:r w:rsidRPr="004D7ED5">
        <w:t>https://doi.org/10.1016/j.ecolecon.2018.11.014</w:t>
      </w:r>
      <w:r>
        <w:t>.</w:t>
      </w:r>
    </w:p>
    <w:p w14:paraId="7DD9143F" w14:textId="15A64B12" w:rsidR="00585F81" w:rsidRPr="00232FD1" w:rsidRDefault="00585F81" w:rsidP="00585F81">
      <w:pPr>
        <w:spacing w:line="480" w:lineRule="auto"/>
      </w:pPr>
      <w:r w:rsidRPr="00232FD1">
        <w:t>Cortus</w:t>
      </w:r>
      <w:r w:rsidR="006655DD">
        <w:t xml:space="preserve"> </w:t>
      </w:r>
      <w:r w:rsidRPr="00232FD1">
        <w:t xml:space="preserve">BG, Jeffrey SR, </w:t>
      </w:r>
      <w:proofErr w:type="spellStart"/>
      <w:r w:rsidRPr="00232FD1">
        <w:t>Unterschultz</w:t>
      </w:r>
      <w:proofErr w:type="spellEnd"/>
      <w:r w:rsidR="006655DD">
        <w:t xml:space="preserve"> </w:t>
      </w:r>
      <w:r w:rsidRPr="00232FD1">
        <w:t>JR and Boxall PC</w:t>
      </w:r>
      <w:r w:rsidR="006655DD">
        <w:t xml:space="preserve"> (</w:t>
      </w:r>
      <w:r w:rsidRPr="00232FD1">
        <w:t>2011</w:t>
      </w:r>
      <w:r w:rsidR="006655DD">
        <w:t xml:space="preserve">) </w:t>
      </w:r>
      <w:r w:rsidRPr="00232FD1">
        <w:t xml:space="preserve">The economics of wetland </w:t>
      </w:r>
    </w:p>
    <w:p w14:paraId="0BEAAF8C" w14:textId="0831947E" w:rsidR="00585F81" w:rsidRPr="000B596F" w:rsidRDefault="00585F81" w:rsidP="00585F81">
      <w:pPr>
        <w:spacing w:line="480" w:lineRule="auto"/>
        <w:ind w:left="720"/>
        <w:rPr>
          <w:lang w:val="fr-CA"/>
          <w:rPrChange w:id="31" w:author="Author">
            <w:rPr/>
          </w:rPrChange>
        </w:rPr>
      </w:pPr>
      <w:r w:rsidRPr="00232FD1">
        <w:t>drainage and retention in Saskatchewan. </w:t>
      </w:r>
      <w:r w:rsidRPr="000B596F">
        <w:rPr>
          <w:lang w:val="fr-CA"/>
          <w:rPrChange w:id="32" w:author="Author">
            <w:rPr/>
          </w:rPrChange>
        </w:rPr>
        <w:t xml:space="preserve">Canadian Journal of Agricultural </w:t>
      </w:r>
      <w:proofErr w:type="spellStart"/>
      <w:r w:rsidRPr="000B596F">
        <w:rPr>
          <w:lang w:val="fr-CA"/>
          <w:rPrChange w:id="33" w:author="Author">
            <w:rPr/>
          </w:rPrChange>
        </w:rPr>
        <w:t>Economics</w:t>
      </w:r>
      <w:proofErr w:type="spellEnd"/>
      <w:r w:rsidRPr="000B596F">
        <w:rPr>
          <w:lang w:val="fr-CA"/>
          <w:rPrChange w:id="34" w:author="Author">
            <w:rPr/>
          </w:rPrChange>
        </w:rPr>
        <w:t>/Revue Canadienne d'</w:t>
      </w:r>
      <w:proofErr w:type="spellStart"/>
      <w:r w:rsidRPr="000B596F">
        <w:rPr>
          <w:lang w:val="fr-CA"/>
          <w:rPrChange w:id="35" w:author="Author">
            <w:rPr/>
          </w:rPrChange>
        </w:rPr>
        <w:t>agroeconomie</w:t>
      </w:r>
      <w:proofErr w:type="spellEnd"/>
      <w:r w:rsidRPr="000B596F">
        <w:rPr>
          <w:lang w:val="fr-CA"/>
          <w:rPrChange w:id="36" w:author="Author">
            <w:rPr/>
          </w:rPrChange>
        </w:rPr>
        <w:t>, 59(1), pp.</w:t>
      </w:r>
      <w:r w:rsidR="006905EC" w:rsidRPr="000B596F">
        <w:rPr>
          <w:lang w:val="fr-CA"/>
          <w:rPrChange w:id="37" w:author="Author">
            <w:rPr/>
          </w:rPrChange>
        </w:rPr>
        <w:t xml:space="preserve"> </w:t>
      </w:r>
      <w:r w:rsidRPr="000B596F">
        <w:rPr>
          <w:lang w:val="fr-CA"/>
          <w:rPrChange w:id="38" w:author="Author">
            <w:rPr/>
          </w:rPrChange>
        </w:rPr>
        <w:t>109-126.</w:t>
      </w:r>
    </w:p>
    <w:p w14:paraId="70F121BD" w14:textId="51D361D0" w:rsidR="004D7ED5" w:rsidRPr="000B596F" w:rsidRDefault="004D7ED5" w:rsidP="00585F81">
      <w:pPr>
        <w:spacing w:line="480" w:lineRule="auto"/>
        <w:ind w:left="720"/>
        <w:rPr>
          <w:lang w:val="fr-CA"/>
          <w:rPrChange w:id="39" w:author="Author">
            <w:rPr/>
          </w:rPrChange>
        </w:rPr>
      </w:pPr>
      <w:r w:rsidRPr="000B596F">
        <w:rPr>
          <w:lang w:val="fr-CA"/>
          <w:rPrChange w:id="40" w:author="Author">
            <w:rPr/>
          </w:rPrChange>
        </w:rPr>
        <w:t>https://doi.org/10.1111/j.1744-7976.2010.01193.x.</w:t>
      </w:r>
    </w:p>
    <w:p w14:paraId="455D4EAC" w14:textId="1576DBA8" w:rsidR="00585F81" w:rsidRPr="00232FD1" w:rsidRDefault="006655DD" w:rsidP="00585F81">
      <w:pPr>
        <w:spacing w:line="480" w:lineRule="auto"/>
      </w:pPr>
      <w:proofErr w:type="spellStart"/>
      <w:r w:rsidRPr="00232FD1">
        <w:t>Colloff</w:t>
      </w:r>
      <w:proofErr w:type="spellEnd"/>
      <w:r>
        <w:t xml:space="preserve"> </w:t>
      </w:r>
      <w:r w:rsidRPr="00232FD1">
        <w:t>MJ</w:t>
      </w:r>
      <w:r w:rsidR="00585F81" w:rsidRPr="00232FD1">
        <w:t xml:space="preserve">, </w:t>
      </w:r>
      <w:proofErr w:type="spellStart"/>
      <w:r w:rsidR="00585F81" w:rsidRPr="00232FD1">
        <w:t>Lavorel</w:t>
      </w:r>
      <w:proofErr w:type="spellEnd"/>
      <w:r>
        <w:t xml:space="preserve"> </w:t>
      </w:r>
      <w:r w:rsidR="00585F81" w:rsidRPr="00232FD1">
        <w:t>S, Wise</w:t>
      </w:r>
      <w:r>
        <w:t xml:space="preserve"> </w:t>
      </w:r>
      <w:r w:rsidR="00585F81" w:rsidRPr="00232FD1">
        <w:t>RM, Dunlop</w:t>
      </w:r>
      <w:r>
        <w:t xml:space="preserve"> </w:t>
      </w:r>
      <w:r w:rsidR="00585F81" w:rsidRPr="00232FD1">
        <w:t>M, Overton</w:t>
      </w:r>
      <w:r>
        <w:t xml:space="preserve"> </w:t>
      </w:r>
      <w:r w:rsidR="00585F81" w:rsidRPr="00232FD1">
        <w:t>IC</w:t>
      </w:r>
      <w:r w:rsidR="000E45B2">
        <w:t xml:space="preserve">, </w:t>
      </w:r>
      <w:r w:rsidR="00585F81" w:rsidRPr="00232FD1">
        <w:t>Williams</w:t>
      </w:r>
      <w:r>
        <w:t xml:space="preserve"> </w:t>
      </w:r>
      <w:r w:rsidR="00585F81" w:rsidRPr="00232FD1">
        <w:t>KJ</w:t>
      </w:r>
      <w:r>
        <w:t xml:space="preserve"> (</w:t>
      </w:r>
      <w:r w:rsidR="00585F81" w:rsidRPr="00232FD1">
        <w:t>2016</w:t>
      </w:r>
      <w:r>
        <w:t>)</w:t>
      </w:r>
    </w:p>
    <w:p w14:paraId="279FFAE5" w14:textId="4B8FBB24" w:rsidR="00585F81" w:rsidRPr="00232FD1" w:rsidRDefault="00585F81" w:rsidP="00585F81">
      <w:pPr>
        <w:spacing w:line="480" w:lineRule="auto"/>
        <w:ind w:left="720"/>
      </w:pPr>
      <w:r w:rsidRPr="00232FD1">
        <w:t>Adaptation services of floodplains and wetlands under transformational climate change. Ecological Applications, 26(4), pp.</w:t>
      </w:r>
      <w:r w:rsidR="006905EC">
        <w:t xml:space="preserve"> </w:t>
      </w:r>
      <w:r w:rsidRPr="00232FD1">
        <w:t xml:space="preserve">1003-1017. </w:t>
      </w:r>
      <w:r w:rsidR="004D7ED5" w:rsidRPr="004D7ED5">
        <w:t>https://doi.org/10.1890/15-0848</w:t>
      </w:r>
      <w:r w:rsidR="004D7ED5">
        <w:t>.</w:t>
      </w:r>
    </w:p>
    <w:p w14:paraId="3F68F7F0" w14:textId="00537894" w:rsidR="00585F81" w:rsidRPr="00232FD1" w:rsidRDefault="00585F81" w:rsidP="00585F81">
      <w:pPr>
        <w:spacing w:line="480" w:lineRule="auto"/>
      </w:pPr>
      <w:proofErr w:type="spellStart"/>
      <w:r w:rsidRPr="00232FD1">
        <w:t>Dadaser-Celik</w:t>
      </w:r>
      <w:proofErr w:type="spellEnd"/>
      <w:r w:rsidRPr="00232FD1">
        <w:t xml:space="preserve">, F, Coggins JS, </w:t>
      </w:r>
      <w:proofErr w:type="spellStart"/>
      <w:r w:rsidRPr="00232FD1">
        <w:t>Brezonik</w:t>
      </w:r>
      <w:proofErr w:type="spellEnd"/>
      <w:r w:rsidRPr="00232FD1">
        <w:t xml:space="preserve"> PL</w:t>
      </w:r>
      <w:r w:rsidR="000E45B2">
        <w:t xml:space="preserve">, </w:t>
      </w:r>
      <w:r w:rsidRPr="00232FD1">
        <w:t>Stefan</w:t>
      </w:r>
      <w:r w:rsidR="006655DD">
        <w:t xml:space="preserve"> </w:t>
      </w:r>
      <w:r w:rsidRPr="00232FD1">
        <w:t>HG</w:t>
      </w:r>
      <w:r w:rsidR="006655DD">
        <w:t xml:space="preserve"> (</w:t>
      </w:r>
      <w:r w:rsidRPr="00232FD1">
        <w:t>2009</w:t>
      </w:r>
      <w:r w:rsidR="006655DD">
        <w:t>)</w:t>
      </w:r>
      <w:r w:rsidRPr="00232FD1">
        <w:t xml:space="preserve"> The projected costs and </w:t>
      </w:r>
    </w:p>
    <w:p w14:paraId="38FC765F" w14:textId="79B67BB5" w:rsidR="00585F81" w:rsidRPr="00232FD1" w:rsidRDefault="00585F81" w:rsidP="00585F81">
      <w:pPr>
        <w:spacing w:line="480" w:lineRule="auto"/>
        <w:ind w:left="720"/>
      </w:pPr>
      <w:r w:rsidRPr="00232FD1">
        <w:t xml:space="preserve">benefits of water diversion from and to the Sultan Marshes (Turkey). Ecological </w:t>
      </w:r>
      <w:r>
        <w:t>E</w:t>
      </w:r>
      <w:r w:rsidRPr="00232FD1">
        <w:t>conomics, 68(5), pp.</w:t>
      </w:r>
      <w:r w:rsidR="006905EC">
        <w:t xml:space="preserve"> </w:t>
      </w:r>
      <w:r w:rsidRPr="00232FD1">
        <w:t xml:space="preserve">1496-1506. </w:t>
      </w:r>
      <w:r w:rsidR="00537232">
        <w:t>https://doi.org/</w:t>
      </w:r>
      <w:r w:rsidRPr="00232FD1">
        <w:t>10.1016/j.ecolecon.2008.10.012</w:t>
      </w:r>
    </w:p>
    <w:p w14:paraId="4855FF97" w14:textId="3D4C2E74" w:rsidR="00585F81" w:rsidRPr="00232FD1" w:rsidRDefault="00585F81" w:rsidP="00585F81">
      <w:pPr>
        <w:spacing w:line="480" w:lineRule="auto"/>
      </w:pPr>
      <w:r w:rsidRPr="00232FD1">
        <w:t>Davies</w:t>
      </w:r>
      <w:r w:rsidR="006655DD">
        <w:t xml:space="preserve"> </w:t>
      </w:r>
      <w:r w:rsidRPr="00232FD1">
        <w:t>B, Biggs</w:t>
      </w:r>
      <w:r w:rsidR="006655DD">
        <w:t xml:space="preserve"> </w:t>
      </w:r>
      <w:r w:rsidRPr="00232FD1">
        <w:t>J, Williams P, Whitfield M, Nicolet P, Sear</w:t>
      </w:r>
      <w:r w:rsidR="00084F12">
        <w:t xml:space="preserve"> </w:t>
      </w:r>
      <w:r w:rsidRPr="00232FD1">
        <w:t>D, Bray S</w:t>
      </w:r>
      <w:r w:rsidR="000E45B2">
        <w:t>,</w:t>
      </w:r>
      <w:r w:rsidRPr="00232FD1">
        <w:t xml:space="preserve"> </w:t>
      </w:r>
      <w:proofErr w:type="spellStart"/>
      <w:r w:rsidRPr="00232FD1">
        <w:t>Maund</w:t>
      </w:r>
      <w:proofErr w:type="spellEnd"/>
      <w:r w:rsidRPr="00232FD1">
        <w:t xml:space="preserve"> S</w:t>
      </w:r>
    </w:p>
    <w:p w14:paraId="263B1EF8" w14:textId="4A1E50FF" w:rsidR="00585F81" w:rsidRDefault="00084F12" w:rsidP="00585F81">
      <w:pPr>
        <w:spacing w:line="480" w:lineRule="auto"/>
        <w:ind w:left="720"/>
      </w:pPr>
      <w:r>
        <w:lastRenderedPageBreak/>
        <w:t>(</w:t>
      </w:r>
      <w:r w:rsidR="00585F81" w:rsidRPr="00232FD1">
        <w:t>2008</w:t>
      </w:r>
      <w:r>
        <w:t xml:space="preserve">) </w:t>
      </w:r>
      <w:r w:rsidR="00585F81" w:rsidRPr="00232FD1">
        <w:t xml:space="preserve">Comparative biodiversity of aquatic habitats in the European agricultural landscape. Agriculture, Ecosystems </w:t>
      </w:r>
      <w:r w:rsidR="00EA7A03">
        <w:t>and</w:t>
      </w:r>
      <w:r w:rsidR="00585F81" w:rsidRPr="00232FD1">
        <w:t xml:space="preserve"> Environment, 125(1-4), pp.</w:t>
      </w:r>
      <w:r w:rsidR="006905EC">
        <w:t xml:space="preserve"> </w:t>
      </w:r>
      <w:r w:rsidR="00585F81" w:rsidRPr="00232FD1">
        <w:t>1-8.</w:t>
      </w:r>
    </w:p>
    <w:p w14:paraId="392CEB60" w14:textId="1D33496D" w:rsidR="004D7ED5" w:rsidRDefault="004D7ED5" w:rsidP="00585F81">
      <w:pPr>
        <w:spacing w:line="480" w:lineRule="auto"/>
        <w:ind w:left="720"/>
      </w:pPr>
      <w:r w:rsidRPr="004D7ED5">
        <w:t>https://doi.org/10.1016/j.agee.2007.10.006</w:t>
      </w:r>
      <w:r>
        <w:t>.</w:t>
      </w:r>
    </w:p>
    <w:p w14:paraId="451FE523" w14:textId="5F25A481" w:rsidR="00585F81" w:rsidRDefault="00585F81" w:rsidP="00585F81">
      <w:pPr>
        <w:spacing w:line="480" w:lineRule="auto"/>
      </w:pPr>
      <w:r w:rsidRPr="007A4A5B">
        <w:t>Davidson</w:t>
      </w:r>
      <w:r w:rsidR="00084F12">
        <w:t xml:space="preserve"> </w:t>
      </w:r>
      <w:r w:rsidRPr="007A4A5B">
        <w:t>N</w:t>
      </w:r>
      <w:r w:rsidR="00084F12">
        <w:t xml:space="preserve"> (</w:t>
      </w:r>
      <w:r w:rsidRPr="007A4A5B">
        <w:t>2014</w:t>
      </w:r>
      <w:r w:rsidR="00084F12">
        <w:t>)</w:t>
      </w:r>
      <w:r w:rsidRPr="007A4A5B">
        <w:t xml:space="preserve"> How much wetland has the world lost? Long-term and recent trends in </w:t>
      </w:r>
      <w:r>
        <w:t xml:space="preserve"> </w:t>
      </w:r>
    </w:p>
    <w:p w14:paraId="73A64FC5" w14:textId="09261A7E" w:rsidR="00585F81" w:rsidRDefault="00585F81" w:rsidP="00585F81">
      <w:pPr>
        <w:spacing w:line="480" w:lineRule="auto"/>
        <w:ind w:firstLine="720"/>
      </w:pPr>
      <w:r w:rsidRPr="007A4A5B">
        <w:t>global wetland area. Marine and Freshwater Research</w:t>
      </w:r>
      <w:r w:rsidR="006905EC">
        <w:t xml:space="preserve">, </w:t>
      </w:r>
      <w:r w:rsidRPr="007A4A5B">
        <w:t>65</w:t>
      </w:r>
      <w:r w:rsidR="006905EC">
        <w:t>, p</w:t>
      </w:r>
      <w:r>
        <w:t xml:space="preserve">p. </w:t>
      </w:r>
      <w:r w:rsidRPr="007A4A5B">
        <w:t xml:space="preserve">936-941. </w:t>
      </w:r>
    </w:p>
    <w:p w14:paraId="4D576551" w14:textId="2A4AEA72" w:rsidR="00E37891" w:rsidRPr="00232FD1" w:rsidRDefault="00E37891" w:rsidP="00585F81">
      <w:pPr>
        <w:spacing w:line="480" w:lineRule="auto"/>
        <w:ind w:firstLine="720"/>
      </w:pPr>
      <w:r w:rsidRPr="00E37891">
        <w:t>https://doi.org/10.1071/mf14173</w:t>
      </w:r>
      <w:r>
        <w:t>.</w:t>
      </w:r>
    </w:p>
    <w:p w14:paraId="4E4F3386" w14:textId="6EEC17B3" w:rsidR="00585F81" w:rsidRPr="00232FD1" w:rsidRDefault="00585F81" w:rsidP="00585F81">
      <w:pPr>
        <w:spacing w:line="480" w:lineRule="auto"/>
      </w:pPr>
      <w:proofErr w:type="spellStart"/>
      <w:r w:rsidRPr="00232FD1">
        <w:t>DeGregorio</w:t>
      </w:r>
      <w:proofErr w:type="spellEnd"/>
      <w:r w:rsidRPr="00232FD1">
        <w:t xml:space="preserve"> BA, </w:t>
      </w:r>
      <w:proofErr w:type="spellStart"/>
      <w:r w:rsidRPr="00232FD1">
        <w:t>Willson</w:t>
      </w:r>
      <w:proofErr w:type="spellEnd"/>
      <w:r w:rsidRPr="00232FD1">
        <w:t xml:space="preserve"> JD, Dorcas</w:t>
      </w:r>
      <w:r w:rsidR="00084F12">
        <w:t xml:space="preserve"> </w:t>
      </w:r>
      <w:r w:rsidRPr="00232FD1">
        <w:t>ME</w:t>
      </w:r>
      <w:r w:rsidR="000E45B2">
        <w:t xml:space="preserve">, </w:t>
      </w:r>
      <w:r w:rsidRPr="00232FD1">
        <w:t>Gibbons</w:t>
      </w:r>
      <w:r w:rsidR="00084F12">
        <w:t xml:space="preserve"> </w:t>
      </w:r>
      <w:r w:rsidRPr="00232FD1">
        <w:t>JW</w:t>
      </w:r>
      <w:r w:rsidR="00084F12">
        <w:t xml:space="preserve"> (</w:t>
      </w:r>
      <w:r w:rsidRPr="00232FD1">
        <w:t>2014</w:t>
      </w:r>
      <w:r w:rsidR="00084F12">
        <w:t xml:space="preserve">) </w:t>
      </w:r>
      <w:r w:rsidRPr="00232FD1">
        <w:t xml:space="preserve">Commercial value of </w:t>
      </w:r>
    </w:p>
    <w:p w14:paraId="4F78785E" w14:textId="567898E6" w:rsidR="00585F81" w:rsidRPr="00232FD1" w:rsidRDefault="00585F81" w:rsidP="00585F81">
      <w:pPr>
        <w:spacing w:line="480" w:lineRule="auto"/>
        <w:ind w:left="720"/>
      </w:pPr>
      <w:r w:rsidRPr="00232FD1">
        <w:t>Amphibians produced from an isolated wetland. The American Midland Naturalist, 172(1), pp.</w:t>
      </w:r>
      <w:r w:rsidR="006905EC">
        <w:t xml:space="preserve"> </w:t>
      </w:r>
      <w:r w:rsidRPr="00232FD1">
        <w:t xml:space="preserve">200-205. </w:t>
      </w:r>
      <w:r w:rsidR="00A43114" w:rsidRPr="00A43114">
        <w:t>https://doi.org/10.1674/0003-0031-172.1.200</w:t>
      </w:r>
      <w:r w:rsidR="00A43114">
        <w:t>.</w:t>
      </w:r>
    </w:p>
    <w:p w14:paraId="5BAE7C13" w14:textId="322C12DC" w:rsidR="00585F81" w:rsidRPr="00232FD1" w:rsidRDefault="00585F81" w:rsidP="00585F81">
      <w:pPr>
        <w:spacing w:line="480" w:lineRule="auto"/>
      </w:pPr>
      <w:r w:rsidRPr="00232FD1">
        <w:t>De Groot R, Brander</w:t>
      </w:r>
      <w:r w:rsidR="00084F12">
        <w:t xml:space="preserve"> </w:t>
      </w:r>
      <w:r w:rsidRPr="00232FD1">
        <w:t xml:space="preserve">L, Van Der Ploeg S, Costanza R, Bernard F, </w:t>
      </w:r>
      <w:proofErr w:type="spellStart"/>
      <w:r w:rsidRPr="00232FD1">
        <w:t>Braat</w:t>
      </w:r>
      <w:proofErr w:type="spellEnd"/>
      <w:r w:rsidRPr="00232FD1">
        <w:t xml:space="preserve"> L, Christie M., </w:t>
      </w:r>
      <w:r w:rsidRPr="00232FD1">
        <w:br/>
        <w:t xml:space="preserve"> </w:t>
      </w:r>
      <w:r w:rsidRPr="00232FD1">
        <w:tab/>
        <w:t xml:space="preserve">Crossman N, </w:t>
      </w:r>
      <w:proofErr w:type="spellStart"/>
      <w:r w:rsidRPr="00232FD1">
        <w:t>Ghermandi</w:t>
      </w:r>
      <w:proofErr w:type="spellEnd"/>
      <w:r w:rsidRPr="00232FD1">
        <w:t xml:space="preserve"> A, Hein L</w:t>
      </w:r>
      <w:r w:rsidR="000E45B2">
        <w:t xml:space="preserve">, </w:t>
      </w:r>
      <w:r w:rsidRPr="00232FD1">
        <w:t>Hussain S</w:t>
      </w:r>
      <w:r w:rsidR="00C54B57">
        <w:t xml:space="preserve"> (</w:t>
      </w:r>
      <w:r w:rsidRPr="00232FD1">
        <w:t>2012</w:t>
      </w:r>
      <w:r w:rsidR="00C54B57">
        <w:t xml:space="preserve">) </w:t>
      </w:r>
      <w:r w:rsidRPr="00232FD1">
        <w:t xml:space="preserve">Global estimates of the </w:t>
      </w:r>
    </w:p>
    <w:p w14:paraId="4FDABB25" w14:textId="0F9FCDEE" w:rsidR="00585F81" w:rsidRPr="00232FD1" w:rsidRDefault="00585F81" w:rsidP="00585F81">
      <w:pPr>
        <w:spacing w:line="480" w:lineRule="auto"/>
        <w:ind w:left="720"/>
      </w:pPr>
      <w:r w:rsidRPr="00232FD1">
        <w:t xml:space="preserve">value </w:t>
      </w:r>
      <w:proofErr w:type="gramStart"/>
      <w:r w:rsidRPr="00232FD1">
        <w:t>of  ecosystems</w:t>
      </w:r>
      <w:proofErr w:type="gramEnd"/>
      <w:r w:rsidRPr="00232FD1">
        <w:t xml:space="preserve"> and their services in monetary units. Ecosystem </w:t>
      </w:r>
      <w:r>
        <w:t>S</w:t>
      </w:r>
      <w:r w:rsidRPr="00232FD1">
        <w:t>ervices, 1(1), pp.</w:t>
      </w:r>
      <w:r w:rsidR="006905EC">
        <w:t xml:space="preserve"> </w:t>
      </w:r>
      <w:r w:rsidRPr="00232FD1">
        <w:t xml:space="preserve">50-61. </w:t>
      </w:r>
      <w:r w:rsidR="00537232">
        <w:t>https://doi.org/</w:t>
      </w:r>
      <w:r w:rsidRPr="00232FD1">
        <w:t>10.1016/j.ecoser.2012.07.005.</w:t>
      </w:r>
    </w:p>
    <w:p w14:paraId="154A56E8" w14:textId="401569C4" w:rsidR="00585F81" w:rsidRPr="00232FD1" w:rsidRDefault="00585F81" w:rsidP="00585F81">
      <w:pPr>
        <w:spacing w:line="480" w:lineRule="auto"/>
      </w:pPr>
      <w:r w:rsidRPr="00232FD1">
        <w:t>De Laporte</w:t>
      </w:r>
      <w:r w:rsidR="00C54B57">
        <w:t xml:space="preserve"> </w:t>
      </w:r>
      <w:r w:rsidRPr="00232FD1">
        <w:t>A</w:t>
      </w:r>
      <w:r w:rsidR="00C54B57">
        <w:t xml:space="preserve"> (</w:t>
      </w:r>
      <w:r w:rsidRPr="00232FD1">
        <w:t>2014</w:t>
      </w:r>
      <w:r w:rsidR="00C54B57">
        <w:t>)</w:t>
      </w:r>
      <w:r w:rsidRPr="00232FD1">
        <w:t xml:space="preserve"> Effects of crop prices, nuisance costs, and wetland regulation on </w:t>
      </w:r>
    </w:p>
    <w:p w14:paraId="5FF4BB4D" w14:textId="15F6A731" w:rsidR="00585F81" w:rsidRDefault="00585F81" w:rsidP="00585F81">
      <w:pPr>
        <w:spacing w:line="480" w:lineRule="auto"/>
        <w:ind w:left="720"/>
      </w:pPr>
      <w:r>
        <w:t>S</w:t>
      </w:r>
      <w:r w:rsidRPr="00232FD1">
        <w:t xml:space="preserve">askatchewan </w:t>
      </w:r>
      <w:r>
        <w:t>NAWMP</w:t>
      </w:r>
      <w:r w:rsidRPr="00232FD1">
        <w:t xml:space="preserve"> implementation goals. Canadian Journal of Agricultural Economics/Revue </w:t>
      </w:r>
      <w:r>
        <w:t>C</w:t>
      </w:r>
      <w:r w:rsidRPr="00232FD1">
        <w:t xml:space="preserve">anadienne </w:t>
      </w:r>
      <w:proofErr w:type="spellStart"/>
      <w:r w:rsidRPr="00232FD1">
        <w:t>d'agroeconomie</w:t>
      </w:r>
      <w:proofErr w:type="spellEnd"/>
      <w:r w:rsidRPr="00232FD1">
        <w:t>, 62(1), pp.</w:t>
      </w:r>
      <w:r w:rsidR="006905EC">
        <w:t xml:space="preserve"> </w:t>
      </w:r>
      <w:r w:rsidRPr="00232FD1">
        <w:t>47-67.</w:t>
      </w:r>
    </w:p>
    <w:p w14:paraId="1D34A95F" w14:textId="227D10DB" w:rsidR="00A43114" w:rsidRDefault="00A43114" w:rsidP="00585F81">
      <w:pPr>
        <w:spacing w:line="480" w:lineRule="auto"/>
        <w:ind w:left="720"/>
      </w:pPr>
      <w:r w:rsidRPr="00A43114">
        <w:t>https://doi.org/10.1111/cjag.12020</w:t>
      </w:r>
      <w:r>
        <w:t>.</w:t>
      </w:r>
    </w:p>
    <w:p w14:paraId="4AC25B94" w14:textId="376C6E48" w:rsidR="00585F81" w:rsidRDefault="00585F81" w:rsidP="00585F81">
      <w:pPr>
        <w:spacing w:line="480" w:lineRule="auto"/>
      </w:pPr>
      <w:r w:rsidRPr="005614C2">
        <w:t>Dias V</w:t>
      </w:r>
      <w:r w:rsidR="000E45B2">
        <w:t xml:space="preserve">, </w:t>
      </w:r>
      <w:r w:rsidRPr="005614C2">
        <w:t xml:space="preserve">Belcher K </w:t>
      </w:r>
      <w:r w:rsidR="00C54B57">
        <w:t>(</w:t>
      </w:r>
      <w:r w:rsidRPr="005614C2">
        <w:t>2015</w:t>
      </w:r>
      <w:r w:rsidR="00C54B57">
        <w:t>)</w:t>
      </w:r>
      <w:r w:rsidRPr="005614C2">
        <w:t xml:space="preserve"> Value and provision of ecosystem services from prairie </w:t>
      </w:r>
    </w:p>
    <w:p w14:paraId="1D40181B" w14:textId="11B0B24D" w:rsidR="00585F81" w:rsidRDefault="00585F81" w:rsidP="00585F81">
      <w:pPr>
        <w:spacing w:line="480" w:lineRule="auto"/>
        <w:ind w:firstLine="720"/>
      </w:pPr>
      <w:r w:rsidRPr="005614C2">
        <w:t>wetlands: A choice experiment approach. Ecosystem Services, 15, pp.</w:t>
      </w:r>
      <w:r w:rsidR="006905EC">
        <w:t xml:space="preserve"> </w:t>
      </w:r>
      <w:r w:rsidRPr="005614C2">
        <w:t>35-44.</w:t>
      </w:r>
    </w:p>
    <w:p w14:paraId="6EB6D1A2" w14:textId="07F11934" w:rsidR="00FF37C1" w:rsidRPr="00232FD1" w:rsidRDefault="00FF37C1" w:rsidP="00585F81">
      <w:pPr>
        <w:spacing w:line="480" w:lineRule="auto"/>
        <w:ind w:firstLine="720"/>
      </w:pPr>
      <w:r w:rsidRPr="00FF37C1">
        <w:t>https://doi.org/10.1016/j.ecoser.2015.07.004</w:t>
      </w:r>
      <w:r>
        <w:t>.</w:t>
      </w:r>
    </w:p>
    <w:p w14:paraId="3EE98765" w14:textId="65C1CD97" w:rsidR="00585F81" w:rsidRPr="00232FD1" w:rsidRDefault="00585F81" w:rsidP="00585F81">
      <w:pPr>
        <w:spacing w:line="480" w:lineRule="auto"/>
      </w:pPr>
      <w:r w:rsidRPr="00232FD1">
        <w:t>Dixon AB</w:t>
      </w:r>
      <w:r w:rsidR="000E45B2">
        <w:t xml:space="preserve">, </w:t>
      </w:r>
      <w:r w:rsidRPr="00232FD1">
        <w:t>Wood AP</w:t>
      </w:r>
      <w:r w:rsidR="00C54B57">
        <w:t xml:space="preserve"> (</w:t>
      </w:r>
      <w:r w:rsidRPr="00232FD1">
        <w:t>2003</w:t>
      </w:r>
      <w:r w:rsidR="00C54B57">
        <w:t>)</w:t>
      </w:r>
      <w:r w:rsidRPr="00232FD1">
        <w:t xml:space="preserve"> Wetland cultivation and hydrological management in </w:t>
      </w:r>
    </w:p>
    <w:p w14:paraId="1FFC0163" w14:textId="3DC0EC27" w:rsidR="00585F81" w:rsidRPr="00232FD1" w:rsidRDefault="00585F81" w:rsidP="00585F81">
      <w:pPr>
        <w:spacing w:line="480" w:lineRule="auto"/>
        <w:ind w:left="720"/>
      </w:pPr>
      <w:r w:rsidRPr="00232FD1">
        <w:lastRenderedPageBreak/>
        <w:t>eastern Africa: Matching community and hydrological needs through sustainable wetland use. In Natural resources forum</w:t>
      </w:r>
      <w:r w:rsidR="006905EC">
        <w:t xml:space="preserve">, </w:t>
      </w:r>
      <w:r w:rsidRPr="00232FD1">
        <w:t>27</w:t>
      </w:r>
      <w:r w:rsidR="006905EC">
        <w:t>(</w:t>
      </w:r>
      <w:r w:rsidRPr="00232FD1">
        <w:t>2</w:t>
      </w:r>
      <w:r w:rsidR="006905EC">
        <w:t>)</w:t>
      </w:r>
      <w:r w:rsidRPr="00232FD1">
        <w:t>, pp. 117-129. Oxford, UK: Blackwell Publishing</w:t>
      </w:r>
      <w:r w:rsidR="006905EC">
        <w:t>.</w:t>
      </w:r>
      <w:r w:rsidRPr="00232FD1">
        <w:t xml:space="preserve"> Ltd.</w:t>
      </w:r>
      <w:r w:rsidR="007B4582">
        <w:t xml:space="preserve"> </w:t>
      </w:r>
      <w:r w:rsidR="007B4582" w:rsidRPr="007B4582">
        <w:t>https://doi.org/10.1111/1477-8947.00047</w:t>
      </w:r>
      <w:r w:rsidR="007B4582">
        <w:t>.</w:t>
      </w:r>
    </w:p>
    <w:p w14:paraId="21CE08AF" w14:textId="793FAC06" w:rsidR="00585F81" w:rsidRPr="00232FD1" w:rsidRDefault="00585F81" w:rsidP="00585F81">
      <w:pPr>
        <w:spacing w:line="480" w:lineRule="auto"/>
      </w:pPr>
      <w:r w:rsidRPr="003D07D7">
        <w:t>Duffy WG</w:t>
      </w:r>
      <w:r w:rsidR="000E45B2">
        <w:t>,</w:t>
      </w:r>
      <w:r w:rsidRPr="003D07D7">
        <w:t xml:space="preserve"> </w:t>
      </w:r>
      <w:proofErr w:type="spellStart"/>
      <w:r w:rsidRPr="003D07D7">
        <w:t>Kahara</w:t>
      </w:r>
      <w:proofErr w:type="spellEnd"/>
      <w:r w:rsidRPr="003D07D7">
        <w:t xml:space="preserve"> SN</w:t>
      </w:r>
      <w:r w:rsidR="00C54B57">
        <w:t xml:space="preserve"> (</w:t>
      </w:r>
      <w:r w:rsidRPr="003D07D7">
        <w:t>2011</w:t>
      </w:r>
      <w:r w:rsidR="00C54B57">
        <w:t>)</w:t>
      </w:r>
      <w:r w:rsidRPr="003D07D7">
        <w:t xml:space="preserve"> Wetland ecosystem services in California's Central Valley </w:t>
      </w:r>
    </w:p>
    <w:p w14:paraId="782FF39E" w14:textId="4C5DC0BE" w:rsidR="00585F81" w:rsidRDefault="00585F81" w:rsidP="00585F81">
      <w:pPr>
        <w:spacing w:line="480" w:lineRule="auto"/>
        <w:ind w:left="720"/>
      </w:pPr>
      <w:r w:rsidRPr="003D07D7">
        <w:t>and implications for the Wetland Reserve Program. Ecological Applications, 21(sp1), pp.</w:t>
      </w:r>
      <w:r w:rsidR="006905EC">
        <w:t xml:space="preserve"> </w:t>
      </w:r>
      <w:r w:rsidRPr="003D07D7">
        <w:t>S128-S134.</w:t>
      </w:r>
      <w:r w:rsidR="009C630E">
        <w:t xml:space="preserve"> </w:t>
      </w:r>
      <w:r w:rsidR="009C630E" w:rsidRPr="009C630E">
        <w:t>https://doi.org/10.1890/09-1338</w:t>
      </w:r>
      <w:r w:rsidR="009C630E">
        <w:t>.</w:t>
      </w:r>
    </w:p>
    <w:p w14:paraId="62A1F0A1" w14:textId="3D2C3DF0" w:rsidR="00585F81" w:rsidRDefault="00585F81" w:rsidP="00585F81">
      <w:pPr>
        <w:spacing w:line="480" w:lineRule="auto"/>
      </w:pPr>
      <w:r>
        <w:t>Economic Research Service, United States Department of Agriculture (2019)</w:t>
      </w:r>
      <w:r w:rsidR="00C54B57">
        <w:t xml:space="preserve"> </w:t>
      </w:r>
      <w:r>
        <w:t xml:space="preserve">International </w:t>
      </w:r>
    </w:p>
    <w:p w14:paraId="7999309E" w14:textId="555BEDE9" w:rsidR="00585F81" w:rsidRDefault="00585F81" w:rsidP="00585F81">
      <w:pPr>
        <w:spacing w:line="480" w:lineRule="auto"/>
        <w:ind w:left="720"/>
      </w:pPr>
      <w:r>
        <w:t xml:space="preserve">agricultural productivity. </w:t>
      </w:r>
      <w:r w:rsidRPr="008F5739">
        <w:t>https://www.ers.usda.gov/data-products/international-agricultural-productivity/</w:t>
      </w:r>
      <w:r>
        <w:t>. Accessed on 13 April 2020.</w:t>
      </w:r>
    </w:p>
    <w:p w14:paraId="2C6E5759" w14:textId="20F0FA90" w:rsidR="00F94E1A" w:rsidRDefault="00F94E1A" w:rsidP="00F94E1A">
      <w:pPr>
        <w:spacing w:line="480" w:lineRule="auto"/>
        <w:rPr>
          <w:color w:val="222222"/>
          <w:shd w:val="clear" w:color="auto" w:fill="FFFFFF"/>
        </w:rPr>
      </w:pPr>
      <w:r w:rsidRPr="005B6F17">
        <w:rPr>
          <w:color w:val="222222"/>
          <w:shd w:val="clear" w:color="auto" w:fill="FFFFFF"/>
        </w:rPr>
        <w:t>Emerton L</w:t>
      </w:r>
      <w:r w:rsidR="00C54B57">
        <w:rPr>
          <w:color w:val="222222"/>
          <w:shd w:val="clear" w:color="auto" w:fill="FFFFFF"/>
        </w:rPr>
        <w:t xml:space="preserve"> </w:t>
      </w:r>
      <w:r w:rsidRPr="005B6F17">
        <w:rPr>
          <w:color w:val="222222"/>
          <w:shd w:val="clear" w:color="auto" w:fill="FFFFFF"/>
        </w:rPr>
        <w:t xml:space="preserve">(2005). Values and rewards: counting and capturing ecosystem water services </w:t>
      </w:r>
    </w:p>
    <w:p w14:paraId="184A52DF" w14:textId="57316362" w:rsidR="009C630E" w:rsidRPr="005B6F17" w:rsidRDefault="00F94E1A" w:rsidP="00F94E1A">
      <w:pPr>
        <w:spacing w:line="480" w:lineRule="auto"/>
        <w:ind w:firstLine="720"/>
        <w:rPr>
          <w:color w:val="222222"/>
          <w:shd w:val="clear" w:color="auto" w:fill="FFFFFF"/>
        </w:rPr>
      </w:pPr>
      <w:r w:rsidRPr="005B6F17">
        <w:rPr>
          <w:color w:val="222222"/>
          <w:shd w:val="clear" w:color="auto" w:fill="FFFFFF"/>
        </w:rPr>
        <w:t>for sustainable development (No. 1). IUCN.</w:t>
      </w:r>
      <w:r w:rsidR="009C630E">
        <w:rPr>
          <w:color w:val="222222"/>
          <w:shd w:val="clear" w:color="auto" w:fill="FFFFFF"/>
        </w:rPr>
        <w:t xml:space="preserve"> </w:t>
      </w:r>
      <w:r w:rsidR="009C630E" w:rsidRPr="009C630E">
        <w:rPr>
          <w:color w:val="222222"/>
          <w:shd w:val="clear" w:color="auto" w:fill="FFFFFF"/>
        </w:rPr>
        <w:t>https://doi.org/10.2305/iucn.ch.2005.12.en</w:t>
      </w:r>
      <w:r w:rsidR="009C630E">
        <w:rPr>
          <w:color w:val="222222"/>
          <w:shd w:val="clear" w:color="auto" w:fill="FFFFFF"/>
        </w:rPr>
        <w:t>.</w:t>
      </w:r>
    </w:p>
    <w:p w14:paraId="04EB1F54" w14:textId="45EA37F3" w:rsidR="00585F81" w:rsidRPr="000B596F" w:rsidRDefault="00585F81" w:rsidP="00585F81">
      <w:pPr>
        <w:spacing w:line="480" w:lineRule="auto"/>
        <w:rPr>
          <w:lang w:val="en-CA"/>
          <w:rPrChange w:id="41" w:author="Author">
            <w:rPr>
              <w:lang w:val="fr-CA"/>
            </w:rPr>
          </w:rPrChange>
        </w:rPr>
      </w:pPr>
      <w:r w:rsidRPr="000B596F">
        <w:rPr>
          <w:lang w:val="en-CA"/>
          <w:rPrChange w:id="42" w:author="Author">
            <w:rPr>
              <w:lang w:val="fr-CA"/>
            </w:rPr>
          </w:rPrChange>
        </w:rPr>
        <w:t>Gardner</w:t>
      </w:r>
      <w:r w:rsidR="002129BD" w:rsidRPr="000B596F">
        <w:rPr>
          <w:lang w:val="en-CA"/>
          <w:rPrChange w:id="43" w:author="Author">
            <w:rPr>
              <w:lang w:val="fr-CA"/>
            </w:rPr>
          </w:rPrChange>
        </w:rPr>
        <w:t xml:space="preserve"> </w:t>
      </w:r>
      <w:r w:rsidRPr="000B596F">
        <w:rPr>
          <w:lang w:val="en-CA"/>
          <w:rPrChange w:id="44" w:author="Author">
            <w:rPr>
              <w:lang w:val="fr-CA"/>
            </w:rPr>
          </w:rPrChange>
        </w:rPr>
        <w:t xml:space="preserve">RC, </w:t>
      </w:r>
      <w:proofErr w:type="spellStart"/>
      <w:r w:rsidRPr="000B596F">
        <w:rPr>
          <w:lang w:val="en-CA"/>
          <w:rPrChange w:id="45" w:author="Author">
            <w:rPr>
              <w:lang w:val="fr-CA"/>
            </w:rPr>
          </w:rPrChange>
        </w:rPr>
        <w:t>Barchiesi</w:t>
      </w:r>
      <w:proofErr w:type="spellEnd"/>
      <w:r w:rsidR="002129BD" w:rsidRPr="000B596F">
        <w:rPr>
          <w:lang w:val="en-CA"/>
          <w:rPrChange w:id="46" w:author="Author">
            <w:rPr>
              <w:lang w:val="fr-CA"/>
            </w:rPr>
          </w:rPrChange>
        </w:rPr>
        <w:t xml:space="preserve"> </w:t>
      </w:r>
      <w:r w:rsidRPr="000B596F">
        <w:rPr>
          <w:lang w:val="en-CA"/>
          <w:rPrChange w:id="47" w:author="Author">
            <w:rPr>
              <w:lang w:val="fr-CA"/>
            </w:rPr>
          </w:rPrChange>
        </w:rPr>
        <w:t xml:space="preserve">S, </w:t>
      </w:r>
      <w:proofErr w:type="spellStart"/>
      <w:r w:rsidRPr="000B596F">
        <w:rPr>
          <w:lang w:val="en-CA"/>
          <w:rPrChange w:id="48" w:author="Author">
            <w:rPr>
              <w:lang w:val="fr-CA"/>
            </w:rPr>
          </w:rPrChange>
        </w:rPr>
        <w:t>Beltrame</w:t>
      </w:r>
      <w:proofErr w:type="spellEnd"/>
      <w:r w:rsidR="002129BD" w:rsidRPr="000B596F">
        <w:rPr>
          <w:lang w:val="en-CA"/>
          <w:rPrChange w:id="49" w:author="Author">
            <w:rPr>
              <w:lang w:val="fr-CA"/>
            </w:rPr>
          </w:rPrChange>
        </w:rPr>
        <w:t xml:space="preserve"> </w:t>
      </w:r>
      <w:r w:rsidRPr="000B596F">
        <w:rPr>
          <w:lang w:val="en-CA"/>
          <w:rPrChange w:id="50" w:author="Author">
            <w:rPr>
              <w:lang w:val="fr-CA"/>
            </w:rPr>
          </w:rPrChange>
        </w:rPr>
        <w:t>C, Finlayson</w:t>
      </w:r>
      <w:r w:rsidR="002129BD" w:rsidRPr="000B596F">
        <w:rPr>
          <w:lang w:val="en-CA"/>
          <w:rPrChange w:id="51" w:author="Author">
            <w:rPr>
              <w:lang w:val="fr-CA"/>
            </w:rPr>
          </w:rPrChange>
        </w:rPr>
        <w:t xml:space="preserve"> </w:t>
      </w:r>
      <w:r w:rsidRPr="000B596F">
        <w:rPr>
          <w:lang w:val="en-CA"/>
          <w:rPrChange w:id="52" w:author="Author">
            <w:rPr>
              <w:lang w:val="fr-CA"/>
            </w:rPr>
          </w:rPrChange>
        </w:rPr>
        <w:t xml:space="preserve">C, </w:t>
      </w:r>
      <w:proofErr w:type="spellStart"/>
      <w:r w:rsidRPr="000B596F">
        <w:rPr>
          <w:lang w:val="en-CA"/>
          <w:rPrChange w:id="53" w:author="Author">
            <w:rPr>
              <w:lang w:val="fr-CA"/>
            </w:rPr>
          </w:rPrChange>
        </w:rPr>
        <w:t>Galewski</w:t>
      </w:r>
      <w:proofErr w:type="spellEnd"/>
      <w:r w:rsidR="002129BD" w:rsidRPr="000B596F">
        <w:rPr>
          <w:lang w:val="en-CA"/>
          <w:rPrChange w:id="54" w:author="Author">
            <w:rPr>
              <w:lang w:val="fr-CA"/>
            </w:rPr>
          </w:rPrChange>
        </w:rPr>
        <w:t xml:space="preserve"> </w:t>
      </w:r>
      <w:r w:rsidRPr="000B596F">
        <w:rPr>
          <w:lang w:val="en-CA"/>
          <w:rPrChange w:id="55" w:author="Author">
            <w:rPr>
              <w:lang w:val="fr-CA"/>
            </w:rPr>
          </w:rPrChange>
        </w:rPr>
        <w:t>T, Harrison</w:t>
      </w:r>
      <w:r w:rsidR="002129BD" w:rsidRPr="000B596F">
        <w:rPr>
          <w:lang w:val="en-CA"/>
          <w:rPrChange w:id="56" w:author="Author">
            <w:rPr>
              <w:lang w:val="fr-CA"/>
            </w:rPr>
          </w:rPrChange>
        </w:rPr>
        <w:t xml:space="preserve"> </w:t>
      </w:r>
      <w:r w:rsidRPr="000B596F">
        <w:rPr>
          <w:lang w:val="en-CA"/>
          <w:rPrChange w:id="57" w:author="Author">
            <w:rPr>
              <w:lang w:val="fr-CA"/>
            </w:rPr>
          </w:rPrChange>
        </w:rPr>
        <w:t xml:space="preserve">I, Paganini </w:t>
      </w:r>
    </w:p>
    <w:p w14:paraId="646D2B73" w14:textId="02C19838" w:rsidR="00CF370B" w:rsidRPr="00232FD1" w:rsidRDefault="00585F81" w:rsidP="00585F81">
      <w:pPr>
        <w:spacing w:line="480" w:lineRule="auto"/>
        <w:ind w:left="720"/>
      </w:pPr>
      <w:r w:rsidRPr="00543885">
        <w:t xml:space="preserve">M, </w:t>
      </w:r>
      <w:proofErr w:type="spellStart"/>
      <w:r w:rsidRPr="00543885">
        <w:t>Perennou</w:t>
      </w:r>
      <w:proofErr w:type="spellEnd"/>
      <w:r w:rsidR="002129BD" w:rsidRPr="00543885">
        <w:t xml:space="preserve"> </w:t>
      </w:r>
      <w:r w:rsidRPr="00543885">
        <w:t>C, Pritchard</w:t>
      </w:r>
      <w:r w:rsidR="002129BD" w:rsidRPr="00543885">
        <w:t xml:space="preserve"> </w:t>
      </w:r>
      <w:r w:rsidRPr="00543885">
        <w:t xml:space="preserve">D, </w:t>
      </w:r>
      <w:proofErr w:type="spellStart"/>
      <w:r w:rsidRPr="00543885">
        <w:t>Rosenqvist</w:t>
      </w:r>
      <w:proofErr w:type="spellEnd"/>
      <w:r w:rsidRPr="00543885">
        <w:t xml:space="preserve"> A and Walpole</w:t>
      </w:r>
      <w:r w:rsidR="002129BD" w:rsidRPr="00543885">
        <w:t xml:space="preserve"> </w:t>
      </w:r>
      <w:r w:rsidRPr="00543885">
        <w:t>M</w:t>
      </w:r>
      <w:r w:rsidR="002129BD" w:rsidRPr="00543885">
        <w:t xml:space="preserve"> (</w:t>
      </w:r>
      <w:r w:rsidRPr="00543885">
        <w:t>2015</w:t>
      </w:r>
      <w:r w:rsidR="002129BD" w:rsidRPr="00543885">
        <w:t>)</w:t>
      </w:r>
      <w:r w:rsidRPr="00543885">
        <w:t xml:space="preserve"> State of the world's wetlands and their services to people: a compilation of recent analyses.</w:t>
      </w:r>
      <w:r w:rsidR="005D7B84" w:rsidRPr="00543885">
        <w:t xml:space="preserve"> Ramsar Briefing Note No. 7. </w:t>
      </w:r>
      <w:r w:rsidR="00CF370B" w:rsidRPr="00543885">
        <w:t>https://doi.org/10.2139/ssrn.2589447.</w:t>
      </w:r>
    </w:p>
    <w:p w14:paraId="4788C004" w14:textId="7A8E8526" w:rsidR="00585F81" w:rsidRDefault="00585F81" w:rsidP="00585F81">
      <w:pPr>
        <w:spacing w:line="480" w:lineRule="auto"/>
      </w:pPr>
      <w:proofErr w:type="spellStart"/>
      <w:r w:rsidRPr="00862685">
        <w:t>Ghermandi</w:t>
      </w:r>
      <w:proofErr w:type="spellEnd"/>
      <w:r w:rsidRPr="00862685">
        <w:t xml:space="preserve"> A</w:t>
      </w:r>
      <w:r w:rsidR="005F7D5A">
        <w:t>,</w:t>
      </w:r>
      <w:r w:rsidRPr="00862685">
        <w:t xml:space="preserve"> Nunes PA</w:t>
      </w:r>
      <w:r w:rsidR="00C54B57">
        <w:t xml:space="preserve"> </w:t>
      </w:r>
      <w:r w:rsidRPr="00862685">
        <w:t xml:space="preserve">(2013) A global map of coastal recreation values: Results from a </w:t>
      </w:r>
    </w:p>
    <w:p w14:paraId="643B280D" w14:textId="743A531D" w:rsidR="00585F81" w:rsidRDefault="00585F81" w:rsidP="00585F81">
      <w:pPr>
        <w:spacing w:line="480" w:lineRule="auto"/>
        <w:ind w:firstLine="720"/>
      </w:pPr>
      <w:r w:rsidRPr="00862685">
        <w:t xml:space="preserve">spatially explicit meta-analysis. Ecological economics, 86, </w:t>
      </w:r>
      <w:r w:rsidR="006905EC">
        <w:t xml:space="preserve">pp. </w:t>
      </w:r>
      <w:r w:rsidRPr="00862685">
        <w:t>1-15.</w:t>
      </w:r>
    </w:p>
    <w:p w14:paraId="655274F8" w14:textId="7E0F48D4" w:rsidR="005D7B84" w:rsidRDefault="005D7B84" w:rsidP="00585F81">
      <w:pPr>
        <w:spacing w:line="480" w:lineRule="auto"/>
        <w:ind w:firstLine="720"/>
      </w:pPr>
      <w:r w:rsidRPr="005D7B84">
        <w:t>https://doi.org/10.2139/ssrn.1904842</w:t>
      </w:r>
      <w:r>
        <w:t>.</w:t>
      </w:r>
    </w:p>
    <w:p w14:paraId="4C7C6951" w14:textId="59862EC4" w:rsidR="00585F81" w:rsidRPr="00232FD1" w:rsidRDefault="00585F81" w:rsidP="00585F81">
      <w:pPr>
        <w:spacing w:line="480" w:lineRule="auto"/>
      </w:pPr>
      <w:proofErr w:type="spellStart"/>
      <w:r w:rsidRPr="00232FD1">
        <w:t>Ghermandi</w:t>
      </w:r>
      <w:proofErr w:type="spellEnd"/>
      <w:r w:rsidRPr="00232FD1">
        <w:t xml:space="preserve"> A, Van Den Bergh JC, Brander</w:t>
      </w:r>
      <w:r w:rsidR="00C54B57">
        <w:t xml:space="preserve"> </w:t>
      </w:r>
      <w:r w:rsidRPr="00232FD1">
        <w:t>LM, de Groot HL and Nunes PA.</w:t>
      </w:r>
      <w:r w:rsidR="00C54B57">
        <w:t xml:space="preserve"> (</w:t>
      </w:r>
      <w:r w:rsidRPr="00232FD1">
        <w:t>2010</w:t>
      </w:r>
      <w:r w:rsidR="00C54B57">
        <w:t>)</w:t>
      </w:r>
      <w:r w:rsidRPr="00232FD1">
        <w:t xml:space="preserve"> </w:t>
      </w:r>
    </w:p>
    <w:p w14:paraId="5BE12629" w14:textId="008066D5" w:rsidR="00585F81" w:rsidRPr="00232FD1" w:rsidRDefault="00585F81" w:rsidP="00585F81">
      <w:pPr>
        <w:spacing w:line="480" w:lineRule="auto"/>
        <w:ind w:left="720"/>
      </w:pPr>
      <w:r w:rsidRPr="00232FD1">
        <w:t>Values of natural and human</w:t>
      </w:r>
      <w:r w:rsidRPr="00C32CDA">
        <w:t>‐</w:t>
      </w:r>
      <w:r w:rsidRPr="00232FD1">
        <w:t>made wetlands: A meta</w:t>
      </w:r>
      <w:r w:rsidRPr="00C32CDA">
        <w:t>‐</w:t>
      </w:r>
      <w:r w:rsidRPr="00232FD1">
        <w:t>analysis. Water Resources Research, 46</w:t>
      </w:r>
      <w:r w:rsidR="00C32CDA">
        <w:t xml:space="preserve">, </w:t>
      </w:r>
      <w:r w:rsidR="00C32CDA" w:rsidRPr="00C32CDA">
        <w:t>W12516</w:t>
      </w:r>
      <w:r w:rsidR="005D7B84">
        <w:t xml:space="preserve">. </w:t>
      </w:r>
      <w:r w:rsidR="005D7B84" w:rsidRPr="005D7B84">
        <w:t>https://doi.org/10.1029/2010wr009071</w:t>
      </w:r>
      <w:r w:rsidR="005D7B84">
        <w:t>.</w:t>
      </w:r>
    </w:p>
    <w:p w14:paraId="6781D5A6" w14:textId="74454BC3" w:rsidR="00585F81" w:rsidRPr="00232FD1" w:rsidRDefault="00585F81" w:rsidP="00585F81">
      <w:pPr>
        <w:spacing w:line="480" w:lineRule="auto"/>
      </w:pPr>
      <w:r w:rsidRPr="00232FD1">
        <w:t xml:space="preserve">Gleason RA, </w:t>
      </w:r>
      <w:proofErr w:type="spellStart"/>
      <w:r w:rsidRPr="00232FD1">
        <w:t>Euliss</w:t>
      </w:r>
      <w:proofErr w:type="spellEnd"/>
      <w:r w:rsidR="00C54B57">
        <w:t xml:space="preserve"> </w:t>
      </w:r>
      <w:r w:rsidRPr="00232FD1">
        <w:t xml:space="preserve">NH, </w:t>
      </w:r>
      <w:proofErr w:type="spellStart"/>
      <w:r w:rsidRPr="00232FD1">
        <w:t>Tangen</w:t>
      </w:r>
      <w:proofErr w:type="spellEnd"/>
      <w:r w:rsidRPr="00232FD1">
        <w:t xml:space="preserve"> BA, </w:t>
      </w:r>
      <w:proofErr w:type="spellStart"/>
      <w:r w:rsidRPr="00232FD1">
        <w:t>Laubhan</w:t>
      </w:r>
      <w:proofErr w:type="spellEnd"/>
      <w:r w:rsidRPr="00232FD1">
        <w:t xml:space="preserve"> MK</w:t>
      </w:r>
      <w:r w:rsidR="005F7D5A">
        <w:t>,</w:t>
      </w:r>
      <w:r w:rsidRPr="00232FD1">
        <w:t xml:space="preserve"> Browne BA</w:t>
      </w:r>
      <w:r w:rsidR="00C54B57">
        <w:t xml:space="preserve"> (</w:t>
      </w:r>
      <w:r w:rsidRPr="00232FD1">
        <w:t>2011</w:t>
      </w:r>
      <w:r w:rsidR="00C54B57">
        <w:t>)</w:t>
      </w:r>
      <w:r w:rsidRPr="00232FD1">
        <w:t xml:space="preserve"> USDA </w:t>
      </w:r>
    </w:p>
    <w:p w14:paraId="7AEE2A93" w14:textId="390E88E1" w:rsidR="00585F81" w:rsidRDefault="00585F81" w:rsidP="00585F81">
      <w:pPr>
        <w:spacing w:line="480" w:lineRule="auto"/>
        <w:ind w:left="720"/>
      </w:pPr>
      <w:r w:rsidRPr="00232FD1">
        <w:lastRenderedPageBreak/>
        <w:t>conservation program and practice effects on wetland ecosystem services in the Prairie Pothole Region. Ecological Applications, 21(sp1), pp. S65-S81.</w:t>
      </w:r>
    </w:p>
    <w:p w14:paraId="7DA5FEF8" w14:textId="0B6C684A" w:rsidR="005D7B84" w:rsidRPr="00232FD1" w:rsidRDefault="005D7B84" w:rsidP="00585F81">
      <w:pPr>
        <w:spacing w:line="480" w:lineRule="auto"/>
        <w:ind w:left="720"/>
      </w:pPr>
      <w:r w:rsidRPr="005D7B84">
        <w:t>https://doi.org/10.1890/09-0216</w:t>
      </w:r>
    </w:p>
    <w:p w14:paraId="1DE45179" w14:textId="4E72D110" w:rsidR="00585F81" w:rsidRPr="00232FD1" w:rsidRDefault="00585F81" w:rsidP="00585F81">
      <w:pPr>
        <w:spacing w:line="480" w:lineRule="auto"/>
      </w:pPr>
      <w:r w:rsidRPr="00232FD1">
        <w:t>Golterman HL</w:t>
      </w:r>
      <w:r w:rsidR="00C54B57">
        <w:t xml:space="preserve"> (</w:t>
      </w:r>
      <w:r w:rsidRPr="00232FD1">
        <w:t>1995</w:t>
      </w:r>
      <w:r w:rsidR="00C54B57">
        <w:t>)</w:t>
      </w:r>
      <w:r w:rsidRPr="00232FD1">
        <w:t xml:space="preserve"> The labyrinth of nutrient cycles and buffers in wetlands: results based on </w:t>
      </w:r>
    </w:p>
    <w:p w14:paraId="5B166366" w14:textId="04A325F0" w:rsidR="00585F81" w:rsidRDefault="00585F81" w:rsidP="00585F81">
      <w:pPr>
        <w:spacing w:line="480" w:lineRule="auto"/>
        <w:ind w:firstLine="720"/>
      </w:pPr>
      <w:r w:rsidRPr="00232FD1">
        <w:t>research in the Camargue (southern France). </w:t>
      </w:r>
      <w:proofErr w:type="spellStart"/>
      <w:r w:rsidRPr="00232FD1">
        <w:t>Hydrobiologia</w:t>
      </w:r>
      <w:proofErr w:type="spellEnd"/>
      <w:r w:rsidRPr="00232FD1">
        <w:t>, 315(1), pp.</w:t>
      </w:r>
      <w:r w:rsidR="00C32CDA">
        <w:t xml:space="preserve"> </w:t>
      </w:r>
      <w:r w:rsidRPr="00232FD1">
        <w:t>39-58.</w:t>
      </w:r>
    </w:p>
    <w:p w14:paraId="66222C5A" w14:textId="6D2AD433" w:rsidR="00F10BBC" w:rsidRPr="00232FD1" w:rsidRDefault="00F10BBC" w:rsidP="00585F81">
      <w:pPr>
        <w:spacing w:line="480" w:lineRule="auto"/>
        <w:ind w:firstLine="720"/>
      </w:pPr>
      <w:r w:rsidRPr="00F10BBC">
        <w:t>https://doi.org/10.1007/bf00028629</w:t>
      </w:r>
      <w:r>
        <w:t>.</w:t>
      </w:r>
    </w:p>
    <w:p w14:paraId="04F03519" w14:textId="13E8F267" w:rsidR="00585F81" w:rsidRPr="00232FD1" w:rsidRDefault="00585F81" w:rsidP="00585F81">
      <w:pPr>
        <w:spacing w:line="480" w:lineRule="auto"/>
      </w:pPr>
      <w:r w:rsidRPr="00232FD1">
        <w:t xml:space="preserve">Grygoruk M, </w:t>
      </w:r>
      <w:proofErr w:type="spellStart"/>
      <w:r w:rsidRPr="00232FD1">
        <w:t>Mirosław-Świątek</w:t>
      </w:r>
      <w:proofErr w:type="spellEnd"/>
      <w:r w:rsidRPr="00232FD1">
        <w:t xml:space="preserve"> D, </w:t>
      </w:r>
      <w:proofErr w:type="spellStart"/>
      <w:r w:rsidRPr="00232FD1">
        <w:t>Chrzanowska</w:t>
      </w:r>
      <w:proofErr w:type="spellEnd"/>
      <w:r w:rsidR="00C54B57">
        <w:t xml:space="preserve"> </w:t>
      </w:r>
      <w:r w:rsidRPr="00232FD1">
        <w:t>W</w:t>
      </w:r>
      <w:r w:rsidR="005F7D5A">
        <w:t>,</w:t>
      </w:r>
      <w:r w:rsidRPr="00232FD1">
        <w:t xml:space="preserve"> </w:t>
      </w:r>
      <w:proofErr w:type="spellStart"/>
      <w:r w:rsidRPr="00232FD1">
        <w:t>Ignar</w:t>
      </w:r>
      <w:proofErr w:type="spellEnd"/>
      <w:r w:rsidR="00C54B57">
        <w:t xml:space="preserve"> </w:t>
      </w:r>
      <w:r w:rsidRPr="00232FD1">
        <w:t>S</w:t>
      </w:r>
      <w:r w:rsidR="00C54B57">
        <w:t xml:space="preserve"> (</w:t>
      </w:r>
      <w:r w:rsidRPr="00232FD1">
        <w:t>2013</w:t>
      </w:r>
      <w:r w:rsidR="00C54B57">
        <w:t xml:space="preserve">) </w:t>
      </w:r>
      <w:r w:rsidRPr="00232FD1">
        <w:t xml:space="preserve">How much for </w:t>
      </w:r>
    </w:p>
    <w:p w14:paraId="0E31A8EC" w14:textId="027602BD" w:rsidR="00585F81" w:rsidRDefault="00585F81" w:rsidP="00585F81">
      <w:pPr>
        <w:spacing w:line="480" w:lineRule="auto"/>
        <w:ind w:left="720"/>
      </w:pPr>
      <w:r w:rsidRPr="00232FD1">
        <w:t>water? Economic assessment and mapping of floodplain water storage as a catchment-scale ecosystem service of wetlands. Water, 5(4), pp.</w:t>
      </w:r>
      <w:r w:rsidR="00C32CDA">
        <w:t xml:space="preserve"> </w:t>
      </w:r>
      <w:r w:rsidRPr="00232FD1">
        <w:t>1760-1779.</w:t>
      </w:r>
    </w:p>
    <w:p w14:paraId="627ED8BF" w14:textId="2C15E83D" w:rsidR="00F10BBC" w:rsidRPr="00232FD1" w:rsidRDefault="00F10BBC" w:rsidP="00585F81">
      <w:pPr>
        <w:spacing w:line="480" w:lineRule="auto"/>
        <w:ind w:left="720"/>
      </w:pPr>
      <w:r w:rsidRPr="00F10BBC">
        <w:t>https://doi.org/10.3390/w5041760</w:t>
      </w:r>
      <w:r>
        <w:t>.</w:t>
      </w:r>
    </w:p>
    <w:p w14:paraId="222A18FD" w14:textId="080A4C39" w:rsidR="00585F81" w:rsidRPr="00232FD1" w:rsidRDefault="00585F81" w:rsidP="00585F81">
      <w:pPr>
        <w:spacing w:line="480" w:lineRule="auto"/>
      </w:pPr>
      <w:r w:rsidRPr="00232FD1">
        <w:t>Hao</w:t>
      </w:r>
      <w:r w:rsidR="00C54B57">
        <w:t xml:space="preserve"> </w:t>
      </w:r>
      <w:r w:rsidRPr="00232FD1">
        <w:t>F, Lai</w:t>
      </w:r>
      <w:r w:rsidR="00C54B57">
        <w:t xml:space="preserve"> </w:t>
      </w:r>
      <w:r w:rsidRPr="00232FD1">
        <w:t>X, Ouyang</w:t>
      </w:r>
      <w:r w:rsidR="00C54B57">
        <w:t xml:space="preserve"> </w:t>
      </w:r>
      <w:r w:rsidRPr="00232FD1">
        <w:t>W, Xu</w:t>
      </w:r>
      <w:r w:rsidR="00C54B57">
        <w:t xml:space="preserve"> </w:t>
      </w:r>
      <w:r w:rsidRPr="00232FD1">
        <w:t>Y, Wei X</w:t>
      </w:r>
      <w:r w:rsidR="005F7D5A">
        <w:t xml:space="preserve">, </w:t>
      </w:r>
      <w:r w:rsidRPr="00232FD1">
        <w:t>Song K</w:t>
      </w:r>
      <w:r w:rsidR="00C54B57">
        <w:t xml:space="preserve"> (</w:t>
      </w:r>
      <w:r w:rsidRPr="00232FD1">
        <w:t>2012</w:t>
      </w:r>
      <w:r w:rsidR="00C54B57">
        <w:t xml:space="preserve">) </w:t>
      </w:r>
      <w:r w:rsidRPr="00232FD1">
        <w:t xml:space="preserve">Effects of land use changes </w:t>
      </w:r>
    </w:p>
    <w:p w14:paraId="440D5EAD" w14:textId="36D6062A" w:rsidR="00585F81" w:rsidRDefault="00585F81" w:rsidP="00585F81">
      <w:pPr>
        <w:spacing w:line="480" w:lineRule="auto"/>
        <w:ind w:left="720"/>
      </w:pPr>
      <w:r w:rsidRPr="00232FD1">
        <w:t xml:space="preserve">on the ecosystem service values of a reclamation farm in Northeast China. Environmental </w:t>
      </w:r>
      <w:r>
        <w:t>M</w:t>
      </w:r>
      <w:r w:rsidRPr="00232FD1">
        <w:t>anagement, 50(5), pp.</w:t>
      </w:r>
      <w:r w:rsidR="00C32CDA">
        <w:t xml:space="preserve"> </w:t>
      </w:r>
      <w:r w:rsidRPr="00232FD1">
        <w:t>888-899.</w:t>
      </w:r>
      <w:r w:rsidR="00F663A5">
        <w:t xml:space="preserve"> </w:t>
      </w:r>
      <w:r w:rsidR="00F663A5" w:rsidRPr="00F663A5">
        <w:t>https://doi.org/10.1007/s00267-012-9923-5</w:t>
      </w:r>
      <w:r w:rsidR="00F663A5">
        <w:t>.</w:t>
      </w:r>
    </w:p>
    <w:p w14:paraId="4FF5F89A" w14:textId="3855B1A7" w:rsidR="00585F81" w:rsidRPr="00543885" w:rsidRDefault="00585F81" w:rsidP="00585F81">
      <w:pPr>
        <w:spacing w:line="480" w:lineRule="auto"/>
      </w:pPr>
      <w:r w:rsidRPr="00543885">
        <w:t>International Food Policy Research Institute (IFPRI)</w:t>
      </w:r>
      <w:r w:rsidR="00C54B57" w:rsidRPr="00543885">
        <w:t xml:space="preserve"> (</w:t>
      </w:r>
      <w:r w:rsidRPr="00543885">
        <w:t>2018</w:t>
      </w:r>
      <w:r w:rsidR="00C54B57" w:rsidRPr="00543885">
        <w:t xml:space="preserve">) </w:t>
      </w:r>
      <w:r w:rsidRPr="00543885">
        <w:t xml:space="preserve">Agricultural Total Factor </w:t>
      </w:r>
    </w:p>
    <w:p w14:paraId="2A4EF90C" w14:textId="1638AB9A" w:rsidR="00585F81" w:rsidRPr="00537287" w:rsidRDefault="00585F81" w:rsidP="00585F81">
      <w:pPr>
        <w:spacing w:line="480" w:lineRule="auto"/>
        <w:ind w:left="720"/>
      </w:pPr>
      <w:r w:rsidRPr="00543885">
        <w:t xml:space="preserve">Productivity (TFP), 1991-2014: 2018 Global Food Policy Report Annex Table 5, Harvard </w:t>
      </w:r>
      <w:proofErr w:type="spellStart"/>
      <w:r w:rsidRPr="00543885">
        <w:t>Dataverse</w:t>
      </w:r>
      <w:proofErr w:type="spellEnd"/>
      <w:r w:rsidRPr="00543885">
        <w:t>, V1.</w:t>
      </w:r>
      <w:r w:rsidR="00F663A5" w:rsidRPr="00543885">
        <w:t xml:space="preserve"> </w:t>
      </w:r>
      <w:hyperlink r:id="rId21" w:tgtFrame="_blank" w:history="1">
        <w:r w:rsidR="00F663A5" w:rsidRPr="00543885">
          <w:t>https://doi.org/10.7910/DVN/IDOCML</w:t>
        </w:r>
      </w:hyperlink>
      <w:r w:rsidR="00543885">
        <w:t>.</w:t>
      </w:r>
    </w:p>
    <w:p w14:paraId="32B517AE" w14:textId="77777777" w:rsidR="00585F81" w:rsidRPr="00543885" w:rsidRDefault="00585F81" w:rsidP="00585F81">
      <w:pPr>
        <w:spacing w:line="480" w:lineRule="auto"/>
      </w:pPr>
      <w:r w:rsidRPr="00543885">
        <w:t xml:space="preserve">International Union for Conservation of Nature - IUCN, and Center for International Earth </w:t>
      </w:r>
    </w:p>
    <w:p w14:paraId="685A2B46" w14:textId="346E7D26" w:rsidR="00585F81" w:rsidRPr="00543885" w:rsidRDefault="00585F81" w:rsidP="00585F81">
      <w:pPr>
        <w:spacing w:line="480" w:lineRule="auto"/>
        <w:ind w:left="720"/>
      </w:pPr>
      <w:r w:rsidRPr="00543885">
        <w:t xml:space="preserve">Science Information Network - CIESIN - Columbia University </w:t>
      </w:r>
      <w:r w:rsidR="00C54B57" w:rsidRPr="00543885">
        <w:t>(</w:t>
      </w:r>
      <w:r w:rsidRPr="00543885">
        <w:t>2015a</w:t>
      </w:r>
      <w:r w:rsidR="00C54B57" w:rsidRPr="00543885">
        <w:t>)</w:t>
      </w:r>
      <w:r w:rsidRPr="00543885">
        <w:t xml:space="preserve"> Gridded species distribution: global amphibian richness grids, 2015 Release. Palisades, NY: NASA Socioeconomic Data and Applications Center (SEDAC). </w:t>
      </w:r>
      <w:hyperlink r:id="rId22" w:history="1">
        <w:r w:rsidRPr="00543885">
          <w:t>https://doi.org/10.7927/H4RR1W66</w:t>
        </w:r>
      </w:hyperlink>
      <w:r w:rsidRPr="00543885">
        <w:t>. Accessed November 28th, 2018</w:t>
      </w:r>
      <w:r w:rsidR="00543885" w:rsidRPr="00543885">
        <w:t>.</w:t>
      </w:r>
    </w:p>
    <w:p w14:paraId="663B1E0E" w14:textId="736A64CF" w:rsidR="00585F81" w:rsidRPr="00543885" w:rsidRDefault="00585F81" w:rsidP="00585F81">
      <w:pPr>
        <w:spacing w:line="480" w:lineRule="auto"/>
      </w:pPr>
      <w:r w:rsidRPr="00543885">
        <w:t>International Union for Conservation of Nature - IUCN,</w:t>
      </w:r>
      <w:r w:rsidR="005F7D5A" w:rsidRPr="00543885">
        <w:t xml:space="preserve"> </w:t>
      </w:r>
      <w:r w:rsidRPr="00543885">
        <w:t xml:space="preserve">Center for International Earth </w:t>
      </w:r>
    </w:p>
    <w:p w14:paraId="04FCE212" w14:textId="2D599615" w:rsidR="00585F81" w:rsidRDefault="00585F81" w:rsidP="00585F81">
      <w:pPr>
        <w:spacing w:line="480" w:lineRule="auto"/>
        <w:ind w:left="720"/>
      </w:pPr>
      <w:r w:rsidRPr="00543885">
        <w:lastRenderedPageBreak/>
        <w:t>Science Information Network - CIESIN - Columbia University</w:t>
      </w:r>
      <w:r w:rsidR="00C54B57" w:rsidRPr="00543885">
        <w:t xml:space="preserve"> (</w:t>
      </w:r>
      <w:r w:rsidRPr="00543885">
        <w:t>2015b</w:t>
      </w:r>
      <w:r w:rsidR="00C54B57" w:rsidRPr="00543885">
        <w:t>)</w:t>
      </w:r>
      <w:r w:rsidRPr="00543885">
        <w:t xml:space="preserve"> Gridded species distribution: global mammal richness grids, 2015 Release. Palisades, NY: NASA Socioeconomic Data and Applications Center (SEDAC). </w:t>
      </w:r>
      <w:hyperlink r:id="rId23" w:history="1">
        <w:r w:rsidRPr="00543885">
          <w:t>https://doi.org/10.7927/H4N014G5. Accessed November 28th 2018</w:t>
        </w:r>
      </w:hyperlink>
      <w:r w:rsidRPr="00543885">
        <w:t>.</w:t>
      </w:r>
    </w:p>
    <w:p w14:paraId="089CC82A" w14:textId="224448A8" w:rsidR="00E17941" w:rsidRPr="00543885" w:rsidRDefault="00E17941" w:rsidP="00E17941">
      <w:pPr>
        <w:spacing w:line="480" w:lineRule="auto"/>
      </w:pPr>
      <w:r w:rsidRPr="00543885">
        <w:t xml:space="preserve">Johnston RJ, Rolfe J, Rosenberger RS, Brouwer R (2015) Introduction to </w:t>
      </w:r>
      <w:r w:rsidR="00543885" w:rsidRPr="00543885">
        <w:t>b</w:t>
      </w:r>
      <w:r w:rsidRPr="00543885">
        <w:t xml:space="preserve">enefit </w:t>
      </w:r>
      <w:r w:rsidR="00543885" w:rsidRPr="00543885">
        <w:t>t</w:t>
      </w:r>
      <w:r w:rsidRPr="00543885">
        <w:t xml:space="preserve">ransfer </w:t>
      </w:r>
    </w:p>
    <w:p w14:paraId="60DF76A6" w14:textId="03C534EC" w:rsidR="00E17941" w:rsidRPr="00E17941" w:rsidRDefault="00543885" w:rsidP="00E17941">
      <w:pPr>
        <w:spacing w:line="480" w:lineRule="auto"/>
        <w:ind w:left="720"/>
        <w:rPr>
          <w:highlight w:val="yellow"/>
        </w:rPr>
      </w:pPr>
      <w:r w:rsidRPr="00543885">
        <w:t>m</w:t>
      </w:r>
      <w:r w:rsidR="00E17941" w:rsidRPr="00543885">
        <w:t xml:space="preserve">ethods. In: Johnston R, Rolfe J, Rosenberger R, Brouwer R (eds) Benefit </w:t>
      </w:r>
      <w:r w:rsidRPr="00543885">
        <w:t>t</w:t>
      </w:r>
      <w:r w:rsidR="00E17941" w:rsidRPr="00543885">
        <w:t xml:space="preserve">ransfer of </w:t>
      </w:r>
      <w:r w:rsidRPr="00543885">
        <w:t>e</w:t>
      </w:r>
      <w:r w:rsidR="00E17941" w:rsidRPr="00543885">
        <w:t xml:space="preserve">nvironmental and </w:t>
      </w:r>
      <w:r w:rsidRPr="00543885">
        <w:t>r</w:t>
      </w:r>
      <w:r w:rsidR="00E17941" w:rsidRPr="00543885">
        <w:t xml:space="preserve">esource </w:t>
      </w:r>
      <w:r w:rsidRPr="00543885">
        <w:t>v</w:t>
      </w:r>
      <w:r w:rsidR="00E17941" w:rsidRPr="00543885">
        <w:t xml:space="preserve">alues. The </w:t>
      </w:r>
      <w:r w:rsidRPr="00543885">
        <w:t>e</w:t>
      </w:r>
      <w:r w:rsidR="00E17941" w:rsidRPr="00543885">
        <w:t xml:space="preserve">conomics of </w:t>
      </w:r>
      <w:r w:rsidRPr="00543885">
        <w:t>n</w:t>
      </w:r>
      <w:r w:rsidR="00E17941" w:rsidRPr="00543885">
        <w:t>on-</w:t>
      </w:r>
      <w:r w:rsidRPr="00543885">
        <w:t>m</w:t>
      </w:r>
      <w:r w:rsidR="00E17941" w:rsidRPr="00543885">
        <w:t xml:space="preserve">arket </w:t>
      </w:r>
      <w:r w:rsidRPr="00543885">
        <w:t>g</w:t>
      </w:r>
      <w:r w:rsidR="00E17941" w:rsidRPr="00543885">
        <w:t xml:space="preserve">oods and </w:t>
      </w:r>
      <w:r w:rsidRPr="00543885">
        <w:t>r</w:t>
      </w:r>
      <w:r w:rsidR="00E17941" w:rsidRPr="00543885">
        <w:t>esources, vol 14. Springer, Dordrecht. https://doi.org/10.1007/978-94-017-9930-0_2</w:t>
      </w:r>
      <w:r w:rsidRPr="00543885">
        <w:t>.</w:t>
      </w:r>
    </w:p>
    <w:p w14:paraId="74797DFD" w14:textId="6B01DFB6" w:rsidR="00585F81" w:rsidRPr="00543885" w:rsidRDefault="00585F81" w:rsidP="00585F81">
      <w:pPr>
        <w:spacing w:line="480" w:lineRule="auto"/>
      </w:pPr>
      <w:proofErr w:type="spellStart"/>
      <w:r w:rsidRPr="00543885">
        <w:t>Leemans</w:t>
      </w:r>
      <w:proofErr w:type="spellEnd"/>
      <w:r w:rsidR="00C54B57" w:rsidRPr="00543885">
        <w:t xml:space="preserve"> </w:t>
      </w:r>
      <w:r w:rsidRPr="00543885">
        <w:t>R, De Groot</w:t>
      </w:r>
      <w:r w:rsidR="00C54B57" w:rsidRPr="00543885">
        <w:t xml:space="preserve"> </w:t>
      </w:r>
      <w:r w:rsidRPr="00543885">
        <w:t>RS</w:t>
      </w:r>
      <w:r w:rsidR="00C54B57" w:rsidRPr="00543885">
        <w:t xml:space="preserve"> (</w:t>
      </w:r>
      <w:r w:rsidRPr="00543885">
        <w:t>2003</w:t>
      </w:r>
      <w:r w:rsidR="00C54B57" w:rsidRPr="00543885">
        <w:t>)</w:t>
      </w:r>
      <w:r w:rsidRPr="00543885">
        <w:t xml:space="preserve"> Millennium Ecosystem Assessment: Ecosystems and </w:t>
      </w:r>
    </w:p>
    <w:p w14:paraId="73E34E9D" w14:textId="11F69577" w:rsidR="00585F81" w:rsidRDefault="00585F81" w:rsidP="00585F81">
      <w:pPr>
        <w:spacing w:line="480" w:lineRule="auto"/>
        <w:ind w:left="720"/>
      </w:pPr>
      <w:r w:rsidRPr="00543885">
        <w:t>human well-being: a framework for assessment. A report of the Conceptual Framework Working Group of the millennium Ecosystem Assessment. Island Press.</w:t>
      </w:r>
    </w:p>
    <w:p w14:paraId="73E81953" w14:textId="0E8AD6AB" w:rsidR="00F94E1A" w:rsidRPr="00543885" w:rsidRDefault="00F94E1A" w:rsidP="00F94E1A">
      <w:pPr>
        <w:spacing w:line="480" w:lineRule="auto"/>
      </w:pPr>
      <w:proofErr w:type="spellStart"/>
      <w:r w:rsidRPr="00543885">
        <w:t>Leschine</w:t>
      </w:r>
      <w:proofErr w:type="spellEnd"/>
      <w:r w:rsidRPr="00543885">
        <w:t xml:space="preserve"> TM, Wellman KF,</w:t>
      </w:r>
      <w:r w:rsidR="005F7D5A" w:rsidRPr="00543885">
        <w:t xml:space="preserve"> </w:t>
      </w:r>
      <w:r w:rsidRPr="00543885">
        <w:t xml:space="preserve">Green TH (1997). The economic value of wetlands: wetlands' </w:t>
      </w:r>
    </w:p>
    <w:p w14:paraId="3BD0B865" w14:textId="6C3EF62C" w:rsidR="00F94E1A" w:rsidRDefault="00F94E1A" w:rsidP="00F94E1A">
      <w:pPr>
        <w:spacing w:line="480" w:lineRule="auto"/>
        <w:ind w:left="720"/>
      </w:pPr>
      <w:r w:rsidRPr="00543885">
        <w:t>role in flood protection in Western Washington. Washington State Department of Ecology.</w:t>
      </w:r>
    </w:p>
    <w:p w14:paraId="724BD90A" w14:textId="465F6362" w:rsidR="00585F81" w:rsidRDefault="00585F81" w:rsidP="00585F81">
      <w:pPr>
        <w:spacing w:line="480" w:lineRule="auto"/>
      </w:pPr>
      <w:r w:rsidRPr="00B163C4">
        <w:t>Loomis J, Lockwood</w:t>
      </w:r>
      <w:r w:rsidR="000065D4">
        <w:t xml:space="preserve"> </w:t>
      </w:r>
      <w:r w:rsidRPr="00B163C4">
        <w:t>M</w:t>
      </w:r>
      <w:r w:rsidR="005F7D5A">
        <w:t xml:space="preserve">, </w:t>
      </w:r>
      <w:proofErr w:type="spellStart"/>
      <w:r w:rsidRPr="00B163C4">
        <w:t>DeLacy</w:t>
      </w:r>
      <w:proofErr w:type="spellEnd"/>
      <w:r w:rsidR="000065D4">
        <w:t xml:space="preserve"> </w:t>
      </w:r>
      <w:r w:rsidRPr="00B163C4">
        <w:t>T</w:t>
      </w:r>
      <w:r w:rsidR="000065D4">
        <w:t xml:space="preserve"> (</w:t>
      </w:r>
      <w:r w:rsidRPr="00B163C4">
        <w:t>1993</w:t>
      </w:r>
      <w:r w:rsidR="000065D4">
        <w:t>)</w:t>
      </w:r>
      <w:r w:rsidRPr="00B163C4">
        <w:t xml:space="preserve"> Some empirical evidence on embedding effects </w:t>
      </w:r>
    </w:p>
    <w:p w14:paraId="62D24626" w14:textId="0BB6A638" w:rsidR="00585F81" w:rsidRDefault="00585F81" w:rsidP="00585F81">
      <w:pPr>
        <w:spacing w:line="480" w:lineRule="auto"/>
        <w:ind w:left="720"/>
      </w:pPr>
      <w:r w:rsidRPr="00B163C4">
        <w:t xml:space="preserve">in contingent valuation of forest protection. Journal of Environmental Economics and Management, 25(1), </w:t>
      </w:r>
      <w:r w:rsidR="00C32CDA">
        <w:t xml:space="preserve">pp. </w:t>
      </w:r>
      <w:r w:rsidRPr="00B163C4">
        <w:t>45-55.</w:t>
      </w:r>
      <w:r w:rsidR="00464F26">
        <w:t xml:space="preserve"> </w:t>
      </w:r>
      <w:r w:rsidR="00464F26" w:rsidRPr="00464F26">
        <w:t>https://doi.org/10.1006/jeem.1993.1025</w:t>
      </w:r>
      <w:r w:rsidR="00464F26">
        <w:t>.</w:t>
      </w:r>
    </w:p>
    <w:p w14:paraId="513E295D" w14:textId="0F21C2BB" w:rsidR="00F94E1A" w:rsidRDefault="00F94E1A" w:rsidP="00F94E1A">
      <w:pPr>
        <w:spacing w:line="480" w:lineRule="auto"/>
        <w:rPr>
          <w:color w:val="222222"/>
          <w:shd w:val="clear" w:color="auto" w:fill="FFFFFF"/>
        </w:rPr>
      </w:pPr>
      <w:proofErr w:type="spellStart"/>
      <w:r w:rsidRPr="005B6F17">
        <w:rPr>
          <w:color w:val="222222"/>
          <w:shd w:val="clear" w:color="auto" w:fill="FFFFFF"/>
        </w:rPr>
        <w:t>Meyerhoff</w:t>
      </w:r>
      <w:proofErr w:type="spellEnd"/>
      <w:r w:rsidRPr="005B6F17">
        <w:rPr>
          <w:color w:val="222222"/>
          <w:shd w:val="clear" w:color="auto" w:fill="FFFFFF"/>
        </w:rPr>
        <w:t xml:space="preserve"> J</w:t>
      </w:r>
      <w:r w:rsidR="005F7D5A">
        <w:rPr>
          <w:color w:val="222222"/>
          <w:shd w:val="clear" w:color="auto" w:fill="FFFFFF"/>
        </w:rPr>
        <w:t xml:space="preserve">, </w:t>
      </w:r>
      <w:proofErr w:type="spellStart"/>
      <w:r w:rsidRPr="005B6F17">
        <w:rPr>
          <w:color w:val="222222"/>
          <w:shd w:val="clear" w:color="auto" w:fill="FFFFFF"/>
        </w:rPr>
        <w:t>Dehnhardt</w:t>
      </w:r>
      <w:proofErr w:type="spellEnd"/>
      <w:r w:rsidRPr="005B6F17">
        <w:rPr>
          <w:color w:val="222222"/>
          <w:shd w:val="clear" w:color="auto" w:fill="FFFFFF"/>
        </w:rPr>
        <w:t xml:space="preserve"> A (2004). The European Water Framework Directive and economic </w:t>
      </w:r>
    </w:p>
    <w:p w14:paraId="5B8A29F0" w14:textId="2266FE90" w:rsidR="00F94E1A" w:rsidRDefault="00F94E1A" w:rsidP="00F94E1A">
      <w:pPr>
        <w:spacing w:line="480" w:lineRule="auto"/>
        <w:ind w:firstLine="720"/>
        <w:rPr>
          <w:color w:val="222222"/>
          <w:shd w:val="clear" w:color="auto" w:fill="FFFFFF"/>
        </w:rPr>
      </w:pPr>
      <w:r w:rsidRPr="005B6F17">
        <w:rPr>
          <w:color w:val="222222"/>
          <w:shd w:val="clear" w:color="auto" w:fill="FFFFFF"/>
        </w:rPr>
        <w:t>valuation of wetlands. In Proc. of 6th BIOECON Conference Cambridge.</w:t>
      </w:r>
    </w:p>
    <w:p w14:paraId="644099C6" w14:textId="1EE3C85E" w:rsidR="00464F26" w:rsidRPr="00F94E1A" w:rsidRDefault="00464F26" w:rsidP="00F94E1A">
      <w:pPr>
        <w:spacing w:line="480" w:lineRule="auto"/>
        <w:ind w:firstLine="720"/>
        <w:rPr>
          <w:color w:val="222222"/>
          <w:shd w:val="clear" w:color="auto" w:fill="FFFFFF"/>
        </w:rPr>
      </w:pPr>
      <w:r w:rsidRPr="00464F26">
        <w:rPr>
          <w:color w:val="222222"/>
          <w:shd w:val="clear" w:color="auto" w:fill="FFFFFF"/>
        </w:rPr>
        <w:t>https://doi.org/10.1002/eet.439</w:t>
      </w:r>
      <w:r>
        <w:rPr>
          <w:color w:val="222222"/>
          <w:shd w:val="clear" w:color="auto" w:fill="FFFFFF"/>
        </w:rPr>
        <w:t>.</w:t>
      </w:r>
    </w:p>
    <w:p w14:paraId="37DA00D6" w14:textId="0845123E" w:rsidR="00585F81" w:rsidRPr="00232FD1" w:rsidRDefault="00585F81" w:rsidP="00585F81">
      <w:pPr>
        <w:spacing w:line="480" w:lineRule="auto"/>
      </w:pPr>
      <w:proofErr w:type="spellStart"/>
      <w:r w:rsidRPr="00232FD1">
        <w:t>Mitsch</w:t>
      </w:r>
      <w:proofErr w:type="spellEnd"/>
      <w:r w:rsidRPr="00232FD1">
        <w:t xml:space="preserve"> WJ</w:t>
      </w:r>
      <w:r w:rsidR="005F7D5A">
        <w:t xml:space="preserve">, </w:t>
      </w:r>
      <w:proofErr w:type="spellStart"/>
      <w:r w:rsidRPr="00232FD1">
        <w:t>Gosselink</w:t>
      </w:r>
      <w:proofErr w:type="spellEnd"/>
      <w:r w:rsidRPr="00232FD1">
        <w:t xml:space="preserve"> JG</w:t>
      </w:r>
      <w:r w:rsidR="000065D4">
        <w:t xml:space="preserve"> (</w:t>
      </w:r>
      <w:r w:rsidRPr="00232FD1">
        <w:t>2000</w:t>
      </w:r>
      <w:r w:rsidR="000065D4">
        <w:t>)</w:t>
      </w:r>
      <w:r w:rsidRPr="00232FD1">
        <w:t xml:space="preserve"> The value of wetlands: importance of scale and </w:t>
      </w:r>
    </w:p>
    <w:p w14:paraId="415EF433" w14:textId="3B539340" w:rsidR="00585F81" w:rsidRDefault="00585F81" w:rsidP="00585F81">
      <w:pPr>
        <w:spacing w:line="480" w:lineRule="auto"/>
        <w:ind w:firstLine="720"/>
      </w:pPr>
      <w:r w:rsidRPr="00232FD1">
        <w:t xml:space="preserve">landscape setting. Ecological </w:t>
      </w:r>
      <w:r>
        <w:t>E</w:t>
      </w:r>
      <w:r w:rsidRPr="00232FD1">
        <w:t>conomics, 35(1), pp.</w:t>
      </w:r>
      <w:r w:rsidR="00C32CDA">
        <w:t xml:space="preserve"> </w:t>
      </w:r>
      <w:r w:rsidRPr="00232FD1">
        <w:t>25-33.</w:t>
      </w:r>
    </w:p>
    <w:p w14:paraId="3D89B7A9" w14:textId="24A69E1C" w:rsidR="00464F26" w:rsidRDefault="00464F26" w:rsidP="00585F81">
      <w:pPr>
        <w:spacing w:line="480" w:lineRule="auto"/>
        <w:ind w:firstLine="720"/>
      </w:pPr>
      <w:r w:rsidRPr="00464F26">
        <w:t>https://doi.org/10.1016/s0921-8009(00)00165-8</w:t>
      </w:r>
      <w:r>
        <w:t>.</w:t>
      </w:r>
    </w:p>
    <w:p w14:paraId="74151749" w14:textId="364E5DE7" w:rsidR="00585F81" w:rsidRPr="00232FD1" w:rsidRDefault="00585F81" w:rsidP="00585F81">
      <w:pPr>
        <w:spacing w:line="480" w:lineRule="auto"/>
      </w:pPr>
      <w:proofErr w:type="spellStart"/>
      <w:r w:rsidRPr="00232FD1">
        <w:lastRenderedPageBreak/>
        <w:t>Morreale</w:t>
      </w:r>
      <w:proofErr w:type="spellEnd"/>
      <w:r w:rsidRPr="00232FD1">
        <w:t xml:space="preserve"> SJ</w:t>
      </w:r>
      <w:r w:rsidR="005F7D5A">
        <w:t xml:space="preserve">, </w:t>
      </w:r>
      <w:r w:rsidRPr="00232FD1">
        <w:t>Sullivan KL</w:t>
      </w:r>
      <w:r w:rsidR="000065D4">
        <w:t xml:space="preserve"> (</w:t>
      </w:r>
      <w:r w:rsidRPr="00232FD1">
        <w:t>2010</w:t>
      </w:r>
      <w:r w:rsidR="000065D4">
        <w:t>)</w:t>
      </w:r>
      <w:r w:rsidRPr="00232FD1">
        <w:t xml:space="preserve"> Community-level enhancements of biodiversity and </w:t>
      </w:r>
    </w:p>
    <w:p w14:paraId="682B44D4" w14:textId="7485A5E1" w:rsidR="00585F81" w:rsidRDefault="00585F81" w:rsidP="00585F81">
      <w:pPr>
        <w:spacing w:line="480" w:lineRule="auto"/>
        <w:ind w:firstLine="720"/>
      </w:pPr>
      <w:r w:rsidRPr="00232FD1">
        <w:t>ecosystem services. Frontiers of Earth Science in China, 4(1), pp.</w:t>
      </w:r>
      <w:r w:rsidR="00C32CDA">
        <w:t xml:space="preserve"> </w:t>
      </w:r>
      <w:r w:rsidRPr="00232FD1">
        <w:t>14-21.</w:t>
      </w:r>
    </w:p>
    <w:p w14:paraId="6F3978EA" w14:textId="3114EA6D" w:rsidR="00464F26" w:rsidRDefault="001F6D90" w:rsidP="00585F81">
      <w:pPr>
        <w:spacing w:line="480" w:lineRule="auto"/>
        <w:ind w:firstLine="720"/>
      </w:pPr>
      <w:hyperlink r:id="rId24" w:history="1">
        <w:r w:rsidR="00EA3732" w:rsidRPr="002F7BC3">
          <w:rPr>
            <w:rStyle w:val="Hyperlink"/>
          </w:rPr>
          <w:t>https://doi.org/10.1007/s11707-010-0015-7</w:t>
        </w:r>
      </w:hyperlink>
      <w:r w:rsidR="00464F26">
        <w:t>.</w:t>
      </w:r>
    </w:p>
    <w:p w14:paraId="47243EDB" w14:textId="3ACBDAF4" w:rsidR="00EA3732" w:rsidRPr="00543885" w:rsidRDefault="00EA3732" w:rsidP="00EA3732">
      <w:pPr>
        <w:spacing w:line="480" w:lineRule="auto"/>
      </w:pPr>
      <w:proofErr w:type="spellStart"/>
      <w:r w:rsidRPr="00543885">
        <w:t>Navrud</w:t>
      </w:r>
      <w:proofErr w:type="spellEnd"/>
      <w:r w:rsidR="00543885" w:rsidRPr="00543885">
        <w:t xml:space="preserve"> </w:t>
      </w:r>
      <w:r w:rsidRPr="00543885">
        <w:t>S and Richard R</w:t>
      </w:r>
      <w:r w:rsidR="00543885" w:rsidRPr="00543885">
        <w:t xml:space="preserve"> (2007) </w:t>
      </w:r>
      <w:r w:rsidRPr="00543885">
        <w:t>Review of methods for value transfer. In </w:t>
      </w:r>
      <w:r w:rsidR="00543885" w:rsidRPr="00543885">
        <w:t>e</w:t>
      </w:r>
      <w:r w:rsidRPr="00543885">
        <w:t xml:space="preserve">nvironmental </w:t>
      </w:r>
    </w:p>
    <w:p w14:paraId="3918FB4E" w14:textId="23246ADC" w:rsidR="00EA3732" w:rsidRPr="00232FD1" w:rsidRDefault="00EA3732" w:rsidP="00EA3732">
      <w:pPr>
        <w:spacing w:line="480" w:lineRule="auto"/>
        <w:ind w:firstLine="720"/>
      </w:pPr>
      <w:r w:rsidRPr="00543885">
        <w:t>value transfer: Issues and methods, pp. 1-10. Springer, Dordrecht, 2007.</w:t>
      </w:r>
    </w:p>
    <w:p w14:paraId="5EFC55DA" w14:textId="592F3E40" w:rsidR="00585F81" w:rsidRPr="00232FD1" w:rsidRDefault="00585F81" w:rsidP="00585F81">
      <w:pPr>
        <w:spacing w:line="480" w:lineRule="auto"/>
      </w:pPr>
      <w:r w:rsidRPr="00232FD1">
        <w:t>Nelson JP</w:t>
      </w:r>
      <w:r w:rsidR="005F7D5A">
        <w:t xml:space="preserve">, </w:t>
      </w:r>
      <w:r w:rsidRPr="00232FD1">
        <w:t>Kennedy</w:t>
      </w:r>
      <w:r w:rsidR="000065D4">
        <w:t xml:space="preserve"> </w:t>
      </w:r>
      <w:r w:rsidRPr="00232FD1">
        <w:t>PE.</w:t>
      </w:r>
      <w:r w:rsidR="000065D4">
        <w:t xml:space="preserve"> (</w:t>
      </w:r>
      <w:r w:rsidRPr="00232FD1">
        <w:t>2009</w:t>
      </w:r>
      <w:r w:rsidR="000065D4">
        <w:t>)</w:t>
      </w:r>
      <w:r w:rsidRPr="00232FD1">
        <w:t xml:space="preserve"> The use (and abuse) of meta-analysis in environmental </w:t>
      </w:r>
    </w:p>
    <w:p w14:paraId="11766810" w14:textId="22504020" w:rsidR="00585F81" w:rsidRPr="00232FD1" w:rsidRDefault="00585F81" w:rsidP="00585F81">
      <w:pPr>
        <w:spacing w:line="480" w:lineRule="auto"/>
        <w:ind w:left="720"/>
      </w:pPr>
      <w:r w:rsidRPr="00232FD1">
        <w:t xml:space="preserve">and natural resource economics: an assessment. Environmental and </w:t>
      </w:r>
      <w:r>
        <w:t>R</w:t>
      </w:r>
      <w:r w:rsidRPr="00232FD1">
        <w:t xml:space="preserve">esource </w:t>
      </w:r>
      <w:r>
        <w:t>E</w:t>
      </w:r>
      <w:r w:rsidRPr="00232FD1">
        <w:t>conomics, 42(3), pp.</w:t>
      </w:r>
      <w:r w:rsidR="00C32CDA">
        <w:t xml:space="preserve"> </w:t>
      </w:r>
      <w:r w:rsidRPr="00232FD1">
        <w:t>345-377.</w:t>
      </w:r>
      <w:r w:rsidR="008A0DFC">
        <w:t xml:space="preserve"> </w:t>
      </w:r>
      <w:r w:rsidR="008A0DFC" w:rsidRPr="008A0DFC">
        <w:t>https://doi.org/10.1007/s10640-008-9253-5</w:t>
      </w:r>
      <w:r w:rsidR="008A0DFC">
        <w:t>.</w:t>
      </w:r>
    </w:p>
    <w:p w14:paraId="0682D574" w14:textId="4170CA25" w:rsidR="00585F81" w:rsidRPr="00232FD1" w:rsidRDefault="00585F81" w:rsidP="00585F81">
      <w:pPr>
        <w:spacing w:line="480" w:lineRule="auto"/>
      </w:pPr>
      <w:r w:rsidRPr="00232FD1">
        <w:t>Nunes PA. and van den Bergh JC</w:t>
      </w:r>
      <w:r w:rsidR="000065D4">
        <w:t xml:space="preserve"> (</w:t>
      </w:r>
      <w:r w:rsidRPr="00232FD1">
        <w:t>2001</w:t>
      </w:r>
      <w:r w:rsidR="000065D4">
        <w:t>)</w:t>
      </w:r>
      <w:r w:rsidRPr="00232FD1">
        <w:t xml:space="preserve"> Economic valuation of biodiversity: sense or </w:t>
      </w:r>
    </w:p>
    <w:p w14:paraId="644379FC" w14:textId="0F1F0D2D" w:rsidR="00585F81" w:rsidRPr="00543885" w:rsidRDefault="00C32CDA" w:rsidP="00585F81">
      <w:pPr>
        <w:spacing w:line="480" w:lineRule="auto"/>
        <w:ind w:left="720"/>
      </w:pPr>
      <w:r w:rsidRPr="00232FD1">
        <w:t>nonsense?</w:t>
      </w:r>
      <w:r w:rsidR="00585F81" w:rsidRPr="00232FD1">
        <w:t xml:space="preserve"> Ecological </w:t>
      </w:r>
      <w:r w:rsidR="00585F81">
        <w:t>E</w:t>
      </w:r>
      <w:r w:rsidR="00585F81" w:rsidRPr="00232FD1">
        <w:t>conomics, 39(2), pp.</w:t>
      </w:r>
      <w:r>
        <w:t xml:space="preserve"> </w:t>
      </w:r>
      <w:r w:rsidR="00585F81" w:rsidRPr="00232FD1">
        <w:t xml:space="preserve">203-222. </w:t>
      </w:r>
      <w:r w:rsidR="00537232">
        <w:t>https://doi.org/</w:t>
      </w:r>
      <w:r w:rsidR="00585F81" w:rsidRPr="00232FD1">
        <w:t>10.1016/S0921-</w:t>
      </w:r>
      <w:r w:rsidR="00585F81" w:rsidRPr="00543885">
        <w:t>8009(01)00233-6.</w:t>
      </w:r>
    </w:p>
    <w:p w14:paraId="0BABB741" w14:textId="24C00C74" w:rsidR="00585F81" w:rsidRPr="00543885" w:rsidRDefault="00585F81" w:rsidP="00585F81">
      <w:pPr>
        <w:spacing w:line="480" w:lineRule="auto"/>
      </w:pPr>
      <w:r w:rsidRPr="00543885">
        <w:t>Oliver TH, Heard</w:t>
      </w:r>
      <w:r w:rsidR="000065D4" w:rsidRPr="00543885">
        <w:t xml:space="preserve"> </w:t>
      </w:r>
      <w:r w:rsidRPr="00543885">
        <w:t xml:space="preserve">MS, Isaac NJ, Roy DB, Procter D, </w:t>
      </w:r>
      <w:proofErr w:type="spellStart"/>
      <w:r w:rsidRPr="00543885">
        <w:t>Eigenbrod</w:t>
      </w:r>
      <w:proofErr w:type="spellEnd"/>
      <w:r w:rsidRPr="00543885">
        <w:t xml:space="preserve"> F, </w:t>
      </w:r>
      <w:proofErr w:type="spellStart"/>
      <w:r w:rsidRPr="00543885">
        <w:t>Freckleton</w:t>
      </w:r>
      <w:proofErr w:type="spellEnd"/>
      <w:r w:rsidRPr="00543885">
        <w:t xml:space="preserve"> R, </w:t>
      </w:r>
    </w:p>
    <w:p w14:paraId="55A1F202" w14:textId="6D885DED" w:rsidR="00585F81" w:rsidRPr="00232FD1" w:rsidRDefault="00585F81" w:rsidP="00585F81">
      <w:pPr>
        <w:spacing w:line="480" w:lineRule="auto"/>
        <w:ind w:left="720"/>
      </w:pPr>
      <w:r w:rsidRPr="00543885">
        <w:t>Hector A, Orme CDL, Petchey OL</w:t>
      </w:r>
      <w:r w:rsidR="005F7D5A" w:rsidRPr="00543885">
        <w:t>,</w:t>
      </w:r>
      <w:r w:rsidRPr="00543885">
        <w:t xml:space="preserve"> </w:t>
      </w:r>
      <w:proofErr w:type="spellStart"/>
      <w:r w:rsidRPr="00543885">
        <w:t>Proença</w:t>
      </w:r>
      <w:proofErr w:type="spellEnd"/>
      <w:r w:rsidRPr="00543885">
        <w:t xml:space="preserve"> V</w:t>
      </w:r>
      <w:r w:rsidR="000065D4" w:rsidRPr="00543885">
        <w:t xml:space="preserve"> (</w:t>
      </w:r>
      <w:r w:rsidRPr="00543885">
        <w:t>2015</w:t>
      </w:r>
      <w:r w:rsidR="000065D4" w:rsidRPr="00543885">
        <w:t>)</w:t>
      </w:r>
      <w:r w:rsidRPr="00543885">
        <w:t xml:space="preserve"> Biodiversity and resilience of ecosystem functions. Trends in ecology </w:t>
      </w:r>
      <w:r w:rsidR="00EA7A03" w:rsidRPr="00543885">
        <w:t>and</w:t>
      </w:r>
      <w:r w:rsidRPr="00543885">
        <w:t xml:space="preserve"> evolution, 30(11), pp.</w:t>
      </w:r>
      <w:r w:rsidR="00C32CDA" w:rsidRPr="00543885">
        <w:t xml:space="preserve"> </w:t>
      </w:r>
      <w:r w:rsidRPr="00543885">
        <w:t>673-684.</w:t>
      </w:r>
    </w:p>
    <w:p w14:paraId="40CE15D0" w14:textId="35B87CDB" w:rsidR="00585F81" w:rsidRPr="00F1082B" w:rsidRDefault="00585F81" w:rsidP="00585F81">
      <w:pPr>
        <w:spacing w:line="480" w:lineRule="auto"/>
      </w:pPr>
      <w:proofErr w:type="spellStart"/>
      <w:r w:rsidRPr="00F1082B">
        <w:t>Peimer</w:t>
      </w:r>
      <w:proofErr w:type="spellEnd"/>
      <w:r w:rsidRPr="00F1082B">
        <w:t xml:space="preserve"> AW, </w:t>
      </w:r>
      <w:proofErr w:type="spellStart"/>
      <w:r w:rsidRPr="00F1082B">
        <w:t>Krzywicka</w:t>
      </w:r>
      <w:proofErr w:type="spellEnd"/>
      <w:r w:rsidRPr="00F1082B">
        <w:t xml:space="preserve"> AE, Cohen</w:t>
      </w:r>
      <w:r w:rsidR="000065D4">
        <w:t xml:space="preserve"> </w:t>
      </w:r>
      <w:r w:rsidRPr="00F1082B">
        <w:t>DB, Van den Bosch</w:t>
      </w:r>
      <w:r w:rsidR="000065D4">
        <w:t xml:space="preserve"> </w:t>
      </w:r>
      <w:r w:rsidRPr="00F1082B">
        <w:t xml:space="preserve">K, Buxton VL, Stevenson </w:t>
      </w:r>
    </w:p>
    <w:p w14:paraId="3D27934C" w14:textId="0422F1FC" w:rsidR="00585F81" w:rsidRDefault="00585F81" w:rsidP="00585F81">
      <w:pPr>
        <w:spacing w:line="480" w:lineRule="auto"/>
        <w:ind w:left="720"/>
      </w:pPr>
      <w:r w:rsidRPr="00F1082B">
        <w:t>NA</w:t>
      </w:r>
      <w:r w:rsidR="005F7D5A">
        <w:t xml:space="preserve">, </w:t>
      </w:r>
      <w:r w:rsidRPr="00F1082B">
        <w:t>Matthews JW</w:t>
      </w:r>
      <w:r w:rsidR="000065D4">
        <w:t xml:space="preserve"> (</w:t>
      </w:r>
      <w:r w:rsidRPr="00F1082B">
        <w:t>2017</w:t>
      </w:r>
      <w:r w:rsidR="000065D4">
        <w:t>)</w:t>
      </w:r>
      <w:r w:rsidRPr="00F1082B">
        <w:t xml:space="preserve"> National-level wetland policy specificity and goals vary according to political and economic indicators. Environmental Management, 59(1), pp.</w:t>
      </w:r>
      <w:r w:rsidR="00C32CDA">
        <w:t xml:space="preserve"> </w:t>
      </w:r>
      <w:r w:rsidRPr="00F1082B">
        <w:t>141-153.</w:t>
      </w:r>
      <w:r w:rsidR="008A0DFC">
        <w:t xml:space="preserve"> </w:t>
      </w:r>
      <w:r w:rsidR="008A0DFC" w:rsidRPr="008A0DFC">
        <w:t>https://doi.org/10.1007/s00267-016-0766-3</w:t>
      </w:r>
      <w:r w:rsidR="008A0DFC">
        <w:t>.</w:t>
      </w:r>
    </w:p>
    <w:p w14:paraId="324A9012" w14:textId="2B9C3F83" w:rsidR="00585F81" w:rsidRDefault="00585F81" w:rsidP="00585F81">
      <w:pPr>
        <w:spacing w:line="480" w:lineRule="auto"/>
      </w:pPr>
      <w:r w:rsidRPr="00683643">
        <w:t xml:space="preserve">Reynaud </w:t>
      </w:r>
      <w:r w:rsidR="005F7D5A">
        <w:t xml:space="preserve">A, </w:t>
      </w:r>
      <w:proofErr w:type="spellStart"/>
      <w:r w:rsidRPr="00683643">
        <w:t>Lanzanova</w:t>
      </w:r>
      <w:proofErr w:type="spellEnd"/>
      <w:r w:rsidRPr="00683643">
        <w:t xml:space="preserve"> D (2017)</w:t>
      </w:r>
      <w:r w:rsidR="000065D4">
        <w:t xml:space="preserve"> </w:t>
      </w:r>
      <w:r w:rsidRPr="00683643">
        <w:t xml:space="preserve">A global meta-analysis of the value of ecosystem services </w:t>
      </w:r>
    </w:p>
    <w:p w14:paraId="7185C4A0" w14:textId="5F260198" w:rsidR="00585F81" w:rsidRDefault="00585F81" w:rsidP="00585F81">
      <w:pPr>
        <w:spacing w:line="480" w:lineRule="auto"/>
        <w:ind w:firstLine="720"/>
      </w:pPr>
      <w:r w:rsidRPr="00683643">
        <w:t xml:space="preserve">provided by lakes. Ecological Economics, 137, </w:t>
      </w:r>
      <w:r w:rsidR="00C32CDA">
        <w:t xml:space="preserve">pp. </w:t>
      </w:r>
      <w:r w:rsidRPr="00683643">
        <w:t>184-194.</w:t>
      </w:r>
      <w:r w:rsidR="008A0DFC">
        <w:t xml:space="preserve"> </w:t>
      </w:r>
    </w:p>
    <w:p w14:paraId="7B0FF06A" w14:textId="52C1828C" w:rsidR="008A0DFC" w:rsidRPr="00232FD1" w:rsidRDefault="008A0DFC" w:rsidP="00585F81">
      <w:pPr>
        <w:spacing w:line="480" w:lineRule="auto"/>
        <w:ind w:firstLine="720"/>
      </w:pPr>
      <w:r w:rsidRPr="008A0DFC">
        <w:t>https://doi.org/10.1016/j.ecolecon.2017.03.001</w:t>
      </w:r>
      <w:r w:rsidR="00381845">
        <w:t>.</w:t>
      </w:r>
    </w:p>
    <w:p w14:paraId="33D50FE8" w14:textId="7A6317C7" w:rsidR="00585F81" w:rsidRPr="00232FD1" w:rsidRDefault="00585F81" w:rsidP="00585F81">
      <w:pPr>
        <w:spacing w:line="480" w:lineRule="auto"/>
      </w:pPr>
      <w:r w:rsidRPr="00232FD1">
        <w:t>Richardson L, Loomis</w:t>
      </w:r>
      <w:r w:rsidR="000065D4">
        <w:t xml:space="preserve"> </w:t>
      </w:r>
      <w:r w:rsidRPr="00232FD1">
        <w:t>J, Kroeger</w:t>
      </w:r>
      <w:r w:rsidR="000065D4">
        <w:t xml:space="preserve"> </w:t>
      </w:r>
      <w:r w:rsidRPr="00232FD1">
        <w:t>T</w:t>
      </w:r>
      <w:r w:rsidR="005F7D5A">
        <w:t xml:space="preserve">, </w:t>
      </w:r>
      <w:r w:rsidRPr="00232FD1">
        <w:t>Casey F</w:t>
      </w:r>
      <w:r w:rsidR="000065D4">
        <w:t xml:space="preserve"> (</w:t>
      </w:r>
      <w:r w:rsidRPr="00232FD1">
        <w:t>2015</w:t>
      </w:r>
      <w:r w:rsidR="000065D4">
        <w:t>)</w:t>
      </w:r>
      <w:r w:rsidRPr="00232FD1">
        <w:t xml:space="preserve"> The role of benefit transfer in </w:t>
      </w:r>
    </w:p>
    <w:p w14:paraId="0FD012C6" w14:textId="77A94413" w:rsidR="00585F81" w:rsidRDefault="00585F81" w:rsidP="00585F81">
      <w:pPr>
        <w:spacing w:line="480" w:lineRule="auto"/>
        <w:ind w:firstLine="720"/>
      </w:pPr>
      <w:r w:rsidRPr="00232FD1">
        <w:t>ecosystem service valuation. Ecological Economics, 115, pp.</w:t>
      </w:r>
      <w:r w:rsidR="00C32CDA">
        <w:t xml:space="preserve"> </w:t>
      </w:r>
      <w:r w:rsidRPr="00232FD1">
        <w:t>51-58.</w:t>
      </w:r>
    </w:p>
    <w:p w14:paraId="27C8F29F" w14:textId="7AAD1B8E" w:rsidR="00381845" w:rsidRPr="00232FD1" w:rsidRDefault="00381845" w:rsidP="00585F81">
      <w:pPr>
        <w:spacing w:line="480" w:lineRule="auto"/>
        <w:ind w:firstLine="720"/>
      </w:pPr>
      <w:r w:rsidRPr="00381845">
        <w:lastRenderedPageBreak/>
        <w:t>https://doi.org/10.1016/j.ecolecon.2014.02.018</w:t>
      </w:r>
      <w:r>
        <w:t>.</w:t>
      </w:r>
    </w:p>
    <w:p w14:paraId="3C6CE117" w14:textId="7792DCD0" w:rsidR="00585F81" w:rsidRPr="00543885" w:rsidRDefault="00585F81" w:rsidP="00585F81">
      <w:pPr>
        <w:spacing w:line="480" w:lineRule="auto"/>
      </w:pPr>
      <w:r w:rsidRPr="00543885">
        <w:t>Rosenberger RS</w:t>
      </w:r>
      <w:r w:rsidR="00075A5A" w:rsidRPr="00543885">
        <w:t xml:space="preserve"> (</w:t>
      </w:r>
      <w:r w:rsidRPr="00543885">
        <w:t>2015</w:t>
      </w:r>
      <w:r w:rsidR="00075A5A" w:rsidRPr="00543885">
        <w:t xml:space="preserve">) </w:t>
      </w:r>
      <w:r w:rsidRPr="00543885">
        <w:t xml:space="preserve">Benefit transfer validity and reliability. In: Johnston RJ, Rolfe J, </w:t>
      </w:r>
    </w:p>
    <w:p w14:paraId="3803FACF" w14:textId="7F112374" w:rsidR="00585F81" w:rsidRPr="00232FD1" w:rsidRDefault="00585F81" w:rsidP="00585F81">
      <w:pPr>
        <w:spacing w:line="480" w:lineRule="auto"/>
        <w:ind w:left="720"/>
      </w:pPr>
      <w:r w:rsidRPr="00543885">
        <w:t>Rosenberger RS, Brouwer R (eds) Benefit transfer of environmental and resource values: a guide for researchers and practitioners. Springer, Netherlands, Dordrecht, pp</w:t>
      </w:r>
      <w:r w:rsidR="00C32CDA" w:rsidRPr="00543885">
        <w:t xml:space="preserve">. </w:t>
      </w:r>
      <w:r w:rsidRPr="00543885">
        <w:t>307–326.</w:t>
      </w:r>
    </w:p>
    <w:p w14:paraId="0BB9ADAC" w14:textId="07A27C36" w:rsidR="00585F81" w:rsidRPr="00232FD1" w:rsidRDefault="00585F81" w:rsidP="00585F81">
      <w:pPr>
        <w:spacing w:line="480" w:lineRule="auto"/>
      </w:pPr>
      <w:proofErr w:type="spellStart"/>
      <w:r w:rsidRPr="00232FD1">
        <w:t>Rouquette</w:t>
      </w:r>
      <w:proofErr w:type="spellEnd"/>
      <w:r w:rsidRPr="00232FD1">
        <w:t xml:space="preserve"> JR, </w:t>
      </w:r>
      <w:proofErr w:type="spellStart"/>
      <w:r w:rsidRPr="00232FD1">
        <w:t>Posthumus</w:t>
      </w:r>
      <w:proofErr w:type="spellEnd"/>
      <w:r w:rsidRPr="00232FD1">
        <w:t xml:space="preserve"> H, Morris J, Hess TM, Dawson</w:t>
      </w:r>
      <w:r w:rsidR="00075A5A">
        <w:t xml:space="preserve"> </w:t>
      </w:r>
      <w:r w:rsidRPr="00232FD1">
        <w:t>QL</w:t>
      </w:r>
      <w:r w:rsidR="005F7D5A">
        <w:t xml:space="preserve">, </w:t>
      </w:r>
      <w:proofErr w:type="spellStart"/>
      <w:r w:rsidRPr="00232FD1">
        <w:t>Gowing</w:t>
      </w:r>
      <w:proofErr w:type="spellEnd"/>
      <w:r w:rsidRPr="00232FD1">
        <w:t xml:space="preserve"> DJG</w:t>
      </w:r>
      <w:r w:rsidR="00075A5A">
        <w:t xml:space="preserve"> (</w:t>
      </w:r>
      <w:r w:rsidRPr="00232FD1">
        <w:t>2011</w:t>
      </w:r>
      <w:r w:rsidR="00075A5A">
        <w:t>)</w:t>
      </w:r>
    </w:p>
    <w:p w14:paraId="6D48441F" w14:textId="3E9EDB72" w:rsidR="00585F81" w:rsidRDefault="00585F81" w:rsidP="00585F81">
      <w:pPr>
        <w:spacing w:line="480" w:lineRule="auto"/>
        <w:ind w:left="720"/>
      </w:pPr>
      <w:r w:rsidRPr="00232FD1">
        <w:t xml:space="preserve">Synergies and trade-offs in the management of lowland rural floodplains: an ecosystem services approach. Hydrological </w:t>
      </w:r>
      <w:r>
        <w:t>S</w:t>
      </w:r>
      <w:r w:rsidRPr="00232FD1">
        <w:t xml:space="preserve">ciences </w:t>
      </w:r>
      <w:r>
        <w:t>J</w:t>
      </w:r>
      <w:r w:rsidRPr="00232FD1">
        <w:t>ournal, 56(8), pp.</w:t>
      </w:r>
      <w:r w:rsidR="00C32CDA">
        <w:t xml:space="preserve"> </w:t>
      </w:r>
      <w:r w:rsidRPr="00232FD1">
        <w:t xml:space="preserve">1566-1581. </w:t>
      </w:r>
      <w:r w:rsidR="00537232">
        <w:t>https://doi.org/</w:t>
      </w:r>
      <w:r w:rsidRPr="00232FD1">
        <w:t>10.1080/02626667.2011.629785</w:t>
      </w:r>
      <w:r w:rsidR="00F94E1A">
        <w:t>.</w:t>
      </w:r>
    </w:p>
    <w:p w14:paraId="2B99E7FD" w14:textId="02EDBEAC" w:rsidR="00F94E1A" w:rsidRPr="00543885" w:rsidRDefault="00F94E1A" w:rsidP="00F94E1A">
      <w:pPr>
        <w:spacing w:line="480" w:lineRule="auto"/>
        <w:rPr>
          <w:color w:val="222222"/>
          <w:shd w:val="clear" w:color="auto" w:fill="FFFFFF"/>
        </w:rPr>
      </w:pPr>
      <w:r w:rsidRPr="00543885">
        <w:rPr>
          <w:color w:val="222222"/>
          <w:shd w:val="clear" w:color="auto" w:fill="FFFFFF"/>
        </w:rPr>
        <w:t>Schuijt K (2002)</w:t>
      </w:r>
      <w:r w:rsidR="00381845" w:rsidRPr="00543885">
        <w:rPr>
          <w:color w:val="222222"/>
          <w:shd w:val="clear" w:color="auto" w:fill="FFFFFF"/>
        </w:rPr>
        <w:t xml:space="preserve"> </w:t>
      </w:r>
      <w:r w:rsidRPr="00543885">
        <w:rPr>
          <w:color w:val="222222"/>
          <w:shd w:val="clear" w:color="auto" w:fill="FFFFFF"/>
        </w:rPr>
        <w:t xml:space="preserve">Land and water use of wetlands in Africa: Economic values of African </w:t>
      </w:r>
    </w:p>
    <w:p w14:paraId="37D34E61" w14:textId="61F26858" w:rsidR="00F94E1A" w:rsidRPr="005B6F17" w:rsidRDefault="00F94E1A" w:rsidP="00F94E1A">
      <w:pPr>
        <w:spacing w:line="480" w:lineRule="auto"/>
        <w:ind w:left="720"/>
      </w:pPr>
      <w:r w:rsidRPr="00543885">
        <w:rPr>
          <w:color w:val="222222"/>
          <w:shd w:val="clear" w:color="auto" w:fill="FFFFFF"/>
        </w:rPr>
        <w:t>wetlands. International Institute for Applied Systems Analysis, Austria. Interim Report IR-02-063.</w:t>
      </w:r>
    </w:p>
    <w:p w14:paraId="086A52A6" w14:textId="335348A6" w:rsidR="00585F81" w:rsidRPr="00543885" w:rsidRDefault="00585F81" w:rsidP="00585F81">
      <w:pPr>
        <w:spacing w:line="480" w:lineRule="auto"/>
      </w:pPr>
      <w:proofErr w:type="spellStart"/>
      <w:r w:rsidRPr="00543885">
        <w:t>Schütt</w:t>
      </w:r>
      <w:proofErr w:type="spellEnd"/>
      <w:r w:rsidRPr="00543885">
        <w:t>, M</w:t>
      </w:r>
      <w:r w:rsidR="00075A5A" w:rsidRPr="00543885">
        <w:t xml:space="preserve"> (</w:t>
      </w:r>
      <w:r w:rsidRPr="00543885">
        <w:t>2021</w:t>
      </w:r>
      <w:r w:rsidR="00075A5A" w:rsidRPr="00543885">
        <w:t>)</w:t>
      </w:r>
      <w:r w:rsidRPr="00543885">
        <w:t xml:space="preserve"> Systematic variation in waste site effects on residential property values: a </w:t>
      </w:r>
    </w:p>
    <w:p w14:paraId="71F167AB" w14:textId="23075C27" w:rsidR="00585F81" w:rsidRPr="00232FD1" w:rsidRDefault="00585F81" w:rsidP="00585F81">
      <w:pPr>
        <w:spacing w:line="480" w:lineRule="auto"/>
        <w:ind w:left="720"/>
      </w:pPr>
      <w:r w:rsidRPr="00543885">
        <w:t>meta-regression analysis and benefit transfer. Environmental and Resource Economics, 78(3), pp.</w:t>
      </w:r>
      <w:r w:rsidR="00C32CDA" w:rsidRPr="00543885">
        <w:t xml:space="preserve"> </w:t>
      </w:r>
      <w:r w:rsidRPr="00543885">
        <w:t>381-416.</w:t>
      </w:r>
      <w:r w:rsidR="008A11D9" w:rsidRPr="00543885">
        <w:t xml:space="preserve"> https://doi.org/10.1007/s10640-021-00536-2.</w:t>
      </w:r>
    </w:p>
    <w:p w14:paraId="55230242" w14:textId="1E72BAED" w:rsidR="00585F81" w:rsidRDefault="00585F81" w:rsidP="00585F81">
      <w:pPr>
        <w:spacing w:line="480" w:lineRule="auto"/>
      </w:pPr>
      <w:proofErr w:type="spellStart"/>
      <w:r>
        <w:t>Serajuddin</w:t>
      </w:r>
      <w:proofErr w:type="spellEnd"/>
      <w:r w:rsidR="00075A5A">
        <w:t xml:space="preserve"> </w:t>
      </w:r>
      <w:r>
        <w:t>U</w:t>
      </w:r>
      <w:r w:rsidR="005F7D5A">
        <w:t xml:space="preserve">, </w:t>
      </w:r>
      <w:r>
        <w:t>Hamadeh N</w:t>
      </w:r>
      <w:r w:rsidR="00075A5A">
        <w:t xml:space="preserve"> (</w:t>
      </w:r>
      <w:r>
        <w:t>2021</w:t>
      </w:r>
      <w:r w:rsidR="00075A5A">
        <w:t>)</w:t>
      </w:r>
      <w:r>
        <w:t xml:space="preserve"> </w:t>
      </w:r>
      <w:r w:rsidRPr="005614C2">
        <w:t xml:space="preserve">New World Bank country classifications by income level: </w:t>
      </w:r>
    </w:p>
    <w:p w14:paraId="3B1A70A0" w14:textId="77777777" w:rsidR="00585F81" w:rsidRPr="00543885" w:rsidRDefault="00585F81" w:rsidP="00585F81">
      <w:pPr>
        <w:spacing w:line="480" w:lineRule="auto"/>
        <w:ind w:left="720"/>
      </w:pPr>
      <w:r w:rsidRPr="005614C2">
        <w:t>2020-2021</w:t>
      </w:r>
      <w:r>
        <w:t xml:space="preserve">. </w:t>
      </w:r>
      <w:r w:rsidRPr="00F1082B">
        <w:t>https://blogs.worldbank.org/opendata/new-world-bank-country-</w:t>
      </w:r>
      <w:r w:rsidRPr="00543885">
        <w:t>classifications-income-level-2020-2021. Accessed on August 30, 2020.</w:t>
      </w:r>
    </w:p>
    <w:p w14:paraId="005F6B04" w14:textId="0D5B5EC9" w:rsidR="00585F81" w:rsidRPr="00543885" w:rsidRDefault="00585F81" w:rsidP="00585F81">
      <w:pPr>
        <w:spacing w:line="480" w:lineRule="auto"/>
      </w:pPr>
      <w:r w:rsidRPr="00543885">
        <w:t>Sutton AJ</w:t>
      </w:r>
      <w:r w:rsidR="00075A5A" w:rsidRPr="00543885">
        <w:t xml:space="preserve">, </w:t>
      </w:r>
      <w:r w:rsidRPr="00543885">
        <w:t>Song</w:t>
      </w:r>
      <w:r w:rsidR="00075A5A" w:rsidRPr="00543885">
        <w:t xml:space="preserve"> </w:t>
      </w:r>
      <w:r w:rsidRPr="00543885">
        <w:t xml:space="preserve">F, </w:t>
      </w:r>
      <w:proofErr w:type="spellStart"/>
      <w:r w:rsidRPr="00543885">
        <w:t>Gilbody</w:t>
      </w:r>
      <w:proofErr w:type="spellEnd"/>
      <w:r w:rsidRPr="00543885">
        <w:t xml:space="preserve"> SM</w:t>
      </w:r>
      <w:r w:rsidR="005F7D5A" w:rsidRPr="00543885">
        <w:t xml:space="preserve">, </w:t>
      </w:r>
      <w:r w:rsidRPr="00543885">
        <w:t>Abrams KR</w:t>
      </w:r>
      <w:r w:rsidR="00075A5A" w:rsidRPr="00543885">
        <w:t xml:space="preserve"> (</w:t>
      </w:r>
      <w:r w:rsidRPr="00543885">
        <w:t>2000</w:t>
      </w:r>
      <w:r w:rsidR="00075A5A" w:rsidRPr="00543885">
        <w:t>)</w:t>
      </w:r>
      <w:r w:rsidRPr="00543885">
        <w:t xml:space="preserve"> Modelling publication bias in </w:t>
      </w:r>
    </w:p>
    <w:p w14:paraId="67993777" w14:textId="58059EED" w:rsidR="00585F81" w:rsidRDefault="00585F81" w:rsidP="00585F81">
      <w:pPr>
        <w:spacing w:line="480" w:lineRule="auto"/>
        <w:ind w:firstLine="720"/>
      </w:pPr>
      <w:r w:rsidRPr="00543885">
        <w:t>meta-analysis: a review. Statistical methods in medical research, 9(5), pp.</w:t>
      </w:r>
      <w:r w:rsidR="00C32CDA" w:rsidRPr="00543885">
        <w:t xml:space="preserve"> </w:t>
      </w:r>
      <w:r w:rsidRPr="00543885">
        <w:t>421-445.</w:t>
      </w:r>
    </w:p>
    <w:p w14:paraId="7BF1C737" w14:textId="0AA0722F" w:rsidR="00585F81" w:rsidRDefault="00585F81" w:rsidP="00585F81">
      <w:pPr>
        <w:spacing w:line="480" w:lineRule="auto"/>
      </w:pPr>
      <w:r w:rsidRPr="00CC6D25">
        <w:t>Turner AC, Young MA, Moran</w:t>
      </w:r>
      <w:r w:rsidR="00075A5A">
        <w:t xml:space="preserve"> </w:t>
      </w:r>
      <w:r w:rsidRPr="00CC6D25">
        <w:t>MD</w:t>
      </w:r>
      <w:r w:rsidR="005F7D5A">
        <w:t xml:space="preserve">, </w:t>
      </w:r>
      <w:r w:rsidRPr="00CC6D25">
        <w:t>McClung MR</w:t>
      </w:r>
      <w:r w:rsidR="00075A5A">
        <w:t xml:space="preserve"> (</w:t>
      </w:r>
      <w:r w:rsidRPr="00CC6D25">
        <w:t>2021</w:t>
      </w:r>
      <w:r w:rsidR="00075A5A">
        <w:t>)</w:t>
      </w:r>
      <w:r w:rsidRPr="00CC6D25">
        <w:t xml:space="preserve"> Comprehensive valuation </w:t>
      </w:r>
    </w:p>
    <w:p w14:paraId="0574824B" w14:textId="0D880451" w:rsidR="00585F81" w:rsidRPr="00CC6D25" w:rsidRDefault="00585F81" w:rsidP="00585F81">
      <w:pPr>
        <w:spacing w:line="480" w:lineRule="auto"/>
        <w:ind w:left="720"/>
      </w:pPr>
      <w:r w:rsidRPr="00CC6D25">
        <w:t>of the ecosystem services of the Arctic National Wildlife Refuge. Natural Areas Journal, 41(2), pp.</w:t>
      </w:r>
      <w:r w:rsidR="00C32CDA">
        <w:t xml:space="preserve"> </w:t>
      </w:r>
      <w:r w:rsidRPr="00CC6D25">
        <w:t>125-137.</w:t>
      </w:r>
      <w:r w:rsidR="000D24E8">
        <w:t xml:space="preserve"> </w:t>
      </w:r>
      <w:r w:rsidR="000D24E8" w:rsidRPr="000D24E8">
        <w:t>https://doi.org/10.1101/2020.03.09.983999</w:t>
      </w:r>
      <w:r w:rsidR="000D24E8">
        <w:t>.</w:t>
      </w:r>
    </w:p>
    <w:p w14:paraId="61B72DB8" w14:textId="7E350B1C" w:rsidR="00585F81" w:rsidRDefault="00585F81" w:rsidP="00585F81">
      <w:pPr>
        <w:spacing w:line="480" w:lineRule="auto"/>
      </w:pPr>
      <w:r w:rsidRPr="005614C2">
        <w:t>Vedogbeton</w:t>
      </w:r>
      <w:r w:rsidR="00075A5A">
        <w:t xml:space="preserve"> </w:t>
      </w:r>
      <w:r w:rsidRPr="005614C2">
        <w:t>H</w:t>
      </w:r>
      <w:r w:rsidR="005F7D5A">
        <w:t>,</w:t>
      </w:r>
      <w:r w:rsidRPr="005614C2">
        <w:t xml:space="preserve"> Johnston</w:t>
      </w:r>
      <w:r w:rsidR="00075A5A">
        <w:t xml:space="preserve"> </w:t>
      </w:r>
      <w:r w:rsidRPr="005614C2">
        <w:t>RJ</w:t>
      </w:r>
      <w:r w:rsidR="00075A5A">
        <w:t xml:space="preserve"> (</w:t>
      </w:r>
      <w:r w:rsidRPr="005614C2">
        <w:t>2020</w:t>
      </w:r>
      <w:r w:rsidR="00075A5A">
        <w:t>)</w:t>
      </w:r>
      <w:r w:rsidRPr="005614C2">
        <w:t xml:space="preserve"> Commodity consistent meta-analysis of wetland </w:t>
      </w:r>
    </w:p>
    <w:p w14:paraId="4B61C7B5" w14:textId="3C6CC526" w:rsidR="00585F81" w:rsidRPr="00232FD1" w:rsidRDefault="00585F81" w:rsidP="00585F81">
      <w:pPr>
        <w:spacing w:line="480" w:lineRule="auto"/>
        <w:ind w:left="720"/>
      </w:pPr>
      <w:r w:rsidRPr="005614C2">
        <w:lastRenderedPageBreak/>
        <w:t>values: An illustration for coastal marsh habitat. Environmental and Resource Economics, 7</w:t>
      </w:r>
      <w:r w:rsidR="00BA61A4">
        <w:t xml:space="preserve">7, </w:t>
      </w:r>
      <w:r w:rsidR="00BA61A4" w:rsidRPr="00BA61A4">
        <w:t>pp.</w:t>
      </w:r>
      <w:r w:rsidR="00BA61A4">
        <w:t xml:space="preserve"> 869-878</w:t>
      </w:r>
      <w:r w:rsidRPr="005614C2">
        <w:t>.</w:t>
      </w:r>
      <w:r w:rsidR="00176660">
        <w:t xml:space="preserve"> </w:t>
      </w:r>
      <w:r w:rsidR="00176660" w:rsidRPr="00176660">
        <w:t>https://doi.org/10.1007/s10640-020-00523-z</w:t>
      </w:r>
      <w:r w:rsidR="00176660">
        <w:t>.</w:t>
      </w:r>
    </w:p>
    <w:p w14:paraId="013738C2" w14:textId="1C305EDB" w:rsidR="00585F81" w:rsidRPr="00232FD1" w:rsidRDefault="00585F81" w:rsidP="00585F81">
      <w:pPr>
        <w:spacing w:line="480" w:lineRule="auto"/>
      </w:pPr>
      <w:proofErr w:type="spellStart"/>
      <w:r w:rsidRPr="00232FD1">
        <w:t>Vymazal</w:t>
      </w:r>
      <w:proofErr w:type="spellEnd"/>
      <w:r w:rsidR="00075A5A">
        <w:t xml:space="preserve"> </w:t>
      </w:r>
      <w:r w:rsidRPr="00232FD1">
        <w:t>J</w:t>
      </w:r>
      <w:r w:rsidR="00075A5A">
        <w:t xml:space="preserve"> (</w:t>
      </w:r>
      <w:r w:rsidRPr="00232FD1">
        <w:t>2017</w:t>
      </w:r>
      <w:r w:rsidR="00075A5A">
        <w:t>)</w:t>
      </w:r>
      <w:r w:rsidRPr="00232FD1">
        <w:t xml:space="preserve"> The use of constructed wetlands for nitrogen removal from agricultural </w:t>
      </w:r>
    </w:p>
    <w:p w14:paraId="3E892153" w14:textId="634204FF" w:rsidR="00585F81" w:rsidRDefault="00585F81" w:rsidP="00585F81">
      <w:pPr>
        <w:spacing w:line="480" w:lineRule="auto"/>
        <w:ind w:firstLine="720"/>
      </w:pPr>
      <w:r w:rsidRPr="00232FD1">
        <w:t xml:space="preserve">drainage: A review. Scientia </w:t>
      </w:r>
      <w:proofErr w:type="spellStart"/>
      <w:r>
        <w:t>A</w:t>
      </w:r>
      <w:r w:rsidRPr="00232FD1">
        <w:t>griculturae</w:t>
      </w:r>
      <w:proofErr w:type="spellEnd"/>
      <w:r w:rsidRPr="00232FD1">
        <w:t xml:space="preserve"> </w:t>
      </w:r>
      <w:proofErr w:type="spellStart"/>
      <w:r>
        <w:t>B</w:t>
      </w:r>
      <w:r w:rsidRPr="00232FD1">
        <w:t>ohemica</w:t>
      </w:r>
      <w:proofErr w:type="spellEnd"/>
      <w:r w:rsidRPr="00232FD1">
        <w:t>, 48(2), pp.</w:t>
      </w:r>
      <w:r w:rsidR="00BA61A4">
        <w:t xml:space="preserve"> </w:t>
      </w:r>
      <w:r w:rsidRPr="00232FD1">
        <w:t>82-91.</w:t>
      </w:r>
    </w:p>
    <w:p w14:paraId="4AD60FC3" w14:textId="553C5916" w:rsidR="00176660" w:rsidRPr="00543885" w:rsidRDefault="00176660" w:rsidP="00585F81">
      <w:pPr>
        <w:spacing w:line="480" w:lineRule="auto"/>
        <w:ind w:firstLine="720"/>
      </w:pPr>
      <w:r w:rsidRPr="00543885">
        <w:t>https://doi.org/10.1515/sab-2017-0009.</w:t>
      </w:r>
    </w:p>
    <w:p w14:paraId="2DD0457F" w14:textId="545E1A41" w:rsidR="00585F81" w:rsidRPr="00543885" w:rsidRDefault="00585F81" w:rsidP="00585F81">
      <w:pPr>
        <w:spacing w:line="480" w:lineRule="auto"/>
      </w:pPr>
      <w:proofErr w:type="spellStart"/>
      <w:r w:rsidRPr="00543885">
        <w:t>Watmough</w:t>
      </w:r>
      <w:proofErr w:type="spellEnd"/>
      <w:r w:rsidR="00075A5A" w:rsidRPr="00543885">
        <w:t xml:space="preserve"> </w:t>
      </w:r>
      <w:r w:rsidRPr="00543885">
        <w:t>M</w:t>
      </w:r>
      <w:r w:rsidR="005F7D5A" w:rsidRPr="00543885">
        <w:t xml:space="preserve">, </w:t>
      </w:r>
      <w:proofErr w:type="spellStart"/>
      <w:r w:rsidRPr="00543885">
        <w:t>Schmoll</w:t>
      </w:r>
      <w:proofErr w:type="spellEnd"/>
      <w:r w:rsidR="00075A5A" w:rsidRPr="00543885">
        <w:t xml:space="preserve"> </w:t>
      </w:r>
      <w:r w:rsidRPr="00543885">
        <w:t>MJ</w:t>
      </w:r>
      <w:r w:rsidR="00075A5A" w:rsidRPr="00543885">
        <w:t xml:space="preserve"> (</w:t>
      </w:r>
      <w:r w:rsidRPr="00543885">
        <w:t>2007</w:t>
      </w:r>
      <w:r w:rsidR="00075A5A" w:rsidRPr="00543885">
        <w:t>)</w:t>
      </w:r>
      <w:r w:rsidRPr="00543885">
        <w:t xml:space="preserve"> Environment Canada's Prairie </w:t>
      </w:r>
      <w:r w:rsidR="00EA7A03" w:rsidRPr="00543885">
        <w:t>and</w:t>
      </w:r>
      <w:r w:rsidRPr="00543885">
        <w:t xml:space="preserve"> Northern Region </w:t>
      </w:r>
    </w:p>
    <w:p w14:paraId="2A06DDFF" w14:textId="77777777" w:rsidR="00585F81" w:rsidRPr="00543885" w:rsidRDefault="00585F81" w:rsidP="00585F81">
      <w:pPr>
        <w:spacing w:line="480" w:lineRule="auto"/>
        <w:ind w:left="720"/>
      </w:pPr>
      <w:r w:rsidRPr="00543885">
        <w:t>Habitat Monitoring Program phase II: recent habitat trends in the Prairie Habitat Joint Venture. Canadian Wildlife Service, Prairie and Northern Region.</w:t>
      </w:r>
    </w:p>
    <w:p w14:paraId="647F56B4" w14:textId="4712D1F8" w:rsidR="00585F81" w:rsidRPr="00543885" w:rsidRDefault="00585F81" w:rsidP="00585F81">
      <w:pPr>
        <w:spacing w:line="480" w:lineRule="auto"/>
      </w:pPr>
      <w:r w:rsidRPr="00543885">
        <w:t>Watson K., Ricketts</w:t>
      </w:r>
      <w:r w:rsidR="00075A5A" w:rsidRPr="00543885">
        <w:t xml:space="preserve"> </w:t>
      </w:r>
      <w:r w:rsidRPr="00543885">
        <w:t xml:space="preserve">T, </w:t>
      </w:r>
      <w:proofErr w:type="spellStart"/>
      <w:r w:rsidRPr="00543885">
        <w:t>Galford</w:t>
      </w:r>
      <w:proofErr w:type="spellEnd"/>
      <w:r w:rsidR="00075A5A" w:rsidRPr="00543885">
        <w:t xml:space="preserve"> </w:t>
      </w:r>
      <w:r w:rsidRPr="00543885">
        <w:t xml:space="preserve">G, </w:t>
      </w:r>
      <w:proofErr w:type="spellStart"/>
      <w:r w:rsidRPr="00543885">
        <w:t>Polasky</w:t>
      </w:r>
      <w:proofErr w:type="spellEnd"/>
      <w:r w:rsidR="00075A5A" w:rsidRPr="00543885">
        <w:t xml:space="preserve"> </w:t>
      </w:r>
      <w:r w:rsidRPr="00543885">
        <w:t xml:space="preserve">S. </w:t>
      </w:r>
      <w:proofErr w:type="spellStart"/>
      <w:r w:rsidRPr="00543885">
        <w:t>O'Niel</w:t>
      </w:r>
      <w:proofErr w:type="spellEnd"/>
      <w:r w:rsidRPr="00543885">
        <w:t>-Dunne</w:t>
      </w:r>
      <w:r w:rsidR="00075A5A" w:rsidRPr="00543885">
        <w:t xml:space="preserve"> </w:t>
      </w:r>
      <w:r w:rsidRPr="00543885">
        <w:t>J</w:t>
      </w:r>
      <w:r w:rsidR="00075A5A" w:rsidRPr="00543885">
        <w:t xml:space="preserve"> (</w:t>
      </w:r>
      <w:r w:rsidRPr="00543885">
        <w:t>2016</w:t>
      </w:r>
      <w:r w:rsidR="00075A5A" w:rsidRPr="00543885">
        <w:t xml:space="preserve">) </w:t>
      </w:r>
      <w:r w:rsidRPr="00543885">
        <w:t xml:space="preserve">Quantifying </w:t>
      </w:r>
    </w:p>
    <w:p w14:paraId="042E13C8" w14:textId="5ED71C96" w:rsidR="00585F81" w:rsidRDefault="00585F81" w:rsidP="00585F81">
      <w:pPr>
        <w:spacing w:line="480" w:lineRule="auto"/>
        <w:ind w:left="720"/>
      </w:pPr>
      <w:r w:rsidRPr="00543885">
        <w:t>flood mitigation services: The economic value of Otter Creek wetlands and floodplains to Middlebury, VT. Ecological Economics, 130, pp.</w:t>
      </w:r>
      <w:r w:rsidR="00BA61A4" w:rsidRPr="00543885">
        <w:t xml:space="preserve"> </w:t>
      </w:r>
      <w:r w:rsidRPr="00543885">
        <w:t>16-24.</w:t>
      </w:r>
    </w:p>
    <w:p w14:paraId="76B991B5" w14:textId="28745161" w:rsidR="00585F81" w:rsidRDefault="00585F81" w:rsidP="00585F81">
      <w:pPr>
        <w:spacing w:line="480" w:lineRule="auto"/>
      </w:pPr>
      <w:r w:rsidRPr="004B29ED">
        <w:t>Woodward</w:t>
      </w:r>
      <w:r w:rsidR="00075A5A">
        <w:t xml:space="preserve"> </w:t>
      </w:r>
      <w:r w:rsidRPr="004B29ED">
        <w:t>RT,</w:t>
      </w:r>
      <w:r w:rsidR="005F7D5A">
        <w:t xml:space="preserve"> </w:t>
      </w:r>
      <w:proofErr w:type="spellStart"/>
      <w:r w:rsidRPr="004B29ED">
        <w:t>Wui</w:t>
      </w:r>
      <w:proofErr w:type="spellEnd"/>
      <w:r w:rsidR="00075A5A">
        <w:t xml:space="preserve"> </w:t>
      </w:r>
      <w:r w:rsidRPr="004B29ED">
        <w:t>YS</w:t>
      </w:r>
      <w:r w:rsidR="007556C6">
        <w:t xml:space="preserve"> </w:t>
      </w:r>
      <w:r w:rsidRPr="004B29ED">
        <w:t>(2001)</w:t>
      </w:r>
      <w:r w:rsidR="007556C6">
        <w:t xml:space="preserve"> </w:t>
      </w:r>
      <w:r w:rsidRPr="004B29ED">
        <w:t xml:space="preserve">The economic value of wetland services: </w:t>
      </w:r>
      <w:r w:rsidR="00543885" w:rsidRPr="004B29ED">
        <w:t>meta-</w:t>
      </w:r>
    </w:p>
    <w:p w14:paraId="4817B37B" w14:textId="18B3DE32" w:rsidR="00585F81" w:rsidRDefault="00585F81" w:rsidP="00585F81">
      <w:pPr>
        <w:spacing w:line="480" w:lineRule="auto"/>
        <w:ind w:firstLine="720"/>
      </w:pPr>
      <w:r w:rsidRPr="004B29ED">
        <w:t xml:space="preserve">analysis. Ecological economics, 37(2), </w:t>
      </w:r>
      <w:r w:rsidR="00BA61A4">
        <w:t xml:space="preserve">pp. </w:t>
      </w:r>
      <w:r w:rsidRPr="004B29ED">
        <w:t>257-270.</w:t>
      </w:r>
    </w:p>
    <w:p w14:paraId="5E1DA1BC" w14:textId="15FF3CC5" w:rsidR="00522BD1" w:rsidRPr="00232FD1" w:rsidRDefault="00522BD1" w:rsidP="00585F81">
      <w:pPr>
        <w:spacing w:line="480" w:lineRule="auto"/>
        <w:ind w:firstLine="720"/>
      </w:pPr>
      <w:r w:rsidRPr="00522BD1">
        <w:t>https://doi.org/10.1016/s0921-8009(00)00276-7</w:t>
      </w:r>
      <w:r>
        <w:t>.</w:t>
      </w:r>
    </w:p>
    <w:p w14:paraId="504D50B9" w14:textId="0F106F43" w:rsidR="00585F81" w:rsidRPr="00232FD1" w:rsidRDefault="00585F81" w:rsidP="00585F81">
      <w:pPr>
        <w:spacing w:line="480" w:lineRule="auto"/>
      </w:pPr>
      <w:r w:rsidRPr="00232FD1">
        <w:t>Xiao-Hui</w:t>
      </w:r>
      <w:r w:rsidR="007556C6">
        <w:t xml:space="preserve"> </w:t>
      </w:r>
      <w:r w:rsidRPr="00232FD1">
        <w:t>L, Xian-Guo L, Ming</w:t>
      </w:r>
      <w:r w:rsidR="007556C6">
        <w:t xml:space="preserve"> </w:t>
      </w:r>
      <w:r w:rsidRPr="00232FD1">
        <w:t>J</w:t>
      </w:r>
      <w:r w:rsidR="005F7D5A">
        <w:t xml:space="preserve">, </w:t>
      </w:r>
      <w:r w:rsidRPr="00232FD1">
        <w:t>Xi-Gang</w:t>
      </w:r>
      <w:r w:rsidR="007556C6">
        <w:t xml:space="preserve"> </w:t>
      </w:r>
      <w:r w:rsidRPr="00232FD1">
        <w:t>W</w:t>
      </w:r>
      <w:r w:rsidR="007556C6">
        <w:t xml:space="preserve"> (</w:t>
      </w:r>
      <w:r w:rsidRPr="00232FD1">
        <w:t>2011</w:t>
      </w:r>
      <w:r w:rsidR="007556C6">
        <w:t xml:space="preserve">) </w:t>
      </w:r>
      <w:r w:rsidRPr="00232FD1">
        <w:t xml:space="preserve">Loss–gain estimation of </w:t>
      </w:r>
    </w:p>
    <w:p w14:paraId="411E9748" w14:textId="214FDA66" w:rsidR="00585F81" w:rsidRDefault="00585F81" w:rsidP="00585F81">
      <w:pPr>
        <w:spacing w:line="480" w:lineRule="auto"/>
        <w:ind w:left="720"/>
      </w:pPr>
      <w:r w:rsidRPr="00232FD1">
        <w:t xml:space="preserve">marshland carbon sequestration and paddy productivity in </w:t>
      </w:r>
      <w:proofErr w:type="spellStart"/>
      <w:r w:rsidRPr="00232FD1">
        <w:t>Fuyuan</w:t>
      </w:r>
      <w:proofErr w:type="spellEnd"/>
      <w:r w:rsidRPr="00232FD1">
        <w:t xml:space="preserve"> County, Heilongjiang Province, China. Outlook on Agriculture, 40(2), pp.</w:t>
      </w:r>
      <w:r w:rsidR="00BA61A4">
        <w:t xml:space="preserve"> </w:t>
      </w:r>
      <w:r w:rsidRPr="00232FD1">
        <w:t xml:space="preserve">165-170. </w:t>
      </w:r>
      <w:r w:rsidR="00537232">
        <w:t>https://doi.org/</w:t>
      </w:r>
      <w:r w:rsidRPr="00232FD1">
        <w:t>10.5367/oa.2011.0044</w:t>
      </w:r>
    </w:p>
    <w:p w14:paraId="4D9E8956" w14:textId="77777777" w:rsidR="00585F81" w:rsidRPr="008A6815" w:rsidRDefault="00585F81" w:rsidP="00585F81"/>
    <w:p w14:paraId="7531C422" w14:textId="77777777" w:rsidR="00D91FB8" w:rsidRPr="00477831" w:rsidRDefault="00D91FB8" w:rsidP="00D91FB8">
      <w:pPr>
        <w:spacing w:line="480" w:lineRule="auto"/>
        <w:ind w:left="720"/>
      </w:pPr>
    </w:p>
    <w:p w14:paraId="27F7FC47" w14:textId="61A746DE" w:rsidR="00D91FB8" w:rsidRPr="00B360A4" w:rsidRDefault="00FA687E" w:rsidP="00FA687E">
      <w:r>
        <w:br w:type="page"/>
      </w:r>
    </w:p>
    <w:p w14:paraId="1B1D772A" w14:textId="20084FED" w:rsidR="000B04EC" w:rsidRDefault="002730C1" w:rsidP="002730C1">
      <w:pPr>
        <w:spacing w:line="480" w:lineRule="auto"/>
        <w:jc w:val="center"/>
        <w:rPr>
          <w:b/>
          <w:bCs/>
        </w:rPr>
      </w:pPr>
      <w:r w:rsidRPr="002730C1">
        <w:rPr>
          <w:b/>
          <w:bCs/>
        </w:rPr>
        <w:lastRenderedPageBreak/>
        <w:t xml:space="preserve">Appendix </w:t>
      </w:r>
    </w:p>
    <w:p w14:paraId="451214C0" w14:textId="003AF128" w:rsidR="000B04EC" w:rsidRDefault="000B04EC">
      <w:pPr>
        <w:rPr>
          <w:b/>
          <w:bCs/>
        </w:rPr>
      </w:pPr>
      <w:r>
        <w:rPr>
          <w:b/>
          <w:bCs/>
        </w:rPr>
        <w:t>Table A1 List of wetland ecosystem services</w:t>
      </w:r>
    </w:p>
    <w:p w14:paraId="70424081" w14:textId="77777777" w:rsidR="000B04EC" w:rsidRDefault="000B04EC">
      <w:pP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B04EC" w14:paraId="6FEFCF54" w14:textId="77777777" w:rsidTr="000B04EC">
        <w:tc>
          <w:tcPr>
            <w:tcW w:w="4675" w:type="dxa"/>
            <w:tcBorders>
              <w:top w:val="single" w:sz="4" w:space="0" w:color="auto"/>
              <w:bottom w:val="single" w:sz="4" w:space="0" w:color="auto"/>
            </w:tcBorders>
          </w:tcPr>
          <w:p w14:paraId="59FABA88" w14:textId="77777777" w:rsidR="000B04EC" w:rsidRPr="004C2494" w:rsidRDefault="000B04EC" w:rsidP="000B04EC">
            <w:pPr>
              <w:jc w:val="center"/>
              <w:rPr>
                <w:b/>
                <w:bCs/>
              </w:rPr>
            </w:pPr>
            <w:r w:rsidRPr="004C2494">
              <w:rPr>
                <w:b/>
                <w:bCs/>
              </w:rPr>
              <w:t>Regulating Ecosystem Service</w:t>
            </w:r>
          </w:p>
        </w:tc>
        <w:tc>
          <w:tcPr>
            <w:tcW w:w="4675" w:type="dxa"/>
            <w:tcBorders>
              <w:top w:val="single" w:sz="4" w:space="0" w:color="auto"/>
              <w:bottom w:val="single" w:sz="4" w:space="0" w:color="auto"/>
            </w:tcBorders>
          </w:tcPr>
          <w:p w14:paraId="4B8BB499" w14:textId="77777777" w:rsidR="000B04EC" w:rsidRDefault="000B04EC" w:rsidP="000B04EC">
            <w:pPr>
              <w:jc w:val="center"/>
              <w:rPr>
                <w:b/>
                <w:bCs/>
              </w:rPr>
            </w:pPr>
            <w:r w:rsidRPr="004C2494">
              <w:rPr>
                <w:b/>
                <w:bCs/>
              </w:rPr>
              <w:t>Provisioning Ecosystem Service</w:t>
            </w:r>
          </w:p>
          <w:p w14:paraId="02D2E6E0" w14:textId="50864ED9" w:rsidR="000B04EC" w:rsidRPr="004C2494" w:rsidRDefault="000B04EC" w:rsidP="000B04EC">
            <w:pPr>
              <w:jc w:val="center"/>
              <w:rPr>
                <w:b/>
                <w:bCs/>
              </w:rPr>
            </w:pPr>
          </w:p>
        </w:tc>
      </w:tr>
      <w:tr w:rsidR="000B04EC" w14:paraId="4CB468A0" w14:textId="77777777" w:rsidTr="000B04EC">
        <w:tc>
          <w:tcPr>
            <w:tcW w:w="4675" w:type="dxa"/>
            <w:tcBorders>
              <w:top w:val="single" w:sz="4" w:space="0" w:color="auto"/>
            </w:tcBorders>
          </w:tcPr>
          <w:p w14:paraId="5DF1ACF2" w14:textId="77777777" w:rsidR="000B04EC" w:rsidRDefault="000B04EC" w:rsidP="000B04EC">
            <w:r>
              <w:t>Nutrient retention</w:t>
            </w:r>
          </w:p>
        </w:tc>
        <w:tc>
          <w:tcPr>
            <w:tcW w:w="4675" w:type="dxa"/>
            <w:tcBorders>
              <w:top w:val="single" w:sz="4" w:space="0" w:color="auto"/>
            </w:tcBorders>
          </w:tcPr>
          <w:p w14:paraId="1B84B22F" w14:textId="77777777" w:rsidR="000B04EC" w:rsidRDefault="000B04EC" w:rsidP="000B04EC">
            <w:r>
              <w:t>Crop production</w:t>
            </w:r>
          </w:p>
        </w:tc>
      </w:tr>
      <w:tr w:rsidR="000B04EC" w14:paraId="12E4BE8F" w14:textId="77777777" w:rsidTr="000B04EC">
        <w:tc>
          <w:tcPr>
            <w:tcW w:w="4675" w:type="dxa"/>
          </w:tcPr>
          <w:p w14:paraId="401E9AC4" w14:textId="77777777" w:rsidR="000B04EC" w:rsidRDefault="000B04EC" w:rsidP="000B04EC">
            <w:r>
              <w:t>water treatment/purification</w:t>
            </w:r>
          </w:p>
        </w:tc>
        <w:tc>
          <w:tcPr>
            <w:tcW w:w="4675" w:type="dxa"/>
          </w:tcPr>
          <w:p w14:paraId="71242678" w14:textId="77777777" w:rsidR="000B04EC" w:rsidRDefault="000B04EC" w:rsidP="000B04EC">
            <w:r>
              <w:t>livestock grazing/pasture</w:t>
            </w:r>
          </w:p>
        </w:tc>
      </w:tr>
      <w:tr w:rsidR="000B04EC" w14:paraId="54FFF80F" w14:textId="77777777" w:rsidTr="000B04EC">
        <w:tc>
          <w:tcPr>
            <w:tcW w:w="4675" w:type="dxa"/>
          </w:tcPr>
          <w:p w14:paraId="6C6F3C41" w14:textId="77777777" w:rsidR="000B04EC" w:rsidRDefault="000B04EC" w:rsidP="000B04EC">
            <w:r>
              <w:t>groundwater recharge</w:t>
            </w:r>
          </w:p>
        </w:tc>
        <w:tc>
          <w:tcPr>
            <w:tcW w:w="4675" w:type="dxa"/>
          </w:tcPr>
          <w:p w14:paraId="02676E52" w14:textId="77777777" w:rsidR="000B04EC" w:rsidRDefault="000B04EC" w:rsidP="000B04EC">
            <w:r>
              <w:t>irrigation</w:t>
            </w:r>
          </w:p>
        </w:tc>
      </w:tr>
      <w:tr w:rsidR="000B04EC" w14:paraId="7CCCA133" w14:textId="77777777" w:rsidTr="000B04EC">
        <w:tc>
          <w:tcPr>
            <w:tcW w:w="4675" w:type="dxa"/>
          </w:tcPr>
          <w:p w14:paraId="7ADC4119" w14:textId="77777777" w:rsidR="000B04EC" w:rsidRDefault="000B04EC" w:rsidP="000B04EC">
            <w:r>
              <w:t>climate regulation;</w:t>
            </w:r>
          </w:p>
        </w:tc>
        <w:tc>
          <w:tcPr>
            <w:tcW w:w="4675" w:type="dxa"/>
          </w:tcPr>
          <w:p w14:paraId="6EBA5144" w14:textId="77777777" w:rsidR="000B04EC" w:rsidRDefault="000B04EC" w:rsidP="000B04EC">
            <w:r>
              <w:t>fodder gathering</w:t>
            </w:r>
          </w:p>
        </w:tc>
      </w:tr>
      <w:tr w:rsidR="000B04EC" w14:paraId="2728A3D1" w14:textId="77777777" w:rsidTr="000B04EC">
        <w:tc>
          <w:tcPr>
            <w:tcW w:w="4675" w:type="dxa"/>
          </w:tcPr>
          <w:p w14:paraId="51511956" w14:textId="77777777" w:rsidR="000B04EC" w:rsidRDefault="000B04EC" w:rsidP="000B04EC">
            <w:r>
              <w:t>disturbance regulation</w:t>
            </w:r>
          </w:p>
        </w:tc>
        <w:tc>
          <w:tcPr>
            <w:tcW w:w="4675" w:type="dxa"/>
          </w:tcPr>
          <w:p w14:paraId="2F45E32B" w14:textId="77777777" w:rsidR="000B04EC" w:rsidRDefault="000B04EC" w:rsidP="000B04EC">
            <w:r>
              <w:t>fuel/firewood</w:t>
            </w:r>
          </w:p>
        </w:tc>
      </w:tr>
      <w:tr w:rsidR="000B04EC" w14:paraId="7C3B14F8" w14:textId="77777777" w:rsidTr="000B04EC">
        <w:tc>
          <w:tcPr>
            <w:tcW w:w="4675" w:type="dxa"/>
          </w:tcPr>
          <w:p w14:paraId="5D214F6F" w14:textId="77777777" w:rsidR="000B04EC" w:rsidRDefault="000B04EC" w:rsidP="000B04EC">
            <w:r>
              <w:t>erosion control</w:t>
            </w:r>
          </w:p>
        </w:tc>
        <w:tc>
          <w:tcPr>
            <w:tcW w:w="4675" w:type="dxa"/>
          </w:tcPr>
          <w:p w14:paraId="61F12C3D" w14:textId="77777777" w:rsidR="000B04EC" w:rsidRDefault="000B04EC" w:rsidP="000B04EC">
            <w:r>
              <w:t>construction materials</w:t>
            </w:r>
          </w:p>
        </w:tc>
      </w:tr>
      <w:tr w:rsidR="000B04EC" w14:paraId="07FAA658" w14:textId="77777777" w:rsidTr="000B04EC">
        <w:tc>
          <w:tcPr>
            <w:tcW w:w="4675" w:type="dxa"/>
          </w:tcPr>
          <w:p w14:paraId="01A0751E" w14:textId="77777777" w:rsidR="000B04EC" w:rsidRDefault="000B04EC" w:rsidP="000B04EC">
            <w:r>
              <w:t>nutrient recycling</w:t>
            </w:r>
          </w:p>
        </w:tc>
        <w:tc>
          <w:tcPr>
            <w:tcW w:w="4675" w:type="dxa"/>
          </w:tcPr>
          <w:p w14:paraId="03B9BFAB" w14:textId="77777777" w:rsidR="000B04EC" w:rsidRDefault="000B04EC" w:rsidP="000B04EC">
            <w:r>
              <w:t>food gathering</w:t>
            </w:r>
          </w:p>
        </w:tc>
      </w:tr>
      <w:tr w:rsidR="000B04EC" w14:paraId="55799E32" w14:textId="77777777" w:rsidTr="000B04EC">
        <w:tc>
          <w:tcPr>
            <w:tcW w:w="4675" w:type="dxa"/>
          </w:tcPr>
          <w:p w14:paraId="35CC24D1" w14:textId="77777777" w:rsidR="000B04EC" w:rsidRDefault="000B04EC" w:rsidP="000B04EC">
            <w:r>
              <w:t>waste treatment</w:t>
            </w:r>
          </w:p>
        </w:tc>
        <w:tc>
          <w:tcPr>
            <w:tcW w:w="4675" w:type="dxa"/>
          </w:tcPr>
          <w:p w14:paraId="73AD2BE3" w14:textId="77777777" w:rsidR="000B04EC" w:rsidRDefault="000B04EC" w:rsidP="000B04EC">
            <w:r>
              <w:t>potash</w:t>
            </w:r>
          </w:p>
        </w:tc>
      </w:tr>
      <w:tr w:rsidR="000B04EC" w14:paraId="5F25FAEB" w14:textId="77777777" w:rsidTr="000B04EC">
        <w:tc>
          <w:tcPr>
            <w:tcW w:w="4675" w:type="dxa"/>
          </w:tcPr>
          <w:p w14:paraId="35B6D262" w14:textId="77777777" w:rsidR="000B04EC" w:rsidRDefault="000B04EC" w:rsidP="000B04EC">
            <w:r>
              <w:t>flood control</w:t>
            </w:r>
          </w:p>
        </w:tc>
        <w:tc>
          <w:tcPr>
            <w:tcW w:w="4675" w:type="dxa"/>
          </w:tcPr>
          <w:p w14:paraId="41B1DADC" w14:textId="77777777" w:rsidR="000B04EC" w:rsidRDefault="000B04EC" w:rsidP="000B04EC">
            <w:r>
              <w:t>open water/drinking</w:t>
            </w:r>
          </w:p>
        </w:tc>
      </w:tr>
      <w:tr w:rsidR="000B04EC" w14:paraId="1D67AE7C" w14:textId="77777777" w:rsidTr="000B04EC">
        <w:tc>
          <w:tcPr>
            <w:tcW w:w="4675" w:type="dxa"/>
          </w:tcPr>
          <w:p w14:paraId="4F17F0C6" w14:textId="77777777" w:rsidR="000B04EC" w:rsidRDefault="000B04EC" w:rsidP="000B04EC">
            <w:r>
              <w:t>pollution reduction</w:t>
            </w:r>
          </w:p>
        </w:tc>
        <w:tc>
          <w:tcPr>
            <w:tcW w:w="4675" w:type="dxa"/>
          </w:tcPr>
          <w:p w14:paraId="647CA8E1" w14:textId="77777777" w:rsidR="000B04EC" w:rsidRDefault="000B04EC" w:rsidP="000B04EC">
            <w:r>
              <w:t>herbs</w:t>
            </w:r>
          </w:p>
        </w:tc>
      </w:tr>
      <w:tr w:rsidR="000B04EC" w14:paraId="7656440F" w14:textId="77777777" w:rsidTr="000B04EC">
        <w:trPr>
          <w:trHeight w:val="80"/>
        </w:trPr>
        <w:tc>
          <w:tcPr>
            <w:tcW w:w="4675" w:type="dxa"/>
          </w:tcPr>
          <w:p w14:paraId="2D9D905B" w14:textId="77777777" w:rsidR="000B04EC" w:rsidRDefault="000B04EC" w:rsidP="000B04EC">
            <w:r>
              <w:t>nitrogen mitigation</w:t>
            </w:r>
          </w:p>
        </w:tc>
        <w:tc>
          <w:tcPr>
            <w:tcW w:w="4675" w:type="dxa"/>
          </w:tcPr>
          <w:p w14:paraId="10B7CD93" w14:textId="77777777" w:rsidR="000B04EC" w:rsidRDefault="000B04EC" w:rsidP="000B04EC">
            <w:r>
              <w:t>pollination</w:t>
            </w:r>
          </w:p>
        </w:tc>
      </w:tr>
      <w:tr w:rsidR="000B04EC" w14:paraId="15407289" w14:textId="77777777" w:rsidTr="000B04EC">
        <w:tc>
          <w:tcPr>
            <w:tcW w:w="4675" w:type="dxa"/>
            <w:tcBorders>
              <w:bottom w:val="single" w:sz="4" w:space="0" w:color="auto"/>
            </w:tcBorders>
          </w:tcPr>
          <w:p w14:paraId="667DF479" w14:textId="77777777" w:rsidR="000B04EC" w:rsidRDefault="000B04EC" w:rsidP="000B04EC"/>
        </w:tc>
        <w:tc>
          <w:tcPr>
            <w:tcW w:w="4675" w:type="dxa"/>
            <w:tcBorders>
              <w:bottom w:val="single" w:sz="4" w:space="0" w:color="auto"/>
            </w:tcBorders>
          </w:tcPr>
          <w:p w14:paraId="0918BE12" w14:textId="77777777" w:rsidR="000B04EC" w:rsidRDefault="000B04EC" w:rsidP="000B04EC">
            <w:r>
              <w:t>commercial fishing and hunting</w:t>
            </w:r>
          </w:p>
        </w:tc>
      </w:tr>
      <w:tr w:rsidR="000B04EC" w14:paraId="6B0DB951" w14:textId="77777777" w:rsidTr="000B04EC">
        <w:tc>
          <w:tcPr>
            <w:tcW w:w="4675" w:type="dxa"/>
            <w:tcBorders>
              <w:top w:val="single" w:sz="4" w:space="0" w:color="auto"/>
            </w:tcBorders>
          </w:tcPr>
          <w:p w14:paraId="6476BBDF" w14:textId="77777777" w:rsidR="000B04EC" w:rsidRDefault="000B04EC" w:rsidP="00DE2E19"/>
        </w:tc>
        <w:tc>
          <w:tcPr>
            <w:tcW w:w="4675" w:type="dxa"/>
            <w:tcBorders>
              <w:top w:val="single" w:sz="4" w:space="0" w:color="auto"/>
            </w:tcBorders>
          </w:tcPr>
          <w:p w14:paraId="3A124C81" w14:textId="77777777" w:rsidR="000B04EC" w:rsidRDefault="000B04EC" w:rsidP="00DE2E19"/>
        </w:tc>
      </w:tr>
      <w:tr w:rsidR="000B04EC" w14:paraId="3907E1D1" w14:textId="77777777" w:rsidTr="000B04EC">
        <w:tc>
          <w:tcPr>
            <w:tcW w:w="4675" w:type="dxa"/>
          </w:tcPr>
          <w:p w14:paraId="088B4B12" w14:textId="77777777" w:rsidR="000B04EC" w:rsidRDefault="000B04EC" w:rsidP="00DE2E19"/>
        </w:tc>
        <w:tc>
          <w:tcPr>
            <w:tcW w:w="4675" w:type="dxa"/>
          </w:tcPr>
          <w:p w14:paraId="62CBA1B7" w14:textId="77777777" w:rsidR="000B04EC" w:rsidRDefault="000B04EC" w:rsidP="00DE2E19"/>
        </w:tc>
      </w:tr>
      <w:tr w:rsidR="000B04EC" w14:paraId="16D59EBB" w14:textId="77777777" w:rsidTr="000B04EC">
        <w:tc>
          <w:tcPr>
            <w:tcW w:w="4675" w:type="dxa"/>
          </w:tcPr>
          <w:p w14:paraId="7E6EDDD2" w14:textId="77777777" w:rsidR="000B04EC" w:rsidRDefault="000B04EC" w:rsidP="00DE2E19"/>
        </w:tc>
        <w:tc>
          <w:tcPr>
            <w:tcW w:w="4675" w:type="dxa"/>
          </w:tcPr>
          <w:p w14:paraId="7E40CBC1" w14:textId="77777777" w:rsidR="000B04EC" w:rsidRDefault="000B04EC" w:rsidP="00DE2E19"/>
        </w:tc>
      </w:tr>
    </w:tbl>
    <w:p w14:paraId="087A518A" w14:textId="21B55888" w:rsidR="000B04EC" w:rsidRDefault="000B04EC">
      <w:pPr>
        <w:rPr>
          <w:b/>
          <w:bCs/>
        </w:rPr>
      </w:pPr>
      <w:r>
        <w:rPr>
          <w:b/>
          <w:bCs/>
        </w:rPr>
        <w:br w:type="page"/>
      </w:r>
    </w:p>
    <w:p w14:paraId="61BDAF52" w14:textId="77777777" w:rsidR="00D91FB8" w:rsidRDefault="00D91FB8" w:rsidP="002730C1">
      <w:pPr>
        <w:spacing w:line="480" w:lineRule="auto"/>
        <w:jc w:val="center"/>
        <w:rPr>
          <w:b/>
          <w:bCs/>
        </w:rPr>
      </w:pPr>
    </w:p>
    <w:p w14:paraId="55E9698C" w14:textId="001B8D2E" w:rsidR="003D3344" w:rsidRDefault="003D3344" w:rsidP="003D3344">
      <w:pPr>
        <w:rPr>
          <w:b/>
        </w:rPr>
      </w:pPr>
      <w:r>
        <w:rPr>
          <w:b/>
        </w:rPr>
        <w:t>Table A</w:t>
      </w:r>
      <w:r w:rsidR="000B04EC">
        <w:rPr>
          <w:b/>
        </w:rPr>
        <w:t>2</w:t>
      </w:r>
      <w:r>
        <w:rPr>
          <w:b/>
        </w:rPr>
        <w:t xml:space="preserve"> </w:t>
      </w:r>
      <w:r w:rsidR="004A562D">
        <w:rPr>
          <w:b/>
        </w:rPr>
        <w:t>L</w:t>
      </w:r>
      <w:r>
        <w:rPr>
          <w:b/>
        </w:rPr>
        <w:t xml:space="preserve">ist of </w:t>
      </w:r>
      <w:r w:rsidR="004A562D">
        <w:rPr>
          <w:b/>
        </w:rPr>
        <w:t>s</w:t>
      </w:r>
      <w:r>
        <w:rPr>
          <w:b/>
        </w:rPr>
        <w:t xml:space="preserve">tudies used in </w:t>
      </w:r>
      <w:r w:rsidR="004A562D">
        <w:rPr>
          <w:b/>
        </w:rPr>
        <w:t>m</w:t>
      </w:r>
      <w:r>
        <w:rPr>
          <w:b/>
        </w:rPr>
        <w:t>eta-analysis</w:t>
      </w:r>
      <w:r w:rsidR="004A562D">
        <w:rPr>
          <w:b/>
        </w:rPr>
        <w:t xml:space="preserve"> of provisioning and regulating ecosystem-service values of wetlands</w:t>
      </w:r>
    </w:p>
    <w:p w14:paraId="76830E27" w14:textId="77777777" w:rsidR="003D3344" w:rsidRDefault="003D3344" w:rsidP="003D3344">
      <w:pPr>
        <w:rPr>
          <w:b/>
        </w:rPr>
      </w:pPr>
    </w:p>
    <w:tbl>
      <w:tblPr>
        <w:tblW w:w="10024" w:type="dxa"/>
        <w:tblLook w:val="04A0" w:firstRow="1" w:lastRow="0" w:firstColumn="1" w:lastColumn="0" w:noHBand="0" w:noVBand="1"/>
      </w:tblPr>
      <w:tblGrid>
        <w:gridCol w:w="3544"/>
        <w:gridCol w:w="960"/>
        <w:gridCol w:w="1740"/>
        <w:gridCol w:w="1960"/>
        <w:gridCol w:w="1820"/>
      </w:tblGrid>
      <w:tr w:rsidR="003D3344" w:rsidRPr="000549CB" w14:paraId="5548277B" w14:textId="77777777" w:rsidTr="00A41817">
        <w:trPr>
          <w:trHeight w:val="300"/>
        </w:trPr>
        <w:tc>
          <w:tcPr>
            <w:tcW w:w="3544" w:type="dxa"/>
            <w:tcBorders>
              <w:top w:val="single" w:sz="4" w:space="0" w:color="auto"/>
              <w:left w:val="nil"/>
              <w:bottom w:val="single" w:sz="4" w:space="0" w:color="auto"/>
              <w:right w:val="nil"/>
            </w:tcBorders>
            <w:shd w:val="clear" w:color="auto" w:fill="auto"/>
            <w:noWrap/>
            <w:vAlign w:val="bottom"/>
            <w:hideMark/>
          </w:tcPr>
          <w:p w14:paraId="1CC2D665" w14:textId="77777777" w:rsidR="003D3344" w:rsidRPr="00F723F5" w:rsidRDefault="003D3344" w:rsidP="00A41817">
            <w:pPr>
              <w:pStyle w:val="NoSpacing"/>
              <w:rPr>
                <w:b/>
                <w:bCs/>
                <w:sz w:val="20"/>
                <w:szCs w:val="20"/>
                <w:lang w:val="en-CA" w:eastAsia="en-CA"/>
              </w:rPr>
            </w:pPr>
            <w:commentRangeStart w:id="58"/>
            <w:r w:rsidRPr="00F723F5">
              <w:rPr>
                <w:b/>
                <w:bCs/>
                <w:sz w:val="20"/>
                <w:szCs w:val="20"/>
                <w:lang w:val="en-CA" w:eastAsia="en-CA"/>
              </w:rPr>
              <w:t>Paper</w:t>
            </w:r>
            <w:commentRangeEnd w:id="58"/>
            <w:r w:rsidR="00F64A4F">
              <w:rPr>
                <w:rStyle w:val="CommentReference"/>
                <w:rFonts w:ascii="Liberation Serif" w:eastAsia="SimSun" w:hAnsi="Liberation Serif" w:cs="Mangal"/>
                <w:kern w:val="3"/>
                <w:lang w:eastAsia="zh-CN" w:bidi="hi-IN"/>
              </w:rPr>
              <w:commentReference w:id="58"/>
            </w:r>
          </w:p>
        </w:tc>
        <w:tc>
          <w:tcPr>
            <w:tcW w:w="960" w:type="dxa"/>
            <w:tcBorders>
              <w:top w:val="single" w:sz="4" w:space="0" w:color="auto"/>
              <w:left w:val="nil"/>
              <w:bottom w:val="single" w:sz="4" w:space="0" w:color="auto"/>
              <w:right w:val="nil"/>
            </w:tcBorders>
            <w:shd w:val="clear" w:color="auto" w:fill="auto"/>
            <w:noWrap/>
            <w:vAlign w:val="bottom"/>
            <w:hideMark/>
          </w:tcPr>
          <w:p w14:paraId="79A7ADA4"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Study Year</w:t>
            </w:r>
          </w:p>
        </w:tc>
        <w:tc>
          <w:tcPr>
            <w:tcW w:w="1740" w:type="dxa"/>
            <w:tcBorders>
              <w:top w:val="single" w:sz="4" w:space="0" w:color="auto"/>
              <w:left w:val="nil"/>
              <w:bottom w:val="single" w:sz="4" w:space="0" w:color="auto"/>
              <w:right w:val="nil"/>
            </w:tcBorders>
            <w:shd w:val="clear" w:color="auto" w:fill="auto"/>
            <w:noWrap/>
            <w:vAlign w:val="bottom"/>
            <w:hideMark/>
          </w:tcPr>
          <w:p w14:paraId="30BD5B53" w14:textId="1D2A56E2" w:rsidR="003D3344" w:rsidRPr="00F723F5" w:rsidRDefault="00585F81" w:rsidP="00A41817">
            <w:pPr>
              <w:pStyle w:val="NoSpacing"/>
              <w:rPr>
                <w:b/>
                <w:bCs/>
                <w:sz w:val="20"/>
                <w:szCs w:val="20"/>
                <w:lang w:val="en-CA" w:eastAsia="en-CA"/>
              </w:rPr>
            </w:pPr>
            <w:r>
              <w:rPr>
                <w:b/>
                <w:bCs/>
                <w:sz w:val="20"/>
                <w:szCs w:val="20"/>
                <w:lang w:val="en-CA" w:eastAsia="en-CA"/>
              </w:rPr>
              <w:t>Country</w:t>
            </w:r>
          </w:p>
        </w:tc>
        <w:tc>
          <w:tcPr>
            <w:tcW w:w="1960" w:type="dxa"/>
            <w:tcBorders>
              <w:top w:val="single" w:sz="4" w:space="0" w:color="auto"/>
              <w:left w:val="nil"/>
              <w:bottom w:val="single" w:sz="4" w:space="0" w:color="auto"/>
              <w:right w:val="nil"/>
            </w:tcBorders>
            <w:shd w:val="clear" w:color="auto" w:fill="auto"/>
            <w:noWrap/>
            <w:vAlign w:val="bottom"/>
            <w:hideMark/>
          </w:tcPr>
          <w:p w14:paraId="6B65449C" w14:textId="52114A30" w:rsidR="003D3344" w:rsidRPr="00F723F5" w:rsidRDefault="00C1486E" w:rsidP="00A41817">
            <w:pPr>
              <w:pStyle w:val="NoSpacing"/>
              <w:rPr>
                <w:b/>
                <w:bCs/>
                <w:sz w:val="20"/>
                <w:szCs w:val="20"/>
                <w:lang w:val="en-CA" w:eastAsia="en-CA"/>
              </w:rPr>
            </w:pPr>
            <w:r>
              <w:rPr>
                <w:b/>
                <w:bCs/>
                <w:sz w:val="20"/>
                <w:szCs w:val="20"/>
                <w:lang w:val="en-CA" w:eastAsia="en-CA"/>
              </w:rPr>
              <w:t>Provision</w:t>
            </w:r>
            <w:r w:rsidR="00B954F6">
              <w:rPr>
                <w:b/>
                <w:bCs/>
                <w:sz w:val="20"/>
                <w:szCs w:val="20"/>
                <w:lang w:val="en-CA" w:eastAsia="en-CA"/>
              </w:rPr>
              <w:t>ing</w:t>
            </w:r>
          </w:p>
          <w:p w14:paraId="2705FD20"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c>
          <w:tcPr>
            <w:tcW w:w="1820" w:type="dxa"/>
            <w:tcBorders>
              <w:top w:val="single" w:sz="4" w:space="0" w:color="auto"/>
              <w:left w:val="nil"/>
              <w:bottom w:val="single" w:sz="4" w:space="0" w:color="auto"/>
              <w:right w:val="nil"/>
            </w:tcBorders>
            <w:shd w:val="clear" w:color="auto" w:fill="auto"/>
            <w:noWrap/>
            <w:vAlign w:val="bottom"/>
            <w:hideMark/>
          </w:tcPr>
          <w:p w14:paraId="2BCC7032" w14:textId="2343327B" w:rsidR="003D3344" w:rsidRPr="00F723F5" w:rsidRDefault="003D3344" w:rsidP="00A41817">
            <w:pPr>
              <w:pStyle w:val="NoSpacing"/>
              <w:rPr>
                <w:b/>
                <w:bCs/>
                <w:sz w:val="20"/>
                <w:szCs w:val="20"/>
                <w:lang w:val="en-CA" w:eastAsia="en-CA"/>
              </w:rPr>
            </w:pPr>
            <w:r w:rsidRPr="00F723F5">
              <w:rPr>
                <w:b/>
                <w:bCs/>
                <w:sz w:val="20"/>
                <w:szCs w:val="20"/>
                <w:lang w:val="en-CA" w:eastAsia="en-CA"/>
              </w:rPr>
              <w:t>Regulati</w:t>
            </w:r>
            <w:r w:rsidR="00AE4884">
              <w:rPr>
                <w:b/>
                <w:bCs/>
                <w:sz w:val="20"/>
                <w:szCs w:val="20"/>
                <w:lang w:val="en-CA" w:eastAsia="en-CA"/>
              </w:rPr>
              <w:t>ng</w:t>
            </w:r>
          </w:p>
          <w:p w14:paraId="5CF8F126"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r>
      <w:tr w:rsidR="003D3344" w:rsidRPr="000549CB" w14:paraId="6C38D297" w14:textId="77777777" w:rsidTr="00A41817">
        <w:trPr>
          <w:trHeight w:val="300"/>
        </w:trPr>
        <w:tc>
          <w:tcPr>
            <w:tcW w:w="3544" w:type="dxa"/>
            <w:tcBorders>
              <w:top w:val="single" w:sz="4" w:space="0" w:color="auto"/>
              <w:left w:val="nil"/>
              <w:bottom w:val="nil"/>
              <w:right w:val="nil"/>
            </w:tcBorders>
            <w:shd w:val="clear" w:color="auto" w:fill="auto"/>
            <w:noWrap/>
            <w:vAlign w:val="bottom"/>
            <w:hideMark/>
          </w:tcPr>
          <w:p w14:paraId="4C1F6A02" w14:textId="77777777" w:rsidR="003D3344" w:rsidRPr="000549CB" w:rsidRDefault="003D3344" w:rsidP="00A41817">
            <w:pPr>
              <w:pStyle w:val="NoSpacing"/>
              <w:rPr>
                <w:sz w:val="20"/>
                <w:szCs w:val="20"/>
                <w:lang w:val="en-CA" w:eastAsia="en-CA"/>
              </w:rPr>
            </w:pPr>
            <w:r w:rsidRPr="000549CB">
              <w:rPr>
                <w:sz w:val="20"/>
                <w:szCs w:val="20"/>
                <w:lang w:val="en-CA" w:eastAsia="en-CA"/>
              </w:rPr>
              <w:t>Acharya</w:t>
            </w:r>
          </w:p>
        </w:tc>
        <w:tc>
          <w:tcPr>
            <w:tcW w:w="960" w:type="dxa"/>
            <w:tcBorders>
              <w:top w:val="single" w:sz="4" w:space="0" w:color="auto"/>
              <w:left w:val="nil"/>
              <w:bottom w:val="nil"/>
              <w:right w:val="nil"/>
            </w:tcBorders>
            <w:shd w:val="clear" w:color="auto" w:fill="auto"/>
            <w:noWrap/>
            <w:vAlign w:val="bottom"/>
            <w:hideMark/>
          </w:tcPr>
          <w:p w14:paraId="6C329DC6" w14:textId="77777777" w:rsidR="003D3344" w:rsidRPr="000549CB" w:rsidRDefault="003D3344" w:rsidP="00A41817">
            <w:pPr>
              <w:pStyle w:val="NoSpacing"/>
              <w:rPr>
                <w:sz w:val="20"/>
                <w:szCs w:val="20"/>
                <w:lang w:val="en-CA" w:eastAsia="en-CA"/>
              </w:rPr>
            </w:pPr>
            <w:r w:rsidRPr="000549CB">
              <w:rPr>
                <w:sz w:val="20"/>
                <w:szCs w:val="20"/>
                <w:lang w:val="en-CA" w:eastAsia="en-CA"/>
              </w:rPr>
              <w:t>2000</w:t>
            </w:r>
          </w:p>
        </w:tc>
        <w:tc>
          <w:tcPr>
            <w:tcW w:w="1740" w:type="dxa"/>
            <w:tcBorders>
              <w:top w:val="single" w:sz="4" w:space="0" w:color="auto"/>
              <w:left w:val="nil"/>
              <w:bottom w:val="nil"/>
              <w:right w:val="nil"/>
            </w:tcBorders>
            <w:shd w:val="clear" w:color="auto" w:fill="auto"/>
            <w:noWrap/>
            <w:vAlign w:val="bottom"/>
            <w:hideMark/>
          </w:tcPr>
          <w:p w14:paraId="6CDBA6F8"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tcBorders>
              <w:top w:val="single" w:sz="4" w:space="0" w:color="auto"/>
              <w:left w:val="nil"/>
              <w:bottom w:val="nil"/>
              <w:right w:val="nil"/>
            </w:tcBorders>
            <w:shd w:val="clear" w:color="auto" w:fill="auto"/>
            <w:noWrap/>
            <w:vAlign w:val="bottom"/>
            <w:hideMark/>
          </w:tcPr>
          <w:p w14:paraId="41A1639E" w14:textId="44DBADBB" w:rsidR="003D3344" w:rsidRPr="000549CB" w:rsidRDefault="003D3344" w:rsidP="00A41817">
            <w:pPr>
              <w:pStyle w:val="NoSpacing"/>
              <w:rPr>
                <w:sz w:val="20"/>
                <w:szCs w:val="20"/>
                <w:lang w:val="en-CA" w:eastAsia="en-CA"/>
              </w:rPr>
            </w:pPr>
            <w:r w:rsidRPr="000549CB">
              <w:rPr>
                <w:sz w:val="20"/>
                <w:szCs w:val="20"/>
                <w:lang w:val="en-CA" w:eastAsia="en-CA"/>
              </w:rPr>
              <w:t>6</w:t>
            </w:r>
            <w:r w:rsidR="00AF4EA4">
              <w:rPr>
                <w:sz w:val="20"/>
                <w:szCs w:val="20"/>
                <w:lang w:val="en-CA" w:eastAsia="en-CA"/>
              </w:rPr>
              <w:t>4.70</w:t>
            </w:r>
          </w:p>
        </w:tc>
        <w:tc>
          <w:tcPr>
            <w:tcW w:w="1820" w:type="dxa"/>
            <w:tcBorders>
              <w:top w:val="single" w:sz="4" w:space="0" w:color="auto"/>
              <w:left w:val="nil"/>
              <w:bottom w:val="nil"/>
              <w:right w:val="nil"/>
            </w:tcBorders>
            <w:shd w:val="clear" w:color="auto" w:fill="auto"/>
            <w:noWrap/>
            <w:vAlign w:val="bottom"/>
            <w:hideMark/>
          </w:tcPr>
          <w:p w14:paraId="6777710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60C5051" w14:textId="77777777" w:rsidTr="00A41817">
        <w:trPr>
          <w:trHeight w:val="300"/>
        </w:trPr>
        <w:tc>
          <w:tcPr>
            <w:tcW w:w="3544" w:type="dxa"/>
            <w:tcBorders>
              <w:top w:val="nil"/>
              <w:left w:val="nil"/>
              <w:bottom w:val="nil"/>
              <w:right w:val="nil"/>
            </w:tcBorders>
            <w:shd w:val="clear" w:color="auto" w:fill="auto"/>
            <w:noWrap/>
            <w:vAlign w:val="bottom"/>
            <w:hideMark/>
          </w:tcPr>
          <w:p w14:paraId="5AF3E703"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Barbier</w:t>
            </w:r>
            <w:proofErr w:type="spellEnd"/>
          </w:p>
        </w:tc>
        <w:tc>
          <w:tcPr>
            <w:tcW w:w="960" w:type="dxa"/>
            <w:tcBorders>
              <w:top w:val="nil"/>
              <w:left w:val="nil"/>
              <w:bottom w:val="nil"/>
              <w:right w:val="nil"/>
            </w:tcBorders>
            <w:shd w:val="clear" w:color="auto" w:fill="auto"/>
            <w:noWrap/>
            <w:vAlign w:val="bottom"/>
            <w:hideMark/>
          </w:tcPr>
          <w:p w14:paraId="59F2372E" w14:textId="77777777" w:rsidR="003D3344" w:rsidRPr="000549CB" w:rsidRDefault="003D3344" w:rsidP="00A41817">
            <w:pPr>
              <w:pStyle w:val="NoSpacing"/>
              <w:rPr>
                <w:sz w:val="20"/>
                <w:szCs w:val="20"/>
                <w:lang w:val="en-CA" w:eastAsia="en-CA"/>
              </w:rPr>
            </w:pPr>
            <w:r w:rsidRPr="000549CB">
              <w:rPr>
                <w:sz w:val="20"/>
                <w:szCs w:val="20"/>
                <w:lang w:val="en-CA" w:eastAsia="en-CA"/>
              </w:rPr>
              <w:t>1993</w:t>
            </w:r>
          </w:p>
        </w:tc>
        <w:tc>
          <w:tcPr>
            <w:tcW w:w="1740" w:type="dxa"/>
            <w:tcBorders>
              <w:top w:val="nil"/>
              <w:left w:val="nil"/>
              <w:bottom w:val="nil"/>
              <w:right w:val="nil"/>
            </w:tcBorders>
            <w:shd w:val="clear" w:color="auto" w:fill="auto"/>
            <w:noWrap/>
            <w:vAlign w:val="bottom"/>
            <w:hideMark/>
          </w:tcPr>
          <w:p w14:paraId="3C3BB86D"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tcBorders>
              <w:top w:val="nil"/>
              <w:left w:val="nil"/>
              <w:bottom w:val="nil"/>
              <w:right w:val="nil"/>
            </w:tcBorders>
            <w:shd w:val="clear" w:color="auto" w:fill="auto"/>
            <w:noWrap/>
            <w:vAlign w:val="bottom"/>
            <w:hideMark/>
          </w:tcPr>
          <w:p w14:paraId="5A1F09D5" w14:textId="77777777" w:rsidR="003D3344" w:rsidRPr="000549CB" w:rsidRDefault="003D3344" w:rsidP="00A41817">
            <w:pPr>
              <w:pStyle w:val="NoSpacing"/>
              <w:rPr>
                <w:sz w:val="20"/>
                <w:szCs w:val="20"/>
                <w:lang w:val="en-CA" w:eastAsia="en-CA"/>
              </w:rPr>
            </w:pPr>
            <w:r w:rsidRPr="000549CB">
              <w:rPr>
                <w:sz w:val="20"/>
                <w:szCs w:val="20"/>
                <w:lang w:val="en-CA" w:eastAsia="en-CA"/>
              </w:rPr>
              <w:t>322.10</w:t>
            </w:r>
          </w:p>
        </w:tc>
        <w:tc>
          <w:tcPr>
            <w:tcW w:w="1820" w:type="dxa"/>
            <w:tcBorders>
              <w:top w:val="nil"/>
              <w:left w:val="nil"/>
              <w:bottom w:val="nil"/>
              <w:right w:val="nil"/>
            </w:tcBorders>
            <w:shd w:val="clear" w:color="auto" w:fill="auto"/>
            <w:noWrap/>
            <w:vAlign w:val="bottom"/>
            <w:hideMark/>
          </w:tcPr>
          <w:p w14:paraId="73C92138"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3C7EE4D" w14:textId="77777777" w:rsidTr="00A41817">
        <w:trPr>
          <w:trHeight w:val="300"/>
        </w:trPr>
        <w:tc>
          <w:tcPr>
            <w:tcW w:w="3544" w:type="dxa"/>
            <w:tcBorders>
              <w:top w:val="nil"/>
              <w:left w:val="nil"/>
              <w:bottom w:val="nil"/>
              <w:right w:val="nil"/>
            </w:tcBorders>
            <w:shd w:val="clear" w:color="auto" w:fill="auto"/>
            <w:noWrap/>
            <w:vAlign w:val="bottom"/>
            <w:hideMark/>
          </w:tcPr>
          <w:p w14:paraId="2171E75A" w14:textId="77777777" w:rsidR="003D3344" w:rsidRPr="000549CB" w:rsidRDefault="003D3344" w:rsidP="00A41817">
            <w:pPr>
              <w:pStyle w:val="NoSpacing"/>
              <w:rPr>
                <w:sz w:val="20"/>
                <w:szCs w:val="20"/>
                <w:lang w:val="en-CA" w:eastAsia="en-CA"/>
              </w:rPr>
            </w:pPr>
            <w:r w:rsidRPr="000549CB">
              <w:rPr>
                <w:sz w:val="20"/>
                <w:szCs w:val="20"/>
                <w:lang w:val="en-CA" w:eastAsia="en-CA"/>
              </w:rPr>
              <w:t>Beas and Smith</w:t>
            </w:r>
          </w:p>
        </w:tc>
        <w:tc>
          <w:tcPr>
            <w:tcW w:w="960" w:type="dxa"/>
            <w:tcBorders>
              <w:top w:val="nil"/>
              <w:left w:val="nil"/>
              <w:bottom w:val="nil"/>
              <w:right w:val="nil"/>
            </w:tcBorders>
            <w:shd w:val="clear" w:color="auto" w:fill="auto"/>
            <w:noWrap/>
            <w:vAlign w:val="bottom"/>
            <w:hideMark/>
          </w:tcPr>
          <w:p w14:paraId="29C53CD1" w14:textId="77777777" w:rsidR="003D3344" w:rsidRPr="000549CB" w:rsidRDefault="003D3344" w:rsidP="00A41817">
            <w:pPr>
              <w:pStyle w:val="NoSpacing"/>
              <w:rPr>
                <w:sz w:val="20"/>
                <w:szCs w:val="20"/>
                <w:lang w:val="en-CA" w:eastAsia="en-CA"/>
              </w:rPr>
            </w:pPr>
            <w:r w:rsidRPr="000549CB">
              <w:rPr>
                <w:sz w:val="20"/>
                <w:szCs w:val="20"/>
                <w:lang w:val="en-CA" w:eastAsia="en-CA"/>
              </w:rPr>
              <w:t>2014</w:t>
            </w:r>
          </w:p>
        </w:tc>
        <w:tc>
          <w:tcPr>
            <w:tcW w:w="1740" w:type="dxa"/>
            <w:tcBorders>
              <w:top w:val="nil"/>
              <w:left w:val="nil"/>
              <w:bottom w:val="nil"/>
              <w:right w:val="nil"/>
            </w:tcBorders>
            <w:shd w:val="clear" w:color="auto" w:fill="auto"/>
            <w:noWrap/>
            <w:vAlign w:val="bottom"/>
            <w:hideMark/>
          </w:tcPr>
          <w:p w14:paraId="0EBADE98"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31FA1754"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25DCE8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CBBB988" w14:textId="77777777" w:rsidTr="00A41817">
        <w:trPr>
          <w:trHeight w:val="300"/>
        </w:trPr>
        <w:tc>
          <w:tcPr>
            <w:tcW w:w="3544" w:type="dxa"/>
            <w:tcBorders>
              <w:top w:val="nil"/>
              <w:left w:val="nil"/>
              <w:bottom w:val="nil"/>
              <w:right w:val="nil"/>
            </w:tcBorders>
            <w:shd w:val="clear" w:color="auto" w:fill="auto"/>
            <w:noWrap/>
            <w:vAlign w:val="bottom"/>
            <w:hideMark/>
          </w:tcPr>
          <w:p w14:paraId="680DC5BB"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Bo et al. </w:t>
            </w:r>
          </w:p>
        </w:tc>
        <w:tc>
          <w:tcPr>
            <w:tcW w:w="960" w:type="dxa"/>
            <w:tcBorders>
              <w:top w:val="nil"/>
              <w:left w:val="nil"/>
              <w:bottom w:val="nil"/>
              <w:right w:val="nil"/>
            </w:tcBorders>
            <w:shd w:val="clear" w:color="auto" w:fill="auto"/>
            <w:noWrap/>
            <w:vAlign w:val="bottom"/>
            <w:hideMark/>
          </w:tcPr>
          <w:p w14:paraId="736774E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62FC467D"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tcBorders>
              <w:top w:val="nil"/>
              <w:left w:val="nil"/>
              <w:bottom w:val="nil"/>
              <w:right w:val="nil"/>
            </w:tcBorders>
            <w:shd w:val="clear" w:color="auto" w:fill="auto"/>
            <w:noWrap/>
            <w:vAlign w:val="bottom"/>
            <w:hideMark/>
          </w:tcPr>
          <w:p w14:paraId="0329066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7E73A7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38B97F34" w14:textId="77777777" w:rsidTr="00A41817">
        <w:trPr>
          <w:trHeight w:val="300"/>
        </w:trPr>
        <w:tc>
          <w:tcPr>
            <w:tcW w:w="3544" w:type="dxa"/>
            <w:tcBorders>
              <w:top w:val="nil"/>
              <w:left w:val="nil"/>
              <w:bottom w:val="nil"/>
              <w:right w:val="nil"/>
            </w:tcBorders>
            <w:shd w:val="clear" w:color="auto" w:fill="auto"/>
            <w:noWrap/>
            <w:vAlign w:val="bottom"/>
            <w:hideMark/>
          </w:tcPr>
          <w:p w14:paraId="28C98B5F"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Bortolotti</w:t>
            </w:r>
            <w:proofErr w:type="spellEnd"/>
          </w:p>
        </w:tc>
        <w:tc>
          <w:tcPr>
            <w:tcW w:w="960" w:type="dxa"/>
            <w:tcBorders>
              <w:top w:val="nil"/>
              <w:left w:val="nil"/>
              <w:bottom w:val="nil"/>
              <w:right w:val="nil"/>
            </w:tcBorders>
            <w:shd w:val="clear" w:color="auto" w:fill="auto"/>
            <w:noWrap/>
            <w:vAlign w:val="bottom"/>
            <w:hideMark/>
          </w:tcPr>
          <w:p w14:paraId="56F483BE"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tcBorders>
              <w:top w:val="nil"/>
              <w:left w:val="nil"/>
              <w:bottom w:val="nil"/>
              <w:right w:val="nil"/>
            </w:tcBorders>
            <w:shd w:val="clear" w:color="auto" w:fill="auto"/>
            <w:noWrap/>
            <w:vAlign w:val="bottom"/>
            <w:hideMark/>
          </w:tcPr>
          <w:p w14:paraId="7D6EEDC1" w14:textId="77777777" w:rsidR="003D3344" w:rsidRPr="000549CB" w:rsidRDefault="003D3344" w:rsidP="00A41817">
            <w:pPr>
              <w:pStyle w:val="NoSpacing"/>
              <w:rPr>
                <w:sz w:val="20"/>
                <w:szCs w:val="20"/>
                <w:lang w:val="en-CA" w:eastAsia="en-CA"/>
              </w:rPr>
            </w:pPr>
            <w:r w:rsidRPr="000549CB">
              <w:rPr>
                <w:sz w:val="20"/>
                <w:szCs w:val="20"/>
                <w:lang w:val="en-CA" w:eastAsia="en-CA"/>
              </w:rPr>
              <w:t>Canada</w:t>
            </w:r>
          </w:p>
        </w:tc>
        <w:tc>
          <w:tcPr>
            <w:tcW w:w="1960" w:type="dxa"/>
            <w:tcBorders>
              <w:top w:val="nil"/>
              <w:left w:val="nil"/>
              <w:bottom w:val="nil"/>
              <w:right w:val="nil"/>
            </w:tcBorders>
            <w:shd w:val="clear" w:color="auto" w:fill="auto"/>
            <w:noWrap/>
            <w:vAlign w:val="bottom"/>
            <w:hideMark/>
          </w:tcPr>
          <w:p w14:paraId="23A40E3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7C2D6DB" w14:textId="77777777" w:rsidR="003D3344" w:rsidRPr="000549CB" w:rsidRDefault="003D3344" w:rsidP="00A41817">
            <w:pPr>
              <w:pStyle w:val="NoSpacing"/>
              <w:rPr>
                <w:sz w:val="20"/>
                <w:szCs w:val="20"/>
                <w:lang w:val="en-CA" w:eastAsia="en-CA"/>
              </w:rPr>
            </w:pPr>
            <w:r w:rsidRPr="000549CB">
              <w:rPr>
                <w:sz w:val="20"/>
                <w:szCs w:val="20"/>
                <w:lang w:val="en-CA" w:eastAsia="en-CA"/>
              </w:rPr>
              <w:t>11.03</w:t>
            </w:r>
          </w:p>
        </w:tc>
      </w:tr>
      <w:tr w:rsidR="003D3344" w:rsidRPr="000549CB" w14:paraId="4E25A028" w14:textId="77777777" w:rsidTr="00A41817">
        <w:trPr>
          <w:trHeight w:val="300"/>
        </w:trPr>
        <w:tc>
          <w:tcPr>
            <w:tcW w:w="3544" w:type="dxa"/>
            <w:tcBorders>
              <w:top w:val="nil"/>
              <w:left w:val="nil"/>
              <w:bottom w:val="nil"/>
              <w:right w:val="nil"/>
            </w:tcBorders>
            <w:shd w:val="clear" w:color="auto" w:fill="auto"/>
            <w:noWrap/>
            <w:vAlign w:val="bottom"/>
            <w:hideMark/>
          </w:tcPr>
          <w:p w14:paraId="3F51BA18"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Colloff</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3D5CFA25"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tcBorders>
              <w:top w:val="nil"/>
              <w:left w:val="nil"/>
              <w:bottom w:val="nil"/>
              <w:right w:val="nil"/>
            </w:tcBorders>
            <w:shd w:val="clear" w:color="auto" w:fill="auto"/>
            <w:noWrap/>
            <w:vAlign w:val="bottom"/>
            <w:hideMark/>
          </w:tcPr>
          <w:p w14:paraId="32F52599" w14:textId="77777777" w:rsidR="003D3344" w:rsidRPr="000549CB" w:rsidRDefault="003D3344" w:rsidP="00A41817">
            <w:pPr>
              <w:pStyle w:val="NoSpacing"/>
              <w:rPr>
                <w:sz w:val="20"/>
                <w:szCs w:val="20"/>
                <w:lang w:val="en-CA" w:eastAsia="en-CA"/>
              </w:rPr>
            </w:pPr>
            <w:r w:rsidRPr="000549CB">
              <w:rPr>
                <w:sz w:val="20"/>
                <w:szCs w:val="20"/>
                <w:lang w:val="en-CA" w:eastAsia="en-CA"/>
              </w:rPr>
              <w:t>Australia</w:t>
            </w:r>
          </w:p>
        </w:tc>
        <w:tc>
          <w:tcPr>
            <w:tcW w:w="1960" w:type="dxa"/>
            <w:tcBorders>
              <w:top w:val="nil"/>
              <w:left w:val="nil"/>
              <w:bottom w:val="nil"/>
              <w:right w:val="nil"/>
            </w:tcBorders>
            <w:shd w:val="clear" w:color="auto" w:fill="auto"/>
            <w:noWrap/>
            <w:vAlign w:val="bottom"/>
            <w:hideMark/>
          </w:tcPr>
          <w:p w14:paraId="01B0355A" w14:textId="77777777" w:rsidR="003D3344" w:rsidRPr="000549CB" w:rsidRDefault="003D3344" w:rsidP="00A41817">
            <w:pPr>
              <w:pStyle w:val="NoSpacing"/>
              <w:rPr>
                <w:sz w:val="20"/>
                <w:szCs w:val="20"/>
                <w:lang w:val="en-CA" w:eastAsia="en-CA"/>
              </w:rPr>
            </w:pPr>
            <w:r w:rsidRPr="000549CB">
              <w:rPr>
                <w:sz w:val="20"/>
                <w:szCs w:val="20"/>
                <w:lang w:val="en-CA" w:eastAsia="en-CA"/>
              </w:rPr>
              <w:t>911.87</w:t>
            </w:r>
          </w:p>
        </w:tc>
        <w:tc>
          <w:tcPr>
            <w:tcW w:w="1820" w:type="dxa"/>
            <w:tcBorders>
              <w:top w:val="nil"/>
              <w:left w:val="nil"/>
              <w:bottom w:val="nil"/>
              <w:right w:val="nil"/>
            </w:tcBorders>
            <w:shd w:val="clear" w:color="auto" w:fill="auto"/>
            <w:noWrap/>
            <w:vAlign w:val="bottom"/>
            <w:hideMark/>
          </w:tcPr>
          <w:p w14:paraId="5FFB7E35" w14:textId="77777777" w:rsidR="003D3344" w:rsidRPr="000549CB" w:rsidRDefault="003D3344" w:rsidP="00A41817">
            <w:pPr>
              <w:pStyle w:val="NoSpacing"/>
              <w:rPr>
                <w:sz w:val="20"/>
                <w:szCs w:val="20"/>
                <w:lang w:val="en-CA" w:eastAsia="en-CA"/>
              </w:rPr>
            </w:pPr>
            <w:r w:rsidRPr="000549CB">
              <w:rPr>
                <w:sz w:val="20"/>
                <w:szCs w:val="20"/>
                <w:lang w:val="en-CA" w:eastAsia="en-CA"/>
              </w:rPr>
              <w:t>0.80</w:t>
            </w:r>
          </w:p>
        </w:tc>
      </w:tr>
      <w:tr w:rsidR="003D3344" w:rsidRPr="000549CB" w14:paraId="4AC6CEEA" w14:textId="77777777" w:rsidTr="00A41817">
        <w:trPr>
          <w:trHeight w:val="300"/>
        </w:trPr>
        <w:tc>
          <w:tcPr>
            <w:tcW w:w="3544" w:type="dxa"/>
            <w:tcBorders>
              <w:top w:val="nil"/>
              <w:left w:val="nil"/>
              <w:bottom w:val="nil"/>
              <w:right w:val="nil"/>
            </w:tcBorders>
            <w:shd w:val="clear" w:color="auto" w:fill="auto"/>
            <w:noWrap/>
            <w:vAlign w:val="bottom"/>
            <w:hideMark/>
          </w:tcPr>
          <w:p w14:paraId="147DF467"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Dadaser-Celik</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3F15CD0A" w14:textId="77777777" w:rsidR="003D3344" w:rsidRPr="000549CB" w:rsidRDefault="003D3344" w:rsidP="00A41817">
            <w:pPr>
              <w:pStyle w:val="NoSpacing"/>
              <w:rPr>
                <w:sz w:val="20"/>
                <w:szCs w:val="20"/>
                <w:lang w:val="en-CA" w:eastAsia="en-CA"/>
              </w:rPr>
            </w:pPr>
            <w:r w:rsidRPr="000549CB">
              <w:rPr>
                <w:sz w:val="20"/>
                <w:szCs w:val="20"/>
                <w:lang w:val="en-CA" w:eastAsia="en-CA"/>
              </w:rPr>
              <w:t>2009</w:t>
            </w:r>
          </w:p>
        </w:tc>
        <w:tc>
          <w:tcPr>
            <w:tcW w:w="1740" w:type="dxa"/>
            <w:tcBorders>
              <w:top w:val="nil"/>
              <w:left w:val="nil"/>
              <w:bottom w:val="nil"/>
              <w:right w:val="nil"/>
            </w:tcBorders>
            <w:shd w:val="clear" w:color="auto" w:fill="auto"/>
            <w:noWrap/>
            <w:vAlign w:val="bottom"/>
            <w:hideMark/>
          </w:tcPr>
          <w:p w14:paraId="4267C642" w14:textId="77777777" w:rsidR="003D3344" w:rsidRPr="000549CB" w:rsidRDefault="003D3344" w:rsidP="00A41817">
            <w:pPr>
              <w:pStyle w:val="NoSpacing"/>
              <w:rPr>
                <w:sz w:val="20"/>
                <w:szCs w:val="20"/>
                <w:lang w:val="en-CA" w:eastAsia="en-CA"/>
              </w:rPr>
            </w:pPr>
            <w:r w:rsidRPr="000549CB">
              <w:rPr>
                <w:sz w:val="20"/>
                <w:szCs w:val="20"/>
                <w:lang w:val="en-CA" w:eastAsia="en-CA"/>
              </w:rPr>
              <w:t>Turkey</w:t>
            </w:r>
          </w:p>
        </w:tc>
        <w:tc>
          <w:tcPr>
            <w:tcW w:w="1960" w:type="dxa"/>
            <w:tcBorders>
              <w:top w:val="nil"/>
              <w:left w:val="nil"/>
              <w:bottom w:val="nil"/>
              <w:right w:val="nil"/>
            </w:tcBorders>
            <w:shd w:val="clear" w:color="auto" w:fill="auto"/>
            <w:noWrap/>
            <w:vAlign w:val="bottom"/>
            <w:hideMark/>
          </w:tcPr>
          <w:p w14:paraId="222DB2B6" w14:textId="77777777" w:rsidR="003D3344" w:rsidRPr="000549CB" w:rsidRDefault="003D3344" w:rsidP="00A41817">
            <w:pPr>
              <w:pStyle w:val="NoSpacing"/>
              <w:rPr>
                <w:sz w:val="20"/>
                <w:szCs w:val="20"/>
                <w:lang w:val="en-CA" w:eastAsia="en-CA"/>
              </w:rPr>
            </w:pPr>
            <w:r w:rsidRPr="000549CB">
              <w:rPr>
                <w:sz w:val="20"/>
                <w:szCs w:val="20"/>
                <w:lang w:val="en-CA" w:eastAsia="en-CA"/>
              </w:rPr>
              <w:t>20.17</w:t>
            </w:r>
          </w:p>
        </w:tc>
        <w:tc>
          <w:tcPr>
            <w:tcW w:w="1820" w:type="dxa"/>
            <w:tcBorders>
              <w:top w:val="nil"/>
              <w:left w:val="nil"/>
              <w:bottom w:val="nil"/>
              <w:right w:val="nil"/>
            </w:tcBorders>
            <w:shd w:val="clear" w:color="auto" w:fill="auto"/>
            <w:noWrap/>
            <w:vAlign w:val="bottom"/>
            <w:hideMark/>
          </w:tcPr>
          <w:p w14:paraId="4E2DB6B3"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1C7C044" w14:textId="77777777" w:rsidTr="00A41817">
        <w:trPr>
          <w:trHeight w:val="300"/>
        </w:trPr>
        <w:tc>
          <w:tcPr>
            <w:tcW w:w="3544" w:type="dxa"/>
            <w:tcBorders>
              <w:top w:val="nil"/>
              <w:left w:val="nil"/>
              <w:bottom w:val="nil"/>
              <w:right w:val="nil"/>
            </w:tcBorders>
            <w:shd w:val="clear" w:color="auto" w:fill="auto"/>
            <w:noWrap/>
            <w:vAlign w:val="bottom"/>
            <w:hideMark/>
          </w:tcPr>
          <w:p w14:paraId="47FCB156"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Degregorio</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442C1146" w14:textId="77777777" w:rsidR="003D3344" w:rsidRPr="000549CB" w:rsidRDefault="003D3344" w:rsidP="00A41817">
            <w:pPr>
              <w:pStyle w:val="NoSpacing"/>
              <w:rPr>
                <w:sz w:val="20"/>
                <w:szCs w:val="20"/>
                <w:lang w:val="en-CA" w:eastAsia="en-CA"/>
              </w:rPr>
            </w:pPr>
            <w:r w:rsidRPr="000549CB">
              <w:rPr>
                <w:sz w:val="20"/>
                <w:szCs w:val="20"/>
                <w:lang w:val="en-CA" w:eastAsia="en-CA"/>
              </w:rPr>
              <w:t>2014</w:t>
            </w:r>
          </w:p>
        </w:tc>
        <w:tc>
          <w:tcPr>
            <w:tcW w:w="1740" w:type="dxa"/>
            <w:tcBorders>
              <w:top w:val="nil"/>
              <w:left w:val="nil"/>
              <w:bottom w:val="nil"/>
              <w:right w:val="nil"/>
            </w:tcBorders>
            <w:shd w:val="clear" w:color="auto" w:fill="auto"/>
            <w:noWrap/>
            <w:vAlign w:val="bottom"/>
            <w:hideMark/>
          </w:tcPr>
          <w:p w14:paraId="699F8CE2"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8ECADDE"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1AD6E97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2FEBD0A" w14:textId="77777777" w:rsidTr="00A41817">
        <w:trPr>
          <w:trHeight w:val="300"/>
        </w:trPr>
        <w:tc>
          <w:tcPr>
            <w:tcW w:w="3544" w:type="dxa"/>
            <w:tcBorders>
              <w:top w:val="nil"/>
              <w:left w:val="nil"/>
              <w:bottom w:val="nil"/>
              <w:right w:val="nil"/>
            </w:tcBorders>
            <w:shd w:val="clear" w:color="auto" w:fill="auto"/>
            <w:noWrap/>
            <w:vAlign w:val="bottom"/>
            <w:hideMark/>
          </w:tcPr>
          <w:p w14:paraId="2727CD77"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Duffy and </w:t>
            </w:r>
            <w:proofErr w:type="spellStart"/>
            <w:r w:rsidRPr="000549CB">
              <w:rPr>
                <w:sz w:val="20"/>
                <w:szCs w:val="20"/>
                <w:lang w:val="en-CA" w:eastAsia="en-CA"/>
              </w:rPr>
              <w:t>Kahara</w:t>
            </w:r>
            <w:proofErr w:type="spellEnd"/>
          </w:p>
        </w:tc>
        <w:tc>
          <w:tcPr>
            <w:tcW w:w="960" w:type="dxa"/>
            <w:tcBorders>
              <w:top w:val="nil"/>
              <w:left w:val="nil"/>
              <w:bottom w:val="nil"/>
              <w:right w:val="nil"/>
            </w:tcBorders>
            <w:shd w:val="clear" w:color="auto" w:fill="auto"/>
            <w:noWrap/>
            <w:vAlign w:val="bottom"/>
            <w:hideMark/>
          </w:tcPr>
          <w:p w14:paraId="3D022320"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160A54C0"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562003A" w14:textId="74DC99EB" w:rsidR="003D3344" w:rsidRPr="000549CB" w:rsidRDefault="003D3344" w:rsidP="00A41817">
            <w:pPr>
              <w:pStyle w:val="NoSpacing"/>
              <w:rPr>
                <w:sz w:val="20"/>
                <w:szCs w:val="20"/>
                <w:lang w:val="en-CA" w:eastAsia="en-CA"/>
              </w:rPr>
            </w:pPr>
            <w:r w:rsidRPr="000549CB">
              <w:rPr>
                <w:sz w:val="20"/>
                <w:szCs w:val="20"/>
                <w:lang w:val="en-CA" w:eastAsia="en-CA"/>
              </w:rPr>
              <w:t>12</w:t>
            </w:r>
            <w:r w:rsidR="00B954F6">
              <w:rPr>
                <w:sz w:val="20"/>
                <w:szCs w:val="20"/>
                <w:lang w:val="en-CA" w:eastAsia="en-CA"/>
              </w:rPr>
              <w:t>,</w:t>
            </w:r>
            <w:r w:rsidRPr="000549CB">
              <w:rPr>
                <w:sz w:val="20"/>
                <w:szCs w:val="20"/>
                <w:lang w:val="en-CA" w:eastAsia="en-CA"/>
              </w:rPr>
              <w:t>341.87</w:t>
            </w:r>
          </w:p>
        </w:tc>
        <w:tc>
          <w:tcPr>
            <w:tcW w:w="1820" w:type="dxa"/>
            <w:tcBorders>
              <w:top w:val="nil"/>
              <w:left w:val="nil"/>
              <w:bottom w:val="nil"/>
              <w:right w:val="nil"/>
            </w:tcBorders>
            <w:shd w:val="clear" w:color="auto" w:fill="auto"/>
            <w:noWrap/>
            <w:vAlign w:val="bottom"/>
            <w:hideMark/>
          </w:tcPr>
          <w:p w14:paraId="3BAF6692" w14:textId="77777777" w:rsidR="003D3344" w:rsidRPr="000549CB" w:rsidRDefault="003D3344" w:rsidP="00A41817">
            <w:pPr>
              <w:pStyle w:val="NoSpacing"/>
              <w:rPr>
                <w:sz w:val="20"/>
                <w:szCs w:val="20"/>
                <w:lang w:val="en-CA" w:eastAsia="en-CA"/>
              </w:rPr>
            </w:pPr>
            <w:r w:rsidRPr="000549CB">
              <w:rPr>
                <w:sz w:val="20"/>
                <w:szCs w:val="20"/>
                <w:lang w:val="en-CA" w:eastAsia="en-CA"/>
              </w:rPr>
              <w:t>263.11</w:t>
            </w:r>
          </w:p>
        </w:tc>
      </w:tr>
      <w:tr w:rsidR="003D3344" w:rsidRPr="000549CB" w14:paraId="7C01DDD0" w14:textId="77777777" w:rsidTr="00A41817">
        <w:trPr>
          <w:trHeight w:val="300"/>
        </w:trPr>
        <w:tc>
          <w:tcPr>
            <w:tcW w:w="3544" w:type="dxa"/>
            <w:tcBorders>
              <w:top w:val="nil"/>
              <w:left w:val="nil"/>
              <w:bottom w:val="nil"/>
              <w:right w:val="nil"/>
            </w:tcBorders>
            <w:shd w:val="clear" w:color="auto" w:fill="auto"/>
            <w:noWrap/>
            <w:vAlign w:val="bottom"/>
            <w:hideMark/>
          </w:tcPr>
          <w:p w14:paraId="11A705D9"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Gleason et al. </w:t>
            </w:r>
          </w:p>
        </w:tc>
        <w:tc>
          <w:tcPr>
            <w:tcW w:w="960" w:type="dxa"/>
            <w:tcBorders>
              <w:top w:val="nil"/>
              <w:left w:val="nil"/>
              <w:bottom w:val="nil"/>
              <w:right w:val="nil"/>
            </w:tcBorders>
            <w:shd w:val="clear" w:color="auto" w:fill="auto"/>
            <w:noWrap/>
            <w:vAlign w:val="bottom"/>
            <w:hideMark/>
          </w:tcPr>
          <w:p w14:paraId="4F9807CF"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16706FF6"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283E916" w14:textId="5E11C16D" w:rsidR="003D3344" w:rsidRPr="000549CB" w:rsidRDefault="003D3344" w:rsidP="00A41817">
            <w:pPr>
              <w:pStyle w:val="NoSpacing"/>
              <w:rPr>
                <w:sz w:val="20"/>
                <w:szCs w:val="20"/>
                <w:lang w:val="en-CA" w:eastAsia="en-CA"/>
              </w:rPr>
            </w:pPr>
            <w:r w:rsidRPr="000549CB">
              <w:rPr>
                <w:sz w:val="20"/>
                <w:szCs w:val="20"/>
                <w:lang w:val="en-CA" w:eastAsia="en-CA"/>
              </w:rPr>
              <w:t>26</w:t>
            </w:r>
            <w:r w:rsidR="00AF4EA4">
              <w:rPr>
                <w:sz w:val="20"/>
                <w:szCs w:val="20"/>
                <w:lang w:val="en-CA" w:eastAsia="en-CA"/>
              </w:rPr>
              <w:t>7</w:t>
            </w:r>
            <w:r w:rsidRPr="000549CB">
              <w:rPr>
                <w:sz w:val="20"/>
                <w:szCs w:val="20"/>
                <w:lang w:val="en-CA" w:eastAsia="en-CA"/>
              </w:rPr>
              <w:t>.95</w:t>
            </w:r>
          </w:p>
        </w:tc>
        <w:tc>
          <w:tcPr>
            <w:tcW w:w="1820" w:type="dxa"/>
            <w:tcBorders>
              <w:top w:val="nil"/>
              <w:left w:val="nil"/>
              <w:bottom w:val="nil"/>
              <w:right w:val="nil"/>
            </w:tcBorders>
            <w:shd w:val="clear" w:color="auto" w:fill="auto"/>
            <w:noWrap/>
            <w:vAlign w:val="bottom"/>
            <w:hideMark/>
          </w:tcPr>
          <w:p w14:paraId="4991DE16" w14:textId="77777777" w:rsidR="003D3344" w:rsidRPr="000549CB" w:rsidRDefault="003D3344" w:rsidP="00A41817">
            <w:pPr>
              <w:pStyle w:val="NoSpacing"/>
              <w:rPr>
                <w:sz w:val="20"/>
                <w:szCs w:val="20"/>
                <w:lang w:val="en-CA" w:eastAsia="en-CA"/>
              </w:rPr>
            </w:pPr>
            <w:r w:rsidRPr="000549CB">
              <w:rPr>
                <w:sz w:val="20"/>
                <w:szCs w:val="20"/>
                <w:lang w:val="en-CA" w:eastAsia="en-CA"/>
              </w:rPr>
              <w:t>51.36</w:t>
            </w:r>
          </w:p>
        </w:tc>
      </w:tr>
      <w:tr w:rsidR="003D3344" w:rsidRPr="000549CB" w14:paraId="5348240E" w14:textId="77777777" w:rsidTr="00A41817">
        <w:trPr>
          <w:trHeight w:val="300"/>
        </w:trPr>
        <w:tc>
          <w:tcPr>
            <w:tcW w:w="3544" w:type="dxa"/>
            <w:tcBorders>
              <w:top w:val="nil"/>
              <w:left w:val="nil"/>
              <w:bottom w:val="nil"/>
              <w:right w:val="nil"/>
            </w:tcBorders>
            <w:shd w:val="clear" w:color="auto" w:fill="auto"/>
            <w:noWrap/>
            <w:vAlign w:val="bottom"/>
            <w:hideMark/>
          </w:tcPr>
          <w:p w14:paraId="6EA75D03"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Golterman </w:t>
            </w:r>
          </w:p>
        </w:tc>
        <w:tc>
          <w:tcPr>
            <w:tcW w:w="960" w:type="dxa"/>
            <w:tcBorders>
              <w:top w:val="nil"/>
              <w:left w:val="nil"/>
              <w:bottom w:val="nil"/>
              <w:right w:val="nil"/>
            </w:tcBorders>
            <w:shd w:val="clear" w:color="auto" w:fill="auto"/>
            <w:noWrap/>
            <w:vAlign w:val="bottom"/>
            <w:hideMark/>
          </w:tcPr>
          <w:p w14:paraId="25A81E06" w14:textId="77777777" w:rsidR="003D3344" w:rsidRPr="000549CB" w:rsidRDefault="003D3344" w:rsidP="00A41817">
            <w:pPr>
              <w:pStyle w:val="NoSpacing"/>
              <w:rPr>
                <w:sz w:val="20"/>
                <w:szCs w:val="20"/>
                <w:lang w:val="en-CA" w:eastAsia="en-CA"/>
              </w:rPr>
            </w:pPr>
            <w:r w:rsidRPr="000549CB">
              <w:rPr>
                <w:sz w:val="20"/>
                <w:szCs w:val="20"/>
                <w:lang w:val="en-CA" w:eastAsia="en-CA"/>
              </w:rPr>
              <w:t>1995</w:t>
            </w:r>
          </w:p>
        </w:tc>
        <w:tc>
          <w:tcPr>
            <w:tcW w:w="1740" w:type="dxa"/>
            <w:tcBorders>
              <w:top w:val="nil"/>
              <w:left w:val="nil"/>
              <w:bottom w:val="nil"/>
              <w:right w:val="nil"/>
            </w:tcBorders>
            <w:shd w:val="clear" w:color="auto" w:fill="auto"/>
            <w:noWrap/>
            <w:vAlign w:val="bottom"/>
            <w:hideMark/>
          </w:tcPr>
          <w:p w14:paraId="3D948F3E" w14:textId="77777777" w:rsidR="003D3344" w:rsidRPr="000549CB" w:rsidRDefault="003D3344" w:rsidP="00A41817">
            <w:pPr>
              <w:pStyle w:val="NoSpacing"/>
              <w:rPr>
                <w:sz w:val="20"/>
                <w:szCs w:val="20"/>
                <w:lang w:val="en-CA" w:eastAsia="en-CA"/>
              </w:rPr>
            </w:pPr>
            <w:r w:rsidRPr="000549CB">
              <w:rPr>
                <w:sz w:val="20"/>
                <w:szCs w:val="20"/>
                <w:lang w:val="en-CA" w:eastAsia="en-CA"/>
              </w:rPr>
              <w:t>France</w:t>
            </w:r>
          </w:p>
        </w:tc>
        <w:tc>
          <w:tcPr>
            <w:tcW w:w="1960" w:type="dxa"/>
            <w:tcBorders>
              <w:top w:val="nil"/>
              <w:left w:val="nil"/>
              <w:bottom w:val="nil"/>
              <w:right w:val="nil"/>
            </w:tcBorders>
            <w:shd w:val="clear" w:color="auto" w:fill="auto"/>
            <w:noWrap/>
            <w:vAlign w:val="bottom"/>
            <w:hideMark/>
          </w:tcPr>
          <w:p w14:paraId="074806CF"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7139D909" w14:textId="26A5D437"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272.56</w:t>
            </w:r>
          </w:p>
        </w:tc>
      </w:tr>
      <w:tr w:rsidR="003D3344" w:rsidRPr="000549CB" w14:paraId="303A8CAB" w14:textId="77777777" w:rsidTr="00A41817">
        <w:trPr>
          <w:trHeight w:val="300"/>
        </w:trPr>
        <w:tc>
          <w:tcPr>
            <w:tcW w:w="3544" w:type="dxa"/>
            <w:tcBorders>
              <w:top w:val="nil"/>
              <w:left w:val="nil"/>
              <w:bottom w:val="nil"/>
              <w:right w:val="nil"/>
            </w:tcBorders>
            <w:shd w:val="clear" w:color="auto" w:fill="auto"/>
            <w:noWrap/>
            <w:vAlign w:val="bottom"/>
            <w:hideMark/>
          </w:tcPr>
          <w:p w14:paraId="119C1B9C"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Grygoruk et al. </w:t>
            </w:r>
          </w:p>
        </w:tc>
        <w:tc>
          <w:tcPr>
            <w:tcW w:w="960" w:type="dxa"/>
            <w:tcBorders>
              <w:top w:val="nil"/>
              <w:left w:val="nil"/>
              <w:bottom w:val="nil"/>
              <w:right w:val="nil"/>
            </w:tcBorders>
            <w:shd w:val="clear" w:color="auto" w:fill="auto"/>
            <w:noWrap/>
            <w:vAlign w:val="bottom"/>
            <w:hideMark/>
          </w:tcPr>
          <w:p w14:paraId="2CDBE01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A301FC8" w14:textId="77777777" w:rsidR="003D3344" w:rsidRPr="000549CB" w:rsidRDefault="003D3344" w:rsidP="00A41817">
            <w:pPr>
              <w:pStyle w:val="NoSpacing"/>
              <w:rPr>
                <w:sz w:val="20"/>
                <w:szCs w:val="20"/>
                <w:lang w:val="en-CA" w:eastAsia="en-CA"/>
              </w:rPr>
            </w:pPr>
            <w:r w:rsidRPr="000549CB">
              <w:rPr>
                <w:sz w:val="20"/>
                <w:szCs w:val="20"/>
                <w:lang w:val="en-CA" w:eastAsia="en-CA"/>
              </w:rPr>
              <w:t>Poland</w:t>
            </w:r>
          </w:p>
        </w:tc>
        <w:tc>
          <w:tcPr>
            <w:tcW w:w="1960" w:type="dxa"/>
            <w:tcBorders>
              <w:top w:val="nil"/>
              <w:left w:val="nil"/>
              <w:bottom w:val="nil"/>
              <w:right w:val="nil"/>
            </w:tcBorders>
            <w:shd w:val="clear" w:color="auto" w:fill="auto"/>
            <w:noWrap/>
            <w:vAlign w:val="bottom"/>
            <w:hideMark/>
          </w:tcPr>
          <w:p w14:paraId="733FFE31" w14:textId="77777777" w:rsidR="003D3344" w:rsidRPr="000549CB" w:rsidRDefault="003D3344" w:rsidP="00A41817">
            <w:pPr>
              <w:pStyle w:val="NoSpacing"/>
              <w:rPr>
                <w:sz w:val="20"/>
                <w:szCs w:val="20"/>
                <w:lang w:val="en-CA" w:eastAsia="en-CA"/>
              </w:rPr>
            </w:pPr>
            <w:r w:rsidRPr="000549CB">
              <w:rPr>
                <w:sz w:val="20"/>
                <w:szCs w:val="20"/>
                <w:lang w:val="en-CA" w:eastAsia="en-CA"/>
              </w:rPr>
              <w:t>741.83</w:t>
            </w:r>
          </w:p>
        </w:tc>
        <w:tc>
          <w:tcPr>
            <w:tcW w:w="1820" w:type="dxa"/>
            <w:tcBorders>
              <w:top w:val="nil"/>
              <w:left w:val="nil"/>
              <w:bottom w:val="nil"/>
              <w:right w:val="nil"/>
            </w:tcBorders>
            <w:shd w:val="clear" w:color="auto" w:fill="auto"/>
            <w:noWrap/>
            <w:vAlign w:val="bottom"/>
            <w:hideMark/>
          </w:tcPr>
          <w:p w14:paraId="7907830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042493C" w14:textId="77777777" w:rsidTr="00A41817">
        <w:trPr>
          <w:trHeight w:val="300"/>
        </w:trPr>
        <w:tc>
          <w:tcPr>
            <w:tcW w:w="3544" w:type="dxa"/>
            <w:tcBorders>
              <w:top w:val="nil"/>
              <w:left w:val="nil"/>
              <w:bottom w:val="nil"/>
              <w:right w:val="nil"/>
            </w:tcBorders>
            <w:shd w:val="clear" w:color="auto" w:fill="auto"/>
            <w:noWrap/>
            <w:vAlign w:val="bottom"/>
            <w:hideMark/>
          </w:tcPr>
          <w:p w14:paraId="51334FF7"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Hao et al. </w:t>
            </w:r>
          </w:p>
        </w:tc>
        <w:tc>
          <w:tcPr>
            <w:tcW w:w="960" w:type="dxa"/>
            <w:tcBorders>
              <w:top w:val="nil"/>
              <w:left w:val="nil"/>
              <w:bottom w:val="nil"/>
              <w:right w:val="nil"/>
            </w:tcBorders>
            <w:shd w:val="clear" w:color="auto" w:fill="auto"/>
            <w:noWrap/>
            <w:vAlign w:val="bottom"/>
            <w:hideMark/>
          </w:tcPr>
          <w:p w14:paraId="388F9A63" w14:textId="77777777" w:rsidR="003D3344" w:rsidRPr="000549CB" w:rsidRDefault="003D3344" w:rsidP="00A41817">
            <w:pPr>
              <w:pStyle w:val="NoSpacing"/>
              <w:rPr>
                <w:sz w:val="20"/>
                <w:szCs w:val="20"/>
                <w:lang w:val="en-CA" w:eastAsia="en-CA"/>
              </w:rPr>
            </w:pPr>
            <w:r w:rsidRPr="000549CB">
              <w:rPr>
                <w:sz w:val="20"/>
                <w:szCs w:val="20"/>
                <w:lang w:val="en-CA" w:eastAsia="en-CA"/>
              </w:rPr>
              <w:t>2012</w:t>
            </w:r>
          </w:p>
        </w:tc>
        <w:tc>
          <w:tcPr>
            <w:tcW w:w="1740" w:type="dxa"/>
            <w:tcBorders>
              <w:top w:val="nil"/>
              <w:left w:val="nil"/>
              <w:bottom w:val="nil"/>
              <w:right w:val="nil"/>
            </w:tcBorders>
            <w:shd w:val="clear" w:color="auto" w:fill="auto"/>
            <w:noWrap/>
            <w:vAlign w:val="bottom"/>
            <w:hideMark/>
          </w:tcPr>
          <w:p w14:paraId="782291C4"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tcBorders>
              <w:top w:val="nil"/>
              <w:left w:val="nil"/>
              <w:bottom w:val="nil"/>
              <w:right w:val="nil"/>
            </w:tcBorders>
            <w:shd w:val="clear" w:color="auto" w:fill="auto"/>
            <w:noWrap/>
            <w:vAlign w:val="bottom"/>
            <w:hideMark/>
          </w:tcPr>
          <w:p w14:paraId="613F092F" w14:textId="42CB080A"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11</w:t>
            </w:r>
            <w:r w:rsidR="00AF4EA4">
              <w:rPr>
                <w:sz w:val="20"/>
                <w:szCs w:val="20"/>
                <w:lang w:val="en-CA" w:eastAsia="en-CA"/>
              </w:rPr>
              <w:t>3</w:t>
            </w:r>
            <w:r w:rsidRPr="000549CB">
              <w:rPr>
                <w:sz w:val="20"/>
                <w:szCs w:val="20"/>
                <w:lang w:val="en-CA" w:eastAsia="en-CA"/>
              </w:rPr>
              <w:t>.50</w:t>
            </w:r>
          </w:p>
        </w:tc>
        <w:tc>
          <w:tcPr>
            <w:tcW w:w="1820" w:type="dxa"/>
            <w:tcBorders>
              <w:top w:val="nil"/>
              <w:left w:val="nil"/>
              <w:bottom w:val="nil"/>
              <w:right w:val="nil"/>
            </w:tcBorders>
            <w:shd w:val="clear" w:color="auto" w:fill="auto"/>
            <w:noWrap/>
            <w:vAlign w:val="bottom"/>
            <w:hideMark/>
          </w:tcPr>
          <w:p w14:paraId="4A502904" w14:textId="77777777" w:rsidR="003D3344" w:rsidRPr="000549CB" w:rsidRDefault="003D3344" w:rsidP="00A41817">
            <w:pPr>
              <w:pStyle w:val="NoSpacing"/>
              <w:rPr>
                <w:sz w:val="20"/>
                <w:szCs w:val="20"/>
                <w:lang w:val="en-CA" w:eastAsia="en-CA"/>
              </w:rPr>
            </w:pPr>
            <w:r w:rsidRPr="000549CB">
              <w:rPr>
                <w:sz w:val="20"/>
                <w:szCs w:val="20"/>
                <w:lang w:val="en-CA" w:eastAsia="en-CA"/>
              </w:rPr>
              <w:t>336.67</w:t>
            </w:r>
          </w:p>
        </w:tc>
      </w:tr>
      <w:tr w:rsidR="003D3344" w:rsidRPr="000549CB" w14:paraId="192EEDB9" w14:textId="77777777" w:rsidTr="00A41817">
        <w:trPr>
          <w:trHeight w:val="300"/>
        </w:trPr>
        <w:tc>
          <w:tcPr>
            <w:tcW w:w="3544" w:type="dxa"/>
            <w:tcBorders>
              <w:top w:val="nil"/>
              <w:left w:val="nil"/>
              <w:bottom w:val="nil"/>
              <w:right w:val="nil"/>
            </w:tcBorders>
            <w:shd w:val="clear" w:color="auto" w:fill="auto"/>
            <w:noWrap/>
            <w:vAlign w:val="bottom"/>
            <w:hideMark/>
          </w:tcPr>
          <w:p w14:paraId="0A0040EB"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Jansson et al. </w:t>
            </w:r>
          </w:p>
        </w:tc>
        <w:tc>
          <w:tcPr>
            <w:tcW w:w="960" w:type="dxa"/>
            <w:tcBorders>
              <w:top w:val="nil"/>
              <w:left w:val="nil"/>
              <w:bottom w:val="nil"/>
              <w:right w:val="nil"/>
            </w:tcBorders>
            <w:shd w:val="clear" w:color="auto" w:fill="auto"/>
            <w:noWrap/>
            <w:vAlign w:val="bottom"/>
            <w:hideMark/>
          </w:tcPr>
          <w:p w14:paraId="46C71ABD" w14:textId="77777777" w:rsidR="003D3344" w:rsidRPr="000549CB" w:rsidRDefault="003D3344" w:rsidP="00A41817">
            <w:pPr>
              <w:pStyle w:val="NoSpacing"/>
              <w:rPr>
                <w:sz w:val="20"/>
                <w:szCs w:val="20"/>
                <w:lang w:val="en-CA" w:eastAsia="en-CA"/>
              </w:rPr>
            </w:pPr>
            <w:r w:rsidRPr="000549CB">
              <w:rPr>
                <w:sz w:val="20"/>
                <w:szCs w:val="20"/>
                <w:lang w:val="en-CA" w:eastAsia="en-CA"/>
              </w:rPr>
              <w:t>1999</w:t>
            </w:r>
          </w:p>
        </w:tc>
        <w:tc>
          <w:tcPr>
            <w:tcW w:w="1740" w:type="dxa"/>
            <w:tcBorders>
              <w:top w:val="nil"/>
              <w:left w:val="nil"/>
              <w:bottom w:val="nil"/>
              <w:right w:val="nil"/>
            </w:tcBorders>
            <w:shd w:val="clear" w:color="auto" w:fill="auto"/>
            <w:noWrap/>
            <w:vAlign w:val="bottom"/>
            <w:hideMark/>
          </w:tcPr>
          <w:p w14:paraId="5F59A2AF" w14:textId="77777777" w:rsidR="003D3344" w:rsidRPr="000549CB" w:rsidRDefault="003D3344" w:rsidP="00A41817">
            <w:pPr>
              <w:pStyle w:val="NoSpacing"/>
              <w:rPr>
                <w:sz w:val="20"/>
                <w:szCs w:val="20"/>
                <w:lang w:val="en-CA" w:eastAsia="en-CA"/>
              </w:rPr>
            </w:pPr>
            <w:r w:rsidRPr="000549CB">
              <w:rPr>
                <w:sz w:val="20"/>
                <w:szCs w:val="20"/>
                <w:lang w:val="en-CA" w:eastAsia="en-CA"/>
              </w:rPr>
              <w:t>Baltic Sea nations</w:t>
            </w:r>
          </w:p>
        </w:tc>
        <w:tc>
          <w:tcPr>
            <w:tcW w:w="1960" w:type="dxa"/>
            <w:tcBorders>
              <w:top w:val="nil"/>
              <w:left w:val="nil"/>
              <w:bottom w:val="nil"/>
              <w:right w:val="nil"/>
            </w:tcBorders>
            <w:shd w:val="clear" w:color="auto" w:fill="auto"/>
            <w:noWrap/>
            <w:vAlign w:val="bottom"/>
            <w:hideMark/>
          </w:tcPr>
          <w:p w14:paraId="0CC302E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3053C810" w14:textId="77777777" w:rsidR="003D3344" w:rsidRPr="000549CB" w:rsidRDefault="003D3344" w:rsidP="00A41817">
            <w:pPr>
              <w:pStyle w:val="NoSpacing"/>
              <w:rPr>
                <w:sz w:val="20"/>
                <w:szCs w:val="20"/>
                <w:lang w:val="en-CA" w:eastAsia="en-CA"/>
              </w:rPr>
            </w:pPr>
            <w:r w:rsidRPr="000549CB">
              <w:rPr>
                <w:sz w:val="20"/>
                <w:szCs w:val="20"/>
                <w:lang w:val="en-CA" w:eastAsia="en-CA"/>
              </w:rPr>
              <w:t>0.10</w:t>
            </w:r>
          </w:p>
        </w:tc>
      </w:tr>
      <w:tr w:rsidR="003D3344" w:rsidRPr="000549CB" w14:paraId="1CF32411" w14:textId="77777777" w:rsidTr="00A41817">
        <w:trPr>
          <w:trHeight w:val="300"/>
        </w:trPr>
        <w:tc>
          <w:tcPr>
            <w:tcW w:w="3544" w:type="dxa"/>
            <w:tcBorders>
              <w:top w:val="nil"/>
              <w:left w:val="nil"/>
              <w:bottom w:val="nil"/>
              <w:right w:val="nil"/>
            </w:tcBorders>
            <w:shd w:val="clear" w:color="auto" w:fill="auto"/>
            <w:noWrap/>
            <w:vAlign w:val="bottom"/>
            <w:hideMark/>
          </w:tcPr>
          <w:p w14:paraId="386298DD"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Jones </w:t>
            </w:r>
          </w:p>
        </w:tc>
        <w:tc>
          <w:tcPr>
            <w:tcW w:w="960" w:type="dxa"/>
            <w:tcBorders>
              <w:top w:val="nil"/>
              <w:left w:val="nil"/>
              <w:bottom w:val="nil"/>
              <w:right w:val="nil"/>
            </w:tcBorders>
            <w:shd w:val="clear" w:color="auto" w:fill="auto"/>
            <w:noWrap/>
            <w:vAlign w:val="bottom"/>
            <w:hideMark/>
          </w:tcPr>
          <w:p w14:paraId="398F3B24"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46DC9A49"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1817C3EE" w14:textId="1A7131B7" w:rsidR="003D3344" w:rsidRPr="000549CB" w:rsidRDefault="003D3344" w:rsidP="00A41817">
            <w:pPr>
              <w:pStyle w:val="NoSpacing"/>
              <w:rPr>
                <w:sz w:val="20"/>
                <w:szCs w:val="20"/>
                <w:lang w:val="en-CA" w:eastAsia="en-CA"/>
              </w:rPr>
            </w:pPr>
            <w:r w:rsidRPr="000549CB">
              <w:rPr>
                <w:sz w:val="20"/>
                <w:szCs w:val="20"/>
                <w:lang w:val="en-CA" w:eastAsia="en-CA"/>
              </w:rPr>
              <w:t>2</w:t>
            </w:r>
            <w:r w:rsidR="00AF4EA4">
              <w:rPr>
                <w:sz w:val="20"/>
                <w:szCs w:val="20"/>
                <w:lang w:val="en-CA" w:eastAsia="en-CA"/>
              </w:rPr>
              <w:t>2</w:t>
            </w:r>
            <w:r w:rsidRPr="000549CB">
              <w:rPr>
                <w:sz w:val="20"/>
                <w:szCs w:val="20"/>
                <w:lang w:val="en-CA" w:eastAsia="en-CA"/>
              </w:rPr>
              <w:t>.61</w:t>
            </w:r>
          </w:p>
        </w:tc>
        <w:tc>
          <w:tcPr>
            <w:tcW w:w="1820" w:type="dxa"/>
            <w:tcBorders>
              <w:top w:val="nil"/>
              <w:left w:val="nil"/>
              <w:bottom w:val="nil"/>
              <w:right w:val="nil"/>
            </w:tcBorders>
            <w:shd w:val="clear" w:color="auto" w:fill="auto"/>
            <w:noWrap/>
            <w:vAlign w:val="bottom"/>
            <w:hideMark/>
          </w:tcPr>
          <w:p w14:paraId="62C43A08"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88883DD" w14:textId="77777777" w:rsidTr="00A41817">
        <w:trPr>
          <w:trHeight w:val="300"/>
        </w:trPr>
        <w:tc>
          <w:tcPr>
            <w:tcW w:w="3544" w:type="dxa"/>
            <w:tcBorders>
              <w:top w:val="nil"/>
              <w:left w:val="nil"/>
              <w:bottom w:val="nil"/>
              <w:right w:val="nil"/>
            </w:tcBorders>
            <w:shd w:val="clear" w:color="auto" w:fill="auto"/>
            <w:noWrap/>
            <w:vAlign w:val="bottom"/>
            <w:hideMark/>
          </w:tcPr>
          <w:p w14:paraId="36BB6DE1"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Kakuru</w:t>
            </w:r>
            <w:proofErr w:type="spellEnd"/>
            <w:r w:rsidRPr="000549CB">
              <w:rPr>
                <w:sz w:val="20"/>
                <w:szCs w:val="20"/>
                <w:lang w:val="en-CA" w:eastAsia="en-CA"/>
              </w:rPr>
              <w:t xml:space="preserve"> et al.</w:t>
            </w:r>
          </w:p>
        </w:tc>
        <w:tc>
          <w:tcPr>
            <w:tcW w:w="960" w:type="dxa"/>
            <w:tcBorders>
              <w:top w:val="nil"/>
              <w:left w:val="nil"/>
              <w:bottom w:val="nil"/>
              <w:right w:val="nil"/>
            </w:tcBorders>
            <w:shd w:val="clear" w:color="auto" w:fill="auto"/>
            <w:noWrap/>
            <w:vAlign w:val="bottom"/>
            <w:hideMark/>
          </w:tcPr>
          <w:p w14:paraId="4F731213"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C894BBB"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tcBorders>
              <w:top w:val="nil"/>
              <w:left w:val="nil"/>
              <w:bottom w:val="nil"/>
              <w:right w:val="nil"/>
            </w:tcBorders>
            <w:shd w:val="clear" w:color="auto" w:fill="auto"/>
            <w:noWrap/>
            <w:vAlign w:val="bottom"/>
            <w:hideMark/>
          </w:tcPr>
          <w:p w14:paraId="0A2AFCD5" w14:textId="5505CFA7" w:rsidR="003D3344" w:rsidRPr="000549CB" w:rsidRDefault="003D3344" w:rsidP="00A41817">
            <w:pPr>
              <w:pStyle w:val="NoSpacing"/>
              <w:rPr>
                <w:sz w:val="20"/>
                <w:szCs w:val="20"/>
                <w:lang w:val="en-CA" w:eastAsia="en-CA"/>
              </w:rPr>
            </w:pPr>
            <w:r w:rsidRPr="000549CB">
              <w:rPr>
                <w:sz w:val="20"/>
                <w:szCs w:val="20"/>
                <w:lang w:val="en-CA" w:eastAsia="en-CA"/>
              </w:rPr>
              <w:t>3</w:t>
            </w:r>
            <w:r w:rsidR="00AF4EA4">
              <w:rPr>
                <w:sz w:val="20"/>
                <w:szCs w:val="20"/>
                <w:lang w:val="en-CA" w:eastAsia="en-CA"/>
              </w:rPr>
              <w:t>2</w:t>
            </w:r>
            <w:r w:rsidRPr="000549CB">
              <w:rPr>
                <w:sz w:val="20"/>
                <w:szCs w:val="20"/>
                <w:lang w:val="en-CA" w:eastAsia="en-CA"/>
              </w:rPr>
              <w:t>.12</w:t>
            </w:r>
          </w:p>
        </w:tc>
        <w:tc>
          <w:tcPr>
            <w:tcW w:w="1820" w:type="dxa"/>
            <w:tcBorders>
              <w:top w:val="nil"/>
              <w:left w:val="nil"/>
              <w:bottom w:val="nil"/>
              <w:right w:val="nil"/>
            </w:tcBorders>
            <w:shd w:val="clear" w:color="auto" w:fill="auto"/>
            <w:noWrap/>
            <w:vAlign w:val="bottom"/>
            <w:hideMark/>
          </w:tcPr>
          <w:p w14:paraId="2E323E3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5938C88" w14:textId="77777777" w:rsidTr="00A41817">
        <w:trPr>
          <w:trHeight w:val="300"/>
        </w:trPr>
        <w:tc>
          <w:tcPr>
            <w:tcW w:w="3544" w:type="dxa"/>
            <w:tcBorders>
              <w:top w:val="nil"/>
              <w:left w:val="nil"/>
              <w:bottom w:val="nil"/>
              <w:right w:val="nil"/>
            </w:tcBorders>
            <w:shd w:val="clear" w:color="auto" w:fill="auto"/>
            <w:noWrap/>
            <w:vAlign w:val="bottom"/>
            <w:hideMark/>
          </w:tcPr>
          <w:p w14:paraId="0837999E"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Karpuzcu</w:t>
            </w:r>
            <w:proofErr w:type="spellEnd"/>
            <w:r w:rsidRPr="000549CB">
              <w:rPr>
                <w:sz w:val="20"/>
                <w:szCs w:val="20"/>
                <w:lang w:val="en-CA" w:eastAsia="en-CA"/>
              </w:rPr>
              <w:t xml:space="preserve"> and </w:t>
            </w:r>
            <w:proofErr w:type="spellStart"/>
            <w:r w:rsidRPr="000549CB">
              <w:rPr>
                <w:sz w:val="20"/>
                <w:szCs w:val="20"/>
                <w:lang w:val="en-CA" w:eastAsia="en-CA"/>
              </w:rPr>
              <w:t>Stringfellow</w:t>
            </w:r>
            <w:proofErr w:type="spellEnd"/>
            <w:r w:rsidRPr="000549CB">
              <w:rPr>
                <w:sz w:val="20"/>
                <w:szCs w:val="20"/>
                <w:lang w:val="en-CA" w:eastAsia="en-CA"/>
              </w:rPr>
              <w:t xml:space="preserve"> </w:t>
            </w:r>
          </w:p>
        </w:tc>
        <w:tc>
          <w:tcPr>
            <w:tcW w:w="960" w:type="dxa"/>
            <w:tcBorders>
              <w:top w:val="nil"/>
              <w:left w:val="nil"/>
              <w:bottom w:val="nil"/>
              <w:right w:val="nil"/>
            </w:tcBorders>
            <w:shd w:val="clear" w:color="auto" w:fill="auto"/>
            <w:noWrap/>
            <w:vAlign w:val="bottom"/>
            <w:hideMark/>
          </w:tcPr>
          <w:p w14:paraId="580CFE31" w14:textId="77777777" w:rsidR="003D3344" w:rsidRPr="000549CB" w:rsidRDefault="003D3344" w:rsidP="00A41817">
            <w:pPr>
              <w:pStyle w:val="NoSpacing"/>
              <w:rPr>
                <w:sz w:val="20"/>
                <w:szCs w:val="20"/>
                <w:lang w:val="en-CA" w:eastAsia="en-CA"/>
              </w:rPr>
            </w:pPr>
            <w:r w:rsidRPr="000549CB">
              <w:rPr>
                <w:sz w:val="20"/>
                <w:szCs w:val="20"/>
                <w:lang w:val="en-CA" w:eastAsia="en-CA"/>
              </w:rPr>
              <w:t>2012</w:t>
            </w:r>
          </w:p>
        </w:tc>
        <w:tc>
          <w:tcPr>
            <w:tcW w:w="1740" w:type="dxa"/>
            <w:tcBorders>
              <w:top w:val="nil"/>
              <w:left w:val="nil"/>
              <w:bottom w:val="nil"/>
              <w:right w:val="nil"/>
            </w:tcBorders>
            <w:shd w:val="clear" w:color="auto" w:fill="auto"/>
            <w:noWrap/>
            <w:vAlign w:val="bottom"/>
            <w:hideMark/>
          </w:tcPr>
          <w:p w14:paraId="058075B2"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C2FE39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443BCF7B" w14:textId="02003B1B" w:rsidR="003D3344" w:rsidRPr="000549CB" w:rsidRDefault="003D3344" w:rsidP="00A41817">
            <w:pPr>
              <w:pStyle w:val="NoSpacing"/>
              <w:rPr>
                <w:sz w:val="20"/>
                <w:szCs w:val="20"/>
                <w:lang w:val="en-CA" w:eastAsia="en-CA"/>
              </w:rPr>
            </w:pPr>
            <w:r w:rsidRPr="000549CB">
              <w:rPr>
                <w:sz w:val="20"/>
                <w:szCs w:val="20"/>
                <w:lang w:val="en-CA" w:eastAsia="en-CA"/>
              </w:rPr>
              <w:t>4</w:t>
            </w:r>
            <w:r w:rsidR="00B954F6">
              <w:rPr>
                <w:sz w:val="20"/>
                <w:szCs w:val="20"/>
                <w:lang w:val="en-CA" w:eastAsia="en-CA"/>
              </w:rPr>
              <w:t>,</w:t>
            </w:r>
            <w:r w:rsidRPr="000549CB">
              <w:rPr>
                <w:sz w:val="20"/>
                <w:szCs w:val="20"/>
                <w:lang w:val="en-CA" w:eastAsia="en-CA"/>
              </w:rPr>
              <w:t>234.84</w:t>
            </w:r>
          </w:p>
        </w:tc>
      </w:tr>
      <w:tr w:rsidR="003D3344" w:rsidRPr="000549CB" w14:paraId="63A11B22" w14:textId="77777777" w:rsidTr="00A41817">
        <w:trPr>
          <w:trHeight w:val="300"/>
        </w:trPr>
        <w:tc>
          <w:tcPr>
            <w:tcW w:w="3544" w:type="dxa"/>
            <w:tcBorders>
              <w:top w:val="nil"/>
              <w:left w:val="nil"/>
              <w:bottom w:val="nil"/>
              <w:right w:val="nil"/>
            </w:tcBorders>
            <w:shd w:val="clear" w:color="auto" w:fill="auto"/>
            <w:noWrap/>
            <w:vAlign w:val="bottom"/>
            <w:hideMark/>
          </w:tcPr>
          <w:p w14:paraId="488317FF"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Kipkemboi</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683C5C43" w14:textId="77777777" w:rsidR="003D3344" w:rsidRPr="000549CB" w:rsidRDefault="003D3344" w:rsidP="00A41817">
            <w:pPr>
              <w:pStyle w:val="NoSpacing"/>
              <w:rPr>
                <w:sz w:val="20"/>
                <w:szCs w:val="20"/>
                <w:lang w:val="en-CA" w:eastAsia="en-CA"/>
              </w:rPr>
            </w:pPr>
            <w:r w:rsidRPr="000549CB">
              <w:rPr>
                <w:sz w:val="20"/>
                <w:szCs w:val="20"/>
                <w:lang w:val="en-CA" w:eastAsia="en-CA"/>
              </w:rPr>
              <w:t>2007</w:t>
            </w:r>
          </w:p>
        </w:tc>
        <w:tc>
          <w:tcPr>
            <w:tcW w:w="1740" w:type="dxa"/>
            <w:tcBorders>
              <w:top w:val="nil"/>
              <w:left w:val="nil"/>
              <w:bottom w:val="nil"/>
              <w:right w:val="nil"/>
            </w:tcBorders>
            <w:shd w:val="clear" w:color="auto" w:fill="auto"/>
            <w:noWrap/>
            <w:vAlign w:val="bottom"/>
            <w:hideMark/>
          </w:tcPr>
          <w:p w14:paraId="6EAC733E" w14:textId="77777777" w:rsidR="003D3344" w:rsidRPr="000549CB" w:rsidRDefault="003D3344" w:rsidP="00A41817">
            <w:pPr>
              <w:pStyle w:val="NoSpacing"/>
              <w:rPr>
                <w:sz w:val="20"/>
                <w:szCs w:val="20"/>
                <w:lang w:val="en-CA" w:eastAsia="en-CA"/>
              </w:rPr>
            </w:pPr>
            <w:r w:rsidRPr="000549CB">
              <w:rPr>
                <w:sz w:val="20"/>
                <w:szCs w:val="20"/>
                <w:lang w:val="en-CA" w:eastAsia="en-CA"/>
              </w:rPr>
              <w:t>Kenya</w:t>
            </w:r>
          </w:p>
        </w:tc>
        <w:tc>
          <w:tcPr>
            <w:tcW w:w="1960" w:type="dxa"/>
            <w:tcBorders>
              <w:top w:val="nil"/>
              <w:left w:val="nil"/>
              <w:bottom w:val="nil"/>
              <w:right w:val="nil"/>
            </w:tcBorders>
            <w:shd w:val="clear" w:color="auto" w:fill="auto"/>
            <w:noWrap/>
            <w:vAlign w:val="bottom"/>
            <w:hideMark/>
          </w:tcPr>
          <w:p w14:paraId="68CE09DB" w14:textId="3C57BF26" w:rsidR="003D3344" w:rsidRPr="000549CB" w:rsidRDefault="003D3344" w:rsidP="00A41817">
            <w:pPr>
              <w:pStyle w:val="NoSpacing"/>
              <w:rPr>
                <w:sz w:val="20"/>
                <w:szCs w:val="20"/>
                <w:lang w:val="en-CA" w:eastAsia="en-CA"/>
              </w:rPr>
            </w:pPr>
            <w:r w:rsidRPr="000549CB">
              <w:rPr>
                <w:sz w:val="20"/>
                <w:szCs w:val="20"/>
                <w:lang w:val="en-CA" w:eastAsia="en-CA"/>
              </w:rPr>
              <w:t>2</w:t>
            </w:r>
            <w:r w:rsidR="00B954F6">
              <w:rPr>
                <w:sz w:val="20"/>
                <w:szCs w:val="20"/>
                <w:lang w:val="en-CA" w:eastAsia="en-CA"/>
              </w:rPr>
              <w:t>,</w:t>
            </w:r>
            <w:r w:rsidRPr="000549CB">
              <w:rPr>
                <w:sz w:val="20"/>
                <w:szCs w:val="20"/>
                <w:lang w:val="en-CA" w:eastAsia="en-CA"/>
              </w:rPr>
              <w:t>56</w:t>
            </w:r>
            <w:r w:rsidR="00AF4EA4">
              <w:rPr>
                <w:sz w:val="20"/>
                <w:szCs w:val="20"/>
                <w:lang w:val="en-CA" w:eastAsia="en-CA"/>
              </w:rPr>
              <w:t>1</w:t>
            </w:r>
            <w:r w:rsidRPr="000549CB">
              <w:rPr>
                <w:sz w:val="20"/>
                <w:szCs w:val="20"/>
                <w:lang w:val="en-CA" w:eastAsia="en-CA"/>
              </w:rPr>
              <w:t>.31</w:t>
            </w:r>
          </w:p>
        </w:tc>
        <w:tc>
          <w:tcPr>
            <w:tcW w:w="1820" w:type="dxa"/>
            <w:tcBorders>
              <w:top w:val="nil"/>
              <w:left w:val="nil"/>
              <w:bottom w:val="nil"/>
              <w:right w:val="nil"/>
            </w:tcBorders>
            <w:shd w:val="clear" w:color="auto" w:fill="auto"/>
            <w:noWrap/>
            <w:vAlign w:val="bottom"/>
            <w:hideMark/>
          </w:tcPr>
          <w:p w14:paraId="435D0BF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6C8E5D5D" w14:textId="77777777" w:rsidTr="00A41817">
        <w:trPr>
          <w:trHeight w:val="300"/>
        </w:trPr>
        <w:tc>
          <w:tcPr>
            <w:tcW w:w="3544" w:type="dxa"/>
            <w:tcBorders>
              <w:top w:val="nil"/>
              <w:left w:val="nil"/>
              <w:bottom w:val="nil"/>
              <w:right w:val="nil"/>
            </w:tcBorders>
            <w:shd w:val="clear" w:color="auto" w:fill="auto"/>
            <w:noWrap/>
            <w:vAlign w:val="bottom"/>
            <w:hideMark/>
          </w:tcPr>
          <w:p w14:paraId="369AD2BA"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6C92E835"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5AE333C3" w14:textId="77777777" w:rsidR="003D3344" w:rsidRPr="000549CB" w:rsidRDefault="003D3344" w:rsidP="00A41817">
            <w:pPr>
              <w:pStyle w:val="NoSpacing"/>
              <w:rPr>
                <w:sz w:val="20"/>
                <w:szCs w:val="20"/>
                <w:lang w:val="en-CA" w:eastAsia="en-CA"/>
              </w:rPr>
            </w:pPr>
            <w:r w:rsidRPr="000549CB">
              <w:rPr>
                <w:sz w:val="20"/>
                <w:szCs w:val="20"/>
                <w:lang w:val="en-CA" w:eastAsia="en-CA"/>
              </w:rPr>
              <w:t>Cambodia</w:t>
            </w:r>
          </w:p>
        </w:tc>
        <w:tc>
          <w:tcPr>
            <w:tcW w:w="1960" w:type="dxa"/>
            <w:tcBorders>
              <w:top w:val="nil"/>
              <w:left w:val="nil"/>
              <w:bottom w:val="nil"/>
              <w:right w:val="nil"/>
            </w:tcBorders>
            <w:shd w:val="clear" w:color="auto" w:fill="auto"/>
            <w:noWrap/>
            <w:vAlign w:val="bottom"/>
            <w:hideMark/>
          </w:tcPr>
          <w:p w14:paraId="59459914" w14:textId="5C246776" w:rsidR="003D3344" w:rsidRPr="000549CB" w:rsidRDefault="00AF4EA4" w:rsidP="00A41817">
            <w:pPr>
              <w:pStyle w:val="NoSpacing"/>
              <w:rPr>
                <w:sz w:val="20"/>
                <w:szCs w:val="20"/>
                <w:lang w:val="en-CA" w:eastAsia="en-CA"/>
              </w:rPr>
            </w:pPr>
            <w:r>
              <w:rPr>
                <w:sz w:val="20"/>
                <w:szCs w:val="20"/>
                <w:lang w:val="en-CA" w:eastAsia="en-CA"/>
              </w:rPr>
              <w:t>1</w:t>
            </w:r>
            <w:r w:rsidR="003D3344" w:rsidRPr="000549CB">
              <w:rPr>
                <w:sz w:val="20"/>
                <w:szCs w:val="20"/>
                <w:lang w:val="en-CA" w:eastAsia="en-CA"/>
              </w:rPr>
              <w:t>.09</w:t>
            </w:r>
          </w:p>
        </w:tc>
        <w:tc>
          <w:tcPr>
            <w:tcW w:w="1820" w:type="dxa"/>
            <w:tcBorders>
              <w:top w:val="nil"/>
              <w:left w:val="nil"/>
              <w:bottom w:val="nil"/>
              <w:right w:val="nil"/>
            </w:tcBorders>
            <w:shd w:val="clear" w:color="auto" w:fill="auto"/>
            <w:noWrap/>
            <w:vAlign w:val="bottom"/>
            <w:hideMark/>
          </w:tcPr>
          <w:p w14:paraId="5E0E7AE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914EC58" w14:textId="77777777" w:rsidTr="00A41817">
        <w:trPr>
          <w:trHeight w:val="300"/>
        </w:trPr>
        <w:tc>
          <w:tcPr>
            <w:tcW w:w="3544" w:type="dxa"/>
            <w:tcBorders>
              <w:top w:val="nil"/>
              <w:left w:val="nil"/>
              <w:bottom w:val="nil"/>
              <w:right w:val="nil"/>
            </w:tcBorders>
            <w:shd w:val="clear" w:color="auto" w:fill="auto"/>
            <w:noWrap/>
            <w:vAlign w:val="bottom"/>
            <w:hideMark/>
          </w:tcPr>
          <w:p w14:paraId="2CA0AA61"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2AB50CCD"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7EB8EBD6" w14:textId="77777777" w:rsidR="003D3344" w:rsidRPr="000549CB" w:rsidRDefault="003D3344" w:rsidP="00A41817">
            <w:pPr>
              <w:pStyle w:val="NoSpacing"/>
              <w:rPr>
                <w:sz w:val="20"/>
                <w:szCs w:val="20"/>
                <w:lang w:val="en-CA" w:eastAsia="en-CA"/>
              </w:rPr>
            </w:pPr>
            <w:r w:rsidRPr="000549CB">
              <w:rPr>
                <w:sz w:val="20"/>
                <w:szCs w:val="20"/>
                <w:lang w:val="en-CA" w:eastAsia="en-CA"/>
              </w:rPr>
              <w:t>Cambodia</w:t>
            </w:r>
          </w:p>
        </w:tc>
        <w:tc>
          <w:tcPr>
            <w:tcW w:w="1960" w:type="dxa"/>
            <w:tcBorders>
              <w:top w:val="nil"/>
              <w:left w:val="nil"/>
              <w:bottom w:val="nil"/>
              <w:right w:val="nil"/>
            </w:tcBorders>
            <w:shd w:val="clear" w:color="auto" w:fill="auto"/>
            <w:noWrap/>
            <w:vAlign w:val="bottom"/>
            <w:hideMark/>
          </w:tcPr>
          <w:p w14:paraId="173C6901" w14:textId="103A2AFB" w:rsidR="003D3344" w:rsidRPr="000549CB" w:rsidRDefault="00AF4EA4" w:rsidP="00A41817">
            <w:pPr>
              <w:pStyle w:val="NoSpacing"/>
              <w:rPr>
                <w:sz w:val="20"/>
                <w:szCs w:val="20"/>
                <w:lang w:val="en-CA" w:eastAsia="en-CA"/>
              </w:rPr>
            </w:pPr>
            <w:r>
              <w:rPr>
                <w:sz w:val="20"/>
                <w:szCs w:val="20"/>
                <w:lang w:val="en-CA" w:eastAsia="en-CA"/>
              </w:rPr>
              <w:t>1</w:t>
            </w:r>
            <w:r w:rsidR="003D3344" w:rsidRPr="000549CB">
              <w:rPr>
                <w:sz w:val="20"/>
                <w:szCs w:val="20"/>
                <w:lang w:val="en-CA" w:eastAsia="en-CA"/>
              </w:rPr>
              <w:t>.09</w:t>
            </w:r>
          </w:p>
        </w:tc>
        <w:tc>
          <w:tcPr>
            <w:tcW w:w="1820" w:type="dxa"/>
            <w:tcBorders>
              <w:top w:val="nil"/>
              <w:left w:val="nil"/>
              <w:bottom w:val="nil"/>
              <w:right w:val="nil"/>
            </w:tcBorders>
            <w:shd w:val="clear" w:color="auto" w:fill="auto"/>
            <w:noWrap/>
            <w:vAlign w:val="bottom"/>
            <w:hideMark/>
          </w:tcPr>
          <w:p w14:paraId="0395136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F857F69" w14:textId="77777777" w:rsidTr="00A41817">
        <w:trPr>
          <w:trHeight w:val="300"/>
        </w:trPr>
        <w:tc>
          <w:tcPr>
            <w:tcW w:w="3544" w:type="dxa"/>
            <w:tcBorders>
              <w:top w:val="nil"/>
              <w:left w:val="nil"/>
              <w:bottom w:val="nil"/>
              <w:right w:val="nil"/>
            </w:tcBorders>
            <w:shd w:val="clear" w:color="auto" w:fill="auto"/>
            <w:noWrap/>
            <w:vAlign w:val="bottom"/>
            <w:hideMark/>
          </w:tcPr>
          <w:p w14:paraId="02BBB4BA"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7611055B"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06076056"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Sri </w:t>
            </w:r>
            <w:r>
              <w:rPr>
                <w:sz w:val="20"/>
                <w:szCs w:val="20"/>
                <w:lang w:val="en-CA" w:eastAsia="en-CA"/>
              </w:rPr>
              <w:t>L</w:t>
            </w:r>
            <w:r w:rsidRPr="000549CB">
              <w:rPr>
                <w:sz w:val="20"/>
                <w:szCs w:val="20"/>
                <w:lang w:val="en-CA" w:eastAsia="en-CA"/>
              </w:rPr>
              <w:t>anka</w:t>
            </w:r>
          </w:p>
        </w:tc>
        <w:tc>
          <w:tcPr>
            <w:tcW w:w="1960" w:type="dxa"/>
            <w:tcBorders>
              <w:top w:val="nil"/>
              <w:left w:val="nil"/>
              <w:bottom w:val="nil"/>
              <w:right w:val="nil"/>
            </w:tcBorders>
            <w:shd w:val="clear" w:color="auto" w:fill="auto"/>
            <w:noWrap/>
            <w:vAlign w:val="bottom"/>
            <w:hideMark/>
          </w:tcPr>
          <w:p w14:paraId="6407796A" w14:textId="4D5F35F6" w:rsidR="003D3344" w:rsidRPr="000549CB" w:rsidRDefault="00AF4EA4" w:rsidP="00A41817">
            <w:pPr>
              <w:pStyle w:val="NoSpacing"/>
              <w:rPr>
                <w:sz w:val="20"/>
                <w:szCs w:val="20"/>
                <w:lang w:val="en-CA" w:eastAsia="en-CA"/>
              </w:rPr>
            </w:pPr>
            <w:r>
              <w:rPr>
                <w:sz w:val="20"/>
                <w:szCs w:val="20"/>
                <w:lang w:val="en-CA" w:eastAsia="en-CA"/>
              </w:rPr>
              <w:t>8</w:t>
            </w:r>
            <w:r w:rsidR="003D3344" w:rsidRPr="000549CB">
              <w:rPr>
                <w:sz w:val="20"/>
                <w:szCs w:val="20"/>
                <w:lang w:val="en-CA" w:eastAsia="en-CA"/>
              </w:rPr>
              <w:t>.14</w:t>
            </w:r>
          </w:p>
        </w:tc>
        <w:tc>
          <w:tcPr>
            <w:tcW w:w="1820" w:type="dxa"/>
            <w:tcBorders>
              <w:top w:val="nil"/>
              <w:left w:val="nil"/>
              <w:bottom w:val="nil"/>
              <w:right w:val="nil"/>
            </w:tcBorders>
            <w:shd w:val="clear" w:color="auto" w:fill="auto"/>
            <w:noWrap/>
            <w:vAlign w:val="bottom"/>
            <w:hideMark/>
          </w:tcPr>
          <w:p w14:paraId="0DC9BDD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1DEFFEDE" w14:textId="77777777" w:rsidTr="00A41817">
        <w:trPr>
          <w:trHeight w:val="300"/>
        </w:trPr>
        <w:tc>
          <w:tcPr>
            <w:tcW w:w="3544" w:type="dxa"/>
            <w:tcBorders>
              <w:top w:val="nil"/>
              <w:left w:val="nil"/>
              <w:bottom w:val="nil"/>
              <w:right w:val="nil"/>
            </w:tcBorders>
            <w:shd w:val="clear" w:color="auto" w:fill="auto"/>
            <w:noWrap/>
            <w:vAlign w:val="bottom"/>
            <w:hideMark/>
          </w:tcPr>
          <w:p w14:paraId="0F75947F"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2CCE8C3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AE565FC"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tcBorders>
              <w:top w:val="nil"/>
              <w:left w:val="nil"/>
              <w:bottom w:val="nil"/>
              <w:right w:val="nil"/>
            </w:tcBorders>
            <w:shd w:val="clear" w:color="auto" w:fill="auto"/>
            <w:noWrap/>
            <w:vAlign w:val="bottom"/>
            <w:hideMark/>
          </w:tcPr>
          <w:p w14:paraId="1D8625C7" w14:textId="4B6D4E52" w:rsidR="003D3344" w:rsidRPr="000549CB" w:rsidRDefault="00AF4EA4" w:rsidP="00A41817">
            <w:pPr>
              <w:pStyle w:val="NoSpacing"/>
              <w:rPr>
                <w:sz w:val="20"/>
                <w:szCs w:val="20"/>
                <w:lang w:val="en-CA" w:eastAsia="en-CA"/>
              </w:rPr>
            </w:pPr>
            <w:r>
              <w:rPr>
                <w:sz w:val="20"/>
                <w:szCs w:val="20"/>
                <w:lang w:val="en-CA" w:eastAsia="en-CA"/>
              </w:rPr>
              <w:t>30</w:t>
            </w:r>
            <w:r w:rsidR="003D3344" w:rsidRPr="000549CB">
              <w:rPr>
                <w:sz w:val="20"/>
                <w:szCs w:val="20"/>
                <w:lang w:val="en-CA" w:eastAsia="en-CA"/>
              </w:rPr>
              <w:t>.99</w:t>
            </w:r>
          </w:p>
        </w:tc>
        <w:tc>
          <w:tcPr>
            <w:tcW w:w="1820" w:type="dxa"/>
            <w:tcBorders>
              <w:top w:val="nil"/>
              <w:left w:val="nil"/>
              <w:bottom w:val="nil"/>
              <w:right w:val="nil"/>
            </w:tcBorders>
            <w:shd w:val="clear" w:color="auto" w:fill="auto"/>
            <w:noWrap/>
            <w:vAlign w:val="bottom"/>
            <w:hideMark/>
          </w:tcPr>
          <w:p w14:paraId="3E6403B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7DD48A8E" w14:textId="77777777" w:rsidTr="00A41817">
        <w:trPr>
          <w:trHeight w:val="300"/>
        </w:trPr>
        <w:tc>
          <w:tcPr>
            <w:tcW w:w="3544" w:type="dxa"/>
            <w:tcBorders>
              <w:top w:val="nil"/>
              <w:left w:val="nil"/>
              <w:bottom w:val="nil"/>
              <w:right w:val="nil"/>
            </w:tcBorders>
            <w:shd w:val="clear" w:color="auto" w:fill="auto"/>
            <w:noWrap/>
            <w:vAlign w:val="bottom"/>
            <w:hideMark/>
          </w:tcPr>
          <w:p w14:paraId="1B114DA3"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01DC2888"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bottom w:val="nil"/>
              <w:right w:val="nil"/>
            </w:tcBorders>
            <w:shd w:val="clear" w:color="auto" w:fill="auto"/>
            <w:noWrap/>
            <w:vAlign w:val="bottom"/>
            <w:hideMark/>
          </w:tcPr>
          <w:p w14:paraId="760B935D" w14:textId="77777777" w:rsidR="003D3344" w:rsidRPr="000549CB" w:rsidRDefault="003D3344" w:rsidP="00A41817">
            <w:pPr>
              <w:pStyle w:val="NoSpacing"/>
              <w:rPr>
                <w:sz w:val="20"/>
                <w:szCs w:val="20"/>
                <w:lang w:val="en-CA" w:eastAsia="en-CA"/>
              </w:rPr>
            </w:pPr>
            <w:r w:rsidRPr="000549CB">
              <w:rPr>
                <w:sz w:val="20"/>
                <w:szCs w:val="20"/>
                <w:lang w:val="en-CA" w:eastAsia="en-CA"/>
              </w:rPr>
              <w:t>Brazil</w:t>
            </w:r>
          </w:p>
        </w:tc>
        <w:tc>
          <w:tcPr>
            <w:tcW w:w="1960" w:type="dxa"/>
            <w:tcBorders>
              <w:top w:val="nil"/>
              <w:left w:val="nil"/>
              <w:bottom w:val="nil"/>
              <w:right w:val="nil"/>
            </w:tcBorders>
            <w:shd w:val="clear" w:color="auto" w:fill="auto"/>
            <w:noWrap/>
            <w:vAlign w:val="bottom"/>
            <w:hideMark/>
          </w:tcPr>
          <w:p w14:paraId="35214C33" w14:textId="3531AD63" w:rsidR="003D3344" w:rsidRPr="000549CB" w:rsidRDefault="00AF4EA4" w:rsidP="00A41817">
            <w:pPr>
              <w:pStyle w:val="NoSpacing"/>
              <w:rPr>
                <w:sz w:val="20"/>
                <w:szCs w:val="20"/>
                <w:lang w:val="en-CA" w:eastAsia="en-CA"/>
              </w:rPr>
            </w:pPr>
            <w:r>
              <w:rPr>
                <w:sz w:val="20"/>
                <w:szCs w:val="20"/>
                <w:lang w:val="en-CA" w:eastAsia="en-CA"/>
              </w:rPr>
              <w:t>1.00</w:t>
            </w:r>
          </w:p>
        </w:tc>
        <w:tc>
          <w:tcPr>
            <w:tcW w:w="1820" w:type="dxa"/>
            <w:tcBorders>
              <w:top w:val="nil"/>
              <w:left w:val="nil"/>
              <w:bottom w:val="nil"/>
              <w:right w:val="nil"/>
            </w:tcBorders>
            <w:shd w:val="clear" w:color="auto" w:fill="auto"/>
            <w:noWrap/>
            <w:vAlign w:val="bottom"/>
            <w:hideMark/>
          </w:tcPr>
          <w:p w14:paraId="59752335" w14:textId="5A9B75CA" w:rsidR="003D3344" w:rsidRPr="000549CB" w:rsidRDefault="006C4792" w:rsidP="00A41817">
            <w:pPr>
              <w:pStyle w:val="NoSpacing"/>
              <w:rPr>
                <w:sz w:val="20"/>
                <w:szCs w:val="20"/>
                <w:lang w:val="en-CA" w:eastAsia="en-CA"/>
              </w:rPr>
            </w:pPr>
            <w:r>
              <w:rPr>
                <w:sz w:val="20"/>
                <w:szCs w:val="20"/>
                <w:lang w:val="en-CA" w:eastAsia="en-CA"/>
              </w:rPr>
              <w:t>1.00</w:t>
            </w:r>
          </w:p>
        </w:tc>
      </w:tr>
      <w:tr w:rsidR="003D3344" w:rsidRPr="000549CB" w14:paraId="3088E56A" w14:textId="77777777" w:rsidTr="00A41817">
        <w:trPr>
          <w:trHeight w:val="300"/>
        </w:trPr>
        <w:tc>
          <w:tcPr>
            <w:tcW w:w="3544" w:type="dxa"/>
            <w:tcBorders>
              <w:top w:val="nil"/>
              <w:left w:val="nil"/>
              <w:bottom w:val="nil"/>
              <w:right w:val="nil"/>
            </w:tcBorders>
            <w:shd w:val="clear" w:color="auto" w:fill="auto"/>
            <w:noWrap/>
            <w:vAlign w:val="bottom"/>
            <w:hideMark/>
          </w:tcPr>
          <w:p w14:paraId="5DD475C6"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Lant et al. </w:t>
            </w:r>
          </w:p>
        </w:tc>
        <w:tc>
          <w:tcPr>
            <w:tcW w:w="960" w:type="dxa"/>
            <w:tcBorders>
              <w:top w:val="nil"/>
              <w:left w:val="nil"/>
              <w:bottom w:val="nil"/>
              <w:right w:val="nil"/>
            </w:tcBorders>
            <w:shd w:val="clear" w:color="auto" w:fill="auto"/>
            <w:noWrap/>
            <w:vAlign w:val="bottom"/>
            <w:hideMark/>
          </w:tcPr>
          <w:p w14:paraId="3AB72770"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1F70CCDB"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456FA6E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761DDD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8908743" w14:textId="77777777" w:rsidTr="00A41817">
        <w:trPr>
          <w:trHeight w:val="300"/>
        </w:trPr>
        <w:tc>
          <w:tcPr>
            <w:tcW w:w="3544" w:type="dxa"/>
            <w:tcBorders>
              <w:top w:val="nil"/>
              <w:left w:val="nil"/>
              <w:bottom w:val="nil"/>
              <w:right w:val="nil"/>
            </w:tcBorders>
            <w:shd w:val="clear" w:color="auto" w:fill="auto"/>
            <w:noWrap/>
            <w:vAlign w:val="bottom"/>
            <w:hideMark/>
          </w:tcPr>
          <w:p w14:paraId="0ED5D898"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Leschine</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3CE304D4" w14:textId="77777777" w:rsidR="003D3344" w:rsidRPr="000549CB" w:rsidRDefault="003D3344" w:rsidP="00A41817">
            <w:pPr>
              <w:pStyle w:val="NoSpacing"/>
              <w:rPr>
                <w:sz w:val="20"/>
                <w:szCs w:val="20"/>
                <w:lang w:val="en-CA" w:eastAsia="en-CA"/>
              </w:rPr>
            </w:pPr>
            <w:r w:rsidRPr="000549CB">
              <w:rPr>
                <w:sz w:val="20"/>
                <w:szCs w:val="20"/>
                <w:lang w:val="en-CA" w:eastAsia="en-CA"/>
              </w:rPr>
              <w:t>1997</w:t>
            </w:r>
          </w:p>
        </w:tc>
        <w:tc>
          <w:tcPr>
            <w:tcW w:w="1740" w:type="dxa"/>
            <w:tcBorders>
              <w:top w:val="nil"/>
              <w:left w:val="nil"/>
              <w:bottom w:val="nil"/>
              <w:right w:val="nil"/>
            </w:tcBorders>
            <w:shd w:val="clear" w:color="auto" w:fill="auto"/>
            <w:noWrap/>
            <w:vAlign w:val="bottom"/>
            <w:hideMark/>
          </w:tcPr>
          <w:p w14:paraId="6C3D0909"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C909E2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310DA38" w14:textId="708C676A" w:rsidR="003D3344" w:rsidRPr="000549CB" w:rsidRDefault="003D3344" w:rsidP="00A41817">
            <w:pPr>
              <w:pStyle w:val="NoSpacing"/>
              <w:rPr>
                <w:sz w:val="20"/>
                <w:szCs w:val="20"/>
                <w:lang w:val="en-CA" w:eastAsia="en-CA"/>
              </w:rPr>
            </w:pPr>
            <w:r w:rsidRPr="000549CB">
              <w:rPr>
                <w:sz w:val="20"/>
                <w:szCs w:val="20"/>
                <w:lang w:val="en-CA" w:eastAsia="en-CA"/>
              </w:rPr>
              <w:t>29</w:t>
            </w:r>
            <w:r w:rsidR="00B954F6">
              <w:rPr>
                <w:sz w:val="20"/>
                <w:szCs w:val="20"/>
                <w:lang w:val="en-CA" w:eastAsia="en-CA"/>
              </w:rPr>
              <w:t>,</w:t>
            </w:r>
            <w:r w:rsidRPr="000549CB">
              <w:rPr>
                <w:sz w:val="20"/>
                <w:szCs w:val="20"/>
                <w:lang w:val="en-CA" w:eastAsia="en-CA"/>
              </w:rPr>
              <w:t>149.92</w:t>
            </w:r>
          </w:p>
        </w:tc>
      </w:tr>
      <w:tr w:rsidR="003D3344" w:rsidRPr="000549CB" w14:paraId="71C2ACAF" w14:textId="77777777" w:rsidTr="00A41817">
        <w:trPr>
          <w:trHeight w:val="300"/>
        </w:trPr>
        <w:tc>
          <w:tcPr>
            <w:tcW w:w="3544" w:type="dxa"/>
            <w:tcBorders>
              <w:top w:val="nil"/>
              <w:left w:val="nil"/>
              <w:bottom w:val="nil"/>
              <w:right w:val="nil"/>
            </w:tcBorders>
            <w:shd w:val="clear" w:color="auto" w:fill="auto"/>
            <w:noWrap/>
            <w:vAlign w:val="bottom"/>
            <w:hideMark/>
          </w:tcPr>
          <w:p w14:paraId="6BA1E4E9"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Leschine</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3CD7BB1A" w14:textId="77777777" w:rsidR="003D3344" w:rsidRPr="000549CB" w:rsidRDefault="003D3344" w:rsidP="00A41817">
            <w:pPr>
              <w:pStyle w:val="NoSpacing"/>
              <w:rPr>
                <w:sz w:val="20"/>
                <w:szCs w:val="20"/>
                <w:lang w:val="en-CA" w:eastAsia="en-CA"/>
              </w:rPr>
            </w:pPr>
            <w:r w:rsidRPr="000549CB">
              <w:rPr>
                <w:sz w:val="20"/>
                <w:szCs w:val="20"/>
                <w:lang w:val="en-CA" w:eastAsia="en-CA"/>
              </w:rPr>
              <w:t>1997</w:t>
            </w:r>
          </w:p>
        </w:tc>
        <w:tc>
          <w:tcPr>
            <w:tcW w:w="1740" w:type="dxa"/>
            <w:tcBorders>
              <w:top w:val="nil"/>
              <w:left w:val="nil"/>
              <w:bottom w:val="nil"/>
              <w:right w:val="nil"/>
            </w:tcBorders>
            <w:shd w:val="clear" w:color="auto" w:fill="auto"/>
            <w:noWrap/>
            <w:vAlign w:val="bottom"/>
            <w:hideMark/>
          </w:tcPr>
          <w:p w14:paraId="3B31A30C"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A48CB9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5B73D97" w14:textId="55683369" w:rsidR="003D3344" w:rsidRPr="000549CB" w:rsidRDefault="003D3344" w:rsidP="00A41817">
            <w:pPr>
              <w:pStyle w:val="NoSpacing"/>
              <w:rPr>
                <w:sz w:val="20"/>
                <w:szCs w:val="20"/>
                <w:lang w:val="en-CA" w:eastAsia="en-CA"/>
              </w:rPr>
            </w:pPr>
            <w:r w:rsidRPr="000549CB">
              <w:rPr>
                <w:sz w:val="20"/>
                <w:szCs w:val="20"/>
                <w:lang w:val="en-CA" w:eastAsia="en-CA"/>
              </w:rPr>
              <w:t>104</w:t>
            </w:r>
            <w:r w:rsidR="00B954F6">
              <w:rPr>
                <w:sz w:val="20"/>
                <w:szCs w:val="20"/>
                <w:lang w:val="en-CA" w:eastAsia="en-CA"/>
              </w:rPr>
              <w:t>,</w:t>
            </w:r>
            <w:r w:rsidRPr="000549CB">
              <w:rPr>
                <w:sz w:val="20"/>
                <w:szCs w:val="20"/>
                <w:lang w:val="en-CA" w:eastAsia="en-CA"/>
              </w:rPr>
              <w:t>966.00</w:t>
            </w:r>
          </w:p>
        </w:tc>
      </w:tr>
      <w:tr w:rsidR="003D3344" w:rsidRPr="000549CB" w14:paraId="0F4E45C6" w14:textId="77777777" w:rsidTr="00A41817">
        <w:trPr>
          <w:trHeight w:val="300"/>
        </w:trPr>
        <w:tc>
          <w:tcPr>
            <w:tcW w:w="3544" w:type="dxa"/>
            <w:tcBorders>
              <w:top w:val="nil"/>
              <w:left w:val="nil"/>
              <w:bottom w:val="nil"/>
              <w:right w:val="nil"/>
            </w:tcBorders>
            <w:shd w:val="clear" w:color="auto" w:fill="auto"/>
            <w:noWrap/>
            <w:vAlign w:val="bottom"/>
            <w:hideMark/>
          </w:tcPr>
          <w:p w14:paraId="5467A5D1"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McCartney et al. </w:t>
            </w:r>
          </w:p>
        </w:tc>
        <w:tc>
          <w:tcPr>
            <w:tcW w:w="960" w:type="dxa"/>
            <w:tcBorders>
              <w:top w:val="nil"/>
              <w:left w:val="nil"/>
              <w:bottom w:val="nil"/>
              <w:right w:val="nil"/>
            </w:tcBorders>
            <w:shd w:val="clear" w:color="auto" w:fill="auto"/>
            <w:noWrap/>
            <w:vAlign w:val="bottom"/>
            <w:hideMark/>
          </w:tcPr>
          <w:p w14:paraId="275120AA"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6E5ED626" w14:textId="77777777" w:rsidR="003D3344" w:rsidRPr="000549CB" w:rsidRDefault="003D3344" w:rsidP="00A41817">
            <w:pPr>
              <w:pStyle w:val="NoSpacing"/>
              <w:rPr>
                <w:sz w:val="20"/>
                <w:szCs w:val="20"/>
                <w:lang w:val="en-CA" w:eastAsia="en-CA"/>
              </w:rPr>
            </w:pPr>
            <w:r w:rsidRPr="000549CB">
              <w:rPr>
                <w:sz w:val="20"/>
                <w:szCs w:val="20"/>
                <w:lang w:val="en-CA" w:eastAsia="en-CA"/>
              </w:rPr>
              <w:t>South Africa</w:t>
            </w:r>
          </w:p>
        </w:tc>
        <w:tc>
          <w:tcPr>
            <w:tcW w:w="1960" w:type="dxa"/>
            <w:tcBorders>
              <w:top w:val="nil"/>
              <w:left w:val="nil"/>
              <w:bottom w:val="nil"/>
              <w:right w:val="nil"/>
            </w:tcBorders>
            <w:shd w:val="clear" w:color="auto" w:fill="auto"/>
            <w:noWrap/>
            <w:vAlign w:val="bottom"/>
            <w:hideMark/>
          </w:tcPr>
          <w:p w14:paraId="474A5914"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0A48360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6D13E478" w14:textId="77777777" w:rsidTr="00A41817">
        <w:trPr>
          <w:trHeight w:val="300"/>
        </w:trPr>
        <w:tc>
          <w:tcPr>
            <w:tcW w:w="3544" w:type="dxa"/>
            <w:tcBorders>
              <w:top w:val="nil"/>
              <w:left w:val="nil"/>
              <w:bottom w:val="nil"/>
              <w:right w:val="nil"/>
            </w:tcBorders>
            <w:shd w:val="clear" w:color="auto" w:fill="auto"/>
            <w:noWrap/>
            <w:vAlign w:val="bottom"/>
            <w:hideMark/>
          </w:tcPr>
          <w:p w14:paraId="48D7877C"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Meyerhoff</w:t>
            </w:r>
            <w:proofErr w:type="spellEnd"/>
          </w:p>
        </w:tc>
        <w:tc>
          <w:tcPr>
            <w:tcW w:w="960" w:type="dxa"/>
            <w:tcBorders>
              <w:top w:val="nil"/>
              <w:left w:val="nil"/>
              <w:bottom w:val="nil"/>
              <w:right w:val="nil"/>
            </w:tcBorders>
            <w:shd w:val="clear" w:color="auto" w:fill="auto"/>
            <w:noWrap/>
            <w:vAlign w:val="bottom"/>
            <w:hideMark/>
          </w:tcPr>
          <w:p w14:paraId="0F756FA0"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bottom w:val="nil"/>
              <w:right w:val="nil"/>
            </w:tcBorders>
            <w:shd w:val="clear" w:color="auto" w:fill="auto"/>
            <w:noWrap/>
            <w:vAlign w:val="bottom"/>
            <w:hideMark/>
          </w:tcPr>
          <w:p w14:paraId="2747FCDB" w14:textId="77777777" w:rsidR="003D3344" w:rsidRPr="000549CB" w:rsidRDefault="003D3344" w:rsidP="00A41817">
            <w:pPr>
              <w:pStyle w:val="NoSpacing"/>
              <w:rPr>
                <w:sz w:val="20"/>
                <w:szCs w:val="20"/>
                <w:lang w:val="en-CA" w:eastAsia="en-CA"/>
              </w:rPr>
            </w:pPr>
            <w:r w:rsidRPr="000549CB">
              <w:rPr>
                <w:sz w:val="20"/>
                <w:szCs w:val="20"/>
                <w:lang w:val="en-CA" w:eastAsia="en-CA"/>
              </w:rPr>
              <w:t>Germany</w:t>
            </w:r>
          </w:p>
        </w:tc>
        <w:tc>
          <w:tcPr>
            <w:tcW w:w="1960" w:type="dxa"/>
            <w:tcBorders>
              <w:top w:val="nil"/>
              <w:left w:val="nil"/>
              <w:bottom w:val="nil"/>
              <w:right w:val="nil"/>
            </w:tcBorders>
            <w:shd w:val="clear" w:color="auto" w:fill="auto"/>
            <w:noWrap/>
            <w:vAlign w:val="bottom"/>
            <w:hideMark/>
          </w:tcPr>
          <w:p w14:paraId="0FBC2C1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40F40941" w14:textId="77777777" w:rsidR="003D3344" w:rsidRPr="000549CB" w:rsidRDefault="003D3344" w:rsidP="00A41817">
            <w:pPr>
              <w:pStyle w:val="NoSpacing"/>
              <w:rPr>
                <w:sz w:val="20"/>
                <w:szCs w:val="20"/>
                <w:lang w:val="en-CA" w:eastAsia="en-CA"/>
              </w:rPr>
            </w:pPr>
            <w:r w:rsidRPr="000549CB">
              <w:rPr>
                <w:sz w:val="20"/>
                <w:szCs w:val="20"/>
                <w:lang w:val="en-CA" w:eastAsia="en-CA"/>
              </w:rPr>
              <w:t>425.00</w:t>
            </w:r>
          </w:p>
        </w:tc>
      </w:tr>
      <w:tr w:rsidR="003D3344" w:rsidRPr="000549CB" w14:paraId="667305D8" w14:textId="77777777" w:rsidTr="00A41817">
        <w:trPr>
          <w:trHeight w:val="300"/>
        </w:trPr>
        <w:tc>
          <w:tcPr>
            <w:tcW w:w="3544" w:type="dxa"/>
            <w:tcBorders>
              <w:top w:val="nil"/>
              <w:left w:val="nil"/>
              <w:right w:val="nil"/>
            </w:tcBorders>
            <w:shd w:val="clear" w:color="auto" w:fill="auto"/>
            <w:noWrap/>
            <w:vAlign w:val="bottom"/>
            <w:hideMark/>
          </w:tcPr>
          <w:p w14:paraId="2F30B1FA"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Meyerhoff</w:t>
            </w:r>
            <w:proofErr w:type="spellEnd"/>
          </w:p>
        </w:tc>
        <w:tc>
          <w:tcPr>
            <w:tcW w:w="960" w:type="dxa"/>
            <w:tcBorders>
              <w:top w:val="nil"/>
              <w:left w:val="nil"/>
              <w:right w:val="nil"/>
            </w:tcBorders>
            <w:shd w:val="clear" w:color="auto" w:fill="auto"/>
            <w:noWrap/>
            <w:vAlign w:val="bottom"/>
            <w:hideMark/>
          </w:tcPr>
          <w:p w14:paraId="7A288A53"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right w:val="nil"/>
            </w:tcBorders>
            <w:shd w:val="clear" w:color="auto" w:fill="auto"/>
            <w:noWrap/>
            <w:vAlign w:val="bottom"/>
            <w:hideMark/>
          </w:tcPr>
          <w:p w14:paraId="004F8F70" w14:textId="77777777" w:rsidR="003D3344" w:rsidRPr="000549CB" w:rsidRDefault="003D3344" w:rsidP="00A41817">
            <w:pPr>
              <w:pStyle w:val="NoSpacing"/>
              <w:rPr>
                <w:sz w:val="20"/>
                <w:szCs w:val="20"/>
                <w:lang w:val="en-CA" w:eastAsia="en-CA"/>
              </w:rPr>
            </w:pPr>
            <w:r w:rsidRPr="000549CB">
              <w:rPr>
                <w:sz w:val="20"/>
                <w:szCs w:val="20"/>
                <w:lang w:val="en-CA" w:eastAsia="en-CA"/>
              </w:rPr>
              <w:t>Germany</w:t>
            </w:r>
          </w:p>
        </w:tc>
        <w:tc>
          <w:tcPr>
            <w:tcW w:w="1960" w:type="dxa"/>
            <w:tcBorders>
              <w:top w:val="nil"/>
              <w:left w:val="nil"/>
              <w:right w:val="nil"/>
            </w:tcBorders>
            <w:shd w:val="clear" w:color="auto" w:fill="auto"/>
            <w:noWrap/>
            <w:vAlign w:val="bottom"/>
            <w:hideMark/>
          </w:tcPr>
          <w:p w14:paraId="073E63C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right w:val="nil"/>
            </w:tcBorders>
            <w:shd w:val="clear" w:color="auto" w:fill="auto"/>
            <w:noWrap/>
            <w:vAlign w:val="bottom"/>
            <w:hideMark/>
          </w:tcPr>
          <w:p w14:paraId="7F868396" w14:textId="19891E2F" w:rsidR="003D3344" w:rsidRPr="000549CB" w:rsidRDefault="003D3344" w:rsidP="00A41817">
            <w:pPr>
              <w:pStyle w:val="NoSpacing"/>
              <w:rPr>
                <w:sz w:val="20"/>
                <w:szCs w:val="20"/>
                <w:lang w:val="en-CA" w:eastAsia="en-CA"/>
              </w:rPr>
            </w:pPr>
            <w:r w:rsidRPr="000549CB">
              <w:rPr>
                <w:sz w:val="20"/>
                <w:szCs w:val="20"/>
                <w:lang w:val="en-CA" w:eastAsia="en-CA"/>
              </w:rPr>
              <w:t>7</w:t>
            </w:r>
            <w:r w:rsidR="00B954F6">
              <w:rPr>
                <w:sz w:val="20"/>
                <w:szCs w:val="20"/>
                <w:lang w:val="en-CA" w:eastAsia="en-CA"/>
              </w:rPr>
              <w:t>,</w:t>
            </w:r>
            <w:r w:rsidRPr="000549CB">
              <w:rPr>
                <w:sz w:val="20"/>
                <w:szCs w:val="20"/>
                <w:lang w:val="en-CA" w:eastAsia="en-CA"/>
              </w:rPr>
              <w:t>735.00</w:t>
            </w:r>
          </w:p>
        </w:tc>
      </w:tr>
      <w:tr w:rsidR="003D3344" w:rsidRPr="000549CB" w14:paraId="3BF91C06" w14:textId="77777777" w:rsidTr="00A41817">
        <w:trPr>
          <w:trHeight w:val="300"/>
        </w:trPr>
        <w:tc>
          <w:tcPr>
            <w:tcW w:w="3544" w:type="dxa"/>
            <w:tcBorders>
              <w:top w:val="nil"/>
              <w:left w:val="nil"/>
              <w:bottom w:val="single" w:sz="4" w:space="0" w:color="auto"/>
              <w:right w:val="nil"/>
            </w:tcBorders>
            <w:shd w:val="clear" w:color="auto" w:fill="auto"/>
            <w:noWrap/>
            <w:vAlign w:val="bottom"/>
            <w:hideMark/>
          </w:tcPr>
          <w:p w14:paraId="65B423D5"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Prato and </w:t>
            </w:r>
            <w:proofErr w:type="gramStart"/>
            <w:r w:rsidRPr="000549CB">
              <w:rPr>
                <w:sz w:val="20"/>
                <w:szCs w:val="20"/>
                <w:lang w:val="en-CA" w:eastAsia="en-CA"/>
              </w:rPr>
              <w:t>Hey</w:t>
            </w:r>
            <w:proofErr w:type="gramEnd"/>
          </w:p>
        </w:tc>
        <w:tc>
          <w:tcPr>
            <w:tcW w:w="960" w:type="dxa"/>
            <w:tcBorders>
              <w:top w:val="nil"/>
              <w:left w:val="nil"/>
              <w:bottom w:val="single" w:sz="4" w:space="0" w:color="auto"/>
              <w:right w:val="nil"/>
            </w:tcBorders>
            <w:shd w:val="clear" w:color="auto" w:fill="auto"/>
            <w:noWrap/>
            <w:vAlign w:val="bottom"/>
            <w:hideMark/>
          </w:tcPr>
          <w:p w14:paraId="4ACF7F97" w14:textId="77777777" w:rsidR="003D3344" w:rsidRPr="000549CB" w:rsidRDefault="003D3344" w:rsidP="00A41817">
            <w:pPr>
              <w:pStyle w:val="NoSpacing"/>
              <w:rPr>
                <w:sz w:val="20"/>
                <w:szCs w:val="20"/>
                <w:lang w:val="en-CA" w:eastAsia="en-CA"/>
              </w:rPr>
            </w:pPr>
            <w:r w:rsidRPr="000549CB">
              <w:rPr>
                <w:sz w:val="20"/>
                <w:szCs w:val="20"/>
                <w:lang w:val="en-CA" w:eastAsia="en-CA"/>
              </w:rPr>
              <w:t>2006</w:t>
            </w:r>
          </w:p>
        </w:tc>
        <w:tc>
          <w:tcPr>
            <w:tcW w:w="1740" w:type="dxa"/>
            <w:tcBorders>
              <w:top w:val="nil"/>
              <w:left w:val="nil"/>
              <w:bottom w:val="single" w:sz="4" w:space="0" w:color="auto"/>
              <w:right w:val="nil"/>
            </w:tcBorders>
            <w:shd w:val="clear" w:color="auto" w:fill="auto"/>
            <w:noWrap/>
            <w:vAlign w:val="bottom"/>
            <w:hideMark/>
          </w:tcPr>
          <w:p w14:paraId="155E9C33"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single" w:sz="4" w:space="0" w:color="auto"/>
              <w:right w:val="nil"/>
            </w:tcBorders>
            <w:shd w:val="clear" w:color="auto" w:fill="auto"/>
            <w:noWrap/>
            <w:vAlign w:val="bottom"/>
            <w:hideMark/>
          </w:tcPr>
          <w:p w14:paraId="699B09E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single" w:sz="4" w:space="0" w:color="auto"/>
              <w:right w:val="nil"/>
            </w:tcBorders>
            <w:shd w:val="clear" w:color="auto" w:fill="auto"/>
            <w:noWrap/>
            <w:vAlign w:val="bottom"/>
            <w:hideMark/>
          </w:tcPr>
          <w:p w14:paraId="7BD881D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bl>
    <w:p w14:paraId="36A19C16" w14:textId="77777777" w:rsidR="006C4792" w:rsidRDefault="003D3344" w:rsidP="003D3344">
      <w:pPr>
        <w:rPr>
          <w:sz w:val="20"/>
          <w:szCs w:val="20"/>
        </w:rPr>
      </w:pPr>
      <w:r w:rsidRPr="009305E6">
        <w:rPr>
          <w:sz w:val="20"/>
          <w:szCs w:val="20"/>
        </w:rPr>
        <w:t xml:space="preserve">NA denotes not applicable, which means that the study did </w:t>
      </w:r>
      <w:r w:rsidR="006C4792">
        <w:rPr>
          <w:sz w:val="20"/>
          <w:szCs w:val="20"/>
        </w:rPr>
        <w:t xml:space="preserve">value the </w:t>
      </w:r>
      <w:r w:rsidRPr="009305E6">
        <w:rPr>
          <w:sz w:val="20"/>
          <w:szCs w:val="20"/>
        </w:rPr>
        <w:t>specif</w:t>
      </w:r>
      <w:r w:rsidR="006C4792">
        <w:rPr>
          <w:sz w:val="20"/>
          <w:szCs w:val="20"/>
        </w:rPr>
        <w:t xml:space="preserve">ied </w:t>
      </w:r>
      <w:r w:rsidRPr="009305E6">
        <w:rPr>
          <w:sz w:val="20"/>
          <w:szCs w:val="20"/>
        </w:rPr>
        <w:t>ecosystem service</w:t>
      </w:r>
    </w:p>
    <w:p w14:paraId="000C5B2E" w14:textId="77777777" w:rsidR="006C4792" w:rsidRDefault="006C4792" w:rsidP="003D3344">
      <w:pPr>
        <w:rPr>
          <w:sz w:val="20"/>
          <w:szCs w:val="20"/>
        </w:rPr>
      </w:pPr>
    </w:p>
    <w:p w14:paraId="2F323996" w14:textId="77777777" w:rsidR="006C4792" w:rsidRDefault="006C4792" w:rsidP="003D3344">
      <w:pPr>
        <w:rPr>
          <w:sz w:val="20"/>
          <w:szCs w:val="20"/>
        </w:rPr>
      </w:pPr>
    </w:p>
    <w:p w14:paraId="7B67DD17" w14:textId="77777777" w:rsidR="006C4792" w:rsidRDefault="006C4792" w:rsidP="003D3344">
      <w:pPr>
        <w:rPr>
          <w:sz w:val="20"/>
          <w:szCs w:val="20"/>
        </w:rPr>
      </w:pPr>
    </w:p>
    <w:p w14:paraId="72B5AD39" w14:textId="77777777" w:rsidR="006C4792" w:rsidRDefault="006C4792" w:rsidP="003D3344">
      <w:pPr>
        <w:rPr>
          <w:sz w:val="20"/>
          <w:szCs w:val="20"/>
        </w:rPr>
      </w:pPr>
    </w:p>
    <w:p w14:paraId="4C65857A" w14:textId="77777777" w:rsidR="006C4792" w:rsidRDefault="006C4792" w:rsidP="003D3344">
      <w:pPr>
        <w:rPr>
          <w:sz w:val="20"/>
          <w:szCs w:val="20"/>
        </w:rPr>
      </w:pPr>
    </w:p>
    <w:p w14:paraId="49D34230" w14:textId="77777777" w:rsidR="006C4792" w:rsidRDefault="006C4792" w:rsidP="003D3344">
      <w:pPr>
        <w:rPr>
          <w:sz w:val="20"/>
          <w:szCs w:val="20"/>
        </w:rPr>
      </w:pPr>
    </w:p>
    <w:p w14:paraId="31789108" w14:textId="77777777" w:rsidR="006C4792" w:rsidRDefault="006C4792" w:rsidP="003D3344">
      <w:pPr>
        <w:rPr>
          <w:sz w:val="20"/>
          <w:szCs w:val="20"/>
        </w:rPr>
      </w:pPr>
    </w:p>
    <w:p w14:paraId="3B02D663" w14:textId="77777777" w:rsidR="006C4792" w:rsidRDefault="006C4792" w:rsidP="003D3344">
      <w:pPr>
        <w:rPr>
          <w:sz w:val="20"/>
          <w:szCs w:val="20"/>
        </w:rPr>
      </w:pPr>
    </w:p>
    <w:p w14:paraId="41C47ECF" w14:textId="77777777" w:rsidR="006C4792" w:rsidRDefault="006C4792" w:rsidP="003D3344">
      <w:pPr>
        <w:rPr>
          <w:sz w:val="20"/>
          <w:szCs w:val="20"/>
        </w:rPr>
      </w:pPr>
    </w:p>
    <w:p w14:paraId="1964657F" w14:textId="2AC2464A" w:rsidR="006C4792" w:rsidRDefault="006C4792" w:rsidP="006C4792">
      <w:pPr>
        <w:rPr>
          <w:b/>
        </w:rPr>
      </w:pPr>
      <w:r>
        <w:rPr>
          <w:b/>
        </w:rPr>
        <w:t>Table A</w:t>
      </w:r>
      <w:r w:rsidR="000B04EC">
        <w:rPr>
          <w:b/>
        </w:rPr>
        <w:t>2</w:t>
      </w:r>
      <w:r>
        <w:rPr>
          <w:b/>
        </w:rPr>
        <w:t xml:space="preserve"> continued. The list of Studies used in this Meta-analysis</w:t>
      </w:r>
    </w:p>
    <w:p w14:paraId="5EB4D7A3" w14:textId="50E86EA2" w:rsidR="003D3344" w:rsidRPr="009305E6" w:rsidRDefault="003D3344" w:rsidP="003D3344">
      <w:pPr>
        <w:rPr>
          <w:sz w:val="20"/>
          <w:szCs w:val="20"/>
        </w:rPr>
      </w:pPr>
    </w:p>
    <w:tbl>
      <w:tblPr>
        <w:tblW w:w="10024" w:type="dxa"/>
        <w:tblBorders>
          <w:bottom w:val="single" w:sz="4" w:space="0" w:color="auto"/>
        </w:tblBorders>
        <w:tblLook w:val="04A0" w:firstRow="1" w:lastRow="0" w:firstColumn="1" w:lastColumn="0" w:noHBand="0" w:noVBand="1"/>
      </w:tblPr>
      <w:tblGrid>
        <w:gridCol w:w="3544"/>
        <w:gridCol w:w="960"/>
        <w:gridCol w:w="1740"/>
        <w:gridCol w:w="1960"/>
        <w:gridCol w:w="1820"/>
      </w:tblGrid>
      <w:tr w:rsidR="003D3344" w:rsidRPr="00F723F5" w14:paraId="6B00428F" w14:textId="77777777" w:rsidTr="00A41817">
        <w:trPr>
          <w:trHeight w:val="300"/>
        </w:trPr>
        <w:tc>
          <w:tcPr>
            <w:tcW w:w="3544" w:type="dxa"/>
            <w:tcBorders>
              <w:top w:val="single" w:sz="4" w:space="0" w:color="auto"/>
              <w:bottom w:val="single" w:sz="4" w:space="0" w:color="auto"/>
            </w:tcBorders>
            <w:shd w:val="clear" w:color="auto" w:fill="auto"/>
            <w:noWrap/>
            <w:vAlign w:val="bottom"/>
            <w:hideMark/>
          </w:tcPr>
          <w:p w14:paraId="5AC170AA"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Paper</w:t>
            </w:r>
          </w:p>
        </w:tc>
        <w:tc>
          <w:tcPr>
            <w:tcW w:w="960" w:type="dxa"/>
            <w:tcBorders>
              <w:top w:val="single" w:sz="4" w:space="0" w:color="auto"/>
              <w:bottom w:val="single" w:sz="4" w:space="0" w:color="auto"/>
            </w:tcBorders>
            <w:shd w:val="clear" w:color="auto" w:fill="auto"/>
            <w:noWrap/>
            <w:vAlign w:val="bottom"/>
            <w:hideMark/>
          </w:tcPr>
          <w:p w14:paraId="4A0C0B8A"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Study Year</w:t>
            </w:r>
          </w:p>
        </w:tc>
        <w:tc>
          <w:tcPr>
            <w:tcW w:w="1740" w:type="dxa"/>
            <w:tcBorders>
              <w:top w:val="single" w:sz="4" w:space="0" w:color="auto"/>
              <w:bottom w:val="single" w:sz="4" w:space="0" w:color="auto"/>
            </w:tcBorders>
            <w:shd w:val="clear" w:color="auto" w:fill="auto"/>
            <w:noWrap/>
            <w:vAlign w:val="bottom"/>
            <w:hideMark/>
          </w:tcPr>
          <w:p w14:paraId="4B23888C"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Nation</w:t>
            </w:r>
          </w:p>
        </w:tc>
        <w:tc>
          <w:tcPr>
            <w:tcW w:w="1960" w:type="dxa"/>
            <w:tcBorders>
              <w:top w:val="single" w:sz="4" w:space="0" w:color="auto"/>
              <w:bottom w:val="single" w:sz="4" w:space="0" w:color="auto"/>
            </w:tcBorders>
            <w:shd w:val="clear" w:color="auto" w:fill="auto"/>
            <w:noWrap/>
            <w:vAlign w:val="bottom"/>
            <w:hideMark/>
          </w:tcPr>
          <w:p w14:paraId="2D3A2D6A" w14:textId="1894D7A1" w:rsidR="003D3344" w:rsidRPr="00F723F5" w:rsidRDefault="00C1486E" w:rsidP="00A41817">
            <w:pPr>
              <w:pStyle w:val="NoSpacing"/>
              <w:rPr>
                <w:b/>
                <w:bCs/>
                <w:sz w:val="20"/>
                <w:szCs w:val="20"/>
                <w:lang w:val="en-CA" w:eastAsia="en-CA"/>
              </w:rPr>
            </w:pPr>
            <w:r>
              <w:rPr>
                <w:b/>
                <w:bCs/>
                <w:sz w:val="20"/>
                <w:szCs w:val="20"/>
                <w:lang w:val="en-CA" w:eastAsia="en-CA"/>
              </w:rPr>
              <w:t>Provision</w:t>
            </w:r>
            <w:r w:rsidR="00AE4884">
              <w:rPr>
                <w:b/>
                <w:bCs/>
                <w:sz w:val="20"/>
                <w:szCs w:val="20"/>
                <w:lang w:val="en-CA" w:eastAsia="en-CA"/>
              </w:rPr>
              <w:t>ing</w:t>
            </w:r>
          </w:p>
          <w:p w14:paraId="2BED0B15"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c>
          <w:tcPr>
            <w:tcW w:w="1820" w:type="dxa"/>
            <w:tcBorders>
              <w:top w:val="single" w:sz="4" w:space="0" w:color="auto"/>
              <w:bottom w:val="single" w:sz="4" w:space="0" w:color="auto"/>
            </w:tcBorders>
            <w:shd w:val="clear" w:color="auto" w:fill="auto"/>
            <w:noWrap/>
            <w:vAlign w:val="bottom"/>
            <w:hideMark/>
          </w:tcPr>
          <w:p w14:paraId="3FCEFAB9" w14:textId="3E7EAA86" w:rsidR="003D3344" w:rsidRPr="00F723F5" w:rsidRDefault="003D3344" w:rsidP="00A41817">
            <w:pPr>
              <w:pStyle w:val="NoSpacing"/>
              <w:rPr>
                <w:b/>
                <w:bCs/>
                <w:sz w:val="20"/>
                <w:szCs w:val="20"/>
                <w:lang w:val="en-CA" w:eastAsia="en-CA"/>
              </w:rPr>
            </w:pPr>
            <w:r w:rsidRPr="00F723F5">
              <w:rPr>
                <w:b/>
                <w:bCs/>
                <w:sz w:val="20"/>
                <w:szCs w:val="20"/>
                <w:lang w:val="en-CA" w:eastAsia="en-CA"/>
              </w:rPr>
              <w:t>Regulati</w:t>
            </w:r>
            <w:r w:rsidR="00AE4884">
              <w:rPr>
                <w:b/>
                <w:bCs/>
                <w:sz w:val="20"/>
                <w:szCs w:val="20"/>
                <w:lang w:val="en-CA" w:eastAsia="en-CA"/>
              </w:rPr>
              <w:t>ng</w:t>
            </w:r>
          </w:p>
          <w:p w14:paraId="027559BC"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r>
      <w:tr w:rsidR="003D3344" w:rsidRPr="000549CB" w14:paraId="6F2C30D2" w14:textId="77777777" w:rsidTr="00A41817">
        <w:trPr>
          <w:trHeight w:val="300"/>
        </w:trPr>
        <w:tc>
          <w:tcPr>
            <w:tcW w:w="3544" w:type="dxa"/>
            <w:tcBorders>
              <w:top w:val="single" w:sz="4" w:space="0" w:color="auto"/>
            </w:tcBorders>
            <w:shd w:val="clear" w:color="auto" w:fill="auto"/>
            <w:noWrap/>
            <w:vAlign w:val="bottom"/>
            <w:hideMark/>
          </w:tcPr>
          <w:p w14:paraId="040649D0" w14:textId="77777777" w:rsidR="003D3344" w:rsidRPr="000549CB" w:rsidRDefault="003D3344" w:rsidP="00A41817">
            <w:pPr>
              <w:pStyle w:val="NoSpacing"/>
              <w:rPr>
                <w:sz w:val="20"/>
                <w:szCs w:val="20"/>
                <w:lang w:val="en-CA" w:eastAsia="en-CA"/>
              </w:rPr>
            </w:pPr>
            <w:r w:rsidRPr="000549CB">
              <w:rPr>
                <w:sz w:val="20"/>
                <w:szCs w:val="20"/>
                <w:lang w:val="en-CA" w:eastAsia="en-CA"/>
              </w:rPr>
              <w:t>Ramchandra et al.</w:t>
            </w:r>
          </w:p>
        </w:tc>
        <w:tc>
          <w:tcPr>
            <w:tcW w:w="960" w:type="dxa"/>
            <w:tcBorders>
              <w:top w:val="single" w:sz="4" w:space="0" w:color="auto"/>
            </w:tcBorders>
            <w:shd w:val="clear" w:color="auto" w:fill="auto"/>
            <w:noWrap/>
            <w:vAlign w:val="bottom"/>
            <w:hideMark/>
          </w:tcPr>
          <w:p w14:paraId="004A5D4D"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single" w:sz="4" w:space="0" w:color="auto"/>
            </w:tcBorders>
            <w:shd w:val="clear" w:color="auto" w:fill="auto"/>
            <w:noWrap/>
            <w:vAlign w:val="bottom"/>
            <w:hideMark/>
          </w:tcPr>
          <w:p w14:paraId="3FE9F0F2" w14:textId="77777777" w:rsidR="003D3344" w:rsidRPr="000549CB" w:rsidRDefault="003D3344" w:rsidP="00A41817">
            <w:pPr>
              <w:pStyle w:val="NoSpacing"/>
              <w:rPr>
                <w:sz w:val="20"/>
                <w:szCs w:val="20"/>
                <w:lang w:val="en-CA" w:eastAsia="en-CA"/>
              </w:rPr>
            </w:pPr>
            <w:r w:rsidRPr="000549CB">
              <w:rPr>
                <w:sz w:val="20"/>
                <w:szCs w:val="20"/>
                <w:lang w:val="en-CA" w:eastAsia="en-CA"/>
              </w:rPr>
              <w:t>India</w:t>
            </w:r>
          </w:p>
        </w:tc>
        <w:tc>
          <w:tcPr>
            <w:tcW w:w="1960" w:type="dxa"/>
            <w:tcBorders>
              <w:top w:val="single" w:sz="4" w:space="0" w:color="auto"/>
            </w:tcBorders>
            <w:shd w:val="clear" w:color="auto" w:fill="auto"/>
            <w:noWrap/>
            <w:vAlign w:val="bottom"/>
            <w:hideMark/>
          </w:tcPr>
          <w:p w14:paraId="0CCD4092" w14:textId="3331C9D1" w:rsidR="003D3344" w:rsidRPr="000549CB" w:rsidRDefault="003D3344" w:rsidP="00A41817">
            <w:pPr>
              <w:pStyle w:val="NoSpacing"/>
              <w:rPr>
                <w:sz w:val="20"/>
                <w:szCs w:val="20"/>
                <w:lang w:val="en-CA" w:eastAsia="en-CA"/>
              </w:rPr>
            </w:pPr>
            <w:r w:rsidRPr="000549CB">
              <w:rPr>
                <w:sz w:val="20"/>
                <w:szCs w:val="20"/>
                <w:lang w:val="en-CA" w:eastAsia="en-CA"/>
              </w:rPr>
              <w:t>1</w:t>
            </w:r>
            <w:r w:rsidR="00AF4EA4">
              <w:rPr>
                <w:sz w:val="20"/>
                <w:szCs w:val="20"/>
                <w:lang w:val="en-CA" w:eastAsia="en-CA"/>
              </w:rPr>
              <w:t>6</w:t>
            </w:r>
            <w:r w:rsidRPr="000549CB">
              <w:rPr>
                <w:sz w:val="20"/>
                <w:szCs w:val="20"/>
                <w:lang w:val="en-CA" w:eastAsia="en-CA"/>
              </w:rPr>
              <w:t>.03</w:t>
            </w:r>
          </w:p>
        </w:tc>
        <w:tc>
          <w:tcPr>
            <w:tcW w:w="1820" w:type="dxa"/>
            <w:tcBorders>
              <w:top w:val="single" w:sz="4" w:space="0" w:color="auto"/>
            </w:tcBorders>
            <w:shd w:val="clear" w:color="auto" w:fill="auto"/>
            <w:noWrap/>
            <w:vAlign w:val="bottom"/>
            <w:hideMark/>
          </w:tcPr>
          <w:p w14:paraId="3932DBEF"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27C0379F" w14:textId="77777777" w:rsidTr="00A41817">
        <w:trPr>
          <w:trHeight w:val="300"/>
        </w:trPr>
        <w:tc>
          <w:tcPr>
            <w:tcW w:w="3544" w:type="dxa"/>
            <w:shd w:val="clear" w:color="auto" w:fill="auto"/>
            <w:noWrap/>
            <w:vAlign w:val="bottom"/>
            <w:hideMark/>
          </w:tcPr>
          <w:p w14:paraId="0D59CFB2"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Ribaudo</w:t>
            </w:r>
            <w:proofErr w:type="spellEnd"/>
            <w:r w:rsidRPr="000549CB">
              <w:rPr>
                <w:sz w:val="20"/>
                <w:szCs w:val="20"/>
                <w:lang w:val="en-CA" w:eastAsia="en-CA"/>
              </w:rPr>
              <w:t xml:space="preserve"> et al. </w:t>
            </w:r>
          </w:p>
        </w:tc>
        <w:tc>
          <w:tcPr>
            <w:tcW w:w="960" w:type="dxa"/>
            <w:shd w:val="clear" w:color="auto" w:fill="auto"/>
            <w:noWrap/>
            <w:vAlign w:val="bottom"/>
            <w:hideMark/>
          </w:tcPr>
          <w:p w14:paraId="49818640" w14:textId="77777777" w:rsidR="003D3344" w:rsidRPr="000549CB" w:rsidRDefault="003D3344" w:rsidP="00A41817">
            <w:pPr>
              <w:pStyle w:val="NoSpacing"/>
              <w:rPr>
                <w:sz w:val="20"/>
                <w:szCs w:val="20"/>
                <w:lang w:val="en-CA" w:eastAsia="en-CA"/>
              </w:rPr>
            </w:pPr>
            <w:r w:rsidRPr="000549CB">
              <w:rPr>
                <w:sz w:val="20"/>
                <w:szCs w:val="20"/>
                <w:lang w:val="en-CA" w:eastAsia="en-CA"/>
              </w:rPr>
              <w:t>2001</w:t>
            </w:r>
          </w:p>
        </w:tc>
        <w:tc>
          <w:tcPr>
            <w:tcW w:w="1740" w:type="dxa"/>
            <w:shd w:val="clear" w:color="auto" w:fill="auto"/>
            <w:noWrap/>
            <w:vAlign w:val="bottom"/>
            <w:hideMark/>
          </w:tcPr>
          <w:p w14:paraId="090833FF"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1ABF82F3"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400F586E" w14:textId="77777777" w:rsidR="003D3344" w:rsidRPr="000549CB" w:rsidRDefault="003D3344" w:rsidP="00A41817">
            <w:pPr>
              <w:pStyle w:val="NoSpacing"/>
              <w:rPr>
                <w:sz w:val="20"/>
                <w:szCs w:val="20"/>
                <w:lang w:val="en-CA" w:eastAsia="en-CA"/>
              </w:rPr>
            </w:pPr>
            <w:r w:rsidRPr="000549CB">
              <w:rPr>
                <w:sz w:val="20"/>
                <w:szCs w:val="20"/>
                <w:lang w:val="en-CA" w:eastAsia="en-CA"/>
              </w:rPr>
              <w:t>974.21</w:t>
            </w:r>
          </w:p>
        </w:tc>
      </w:tr>
      <w:tr w:rsidR="003D3344" w:rsidRPr="000549CB" w14:paraId="4454038C" w14:textId="77777777" w:rsidTr="00A41817">
        <w:trPr>
          <w:trHeight w:val="300"/>
        </w:trPr>
        <w:tc>
          <w:tcPr>
            <w:tcW w:w="3544" w:type="dxa"/>
            <w:shd w:val="clear" w:color="auto" w:fill="auto"/>
            <w:noWrap/>
            <w:vAlign w:val="bottom"/>
            <w:hideMark/>
          </w:tcPr>
          <w:p w14:paraId="1422A96E"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Roley</w:t>
            </w:r>
            <w:proofErr w:type="spellEnd"/>
            <w:r w:rsidRPr="000549CB">
              <w:rPr>
                <w:sz w:val="20"/>
                <w:szCs w:val="20"/>
                <w:lang w:val="en-CA" w:eastAsia="en-CA"/>
              </w:rPr>
              <w:t xml:space="preserve"> et al. </w:t>
            </w:r>
          </w:p>
        </w:tc>
        <w:tc>
          <w:tcPr>
            <w:tcW w:w="960" w:type="dxa"/>
            <w:shd w:val="clear" w:color="auto" w:fill="auto"/>
            <w:noWrap/>
            <w:vAlign w:val="bottom"/>
            <w:hideMark/>
          </w:tcPr>
          <w:p w14:paraId="10CA8C33"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shd w:val="clear" w:color="auto" w:fill="auto"/>
            <w:noWrap/>
            <w:vAlign w:val="bottom"/>
            <w:hideMark/>
          </w:tcPr>
          <w:p w14:paraId="45712C96"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21C848D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1B9F2B7C" w14:textId="48037646" w:rsidR="003D3344" w:rsidRPr="000549CB" w:rsidRDefault="003D3344" w:rsidP="00A41817">
            <w:pPr>
              <w:pStyle w:val="NoSpacing"/>
              <w:rPr>
                <w:sz w:val="20"/>
                <w:szCs w:val="20"/>
                <w:lang w:val="en-CA" w:eastAsia="en-CA"/>
              </w:rPr>
            </w:pPr>
            <w:r w:rsidRPr="000549CB">
              <w:rPr>
                <w:sz w:val="20"/>
                <w:szCs w:val="20"/>
                <w:lang w:val="en-CA" w:eastAsia="en-CA"/>
              </w:rPr>
              <w:t>2</w:t>
            </w:r>
            <w:r w:rsidR="00B954F6">
              <w:rPr>
                <w:sz w:val="20"/>
                <w:szCs w:val="20"/>
                <w:lang w:val="en-CA" w:eastAsia="en-CA"/>
              </w:rPr>
              <w:t>,</w:t>
            </w:r>
            <w:r w:rsidRPr="000549CB">
              <w:rPr>
                <w:sz w:val="20"/>
                <w:szCs w:val="20"/>
                <w:lang w:val="en-CA" w:eastAsia="en-CA"/>
              </w:rPr>
              <w:t>237.50</w:t>
            </w:r>
          </w:p>
        </w:tc>
      </w:tr>
      <w:tr w:rsidR="003D3344" w:rsidRPr="000549CB" w14:paraId="65103E19" w14:textId="77777777" w:rsidTr="00A41817">
        <w:trPr>
          <w:trHeight w:val="300"/>
        </w:trPr>
        <w:tc>
          <w:tcPr>
            <w:tcW w:w="3544" w:type="dxa"/>
            <w:shd w:val="clear" w:color="auto" w:fill="auto"/>
            <w:noWrap/>
            <w:vAlign w:val="bottom"/>
            <w:hideMark/>
          </w:tcPr>
          <w:p w14:paraId="6618E0FB"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Rouquette</w:t>
            </w:r>
            <w:proofErr w:type="spellEnd"/>
            <w:r w:rsidRPr="000549CB">
              <w:rPr>
                <w:sz w:val="20"/>
                <w:szCs w:val="20"/>
                <w:lang w:val="en-CA" w:eastAsia="en-CA"/>
              </w:rPr>
              <w:t xml:space="preserve"> et al.</w:t>
            </w:r>
          </w:p>
        </w:tc>
        <w:tc>
          <w:tcPr>
            <w:tcW w:w="960" w:type="dxa"/>
            <w:shd w:val="clear" w:color="auto" w:fill="auto"/>
            <w:noWrap/>
            <w:vAlign w:val="bottom"/>
            <w:hideMark/>
          </w:tcPr>
          <w:p w14:paraId="637BF631"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25A09D0E" w14:textId="77777777" w:rsidR="003D3344" w:rsidRPr="000549CB" w:rsidRDefault="003D3344" w:rsidP="00A41817">
            <w:pPr>
              <w:pStyle w:val="NoSpacing"/>
              <w:rPr>
                <w:sz w:val="20"/>
                <w:szCs w:val="20"/>
                <w:lang w:val="en-CA" w:eastAsia="en-CA"/>
              </w:rPr>
            </w:pPr>
            <w:r w:rsidRPr="000549CB">
              <w:rPr>
                <w:sz w:val="20"/>
                <w:szCs w:val="20"/>
                <w:lang w:val="en-CA" w:eastAsia="en-CA"/>
              </w:rPr>
              <w:t>United Kingdoms</w:t>
            </w:r>
          </w:p>
        </w:tc>
        <w:tc>
          <w:tcPr>
            <w:tcW w:w="1960" w:type="dxa"/>
            <w:shd w:val="clear" w:color="auto" w:fill="auto"/>
            <w:noWrap/>
            <w:vAlign w:val="bottom"/>
            <w:hideMark/>
          </w:tcPr>
          <w:p w14:paraId="1DB5E11A" w14:textId="4A06EA5F"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80</w:t>
            </w:r>
            <w:r w:rsidR="00AF4EA4">
              <w:rPr>
                <w:sz w:val="20"/>
                <w:szCs w:val="20"/>
                <w:lang w:val="en-CA" w:eastAsia="en-CA"/>
              </w:rPr>
              <w:t>1</w:t>
            </w:r>
            <w:r w:rsidRPr="000549CB">
              <w:rPr>
                <w:sz w:val="20"/>
                <w:szCs w:val="20"/>
                <w:lang w:val="en-CA" w:eastAsia="en-CA"/>
              </w:rPr>
              <w:t>.00</w:t>
            </w:r>
          </w:p>
        </w:tc>
        <w:tc>
          <w:tcPr>
            <w:tcW w:w="1820" w:type="dxa"/>
            <w:shd w:val="clear" w:color="auto" w:fill="auto"/>
            <w:noWrap/>
            <w:vAlign w:val="bottom"/>
            <w:hideMark/>
          </w:tcPr>
          <w:p w14:paraId="65897311" w14:textId="47DD3CFC" w:rsidR="003D3344" w:rsidRPr="000549CB" w:rsidRDefault="003D3344" w:rsidP="00A41817">
            <w:pPr>
              <w:pStyle w:val="NoSpacing"/>
              <w:rPr>
                <w:sz w:val="20"/>
                <w:szCs w:val="20"/>
                <w:lang w:val="en-CA" w:eastAsia="en-CA"/>
              </w:rPr>
            </w:pPr>
            <w:r w:rsidRPr="000549CB">
              <w:rPr>
                <w:sz w:val="20"/>
                <w:szCs w:val="20"/>
                <w:lang w:val="en-CA" w:eastAsia="en-CA"/>
              </w:rPr>
              <w:t>6</w:t>
            </w:r>
            <w:r w:rsidR="00B954F6">
              <w:rPr>
                <w:sz w:val="20"/>
                <w:szCs w:val="20"/>
                <w:lang w:val="en-CA" w:eastAsia="en-CA"/>
              </w:rPr>
              <w:t>,</w:t>
            </w:r>
            <w:r w:rsidRPr="000549CB">
              <w:rPr>
                <w:sz w:val="20"/>
                <w:szCs w:val="20"/>
                <w:lang w:val="en-CA" w:eastAsia="en-CA"/>
              </w:rPr>
              <w:t>864.88</w:t>
            </w:r>
          </w:p>
        </w:tc>
      </w:tr>
      <w:tr w:rsidR="003D3344" w:rsidRPr="000549CB" w14:paraId="62430D00" w14:textId="77777777" w:rsidTr="00A41817">
        <w:trPr>
          <w:trHeight w:val="300"/>
        </w:trPr>
        <w:tc>
          <w:tcPr>
            <w:tcW w:w="3544" w:type="dxa"/>
            <w:shd w:val="clear" w:color="auto" w:fill="auto"/>
            <w:noWrap/>
            <w:vAlign w:val="bottom"/>
            <w:hideMark/>
          </w:tcPr>
          <w:p w14:paraId="3B2B26A4"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Rouquette</w:t>
            </w:r>
            <w:proofErr w:type="spellEnd"/>
            <w:r w:rsidRPr="000549CB">
              <w:rPr>
                <w:sz w:val="20"/>
                <w:szCs w:val="20"/>
                <w:lang w:val="en-CA" w:eastAsia="en-CA"/>
              </w:rPr>
              <w:t xml:space="preserve"> et al.</w:t>
            </w:r>
          </w:p>
        </w:tc>
        <w:tc>
          <w:tcPr>
            <w:tcW w:w="960" w:type="dxa"/>
            <w:shd w:val="clear" w:color="auto" w:fill="auto"/>
            <w:noWrap/>
            <w:vAlign w:val="bottom"/>
            <w:hideMark/>
          </w:tcPr>
          <w:p w14:paraId="01762817"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2CECAAE9" w14:textId="77777777" w:rsidR="003D3344" w:rsidRPr="000549CB" w:rsidRDefault="003D3344" w:rsidP="00A41817">
            <w:pPr>
              <w:pStyle w:val="NoSpacing"/>
              <w:rPr>
                <w:sz w:val="20"/>
                <w:szCs w:val="20"/>
                <w:lang w:val="en-CA" w:eastAsia="en-CA"/>
              </w:rPr>
            </w:pPr>
            <w:r w:rsidRPr="000549CB">
              <w:rPr>
                <w:sz w:val="20"/>
                <w:szCs w:val="20"/>
                <w:lang w:val="en-CA" w:eastAsia="en-CA"/>
              </w:rPr>
              <w:t>United Kingdoms</w:t>
            </w:r>
          </w:p>
        </w:tc>
        <w:tc>
          <w:tcPr>
            <w:tcW w:w="1960" w:type="dxa"/>
            <w:shd w:val="clear" w:color="auto" w:fill="auto"/>
            <w:noWrap/>
            <w:vAlign w:val="bottom"/>
            <w:hideMark/>
          </w:tcPr>
          <w:p w14:paraId="0E657B19" w14:textId="065A0F23"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80</w:t>
            </w:r>
            <w:r w:rsidR="00AF4EA4">
              <w:rPr>
                <w:sz w:val="20"/>
                <w:szCs w:val="20"/>
                <w:lang w:val="en-CA" w:eastAsia="en-CA"/>
              </w:rPr>
              <w:t>1</w:t>
            </w:r>
            <w:r w:rsidRPr="000549CB">
              <w:rPr>
                <w:sz w:val="20"/>
                <w:szCs w:val="20"/>
                <w:lang w:val="en-CA" w:eastAsia="en-CA"/>
              </w:rPr>
              <w:t>.00</w:t>
            </w:r>
          </w:p>
        </w:tc>
        <w:tc>
          <w:tcPr>
            <w:tcW w:w="1820" w:type="dxa"/>
            <w:shd w:val="clear" w:color="auto" w:fill="auto"/>
            <w:noWrap/>
            <w:vAlign w:val="bottom"/>
            <w:hideMark/>
          </w:tcPr>
          <w:p w14:paraId="663033E0" w14:textId="0D797C6C" w:rsidR="003D3344" w:rsidRPr="000549CB" w:rsidRDefault="003D3344" w:rsidP="00A41817">
            <w:pPr>
              <w:pStyle w:val="NoSpacing"/>
              <w:rPr>
                <w:sz w:val="20"/>
                <w:szCs w:val="20"/>
                <w:lang w:val="en-CA" w:eastAsia="en-CA"/>
              </w:rPr>
            </w:pPr>
            <w:r w:rsidRPr="000549CB">
              <w:rPr>
                <w:sz w:val="20"/>
                <w:szCs w:val="20"/>
                <w:lang w:val="en-CA" w:eastAsia="en-CA"/>
              </w:rPr>
              <w:t>19</w:t>
            </w:r>
            <w:r w:rsidR="00B954F6">
              <w:rPr>
                <w:sz w:val="20"/>
                <w:szCs w:val="20"/>
                <w:lang w:val="en-CA" w:eastAsia="en-CA"/>
              </w:rPr>
              <w:t>,</w:t>
            </w:r>
            <w:r w:rsidRPr="000549CB">
              <w:rPr>
                <w:sz w:val="20"/>
                <w:szCs w:val="20"/>
                <w:lang w:val="en-CA" w:eastAsia="en-CA"/>
              </w:rPr>
              <w:t>123.59</w:t>
            </w:r>
          </w:p>
        </w:tc>
      </w:tr>
      <w:tr w:rsidR="003D3344" w:rsidRPr="000549CB" w14:paraId="5969D849" w14:textId="77777777" w:rsidTr="00A41817">
        <w:trPr>
          <w:trHeight w:val="300"/>
        </w:trPr>
        <w:tc>
          <w:tcPr>
            <w:tcW w:w="3544" w:type="dxa"/>
            <w:shd w:val="clear" w:color="auto" w:fill="auto"/>
            <w:noWrap/>
            <w:vAlign w:val="bottom"/>
            <w:hideMark/>
          </w:tcPr>
          <w:p w14:paraId="41569B75" w14:textId="77777777" w:rsidR="003D3344" w:rsidRPr="000549CB" w:rsidRDefault="003D3344" w:rsidP="00A41817">
            <w:pPr>
              <w:pStyle w:val="NoSpacing"/>
              <w:rPr>
                <w:sz w:val="20"/>
                <w:szCs w:val="20"/>
                <w:lang w:val="en-CA" w:eastAsia="en-CA"/>
              </w:rPr>
            </w:pPr>
            <w:r w:rsidRPr="000549CB">
              <w:rPr>
                <w:sz w:val="20"/>
                <w:szCs w:val="20"/>
                <w:lang w:val="en-CA" w:eastAsia="en-CA"/>
              </w:rPr>
              <w:t>Schuijt</w:t>
            </w:r>
          </w:p>
        </w:tc>
        <w:tc>
          <w:tcPr>
            <w:tcW w:w="960" w:type="dxa"/>
            <w:shd w:val="clear" w:color="auto" w:fill="auto"/>
            <w:noWrap/>
            <w:vAlign w:val="bottom"/>
            <w:hideMark/>
          </w:tcPr>
          <w:p w14:paraId="3296A4E8"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5841241C"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shd w:val="clear" w:color="auto" w:fill="auto"/>
            <w:noWrap/>
            <w:vAlign w:val="bottom"/>
            <w:hideMark/>
          </w:tcPr>
          <w:p w14:paraId="5613191E" w14:textId="01A3A4F9" w:rsidR="003D3344" w:rsidRPr="000549CB" w:rsidRDefault="00255BE6" w:rsidP="00A41817">
            <w:pPr>
              <w:pStyle w:val="NoSpacing"/>
              <w:rPr>
                <w:sz w:val="20"/>
                <w:szCs w:val="20"/>
                <w:lang w:val="en-CA" w:eastAsia="en-CA"/>
              </w:rPr>
            </w:pPr>
            <w:r>
              <w:rPr>
                <w:sz w:val="20"/>
                <w:szCs w:val="20"/>
                <w:lang w:val="en-CA" w:eastAsia="en-CA"/>
              </w:rPr>
              <w:t>1.00</w:t>
            </w:r>
          </w:p>
        </w:tc>
        <w:tc>
          <w:tcPr>
            <w:tcW w:w="1820" w:type="dxa"/>
            <w:shd w:val="clear" w:color="auto" w:fill="auto"/>
            <w:noWrap/>
            <w:vAlign w:val="bottom"/>
            <w:hideMark/>
          </w:tcPr>
          <w:p w14:paraId="35B770A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C49ACB1" w14:textId="77777777" w:rsidTr="00A41817">
        <w:trPr>
          <w:trHeight w:val="300"/>
        </w:trPr>
        <w:tc>
          <w:tcPr>
            <w:tcW w:w="3544" w:type="dxa"/>
            <w:shd w:val="clear" w:color="auto" w:fill="auto"/>
            <w:noWrap/>
            <w:vAlign w:val="bottom"/>
            <w:hideMark/>
          </w:tcPr>
          <w:p w14:paraId="4C9B6101" w14:textId="77777777" w:rsidR="003D3344" w:rsidRPr="000549CB" w:rsidRDefault="003D3344" w:rsidP="00A41817">
            <w:pPr>
              <w:pStyle w:val="NoSpacing"/>
              <w:rPr>
                <w:sz w:val="20"/>
                <w:szCs w:val="20"/>
                <w:lang w:val="en-CA" w:eastAsia="en-CA"/>
              </w:rPr>
            </w:pPr>
            <w:r w:rsidRPr="000549CB">
              <w:rPr>
                <w:sz w:val="20"/>
                <w:szCs w:val="20"/>
                <w:lang w:val="en-CA" w:eastAsia="en-CA"/>
              </w:rPr>
              <w:t>Schuijt</w:t>
            </w:r>
          </w:p>
        </w:tc>
        <w:tc>
          <w:tcPr>
            <w:tcW w:w="960" w:type="dxa"/>
            <w:shd w:val="clear" w:color="auto" w:fill="auto"/>
            <w:noWrap/>
            <w:vAlign w:val="bottom"/>
            <w:hideMark/>
          </w:tcPr>
          <w:p w14:paraId="7FE54032"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shd w:val="clear" w:color="auto" w:fill="auto"/>
            <w:noWrap/>
            <w:vAlign w:val="bottom"/>
            <w:hideMark/>
          </w:tcPr>
          <w:p w14:paraId="18DCC064"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shd w:val="clear" w:color="auto" w:fill="auto"/>
            <w:noWrap/>
            <w:vAlign w:val="bottom"/>
            <w:hideMark/>
          </w:tcPr>
          <w:p w14:paraId="67CD8A7A" w14:textId="09C21402" w:rsidR="003D3344" w:rsidRPr="000549CB" w:rsidRDefault="003D3344" w:rsidP="00A41817">
            <w:pPr>
              <w:pStyle w:val="NoSpacing"/>
              <w:rPr>
                <w:sz w:val="20"/>
                <w:szCs w:val="20"/>
                <w:lang w:val="en-CA" w:eastAsia="en-CA"/>
              </w:rPr>
            </w:pPr>
            <w:r w:rsidRPr="000549CB">
              <w:rPr>
                <w:sz w:val="20"/>
                <w:szCs w:val="20"/>
                <w:lang w:val="en-CA" w:eastAsia="en-CA"/>
              </w:rPr>
              <w:t>4</w:t>
            </w:r>
            <w:r w:rsidR="00AF4EA4">
              <w:rPr>
                <w:sz w:val="20"/>
                <w:szCs w:val="20"/>
                <w:lang w:val="en-CA" w:eastAsia="en-CA"/>
              </w:rPr>
              <w:t>8</w:t>
            </w:r>
            <w:r w:rsidRPr="000549CB">
              <w:rPr>
                <w:sz w:val="20"/>
                <w:szCs w:val="20"/>
                <w:lang w:val="en-CA" w:eastAsia="en-CA"/>
              </w:rPr>
              <w:t>.78</w:t>
            </w:r>
          </w:p>
        </w:tc>
        <w:tc>
          <w:tcPr>
            <w:tcW w:w="1820" w:type="dxa"/>
            <w:shd w:val="clear" w:color="auto" w:fill="auto"/>
            <w:noWrap/>
            <w:vAlign w:val="bottom"/>
            <w:hideMark/>
          </w:tcPr>
          <w:p w14:paraId="53465578" w14:textId="77777777" w:rsidR="003D3344" w:rsidRPr="000549CB" w:rsidRDefault="003D3344" w:rsidP="00A41817">
            <w:pPr>
              <w:pStyle w:val="NoSpacing"/>
              <w:rPr>
                <w:sz w:val="20"/>
                <w:szCs w:val="20"/>
                <w:lang w:val="en-CA" w:eastAsia="en-CA"/>
              </w:rPr>
            </w:pPr>
            <w:r w:rsidRPr="000549CB">
              <w:rPr>
                <w:sz w:val="20"/>
                <w:szCs w:val="20"/>
                <w:lang w:val="en-CA" w:eastAsia="en-CA"/>
              </w:rPr>
              <w:t>0.37</w:t>
            </w:r>
          </w:p>
        </w:tc>
      </w:tr>
      <w:tr w:rsidR="003D3344" w:rsidRPr="000549CB" w14:paraId="1AEE48CA" w14:textId="77777777" w:rsidTr="00A41817">
        <w:trPr>
          <w:trHeight w:val="300"/>
        </w:trPr>
        <w:tc>
          <w:tcPr>
            <w:tcW w:w="3544" w:type="dxa"/>
            <w:shd w:val="clear" w:color="auto" w:fill="auto"/>
            <w:noWrap/>
            <w:vAlign w:val="bottom"/>
            <w:hideMark/>
          </w:tcPr>
          <w:p w14:paraId="4172E2CF" w14:textId="77777777" w:rsidR="003D3344" w:rsidRPr="000549CB" w:rsidRDefault="003D3344" w:rsidP="00A41817">
            <w:pPr>
              <w:pStyle w:val="NoSpacing"/>
              <w:rPr>
                <w:sz w:val="20"/>
                <w:szCs w:val="20"/>
                <w:lang w:val="en-CA" w:eastAsia="en-CA"/>
              </w:rPr>
            </w:pPr>
            <w:r w:rsidRPr="000549CB">
              <w:rPr>
                <w:sz w:val="20"/>
                <w:szCs w:val="20"/>
                <w:lang w:val="en-CA" w:eastAsia="en-CA"/>
              </w:rPr>
              <w:t>Schuijt</w:t>
            </w:r>
          </w:p>
        </w:tc>
        <w:tc>
          <w:tcPr>
            <w:tcW w:w="960" w:type="dxa"/>
            <w:shd w:val="clear" w:color="auto" w:fill="auto"/>
            <w:noWrap/>
            <w:vAlign w:val="bottom"/>
            <w:hideMark/>
          </w:tcPr>
          <w:p w14:paraId="6F73F73D"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4EE0C968"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shd w:val="clear" w:color="auto" w:fill="auto"/>
            <w:noWrap/>
            <w:vAlign w:val="bottom"/>
            <w:hideMark/>
          </w:tcPr>
          <w:p w14:paraId="209B8A80" w14:textId="77777777" w:rsidR="003D3344" w:rsidRPr="000549CB" w:rsidRDefault="003D3344" w:rsidP="00A41817">
            <w:pPr>
              <w:pStyle w:val="NoSpacing"/>
              <w:rPr>
                <w:sz w:val="20"/>
                <w:szCs w:val="20"/>
                <w:lang w:val="en-CA" w:eastAsia="en-CA"/>
              </w:rPr>
            </w:pPr>
            <w:r w:rsidRPr="000549CB">
              <w:rPr>
                <w:sz w:val="20"/>
                <w:szCs w:val="20"/>
                <w:lang w:val="en-CA" w:eastAsia="en-CA"/>
              </w:rPr>
              <w:t>81.41</w:t>
            </w:r>
          </w:p>
        </w:tc>
        <w:tc>
          <w:tcPr>
            <w:tcW w:w="1820" w:type="dxa"/>
            <w:shd w:val="clear" w:color="auto" w:fill="auto"/>
            <w:noWrap/>
            <w:vAlign w:val="bottom"/>
            <w:hideMark/>
          </w:tcPr>
          <w:p w14:paraId="0A1D23AD" w14:textId="77777777" w:rsidR="003D3344" w:rsidRPr="000549CB" w:rsidRDefault="003D3344" w:rsidP="00A41817">
            <w:pPr>
              <w:pStyle w:val="NoSpacing"/>
              <w:rPr>
                <w:sz w:val="20"/>
                <w:szCs w:val="20"/>
                <w:lang w:val="en-CA" w:eastAsia="en-CA"/>
              </w:rPr>
            </w:pPr>
            <w:r w:rsidRPr="000549CB">
              <w:rPr>
                <w:sz w:val="20"/>
                <w:szCs w:val="20"/>
                <w:lang w:val="en-CA" w:eastAsia="en-CA"/>
              </w:rPr>
              <w:t>6.52</w:t>
            </w:r>
          </w:p>
        </w:tc>
      </w:tr>
      <w:tr w:rsidR="003D3344" w:rsidRPr="000549CB" w14:paraId="30754142" w14:textId="77777777" w:rsidTr="00A41817">
        <w:trPr>
          <w:trHeight w:val="300"/>
        </w:trPr>
        <w:tc>
          <w:tcPr>
            <w:tcW w:w="3544" w:type="dxa"/>
            <w:shd w:val="clear" w:color="auto" w:fill="auto"/>
            <w:noWrap/>
            <w:vAlign w:val="bottom"/>
            <w:hideMark/>
          </w:tcPr>
          <w:p w14:paraId="426B35EA"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Schuijt </w:t>
            </w:r>
          </w:p>
        </w:tc>
        <w:tc>
          <w:tcPr>
            <w:tcW w:w="960" w:type="dxa"/>
            <w:shd w:val="clear" w:color="auto" w:fill="auto"/>
            <w:noWrap/>
            <w:vAlign w:val="bottom"/>
            <w:hideMark/>
          </w:tcPr>
          <w:p w14:paraId="26002541"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6EA200E2" w14:textId="77777777" w:rsidR="003D3344" w:rsidRPr="000549CB" w:rsidRDefault="003D3344" w:rsidP="00A41817">
            <w:pPr>
              <w:pStyle w:val="NoSpacing"/>
              <w:rPr>
                <w:sz w:val="20"/>
                <w:szCs w:val="20"/>
                <w:lang w:val="en-CA" w:eastAsia="en-CA"/>
              </w:rPr>
            </w:pPr>
            <w:r w:rsidRPr="000549CB">
              <w:rPr>
                <w:sz w:val="20"/>
                <w:szCs w:val="20"/>
                <w:lang w:val="en-CA" w:eastAsia="en-CA"/>
              </w:rPr>
              <w:t>Malawi</w:t>
            </w:r>
          </w:p>
        </w:tc>
        <w:tc>
          <w:tcPr>
            <w:tcW w:w="1960" w:type="dxa"/>
            <w:shd w:val="clear" w:color="auto" w:fill="auto"/>
            <w:noWrap/>
            <w:vAlign w:val="bottom"/>
            <w:hideMark/>
          </w:tcPr>
          <w:p w14:paraId="5808C8E0" w14:textId="174CDB4F" w:rsidR="003D3344" w:rsidRPr="000549CB" w:rsidRDefault="003D3344" w:rsidP="00A41817">
            <w:pPr>
              <w:pStyle w:val="NoSpacing"/>
              <w:rPr>
                <w:sz w:val="20"/>
                <w:szCs w:val="20"/>
                <w:lang w:val="en-CA" w:eastAsia="en-CA"/>
              </w:rPr>
            </w:pPr>
            <w:r w:rsidRPr="000549CB">
              <w:rPr>
                <w:sz w:val="20"/>
                <w:szCs w:val="20"/>
                <w:lang w:val="en-CA" w:eastAsia="en-CA"/>
              </w:rPr>
              <w:t>8</w:t>
            </w:r>
            <w:r w:rsidR="00AF4EA4">
              <w:rPr>
                <w:sz w:val="20"/>
                <w:szCs w:val="20"/>
                <w:lang w:val="en-CA" w:eastAsia="en-CA"/>
              </w:rPr>
              <w:t>8</w:t>
            </w:r>
            <w:r w:rsidRPr="000549CB">
              <w:rPr>
                <w:sz w:val="20"/>
                <w:szCs w:val="20"/>
                <w:lang w:val="en-CA" w:eastAsia="en-CA"/>
              </w:rPr>
              <w:t>.70</w:t>
            </w:r>
          </w:p>
        </w:tc>
        <w:tc>
          <w:tcPr>
            <w:tcW w:w="1820" w:type="dxa"/>
            <w:shd w:val="clear" w:color="auto" w:fill="auto"/>
            <w:noWrap/>
            <w:vAlign w:val="bottom"/>
            <w:hideMark/>
          </w:tcPr>
          <w:p w14:paraId="640F0D1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3DE9FFD" w14:textId="77777777" w:rsidTr="00A41817">
        <w:trPr>
          <w:trHeight w:val="300"/>
        </w:trPr>
        <w:tc>
          <w:tcPr>
            <w:tcW w:w="3544" w:type="dxa"/>
            <w:shd w:val="clear" w:color="auto" w:fill="auto"/>
            <w:noWrap/>
            <w:vAlign w:val="bottom"/>
            <w:hideMark/>
          </w:tcPr>
          <w:p w14:paraId="1D555307" w14:textId="77777777" w:rsidR="003D3344" w:rsidRPr="000549CB" w:rsidRDefault="003D3344" w:rsidP="00A41817">
            <w:pPr>
              <w:pStyle w:val="NoSpacing"/>
              <w:rPr>
                <w:sz w:val="20"/>
                <w:szCs w:val="20"/>
                <w:lang w:val="en-CA" w:eastAsia="en-CA"/>
              </w:rPr>
            </w:pPr>
            <w:r w:rsidRPr="000549CB">
              <w:rPr>
                <w:sz w:val="20"/>
                <w:szCs w:val="20"/>
                <w:lang w:val="en-CA" w:eastAsia="en-CA"/>
              </w:rPr>
              <w:t>Schuijt and Brander</w:t>
            </w:r>
          </w:p>
        </w:tc>
        <w:tc>
          <w:tcPr>
            <w:tcW w:w="960" w:type="dxa"/>
            <w:shd w:val="clear" w:color="auto" w:fill="auto"/>
            <w:noWrap/>
            <w:vAlign w:val="bottom"/>
            <w:hideMark/>
          </w:tcPr>
          <w:p w14:paraId="6D5EE30C"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shd w:val="clear" w:color="auto" w:fill="auto"/>
            <w:noWrap/>
            <w:vAlign w:val="bottom"/>
            <w:hideMark/>
          </w:tcPr>
          <w:p w14:paraId="6C392357"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670DB4AB" w14:textId="08A6EBCB" w:rsidR="003D3344" w:rsidRPr="000549CB" w:rsidRDefault="003D3344" w:rsidP="00A41817">
            <w:pPr>
              <w:pStyle w:val="NoSpacing"/>
              <w:rPr>
                <w:sz w:val="20"/>
                <w:szCs w:val="20"/>
                <w:lang w:val="en-CA" w:eastAsia="en-CA"/>
              </w:rPr>
            </w:pPr>
            <w:r w:rsidRPr="000549CB">
              <w:rPr>
                <w:sz w:val="20"/>
                <w:szCs w:val="20"/>
                <w:lang w:val="en-CA" w:eastAsia="en-CA"/>
              </w:rPr>
              <w:t>8</w:t>
            </w:r>
            <w:r w:rsidR="00B954F6">
              <w:rPr>
                <w:sz w:val="20"/>
                <w:szCs w:val="20"/>
                <w:lang w:val="en-CA" w:eastAsia="en-CA"/>
              </w:rPr>
              <w:t>,</w:t>
            </w:r>
            <w:r w:rsidRPr="000549CB">
              <w:rPr>
                <w:sz w:val="20"/>
                <w:szCs w:val="20"/>
                <w:lang w:val="en-CA" w:eastAsia="en-CA"/>
              </w:rPr>
              <w:t>87</w:t>
            </w:r>
            <w:r w:rsidR="00255BE6">
              <w:rPr>
                <w:sz w:val="20"/>
                <w:szCs w:val="20"/>
                <w:lang w:val="en-CA" w:eastAsia="en-CA"/>
              </w:rPr>
              <w:t>2</w:t>
            </w:r>
            <w:r w:rsidRPr="000549CB">
              <w:rPr>
                <w:sz w:val="20"/>
                <w:szCs w:val="20"/>
                <w:lang w:val="en-CA" w:eastAsia="en-CA"/>
              </w:rPr>
              <w:t>.00</w:t>
            </w:r>
          </w:p>
        </w:tc>
        <w:tc>
          <w:tcPr>
            <w:tcW w:w="1820" w:type="dxa"/>
            <w:shd w:val="clear" w:color="auto" w:fill="auto"/>
            <w:noWrap/>
            <w:vAlign w:val="bottom"/>
            <w:hideMark/>
          </w:tcPr>
          <w:p w14:paraId="13D8EBE6" w14:textId="06B072D6" w:rsidR="003D3344" w:rsidRPr="000549CB" w:rsidRDefault="003D3344" w:rsidP="00A41817">
            <w:pPr>
              <w:pStyle w:val="NoSpacing"/>
              <w:rPr>
                <w:sz w:val="20"/>
                <w:szCs w:val="20"/>
                <w:lang w:val="en-CA" w:eastAsia="en-CA"/>
              </w:rPr>
            </w:pPr>
            <w:r w:rsidRPr="000549CB">
              <w:rPr>
                <w:sz w:val="20"/>
                <w:szCs w:val="20"/>
                <w:lang w:val="en-CA" w:eastAsia="en-CA"/>
              </w:rPr>
              <w:t>18</w:t>
            </w:r>
            <w:r w:rsidR="00B954F6">
              <w:rPr>
                <w:sz w:val="20"/>
                <w:szCs w:val="20"/>
                <w:lang w:val="en-CA" w:eastAsia="en-CA"/>
              </w:rPr>
              <w:t>,</w:t>
            </w:r>
            <w:r w:rsidRPr="000549CB">
              <w:rPr>
                <w:sz w:val="20"/>
                <w:szCs w:val="20"/>
                <w:lang w:val="en-CA" w:eastAsia="en-CA"/>
              </w:rPr>
              <w:t>703.00</w:t>
            </w:r>
          </w:p>
        </w:tc>
      </w:tr>
      <w:tr w:rsidR="003D3344" w:rsidRPr="000549CB" w14:paraId="519CF05B" w14:textId="77777777" w:rsidTr="00A41817">
        <w:trPr>
          <w:trHeight w:val="300"/>
        </w:trPr>
        <w:tc>
          <w:tcPr>
            <w:tcW w:w="3544" w:type="dxa"/>
            <w:shd w:val="clear" w:color="auto" w:fill="auto"/>
            <w:noWrap/>
            <w:vAlign w:val="bottom"/>
            <w:hideMark/>
          </w:tcPr>
          <w:p w14:paraId="0EAC60B0" w14:textId="77777777" w:rsidR="003D3344" w:rsidRPr="000549CB" w:rsidRDefault="003D3344" w:rsidP="00A41817">
            <w:pPr>
              <w:pStyle w:val="NoSpacing"/>
              <w:rPr>
                <w:sz w:val="20"/>
                <w:szCs w:val="20"/>
                <w:lang w:val="en-CA" w:eastAsia="en-CA"/>
              </w:rPr>
            </w:pPr>
            <w:r w:rsidRPr="000549CB">
              <w:rPr>
                <w:sz w:val="20"/>
                <w:szCs w:val="20"/>
                <w:lang w:val="en-CA" w:eastAsia="en-CA"/>
              </w:rPr>
              <w:t>Schuijt and Brander</w:t>
            </w:r>
          </w:p>
        </w:tc>
        <w:tc>
          <w:tcPr>
            <w:tcW w:w="960" w:type="dxa"/>
            <w:shd w:val="clear" w:color="auto" w:fill="auto"/>
            <w:noWrap/>
            <w:vAlign w:val="bottom"/>
            <w:hideMark/>
          </w:tcPr>
          <w:p w14:paraId="06060720"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shd w:val="clear" w:color="auto" w:fill="auto"/>
            <w:noWrap/>
            <w:vAlign w:val="bottom"/>
            <w:hideMark/>
          </w:tcPr>
          <w:p w14:paraId="304BF92B" w14:textId="77777777" w:rsidR="003D3344" w:rsidRPr="000549CB" w:rsidRDefault="003D3344" w:rsidP="00A41817">
            <w:pPr>
              <w:pStyle w:val="NoSpacing"/>
              <w:rPr>
                <w:sz w:val="20"/>
                <w:szCs w:val="20"/>
                <w:lang w:val="en-CA" w:eastAsia="en-CA"/>
              </w:rPr>
            </w:pPr>
            <w:r w:rsidRPr="000549CB">
              <w:rPr>
                <w:sz w:val="20"/>
                <w:szCs w:val="20"/>
                <w:lang w:val="en-CA" w:eastAsia="en-CA"/>
              </w:rPr>
              <w:t>New Ze</w:t>
            </w:r>
            <w:r>
              <w:rPr>
                <w:sz w:val="20"/>
                <w:szCs w:val="20"/>
                <w:lang w:val="en-CA" w:eastAsia="en-CA"/>
              </w:rPr>
              <w:t>a</w:t>
            </w:r>
            <w:r w:rsidRPr="000549CB">
              <w:rPr>
                <w:sz w:val="20"/>
                <w:szCs w:val="20"/>
                <w:lang w:val="en-CA" w:eastAsia="en-CA"/>
              </w:rPr>
              <w:t>land</w:t>
            </w:r>
          </w:p>
        </w:tc>
        <w:tc>
          <w:tcPr>
            <w:tcW w:w="1960" w:type="dxa"/>
            <w:shd w:val="clear" w:color="auto" w:fill="auto"/>
            <w:noWrap/>
            <w:vAlign w:val="bottom"/>
            <w:hideMark/>
          </w:tcPr>
          <w:p w14:paraId="6DA2B658" w14:textId="646D6143" w:rsidR="003D3344" w:rsidRPr="000549CB" w:rsidRDefault="003D3344" w:rsidP="00A41817">
            <w:pPr>
              <w:pStyle w:val="NoSpacing"/>
              <w:rPr>
                <w:sz w:val="20"/>
                <w:szCs w:val="20"/>
                <w:lang w:val="en-CA" w:eastAsia="en-CA"/>
              </w:rPr>
            </w:pPr>
            <w:r w:rsidRPr="000549CB">
              <w:rPr>
                <w:sz w:val="20"/>
                <w:szCs w:val="20"/>
                <w:lang w:val="en-CA" w:eastAsia="en-CA"/>
              </w:rPr>
              <w:t>5</w:t>
            </w:r>
            <w:r w:rsidR="00AF4EA4">
              <w:rPr>
                <w:sz w:val="20"/>
                <w:szCs w:val="20"/>
                <w:lang w:val="en-CA" w:eastAsia="en-CA"/>
              </w:rPr>
              <w:t>9</w:t>
            </w:r>
            <w:r w:rsidRPr="000549CB">
              <w:rPr>
                <w:sz w:val="20"/>
                <w:szCs w:val="20"/>
                <w:lang w:val="en-CA" w:eastAsia="en-CA"/>
              </w:rPr>
              <w:t>.24</w:t>
            </w:r>
          </w:p>
        </w:tc>
        <w:tc>
          <w:tcPr>
            <w:tcW w:w="1820" w:type="dxa"/>
            <w:shd w:val="clear" w:color="auto" w:fill="auto"/>
            <w:noWrap/>
            <w:vAlign w:val="bottom"/>
            <w:hideMark/>
          </w:tcPr>
          <w:p w14:paraId="163A3200" w14:textId="77777777" w:rsidR="003D3344" w:rsidRPr="000549CB" w:rsidRDefault="003D3344" w:rsidP="00A41817">
            <w:pPr>
              <w:pStyle w:val="NoSpacing"/>
              <w:rPr>
                <w:sz w:val="20"/>
                <w:szCs w:val="20"/>
                <w:lang w:val="en-CA" w:eastAsia="en-CA"/>
              </w:rPr>
            </w:pPr>
          </w:p>
        </w:tc>
      </w:tr>
      <w:tr w:rsidR="003D3344" w:rsidRPr="000549CB" w14:paraId="08E9CFF5" w14:textId="77777777" w:rsidTr="00A41817">
        <w:trPr>
          <w:trHeight w:val="300"/>
        </w:trPr>
        <w:tc>
          <w:tcPr>
            <w:tcW w:w="3544" w:type="dxa"/>
            <w:shd w:val="clear" w:color="auto" w:fill="auto"/>
            <w:noWrap/>
            <w:vAlign w:val="bottom"/>
            <w:hideMark/>
          </w:tcPr>
          <w:p w14:paraId="0CBDC268"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Simonit</w:t>
            </w:r>
            <w:proofErr w:type="spellEnd"/>
            <w:r w:rsidRPr="000549CB">
              <w:rPr>
                <w:sz w:val="20"/>
                <w:szCs w:val="20"/>
                <w:lang w:val="en-CA" w:eastAsia="en-CA"/>
              </w:rPr>
              <w:t xml:space="preserve"> et al.</w:t>
            </w:r>
          </w:p>
        </w:tc>
        <w:tc>
          <w:tcPr>
            <w:tcW w:w="960" w:type="dxa"/>
            <w:shd w:val="clear" w:color="auto" w:fill="auto"/>
            <w:noWrap/>
            <w:vAlign w:val="bottom"/>
            <w:hideMark/>
          </w:tcPr>
          <w:p w14:paraId="66D7C01C"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shd w:val="clear" w:color="auto" w:fill="auto"/>
            <w:noWrap/>
            <w:vAlign w:val="bottom"/>
            <w:hideMark/>
          </w:tcPr>
          <w:p w14:paraId="7DF1D214" w14:textId="77777777" w:rsidR="003D3344" w:rsidRPr="000549CB" w:rsidRDefault="003D3344" w:rsidP="00A41817">
            <w:pPr>
              <w:pStyle w:val="NoSpacing"/>
              <w:rPr>
                <w:sz w:val="20"/>
                <w:szCs w:val="20"/>
                <w:lang w:val="en-CA" w:eastAsia="en-CA"/>
              </w:rPr>
            </w:pPr>
            <w:r w:rsidRPr="000549CB">
              <w:rPr>
                <w:sz w:val="20"/>
                <w:szCs w:val="20"/>
                <w:lang w:val="en-CA" w:eastAsia="en-CA"/>
              </w:rPr>
              <w:t>Kenya</w:t>
            </w:r>
          </w:p>
        </w:tc>
        <w:tc>
          <w:tcPr>
            <w:tcW w:w="1960" w:type="dxa"/>
            <w:shd w:val="clear" w:color="auto" w:fill="auto"/>
            <w:noWrap/>
            <w:vAlign w:val="bottom"/>
            <w:hideMark/>
          </w:tcPr>
          <w:p w14:paraId="4115364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65D07372" w14:textId="77777777" w:rsidR="003D3344" w:rsidRPr="000549CB" w:rsidRDefault="003D3344" w:rsidP="00A41817">
            <w:pPr>
              <w:pStyle w:val="NoSpacing"/>
              <w:rPr>
                <w:sz w:val="20"/>
                <w:szCs w:val="20"/>
                <w:lang w:val="en-CA" w:eastAsia="en-CA"/>
              </w:rPr>
            </w:pPr>
            <w:r w:rsidRPr="000549CB">
              <w:rPr>
                <w:sz w:val="20"/>
                <w:szCs w:val="20"/>
                <w:lang w:val="en-CA" w:eastAsia="en-CA"/>
              </w:rPr>
              <w:t>0.17</w:t>
            </w:r>
          </w:p>
        </w:tc>
      </w:tr>
      <w:tr w:rsidR="003D3344" w:rsidRPr="000549CB" w14:paraId="534D1992" w14:textId="77777777" w:rsidTr="00A41817">
        <w:trPr>
          <w:trHeight w:val="300"/>
        </w:trPr>
        <w:tc>
          <w:tcPr>
            <w:tcW w:w="3544" w:type="dxa"/>
            <w:shd w:val="clear" w:color="auto" w:fill="auto"/>
            <w:noWrap/>
            <w:vAlign w:val="bottom"/>
            <w:hideMark/>
          </w:tcPr>
          <w:p w14:paraId="0CDBA0EE"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Smith et al. </w:t>
            </w:r>
          </w:p>
        </w:tc>
        <w:tc>
          <w:tcPr>
            <w:tcW w:w="960" w:type="dxa"/>
            <w:shd w:val="clear" w:color="auto" w:fill="auto"/>
            <w:noWrap/>
            <w:vAlign w:val="bottom"/>
            <w:hideMark/>
          </w:tcPr>
          <w:p w14:paraId="60B98368"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47F3086B"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5196D054" w14:textId="3A323609" w:rsidR="003D3344" w:rsidRPr="000549CB" w:rsidRDefault="003D3344" w:rsidP="00A41817">
            <w:pPr>
              <w:pStyle w:val="NoSpacing"/>
              <w:rPr>
                <w:sz w:val="20"/>
                <w:szCs w:val="20"/>
                <w:lang w:val="en-CA" w:eastAsia="en-CA"/>
              </w:rPr>
            </w:pPr>
            <w:r w:rsidRPr="000549CB">
              <w:rPr>
                <w:sz w:val="20"/>
                <w:szCs w:val="20"/>
                <w:lang w:val="en-CA" w:eastAsia="en-CA"/>
              </w:rPr>
              <w:t>1</w:t>
            </w:r>
            <w:r w:rsidR="00B954F6">
              <w:rPr>
                <w:sz w:val="20"/>
                <w:szCs w:val="20"/>
                <w:lang w:val="en-CA" w:eastAsia="en-CA"/>
              </w:rPr>
              <w:t>,</w:t>
            </w:r>
            <w:r w:rsidRPr="000549CB">
              <w:rPr>
                <w:sz w:val="20"/>
                <w:szCs w:val="20"/>
                <w:lang w:val="en-CA" w:eastAsia="en-CA"/>
              </w:rPr>
              <w:t>15</w:t>
            </w:r>
            <w:r w:rsidR="00255BE6">
              <w:rPr>
                <w:sz w:val="20"/>
                <w:szCs w:val="20"/>
                <w:lang w:val="en-CA" w:eastAsia="en-CA"/>
              </w:rPr>
              <w:t>6</w:t>
            </w:r>
            <w:r w:rsidRPr="000549CB">
              <w:rPr>
                <w:sz w:val="20"/>
                <w:szCs w:val="20"/>
                <w:lang w:val="en-CA" w:eastAsia="en-CA"/>
              </w:rPr>
              <w:t>.00</w:t>
            </w:r>
          </w:p>
        </w:tc>
        <w:tc>
          <w:tcPr>
            <w:tcW w:w="1820" w:type="dxa"/>
            <w:shd w:val="clear" w:color="auto" w:fill="auto"/>
            <w:noWrap/>
            <w:vAlign w:val="bottom"/>
            <w:hideMark/>
          </w:tcPr>
          <w:p w14:paraId="21C3101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1F6723BA" w14:textId="77777777" w:rsidTr="00A41817">
        <w:trPr>
          <w:trHeight w:val="300"/>
        </w:trPr>
        <w:tc>
          <w:tcPr>
            <w:tcW w:w="3544" w:type="dxa"/>
            <w:shd w:val="clear" w:color="auto" w:fill="auto"/>
            <w:noWrap/>
            <w:vAlign w:val="bottom"/>
            <w:hideMark/>
          </w:tcPr>
          <w:p w14:paraId="4FDAE05D"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Verhoeven and Setter </w:t>
            </w:r>
          </w:p>
        </w:tc>
        <w:tc>
          <w:tcPr>
            <w:tcW w:w="960" w:type="dxa"/>
            <w:shd w:val="clear" w:color="auto" w:fill="auto"/>
            <w:noWrap/>
            <w:vAlign w:val="bottom"/>
            <w:hideMark/>
          </w:tcPr>
          <w:p w14:paraId="1ADE1FF6" w14:textId="77777777" w:rsidR="003D3344" w:rsidRPr="000549CB" w:rsidRDefault="003D3344" w:rsidP="00A41817">
            <w:pPr>
              <w:pStyle w:val="NoSpacing"/>
              <w:rPr>
                <w:sz w:val="20"/>
                <w:szCs w:val="20"/>
                <w:lang w:val="en-CA" w:eastAsia="en-CA"/>
              </w:rPr>
            </w:pPr>
            <w:r w:rsidRPr="000549CB">
              <w:rPr>
                <w:sz w:val="20"/>
                <w:szCs w:val="20"/>
                <w:lang w:val="en-CA" w:eastAsia="en-CA"/>
              </w:rPr>
              <w:t>2010</w:t>
            </w:r>
          </w:p>
        </w:tc>
        <w:tc>
          <w:tcPr>
            <w:tcW w:w="1740" w:type="dxa"/>
            <w:shd w:val="clear" w:color="auto" w:fill="auto"/>
            <w:noWrap/>
            <w:vAlign w:val="bottom"/>
            <w:hideMark/>
          </w:tcPr>
          <w:p w14:paraId="567CE17B" w14:textId="77777777" w:rsidR="003D3344" w:rsidRPr="000549CB" w:rsidRDefault="003D3344" w:rsidP="00A41817">
            <w:pPr>
              <w:pStyle w:val="NoSpacing"/>
              <w:rPr>
                <w:sz w:val="20"/>
                <w:szCs w:val="20"/>
                <w:lang w:val="en-CA" w:eastAsia="en-CA"/>
              </w:rPr>
            </w:pPr>
            <w:proofErr w:type="gramStart"/>
            <w:r w:rsidRPr="000549CB">
              <w:rPr>
                <w:sz w:val="20"/>
                <w:szCs w:val="20"/>
                <w:lang w:val="en-CA" w:eastAsia="en-CA"/>
              </w:rPr>
              <w:t>South East</w:t>
            </w:r>
            <w:proofErr w:type="gramEnd"/>
            <w:r w:rsidRPr="000549CB">
              <w:rPr>
                <w:sz w:val="20"/>
                <w:szCs w:val="20"/>
                <w:lang w:val="en-CA" w:eastAsia="en-CA"/>
              </w:rPr>
              <w:t xml:space="preserve"> Asia</w:t>
            </w:r>
          </w:p>
        </w:tc>
        <w:tc>
          <w:tcPr>
            <w:tcW w:w="1960" w:type="dxa"/>
            <w:shd w:val="clear" w:color="auto" w:fill="auto"/>
            <w:noWrap/>
            <w:vAlign w:val="bottom"/>
            <w:hideMark/>
          </w:tcPr>
          <w:p w14:paraId="0FE2FF9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1274A192" w14:textId="77777777" w:rsidR="003D3344" w:rsidRPr="000549CB" w:rsidRDefault="003D3344" w:rsidP="00A41817">
            <w:pPr>
              <w:pStyle w:val="NoSpacing"/>
              <w:rPr>
                <w:sz w:val="20"/>
                <w:szCs w:val="20"/>
                <w:lang w:val="en-CA" w:eastAsia="en-CA"/>
              </w:rPr>
            </w:pPr>
            <w:r w:rsidRPr="000549CB">
              <w:rPr>
                <w:sz w:val="20"/>
                <w:szCs w:val="20"/>
                <w:lang w:val="en-CA" w:eastAsia="en-CA"/>
              </w:rPr>
              <w:t>0.26</w:t>
            </w:r>
          </w:p>
        </w:tc>
      </w:tr>
      <w:tr w:rsidR="003D3344" w:rsidRPr="000549CB" w14:paraId="196563AC" w14:textId="77777777" w:rsidTr="00A41817">
        <w:trPr>
          <w:trHeight w:val="300"/>
        </w:trPr>
        <w:tc>
          <w:tcPr>
            <w:tcW w:w="3544" w:type="dxa"/>
            <w:shd w:val="clear" w:color="auto" w:fill="auto"/>
            <w:noWrap/>
            <w:vAlign w:val="bottom"/>
            <w:hideMark/>
          </w:tcPr>
          <w:p w14:paraId="52D24733"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Wang et al. </w:t>
            </w:r>
          </w:p>
        </w:tc>
        <w:tc>
          <w:tcPr>
            <w:tcW w:w="960" w:type="dxa"/>
            <w:shd w:val="clear" w:color="auto" w:fill="auto"/>
            <w:noWrap/>
            <w:vAlign w:val="bottom"/>
            <w:hideMark/>
          </w:tcPr>
          <w:p w14:paraId="680244F2" w14:textId="77777777" w:rsidR="003D3344" w:rsidRPr="000549CB" w:rsidRDefault="003D3344" w:rsidP="00A41817">
            <w:pPr>
              <w:pStyle w:val="NoSpacing"/>
              <w:rPr>
                <w:sz w:val="20"/>
                <w:szCs w:val="20"/>
                <w:lang w:val="en-CA" w:eastAsia="en-CA"/>
              </w:rPr>
            </w:pPr>
            <w:r w:rsidRPr="000549CB">
              <w:rPr>
                <w:sz w:val="20"/>
                <w:szCs w:val="20"/>
                <w:lang w:val="en-CA" w:eastAsia="en-CA"/>
              </w:rPr>
              <w:t>2015</w:t>
            </w:r>
          </w:p>
        </w:tc>
        <w:tc>
          <w:tcPr>
            <w:tcW w:w="1740" w:type="dxa"/>
            <w:shd w:val="clear" w:color="auto" w:fill="auto"/>
            <w:noWrap/>
            <w:vAlign w:val="bottom"/>
            <w:hideMark/>
          </w:tcPr>
          <w:p w14:paraId="3A1BD474"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shd w:val="clear" w:color="auto" w:fill="auto"/>
            <w:noWrap/>
            <w:vAlign w:val="bottom"/>
            <w:hideMark/>
          </w:tcPr>
          <w:p w14:paraId="58B22621" w14:textId="22F7EB26" w:rsidR="003D3344" w:rsidRPr="000549CB" w:rsidRDefault="003D3344" w:rsidP="00A41817">
            <w:pPr>
              <w:pStyle w:val="NoSpacing"/>
              <w:rPr>
                <w:sz w:val="20"/>
                <w:szCs w:val="20"/>
                <w:lang w:val="en-CA" w:eastAsia="en-CA"/>
              </w:rPr>
            </w:pPr>
            <w:r w:rsidRPr="000549CB">
              <w:rPr>
                <w:sz w:val="20"/>
                <w:szCs w:val="20"/>
                <w:lang w:val="en-CA" w:eastAsia="en-CA"/>
              </w:rPr>
              <w:t>6</w:t>
            </w:r>
            <w:r w:rsidR="00255BE6">
              <w:rPr>
                <w:sz w:val="20"/>
                <w:szCs w:val="20"/>
                <w:lang w:val="en-CA" w:eastAsia="en-CA"/>
              </w:rPr>
              <w:t>1</w:t>
            </w:r>
            <w:r w:rsidRPr="000549CB">
              <w:rPr>
                <w:sz w:val="20"/>
                <w:szCs w:val="20"/>
                <w:lang w:val="en-CA" w:eastAsia="en-CA"/>
              </w:rPr>
              <w:t>.93</w:t>
            </w:r>
          </w:p>
        </w:tc>
        <w:tc>
          <w:tcPr>
            <w:tcW w:w="1820" w:type="dxa"/>
            <w:shd w:val="clear" w:color="auto" w:fill="auto"/>
            <w:noWrap/>
            <w:vAlign w:val="bottom"/>
            <w:hideMark/>
          </w:tcPr>
          <w:p w14:paraId="456D9E79" w14:textId="77777777" w:rsidR="003D3344" w:rsidRPr="000549CB" w:rsidRDefault="003D3344" w:rsidP="00A41817">
            <w:pPr>
              <w:pStyle w:val="NoSpacing"/>
              <w:rPr>
                <w:sz w:val="20"/>
                <w:szCs w:val="20"/>
                <w:lang w:val="en-CA" w:eastAsia="en-CA"/>
              </w:rPr>
            </w:pPr>
            <w:r w:rsidRPr="000549CB">
              <w:rPr>
                <w:sz w:val="20"/>
                <w:szCs w:val="20"/>
                <w:lang w:val="en-CA" w:eastAsia="en-CA"/>
              </w:rPr>
              <w:t>1.54</w:t>
            </w:r>
          </w:p>
        </w:tc>
      </w:tr>
    </w:tbl>
    <w:p w14:paraId="32E51D72" w14:textId="50536E27" w:rsidR="006C4792" w:rsidRPr="009305E6" w:rsidRDefault="006C4792" w:rsidP="006C4792">
      <w:pPr>
        <w:rPr>
          <w:sz w:val="20"/>
          <w:szCs w:val="20"/>
        </w:rPr>
      </w:pPr>
      <w:r w:rsidRPr="009305E6">
        <w:rPr>
          <w:sz w:val="20"/>
          <w:szCs w:val="20"/>
        </w:rPr>
        <w:t xml:space="preserve">NA denotes not applicable, which means that the study did </w:t>
      </w:r>
      <w:r>
        <w:rPr>
          <w:sz w:val="20"/>
          <w:szCs w:val="20"/>
        </w:rPr>
        <w:t xml:space="preserve">value the </w:t>
      </w:r>
      <w:r w:rsidRPr="009305E6">
        <w:rPr>
          <w:sz w:val="20"/>
          <w:szCs w:val="20"/>
        </w:rPr>
        <w:t>specif</w:t>
      </w:r>
      <w:r>
        <w:rPr>
          <w:sz w:val="20"/>
          <w:szCs w:val="20"/>
        </w:rPr>
        <w:t xml:space="preserve">ied </w:t>
      </w:r>
      <w:r w:rsidRPr="009305E6">
        <w:rPr>
          <w:sz w:val="20"/>
          <w:szCs w:val="20"/>
        </w:rPr>
        <w:t>ecosystem service</w:t>
      </w:r>
    </w:p>
    <w:sectPr w:rsidR="006C4792" w:rsidRPr="009305E6" w:rsidSect="00FD637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Author" w:initials="A">
    <w:p w14:paraId="7402DF3A" w14:textId="77777777" w:rsidR="009652F3" w:rsidRDefault="009652F3">
      <w:pPr>
        <w:pStyle w:val="CommentText"/>
      </w:pPr>
      <w:r>
        <w:rPr>
          <w:rStyle w:val="CommentReference"/>
          <w:rFonts w:hint="eastAsia"/>
        </w:rPr>
        <w:annotationRef/>
      </w:r>
      <w:r>
        <w:t>I could not find this comparison being made in any straight-forward manner, either in the Results or the Discussion/Conclusions</w:t>
      </w:r>
      <w:proofErr w:type="gramStart"/>
      <w:r>
        <w:t xml:space="preserve">.  </w:t>
      </w:r>
      <w:proofErr w:type="gramEnd"/>
      <w:r>
        <w:t>But – I think this could be important and should be very clear</w:t>
      </w:r>
      <w:proofErr w:type="gramStart"/>
      <w:r>
        <w:t xml:space="preserve">.  </w:t>
      </w:r>
      <w:proofErr w:type="gramEnd"/>
      <w:r>
        <w:rPr>
          <w:rFonts w:hint="eastAsia"/>
        </w:rPr>
        <w:t>D</w:t>
      </w:r>
      <w:r>
        <w:t>id I miss something?</w:t>
      </w:r>
    </w:p>
    <w:p w14:paraId="381B0934" w14:textId="77777777" w:rsidR="005E6C89" w:rsidRDefault="005E6C89">
      <w:pPr>
        <w:pStyle w:val="CommentText"/>
      </w:pPr>
    </w:p>
    <w:p w14:paraId="00A056AF" w14:textId="69204635" w:rsidR="005E6C89" w:rsidRDefault="005E6C89">
      <w:pPr>
        <w:pStyle w:val="CommentText"/>
        <w:rPr>
          <w:rFonts w:hint="eastAsia"/>
        </w:rPr>
      </w:pPr>
      <w:r w:rsidRPr="003748EE">
        <w:t>For this study, we define benefit transfer error as the extent of divergence of the predictions of Canadian wetland values using the estimated meta-regression models from the original WTP values</w:t>
      </w:r>
    </w:p>
  </w:comment>
  <w:comment w:id="20" w:author="Author" w:initials="A">
    <w:p w14:paraId="665C8CE4" w14:textId="63DED224" w:rsidR="00BD6498" w:rsidRDefault="00BD6498">
      <w:pPr>
        <w:pStyle w:val="CommentText"/>
        <w:rPr>
          <w:rFonts w:hint="eastAsia"/>
        </w:rPr>
      </w:pPr>
      <w:r>
        <w:rPr>
          <w:rStyle w:val="CommentReference"/>
          <w:rFonts w:hint="eastAsia"/>
        </w:rPr>
        <w:annotationRef/>
      </w:r>
      <w:r>
        <w:t>Eric – note that I changed the direction flow of some arrows – are these changes correct or not – please check</w:t>
      </w:r>
      <w:proofErr w:type="gramStart"/>
      <w:r>
        <w:t xml:space="preserve">.  </w:t>
      </w:r>
      <w:proofErr w:type="gramEnd"/>
      <w:r>
        <w:rPr>
          <w:rFonts w:hint="eastAsia"/>
        </w:rPr>
        <w:t>A</w:t>
      </w:r>
      <w:r>
        <w:t>lso, why is the number of studies = 192 in both the screening and eligibility steps</w:t>
      </w:r>
      <w:proofErr w:type="gramStart"/>
      <w:r>
        <w:t xml:space="preserve">.  </w:t>
      </w:r>
      <w:proofErr w:type="gramEnd"/>
      <w:r>
        <w:rPr>
          <w:rFonts w:hint="eastAsia"/>
        </w:rPr>
        <w:t>P</w:t>
      </w:r>
      <w:r>
        <w:t xml:space="preserve">resumably the number of studies drops on each </w:t>
      </w:r>
      <w:proofErr w:type="gramStart"/>
      <w:r>
        <w:t>step?</w:t>
      </w:r>
      <w:proofErr w:type="gramEnd"/>
      <w:r>
        <w:t xml:space="preserve">  </w:t>
      </w:r>
      <w:r>
        <w:rPr>
          <w:rFonts w:hint="eastAsia"/>
        </w:rPr>
        <w:t>O</w:t>
      </w:r>
      <w:r>
        <w:t>r – maybe the figure needs minor adjustment.</w:t>
      </w:r>
    </w:p>
  </w:comment>
  <w:comment w:id="22" w:author="Author" w:initials="A">
    <w:p w14:paraId="4F1A73BC" w14:textId="25695B9F" w:rsidR="00BD6498" w:rsidRDefault="00BD6498">
      <w:pPr>
        <w:pStyle w:val="CommentText"/>
        <w:rPr>
          <w:rFonts w:hint="eastAsia"/>
        </w:rPr>
      </w:pPr>
      <w:r>
        <w:rPr>
          <w:rStyle w:val="CommentReference"/>
          <w:rFonts w:hint="eastAsia"/>
        </w:rPr>
        <w:annotationRef/>
      </w:r>
      <w:r>
        <w:rPr>
          <w:rFonts w:hint="eastAsia"/>
        </w:rPr>
        <w:t>F</w:t>
      </w:r>
      <w:r>
        <w:t>ix this sentence?</w:t>
      </w:r>
    </w:p>
  </w:comment>
  <w:comment w:id="25" w:author="Author" w:initials="A">
    <w:p w14:paraId="4CFF5953" w14:textId="68143D2D" w:rsidR="00CE15CB" w:rsidRDefault="00CE15CB">
      <w:pPr>
        <w:pStyle w:val="CommentText"/>
        <w:rPr>
          <w:rFonts w:hint="eastAsia"/>
        </w:rPr>
      </w:pPr>
      <w:r>
        <w:rPr>
          <w:rStyle w:val="CommentReference"/>
          <w:rFonts w:hint="eastAsia"/>
        </w:rPr>
        <w:annotationRef/>
      </w:r>
      <w:r>
        <w:t xml:space="preserve">To be consistent with the changes you provide on page 22 can actual values be reported here to enable application by the reader. </w:t>
      </w:r>
    </w:p>
  </w:comment>
  <w:comment w:id="26" w:author="Author" w:initials="A">
    <w:p w14:paraId="2ED252DA" w14:textId="434DFF54" w:rsidR="00CE15CB" w:rsidRDefault="00CE15CB">
      <w:pPr>
        <w:pStyle w:val="CommentText"/>
        <w:rPr>
          <w:rFonts w:hint="eastAsia"/>
        </w:rPr>
      </w:pPr>
      <w:r>
        <w:rPr>
          <w:rStyle w:val="CommentReference"/>
          <w:rFonts w:hint="eastAsia"/>
        </w:rPr>
        <w:annotationRef/>
      </w:r>
      <w:r>
        <w:t>Ken, it is hard estimating it from the estimated coefficients, which are percentages, without making some baseline wetland value assumptions.</w:t>
      </w:r>
    </w:p>
  </w:comment>
  <w:comment w:id="27" w:author="Author" w:initials="A">
    <w:p w14:paraId="21224CDB" w14:textId="4ED59BEC" w:rsidR="00CE15CB" w:rsidRDefault="00CE15CB">
      <w:pPr>
        <w:pStyle w:val="CommentText"/>
        <w:rPr>
          <w:rFonts w:hint="eastAsia"/>
        </w:rPr>
      </w:pPr>
      <w:r>
        <w:rPr>
          <w:rStyle w:val="CommentReference"/>
          <w:rFonts w:hint="eastAsia"/>
        </w:rPr>
        <w:annotationRef/>
      </w:r>
      <w:r>
        <w:t>Again, can a sentence be included to explain the implications of this result</w:t>
      </w:r>
    </w:p>
  </w:comment>
  <w:comment w:id="58" w:author="Author" w:initials="A">
    <w:p w14:paraId="62611972" w14:textId="5366C704" w:rsidR="00CE15CB" w:rsidRDefault="00CE15CB">
      <w:pPr>
        <w:pStyle w:val="CommentText"/>
        <w:rPr>
          <w:rFonts w:hint="eastAsia"/>
        </w:rPr>
      </w:pPr>
      <w:r>
        <w:rPr>
          <w:rStyle w:val="CommentReference"/>
          <w:rFonts w:hint="eastAsia"/>
        </w:rPr>
        <w:annotationRef/>
      </w:r>
      <w:r>
        <w:t>You should provide a complete citation for each paper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A056AF" w15:done="0"/>
  <w15:commentEx w15:paraId="665C8CE4" w15:done="0"/>
  <w15:commentEx w15:paraId="4F1A73BC" w15:done="0"/>
  <w15:commentEx w15:paraId="4CFF5953" w15:done="0"/>
  <w15:commentEx w15:paraId="2ED252DA" w15:paraIdParent="4CFF5953" w15:done="0"/>
  <w15:commentEx w15:paraId="21224CDB" w15:done="1"/>
  <w15:commentEx w15:paraId="626119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A056AF" w16cid:durableId="255D687E"/>
  <w16cid:commentId w16cid:paraId="665C8CE4" w16cid:durableId="255D687F"/>
  <w16cid:commentId w16cid:paraId="4F1A73BC" w16cid:durableId="255D6880"/>
  <w16cid:commentId w16cid:paraId="4CFF5953" w16cid:durableId="255BE73F"/>
  <w16cid:commentId w16cid:paraId="2ED252DA" w16cid:durableId="255BFA02"/>
  <w16cid:commentId w16cid:paraId="21224CDB" w16cid:durableId="255BE740"/>
  <w16cid:commentId w16cid:paraId="62611972" w16cid:durableId="2515B1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492F8" w14:textId="77777777" w:rsidR="001F6D90" w:rsidRDefault="001F6D90">
      <w:r>
        <w:separator/>
      </w:r>
    </w:p>
  </w:endnote>
  <w:endnote w:type="continuationSeparator" w:id="0">
    <w:p w14:paraId="29E81F61" w14:textId="77777777" w:rsidR="001F6D90" w:rsidRDefault="001F6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2FD09" w14:textId="77777777" w:rsidR="00CE15CB" w:rsidRDefault="00CE15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19590"/>
      <w:docPartObj>
        <w:docPartGallery w:val="Page Numbers (Bottom of Page)"/>
        <w:docPartUnique/>
      </w:docPartObj>
    </w:sdtPr>
    <w:sdtEndPr>
      <w:rPr>
        <w:noProof/>
      </w:rPr>
    </w:sdtEndPr>
    <w:sdtContent>
      <w:p w14:paraId="4418C600" w14:textId="7DF2D738" w:rsidR="00CE15CB" w:rsidRDefault="00CE15CB">
        <w:pPr>
          <w:pStyle w:val="Footer"/>
          <w:jc w:val="center"/>
        </w:pPr>
        <w:r>
          <w:fldChar w:fldCharType="begin"/>
        </w:r>
        <w:r>
          <w:instrText xml:space="preserve"> PAGE   \* MERGEFORMAT </w:instrText>
        </w:r>
        <w:r>
          <w:fldChar w:fldCharType="separate"/>
        </w:r>
        <w:r w:rsidR="009652F3">
          <w:rPr>
            <w:noProof/>
          </w:rPr>
          <w:t>12</w:t>
        </w:r>
        <w:r>
          <w:rPr>
            <w:noProof/>
          </w:rPr>
          <w:fldChar w:fldCharType="end"/>
        </w:r>
      </w:p>
    </w:sdtContent>
  </w:sdt>
  <w:p w14:paraId="0570C85E" w14:textId="77777777" w:rsidR="00CE15CB" w:rsidRDefault="00CE15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80183" w14:textId="77777777" w:rsidR="00CE15CB" w:rsidRDefault="00CE15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4674A" w14:textId="77777777" w:rsidR="001F6D90" w:rsidRDefault="001F6D90">
      <w:r>
        <w:separator/>
      </w:r>
    </w:p>
  </w:footnote>
  <w:footnote w:type="continuationSeparator" w:id="0">
    <w:p w14:paraId="686D1413" w14:textId="77777777" w:rsidR="001F6D90" w:rsidRDefault="001F6D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B3907" w14:textId="77777777" w:rsidR="00CE15CB" w:rsidRDefault="00CE15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98AD7" w14:textId="77777777" w:rsidR="00CE15CB" w:rsidRDefault="00CE15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5C0CE" w14:textId="77777777" w:rsidR="00CE15CB" w:rsidRDefault="00CE15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F1042"/>
    <w:multiLevelType w:val="hybridMultilevel"/>
    <w:tmpl w:val="BD8C1598"/>
    <w:lvl w:ilvl="0" w:tplc="CB04DDA0">
      <w:start w:val="1"/>
      <w:numFmt w:val="lowerRoman"/>
      <w:lvlText w:val="%1."/>
      <w:lvlJc w:val="left"/>
      <w:pPr>
        <w:ind w:left="1080" w:hanging="720"/>
      </w:pPr>
      <w:rPr>
        <w:rFonts w:hint="default"/>
        <w:b w:val="0"/>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BBF60CC"/>
    <w:multiLevelType w:val="hybridMultilevel"/>
    <w:tmpl w:val="97A08524"/>
    <w:lvl w:ilvl="0" w:tplc="46FEE912">
      <w:start w:val="1"/>
      <w:numFmt w:val="decimal"/>
      <w:lvlText w:val="%1."/>
      <w:lvlJc w:val="left"/>
      <w:pPr>
        <w:ind w:left="720" w:hanging="360"/>
      </w:pPr>
      <w:rPr>
        <w:rFonts w:hint="default"/>
      </w:rPr>
    </w:lvl>
    <w:lvl w:ilvl="1" w:tplc="0876F434" w:tentative="1">
      <w:start w:val="1"/>
      <w:numFmt w:val="lowerLetter"/>
      <w:lvlText w:val="%2."/>
      <w:lvlJc w:val="left"/>
      <w:pPr>
        <w:ind w:left="1440" w:hanging="360"/>
      </w:pPr>
    </w:lvl>
    <w:lvl w:ilvl="2" w:tplc="16CCCE34" w:tentative="1">
      <w:start w:val="1"/>
      <w:numFmt w:val="lowerRoman"/>
      <w:lvlText w:val="%3."/>
      <w:lvlJc w:val="right"/>
      <w:pPr>
        <w:ind w:left="2160" w:hanging="180"/>
      </w:pPr>
    </w:lvl>
    <w:lvl w:ilvl="3" w:tplc="48E6176C" w:tentative="1">
      <w:start w:val="1"/>
      <w:numFmt w:val="decimal"/>
      <w:lvlText w:val="%4."/>
      <w:lvlJc w:val="left"/>
      <w:pPr>
        <w:ind w:left="2880" w:hanging="360"/>
      </w:pPr>
    </w:lvl>
    <w:lvl w:ilvl="4" w:tplc="D3420E74" w:tentative="1">
      <w:start w:val="1"/>
      <w:numFmt w:val="lowerLetter"/>
      <w:lvlText w:val="%5."/>
      <w:lvlJc w:val="left"/>
      <w:pPr>
        <w:ind w:left="3600" w:hanging="360"/>
      </w:pPr>
    </w:lvl>
    <w:lvl w:ilvl="5" w:tplc="CBE4A170" w:tentative="1">
      <w:start w:val="1"/>
      <w:numFmt w:val="lowerRoman"/>
      <w:lvlText w:val="%6."/>
      <w:lvlJc w:val="right"/>
      <w:pPr>
        <w:ind w:left="4320" w:hanging="180"/>
      </w:pPr>
    </w:lvl>
    <w:lvl w:ilvl="6" w:tplc="D5B6517C" w:tentative="1">
      <w:start w:val="1"/>
      <w:numFmt w:val="decimal"/>
      <w:lvlText w:val="%7."/>
      <w:lvlJc w:val="left"/>
      <w:pPr>
        <w:ind w:left="5040" w:hanging="360"/>
      </w:pPr>
    </w:lvl>
    <w:lvl w:ilvl="7" w:tplc="919ED0CC" w:tentative="1">
      <w:start w:val="1"/>
      <w:numFmt w:val="lowerLetter"/>
      <w:lvlText w:val="%8."/>
      <w:lvlJc w:val="left"/>
      <w:pPr>
        <w:ind w:left="5760" w:hanging="360"/>
      </w:pPr>
    </w:lvl>
    <w:lvl w:ilvl="8" w:tplc="AA24CCAA" w:tentative="1">
      <w:start w:val="1"/>
      <w:numFmt w:val="lowerRoman"/>
      <w:lvlText w:val="%9."/>
      <w:lvlJc w:val="right"/>
      <w:pPr>
        <w:ind w:left="6480" w:hanging="180"/>
      </w:pPr>
    </w:lvl>
  </w:abstractNum>
  <w:abstractNum w:abstractNumId="2" w15:restartNumberingAfterBreak="0">
    <w:nsid w:val="153C54D4"/>
    <w:multiLevelType w:val="multilevel"/>
    <w:tmpl w:val="28663A40"/>
    <w:lvl w:ilvl="0">
      <w:start w:val="1"/>
      <w:numFmt w:val="bullet"/>
      <w:lvlText w:val="-"/>
      <w:lvlJc w:val="left"/>
      <w:pPr>
        <w:ind w:left="720" w:hanging="360"/>
      </w:pPr>
      <w:rPr>
        <w:rFonts w:ascii="Calibri" w:hAnsi="Calibri" w:cs="Calibri"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decimal"/>
      <w:lvlText w:val="%3."/>
      <w:lvlJc w:val="left"/>
      <w:pPr>
        <w:ind w:left="2160" w:hanging="360"/>
      </w:pPr>
      <w:rPr>
        <w:rFonts w:asciiTheme="minorHAnsi" w:eastAsiaTheme="minorHAnsi" w:hAnsiTheme="minorHAnsi" w:cstheme="minorHAnsi"/>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AE16844"/>
    <w:multiLevelType w:val="hybridMultilevel"/>
    <w:tmpl w:val="B106B270"/>
    <w:lvl w:ilvl="0" w:tplc="5AA84A7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FD56EB8"/>
    <w:multiLevelType w:val="hybridMultilevel"/>
    <w:tmpl w:val="04602AC0"/>
    <w:lvl w:ilvl="0" w:tplc="AE6CF260">
      <w:start w:val="1"/>
      <w:numFmt w:val="lowerRoman"/>
      <w:lvlText w:val="%1."/>
      <w:lvlJc w:val="left"/>
      <w:pPr>
        <w:ind w:left="1080" w:hanging="720"/>
      </w:pPr>
      <w:rPr>
        <w:rFonts w:ascii="Times New Roman" w:eastAsia="Times New Roman" w:hAnsi="Times New Roman" w:cs="Times New Roman" w:hint="default"/>
        <w:b w:val="0"/>
        <w:color w:val="0E101A"/>
        <w:sz w:val="24"/>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3FC253B"/>
    <w:multiLevelType w:val="hybridMultilevel"/>
    <w:tmpl w:val="32647C9E"/>
    <w:lvl w:ilvl="0" w:tplc="C824B1EC">
      <w:start w:val="1"/>
      <w:numFmt w:val="lowerRoman"/>
      <w:lvlText w:val="%1."/>
      <w:lvlJc w:val="left"/>
      <w:pPr>
        <w:ind w:left="1080" w:hanging="720"/>
      </w:pPr>
      <w:rPr>
        <w:rFonts w:ascii="Times New Roman" w:eastAsia="Times New Roman" w:hAnsi="Times New Roman" w:cs="Times New Roman" w:hint="default"/>
        <w:b w:val="0"/>
        <w:color w:val="0E101A"/>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7BE6DE7"/>
    <w:multiLevelType w:val="multilevel"/>
    <w:tmpl w:val="0912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3D2CFB"/>
    <w:multiLevelType w:val="hybridMultilevel"/>
    <w:tmpl w:val="A51CA458"/>
    <w:lvl w:ilvl="0" w:tplc="923C6F5C">
      <w:start w:val="1"/>
      <w:numFmt w:val="lowerRoman"/>
      <w:lvlText w:val="%1."/>
      <w:lvlJc w:val="left"/>
      <w:pPr>
        <w:ind w:left="1080" w:hanging="720"/>
      </w:pPr>
      <w:rPr>
        <w:rFonts w:ascii="Times New Roman" w:eastAsia="Times New Roman" w:hAnsi="Times New Roman" w:cs="Times New Roman" w:hint="default"/>
        <w:b w:val="0"/>
        <w:color w:val="0E101A"/>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27C77BC"/>
    <w:multiLevelType w:val="multilevel"/>
    <w:tmpl w:val="5FE8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A04922"/>
    <w:multiLevelType w:val="multilevel"/>
    <w:tmpl w:val="D85A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3F0C28"/>
    <w:multiLevelType w:val="multilevel"/>
    <w:tmpl w:val="02AA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FA3CA7"/>
    <w:multiLevelType w:val="multilevel"/>
    <w:tmpl w:val="13EE01B0"/>
    <w:lvl w:ilvl="0">
      <w:start w:val="1"/>
      <w:numFmt w:val="bullet"/>
      <w:lvlText w:val="-"/>
      <w:lvlJc w:val="left"/>
      <w:pPr>
        <w:ind w:left="720" w:hanging="360"/>
      </w:pPr>
      <w:rPr>
        <w:rFonts w:ascii="Calibri" w:hAnsi="Calibri" w:cs="Calibri"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sz w:val="24"/>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54907E7"/>
    <w:multiLevelType w:val="multilevel"/>
    <w:tmpl w:val="CBBA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F3006B"/>
    <w:multiLevelType w:val="hybridMultilevel"/>
    <w:tmpl w:val="0BFAEA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96B13F5"/>
    <w:multiLevelType w:val="hybridMultilevel"/>
    <w:tmpl w:val="8E526A54"/>
    <w:lvl w:ilvl="0" w:tplc="363C16D4">
      <w:start w:val="1"/>
      <w:numFmt w:val="lowerRoman"/>
      <w:lvlText w:val="%1."/>
      <w:lvlJc w:val="left"/>
      <w:pPr>
        <w:ind w:left="1080" w:hanging="720"/>
      </w:pPr>
      <w:rPr>
        <w:rFonts w:hint="default"/>
      </w:rPr>
    </w:lvl>
    <w:lvl w:ilvl="1" w:tplc="10145334" w:tentative="1">
      <w:start w:val="1"/>
      <w:numFmt w:val="lowerLetter"/>
      <w:lvlText w:val="%2."/>
      <w:lvlJc w:val="left"/>
      <w:pPr>
        <w:ind w:left="1440" w:hanging="360"/>
      </w:pPr>
    </w:lvl>
    <w:lvl w:ilvl="2" w:tplc="5AC0D490" w:tentative="1">
      <w:start w:val="1"/>
      <w:numFmt w:val="lowerRoman"/>
      <w:lvlText w:val="%3."/>
      <w:lvlJc w:val="right"/>
      <w:pPr>
        <w:ind w:left="2160" w:hanging="180"/>
      </w:pPr>
    </w:lvl>
    <w:lvl w:ilvl="3" w:tplc="2A80FBB6" w:tentative="1">
      <w:start w:val="1"/>
      <w:numFmt w:val="decimal"/>
      <w:lvlText w:val="%4."/>
      <w:lvlJc w:val="left"/>
      <w:pPr>
        <w:ind w:left="2880" w:hanging="360"/>
      </w:pPr>
    </w:lvl>
    <w:lvl w:ilvl="4" w:tplc="15F6F52E" w:tentative="1">
      <w:start w:val="1"/>
      <w:numFmt w:val="lowerLetter"/>
      <w:lvlText w:val="%5."/>
      <w:lvlJc w:val="left"/>
      <w:pPr>
        <w:ind w:left="3600" w:hanging="360"/>
      </w:pPr>
    </w:lvl>
    <w:lvl w:ilvl="5" w:tplc="991E79EE" w:tentative="1">
      <w:start w:val="1"/>
      <w:numFmt w:val="lowerRoman"/>
      <w:lvlText w:val="%6."/>
      <w:lvlJc w:val="right"/>
      <w:pPr>
        <w:ind w:left="4320" w:hanging="180"/>
      </w:pPr>
    </w:lvl>
    <w:lvl w:ilvl="6" w:tplc="2F60DADC" w:tentative="1">
      <w:start w:val="1"/>
      <w:numFmt w:val="decimal"/>
      <w:lvlText w:val="%7."/>
      <w:lvlJc w:val="left"/>
      <w:pPr>
        <w:ind w:left="5040" w:hanging="360"/>
      </w:pPr>
    </w:lvl>
    <w:lvl w:ilvl="7" w:tplc="B78C2E12" w:tentative="1">
      <w:start w:val="1"/>
      <w:numFmt w:val="lowerLetter"/>
      <w:lvlText w:val="%8."/>
      <w:lvlJc w:val="left"/>
      <w:pPr>
        <w:ind w:left="5760" w:hanging="360"/>
      </w:pPr>
    </w:lvl>
    <w:lvl w:ilvl="8" w:tplc="D70EBFEE" w:tentative="1">
      <w:start w:val="1"/>
      <w:numFmt w:val="lowerRoman"/>
      <w:lvlText w:val="%9."/>
      <w:lvlJc w:val="right"/>
      <w:pPr>
        <w:ind w:left="6480" w:hanging="180"/>
      </w:pPr>
    </w:lvl>
  </w:abstractNum>
  <w:abstractNum w:abstractNumId="15" w15:restartNumberingAfterBreak="0">
    <w:nsid w:val="5B522F24"/>
    <w:multiLevelType w:val="hybridMultilevel"/>
    <w:tmpl w:val="24AEA130"/>
    <w:lvl w:ilvl="0" w:tplc="43B4A8BE">
      <w:start w:val="1"/>
      <w:numFmt w:val="lowerRoman"/>
      <w:lvlText w:val="%1."/>
      <w:lvlJc w:val="left"/>
      <w:pPr>
        <w:ind w:left="1080" w:hanging="720"/>
      </w:pPr>
      <w:rPr>
        <w:rFonts w:asciiTheme="minorHAnsi" w:eastAsiaTheme="minorHAnsi" w:hAnsiTheme="minorHAnsi" w:cstheme="minorBidi" w:hint="default"/>
        <w:color w:val="auto"/>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C124B5C"/>
    <w:multiLevelType w:val="multilevel"/>
    <w:tmpl w:val="76F6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1B40AB"/>
    <w:multiLevelType w:val="multilevel"/>
    <w:tmpl w:val="5356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5721CB"/>
    <w:multiLevelType w:val="hybridMultilevel"/>
    <w:tmpl w:val="93C200FE"/>
    <w:lvl w:ilvl="0" w:tplc="E416AB70">
      <w:start w:val="11"/>
      <w:numFmt w:val="decimal"/>
      <w:lvlText w:val="%1."/>
      <w:lvlJc w:val="left"/>
      <w:pPr>
        <w:ind w:left="720" w:hanging="360"/>
      </w:pPr>
      <w:rPr>
        <w:rFonts w:ascii="Times New Roman" w:eastAsia="Times New Roman" w:hAnsi="Times New Roman" w:cs="Times New Roman" w:hint="default"/>
        <w:b w:val="0"/>
        <w:color w:val="0E101A"/>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4"/>
  </w:num>
  <w:num w:numId="2">
    <w:abstractNumId w:val="1"/>
  </w:num>
  <w:num w:numId="3">
    <w:abstractNumId w:val="2"/>
  </w:num>
  <w:num w:numId="4">
    <w:abstractNumId w:val="11"/>
  </w:num>
  <w:num w:numId="5">
    <w:abstractNumId w:val="9"/>
  </w:num>
  <w:num w:numId="6">
    <w:abstractNumId w:val="17"/>
  </w:num>
  <w:num w:numId="7">
    <w:abstractNumId w:val="10"/>
  </w:num>
  <w:num w:numId="8">
    <w:abstractNumId w:val="12"/>
  </w:num>
  <w:num w:numId="9">
    <w:abstractNumId w:val="13"/>
  </w:num>
  <w:num w:numId="10">
    <w:abstractNumId w:val="8"/>
  </w:num>
  <w:num w:numId="11">
    <w:abstractNumId w:val="6"/>
  </w:num>
  <w:num w:numId="12">
    <w:abstractNumId w:val="16"/>
  </w:num>
  <w:num w:numId="13">
    <w:abstractNumId w:val="15"/>
  </w:num>
  <w:num w:numId="14">
    <w:abstractNumId w:val="4"/>
  </w:num>
  <w:num w:numId="15">
    <w:abstractNumId w:val="0"/>
  </w:num>
  <w:num w:numId="16">
    <w:abstractNumId w:val="7"/>
  </w:num>
  <w:num w:numId="17">
    <w:abstractNumId w:val="18"/>
  </w:num>
  <w:num w:numId="18">
    <w:abstractNumId w:val="3"/>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fr-CA"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CA" w:vendorID="64" w:dllVersion="4096" w:nlCheck="1" w:checkStyle="0"/>
  <w:activeWritingStyle w:appName="MSWord" w:lang="en-US" w:vendorID="64" w:dllVersion="0" w:nlCheck="1" w:checkStyle="0"/>
  <w:activeWritingStyle w:appName="MSWord" w:lang="en-CA" w:vendorID="64" w:dllVersion="0" w:nlCheck="1" w:checkStyle="0"/>
  <w:activeWritingStyle w:appName="MSWord" w:lang="en-CA" w:vendorID="64" w:dllVersion="4096" w:nlCheck="1" w:checkStyle="0"/>
  <w:activeWritingStyle w:appName="MSWord" w:lang="en-CA" w:vendorID="64" w:dllVersion="6" w:nlCheck="1" w:checkStyle="1"/>
  <w:activeWritingStyle w:appName="MSWord" w:lang="fr-CA" w:vendorID="64" w:dllVersion="0" w:nlCheck="1" w:checkStyle="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789"/>
    <w:rsid w:val="00000725"/>
    <w:rsid w:val="00002DCF"/>
    <w:rsid w:val="00004334"/>
    <w:rsid w:val="000047E0"/>
    <w:rsid w:val="00005BE7"/>
    <w:rsid w:val="00006286"/>
    <w:rsid w:val="000065D4"/>
    <w:rsid w:val="00006B4E"/>
    <w:rsid w:val="00006ECE"/>
    <w:rsid w:val="000078A4"/>
    <w:rsid w:val="000110E8"/>
    <w:rsid w:val="00011C44"/>
    <w:rsid w:val="00012594"/>
    <w:rsid w:val="00012A29"/>
    <w:rsid w:val="000143DB"/>
    <w:rsid w:val="00015FC4"/>
    <w:rsid w:val="000168E5"/>
    <w:rsid w:val="00016AD9"/>
    <w:rsid w:val="00016E84"/>
    <w:rsid w:val="00017CAB"/>
    <w:rsid w:val="0002021D"/>
    <w:rsid w:val="000204C6"/>
    <w:rsid w:val="00021658"/>
    <w:rsid w:val="00021BA8"/>
    <w:rsid w:val="00022075"/>
    <w:rsid w:val="00022C72"/>
    <w:rsid w:val="00022F0E"/>
    <w:rsid w:val="000235C1"/>
    <w:rsid w:val="00023C5C"/>
    <w:rsid w:val="000247B6"/>
    <w:rsid w:val="0002499C"/>
    <w:rsid w:val="00025BBE"/>
    <w:rsid w:val="00025EE2"/>
    <w:rsid w:val="00026D2C"/>
    <w:rsid w:val="000300E7"/>
    <w:rsid w:val="00031935"/>
    <w:rsid w:val="00031BF3"/>
    <w:rsid w:val="0003260E"/>
    <w:rsid w:val="00032D6F"/>
    <w:rsid w:val="00033D6B"/>
    <w:rsid w:val="000405D1"/>
    <w:rsid w:val="000413F3"/>
    <w:rsid w:val="00041D23"/>
    <w:rsid w:val="00041F0C"/>
    <w:rsid w:val="00042107"/>
    <w:rsid w:val="0004225B"/>
    <w:rsid w:val="00042832"/>
    <w:rsid w:val="000428BD"/>
    <w:rsid w:val="00043318"/>
    <w:rsid w:val="00044942"/>
    <w:rsid w:val="000451B3"/>
    <w:rsid w:val="00045D70"/>
    <w:rsid w:val="00047C6C"/>
    <w:rsid w:val="00047DB6"/>
    <w:rsid w:val="000506F5"/>
    <w:rsid w:val="0005125B"/>
    <w:rsid w:val="000522CB"/>
    <w:rsid w:val="00052CC1"/>
    <w:rsid w:val="00052EEC"/>
    <w:rsid w:val="000530C8"/>
    <w:rsid w:val="00053D1A"/>
    <w:rsid w:val="00054384"/>
    <w:rsid w:val="000546E8"/>
    <w:rsid w:val="000549CB"/>
    <w:rsid w:val="00054EE7"/>
    <w:rsid w:val="00055A5A"/>
    <w:rsid w:val="00057B9B"/>
    <w:rsid w:val="000617B2"/>
    <w:rsid w:val="0006265B"/>
    <w:rsid w:val="000628F8"/>
    <w:rsid w:val="00063560"/>
    <w:rsid w:val="0006404B"/>
    <w:rsid w:val="00064A92"/>
    <w:rsid w:val="00064DFA"/>
    <w:rsid w:val="00067243"/>
    <w:rsid w:val="000674B4"/>
    <w:rsid w:val="000710AC"/>
    <w:rsid w:val="000718B1"/>
    <w:rsid w:val="00071C57"/>
    <w:rsid w:val="00072843"/>
    <w:rsid w:val="00074201"/>
    <w:rsid w:val="000748BD"/>
    <w:rsid w:val="00075A5A"/>
    <w:rsid w:val="00077900"/>
    <w:rsid w:val="000811B1"/>
    <w:rsid w:val="00081F6E"/>
    <w:rsid w:val="000821C0"/>
    <w:rsid w:val="00082222"/>
    <w:rsid w:val="000824AE"/>
    <w:rsid w:val="0008261F"/>
    <w:rsid w:val="00083EDF"/>
    <w:rsid w:val="00084621"/>
    <w:rsid w:val="00084CD0"/>
    <w:rsid w:val="00084F12"/>
    <w:rsid w:val="00085199"/>
    <w:rsid w:val="0008541B"/>
    <w:rsid w:val="00085944"/>
    <w:rsid w:val="00086084"/>
    <w:rsid w:val="0008673F"/>
    <w:rsid w:val="000872DE"/>
    <w:rsid w:val="00087AF5"/>
    <w:rsid w:val="0009047D"/>
    <w:rsid w:val="00090551"/>
    <w:rsid w:val="00090B75"/>
    <w:rsid w:val="00091045"/>
    <w:rsid w:val="00091130"/>
    <w:rsid w:val="00091B89"/>
    <w:rsid w:val="000929A4"/>
    <w:rsid w:val="00093C17"/>
    <w:rsid w:val="0009485C"/>
    <w:rsid w:val="00094FF4"/>
    <w:rsid w:val="00095ED6"/>
    <w:rsid w:val="0009641C"/>
    <w:rsid w:val="00096AFC"/>
    <w:rsid w:val="000A0654"/>
    <w:rsid w:val="000A162A"/>
    <w:rsid w:val="000A3BF0"/>
    <w:rsid w:val="000A66B0"/>
    <w:rsid w:val="000B0051"/>
    <w:rsid w:val="000B0232"/>
    <w:rsid w:val="000B04EC"/>
    <w:rsid w:val="000B170A"/>
    <w:rsid w:val="000B1A6B"/>
    <w:rsid w:val="000B1FB0"/>
    <w:rsid w:val="000B2DD9"/>
    <w:rsid w:val="000B3EC7"/>
    <w:rsid w:val="000B4A4B"/>
    <w:rsid w:val="000B4B16"/>
    <w:rsid w:val="000B596F"/>
    <w:rsid w:val="000B5BE7"/>
    <w:rsid w:val="000B68D2"/>
    <w:rsid w:val="000B6A72"/>
    <w:rsid w:val="000B72EB"/>
    <w:rsid w:val="000B7524"/>
    <w:rsid w:val="000B7751"/>
    <w:rsid w:val="000B78E3"/>
    <w:rsid w:val="000C0371"/>
    <w:rsid w:val="000C03BD"/>
    <w:rsid w:val="000C0C35"/>
    <w:rsid w:val="000C2E42"/>
    <w:rsid w:val="000C4489"/>
    <w:rsid w:val="000C4ADF"/>
    <w:rsid w:val="000C4B1D"/>
    <w:rsid w:val="000C5339"/>
    <w:rsid w:val="000C67B8"/>
    <w:rsid w:val="000C6E28"/>
    <w:rsid w:val="000C7020"/>
    <w:rsid w:val="000C7B49"/>
    <w:rsid w:val="000D0474"/>
    <w:rsid w:val="000D24E8"/>
    <w:rsid w:val="000D3189"/>
    <w:rsid w:val="000D3CC2"/>
    <w:rsid w:val="000D3DBA"/>
    <w:rsid w:val="000D4F86"/>
    <w:rsid w:val="000D589D"/>
    <w:rsid w:val="000D660C"/>
    <w:rsid w:val="000D7D21"/>
    <w:rsid w:val="000E1207"/>
    <w:rsid w:val="000E1F7D"/>
    <w:rsid w:val="000E45B2"/>
    <w:rsid w:val="000E55F0"/>
    <w:rsid w:val="000E57F5"/>
    <w:rsid w:val="000E5CD2"/>
    <w:rsid w:val="000F08DE"/>
    <w:rsid w:val="000F4642"/>
    <w:rsid w:val="000F4D94"/>
    <w:rsid w:val="000F6B5D"/>
    <w:rsid w:val="000F723A"/>
    <w:rsid w:val="000F76C0"/>
    <w:rsid w:val="000F7D39"/>
    <w:rsid w:val="00101EB7"/>
    <w:rsid w:val="00102EDF"/>
    <w:rsid w:val="00103907"/>
    <w:rsid w:val="00103D4D"/>
    <w:rsid w:val="00105192"/>
    <w:rsid w:val="001052F7"/>
    <w:rsid w:val="00105DD3"/>
    <w:rsid w:val="001063AE"/>
    <w:rsid w:val="00106F13"/>
    <w:rsid w:val="00110545"/>
    <w:rsid w:val="00110C5B"/>
    <w:rsid w:val="001119F4"/>
    <w:rsid w:val="00111A68"/>
    <w:rsid w:val="00111C53"/>
    <w:rsid w:val="00112217"/>
    <w:rsid w:val="00112E9C"/>
    <w:rsid w:val="00113793"/>
    <w:rsid w:val="0011437A"/>
    <w:rsid w:val="00114CE8"/>
    <w:rsid w:val="00115874"/>
    <w:rsid w:val="00115B04"/>
    <w:rsid w:val="0011610C"/>
    <w:rsid w:val="00117D10"/>
    <w:rsid w:val="0012007C"/>
    <w:rsid w:val="00120F00"/>
    <w:rsid w:val="00121023"/>
    <w:rsid w:val="001219D6"/>
    <w:rsid w:val="00121A5D"/>
    <w:rsid w:val="00122865"/>
    <w:rsid w:val="0012415D"/>
    <w:rsid w:val="00124F41"/>
    <w:rsid w:val="001266EC"/>
    <w:rsid w:val="00127501"/>
    <w:rsid w:val="001276E4"/>
    <w:rsid w:val="00127839"/>
    <w:rsid w:val="001307A7"/>
    <w:rsid w:val="00130859"/>
    <w:rsid w:val="00132115"/>
    <w:rsid w:val="00132545"/>
    <w:rsid w:val="00132C18"/>
    <w:rsid w:val="00136EE8"/>
    <w:rsid w:val="0014031C"/>
    <w:rsid w:val="001409D4"/>
    <w:rsid w:val="00142242"/>
    <w:rsid w:val="0014442B"/>
    <w:rsid w:val="00144E11"/>
    <w:rsid w:val="00145F76"/>
    <w:rsid w:val="00146620"/>
    <w:rsid w:val="00146B07"/>
    <w:rsid w:val="00147456"/>
    <w:rsid w:val="0014750B"/>
    <w:rsid w:val="00151A73"/>
    <w:rsid w:val="00151E30"/>
    <w:rsid w:val="00152A6A"/>
    <w:rsid w:val="00153828"/>
    <w:rsid w:val="00153E03"/>
    <w:rsid w:val="00154392"/>
    <w:rsid w:val="00154B28"/>
    <w:rsid w:val="001557C6"/>
    <w:rsid w:val="0015729D"/>
    <w:rsid w:val="00160015"/>
    <w:rsid w:val="0016155D"/>
    <w:rsid w:val="00163201"/>
    <w:rsid w:val="001635BB"/>
    <w:rsid w:val="0016362D"/>
    <w:rsid w:val="00163D4C"/>
    <w:rsid w:val="00164679"/>
    <w:rsid w:val="00164750"/>
    <w:rsid w:val="001656A5"/>
    <w:rsid w:val="00167F94"/>
    <w:rsid w:val="001706FF"/>
    <w:rsid w:val="00170780"/>
    <w:rsid w:val="00172E40"/>
    <w:rsid w:val="00174C7C"/>
    <w:rsid w:val="00175F24"/>
    <w:rsid w:val="00176142"/>
    <w:rsid w:val="00176660"/>
    <w:rsid w:val="00177201"/>
    <w:rsid w:val="0018044F"/>
    <w:rsid w:val="0018110B"/>
    <w:rsid w:val="0018162A"/>
    <w:rsid w:val="00183219"/>
    <w:rsid w:val="00183D79"/>
    <w:rsid w:val="00184A63"/>
    <w:rsid w:val="001862F2"/>
    <w:rsid w:val="0018676F"/>
    <w:rsid w:val="00186830"/>
    <w:rsid w:val="001868F7"/>
    <w:rsid w:val="00190993"/>
    <w:rsid w:val="00190B5C"/>
    <w:rsid w:val="00190F14"/>
    <w:rsid w:val="0019226D"/>
    <w:rsid w:val="001940B2"/>
    <w:rsid w:val="00195072"/>
    <w:rsid w:val="0019573F"/>
    <w:rsid w:val="00196DD2"/>
    <w:rsid w:val="001A0A87"/>
    <w:rsid w:val="001A2E71"/>
    <w:rsid w:val="001A4BC0"/>
    <w:rsid w:val="001A50A5"/>
    <w:rsid w:val="001A5F33"/>
    <w:rsid w:val="001A6954"/>
    <w:rsid w:val="001A7274"/>
    <w:rsid w:val="001B0970"/>
    <w:rsid w:val="001B104F"/>
    <w:rsid w:val="001B1389"/>
    <w:rsid w:val="001B2406"/>
    <w:rsid w:val="001B2A82"/>
    <w:rsid w:val="001B311A"/>
    <w:rsid w:val="001B31B1"/>
    <w:rsid w:val="001B391E"/>
    <w:rsid w:val="001B45A9"/>
    <w:rsid w:val="001B4A63"/>
    <w:rsid w:val="001B5991"/>
    <w:rsid w:val="001B6E37"/>
    <w:rsid w:val="001B7FC7"/>
    <w:rsid w:val="001C0711"/>
    <w:rsid w:val="001C07EB"/>
    <w:rsid w:val="001C0A39"/>
    <w:rsid w:val="001C2087"/>
    <w:rsid w:val="001C2237"/>
    <w:rsid w:val="001C42C0"/>
    <w:rsid w:val="001C5241"/>
    <w:rsid w:val="001C71E0"/>
    <w:rsid w:val="001C7F6F"/>
    <w:rsid w:val="001D1AEA"/>
    <w:rsid w:val="001D20AB"/>
    <w:rsid w:val="001D3149"/>
    <w:rsid w:val="001D49F4"/>
    <w:rsid w:val="001D4C3D"/>
    <w:rsid w:val="001D5808"/>
    <w:rsid w:val="001D6C2C"/>
    <w:rsid w:val="001D70B8"/>
    <w:rsid w:val="001D71DA"/>
    <w:rsid w:val="001D7B35"/>
    <w:rsid w:val="001E01AE"/>
    <w:rsid w:val="001E0E94"/>
    <w:rsid w:val="001E1274"/>
    <w:rsid w:val="001E1B18"/>
    <w:rsid w:val="001E1F06"/>
    <w:rsid w:val="001E21BD"/>
    <w:rsid w:val="001E24BC"/>
    <w:rsid w:val="001E2852"/>
    <w:rsid w:val="001E3862"/>
    <w:rsid w:val="001E38A8"/>
    <w:rsid w:val="001E405C"/>
    <w:rsid w:val="001E424B"/>
    <w:rsid w:val="001E442A"/>
    <w:rsid w:val="001E4E8D"/>
    <w:rsid w:val="001E4FBF"/>
    <w:rsid w:val="001E5C3D"/>
    <w:rsid w:val="001E66B7"/>
    <w:rsid w:val="001E797E"/>
    <w:rsid w:val="001F02AE"/>
    <w:rsid w:val="001F1590"/>
    <w:rsid w:val="001F2358"/>
    <w:rsid w:val="001F3505"/>
    <w:rsid w:val="001F3CC6"/>
    <w:rsid w:val="001F48BE"/>
    <w:rsid w:val="001F4FFC"/>
    <w:rsid w:val="001F6D90"/>
    <w:rsid w:val="001F7EDD"/>
    <w:rsid w:val="001F7F4C"/>
    <w:rsid w:val="00200DC5"/>
    <w:rsid w:val="00202242"/>
    <w:rsid w:val="00204363"/>
    <w:rsid w:val="002043C0"/>
    <w:rsid w:val="0020463A"/>
    <w:rsid w:val="00205B59"/>
    <w:rsid w:val="00205CC8"/>
    <w:rsid w:val="002065F1"/>
    <w:rsid w:val="0020771A"/>
    <w:rsid w:val="0020785C"/>
    <w:rsid w:val="00207CCE"/>
    <w:rsid w:val="00207CFB"/>
    <w:rsid w:val="002102C3"/>
    <w:rsid w:val="0021085A"/>
    <w:rsid w:val="00212472"/>
    <w:rsid w:val="002129BD"/>
    <w:rsid w:val="00213B44"/>
    <w:rsid w:val="002156E6"/>
    <w:rsid w:val="002166E3"/>
    <w:rsid w:val="00220332"/>
    <w:rsid w:val="00220A12"/>
    <w:rsid w:val="0022129C"/>
    <w:rsid w:val="00221CB8"/>
    <w:rsid w:val="002226D5"/>
    <w:rsid w:val="00222A52"/>
    <w:rsid w:val="002231BC"/>
    <w:rsid w:val="00224203"/>
    <w:rsid w:val="00224570"/>
    <w:rsid w:val="00225EBD"/>
    <w:rsid w:val="00226B38"/>
    <w:rsid w:val="002270F4"/>
    <w:rsid w:val="0023057E"/>
    <w:rsid w:val="0023202C"/>
    <w:rsid w:val="0023356B"/>
    <w:rsid w:val="002336D2"/>
    <w:rsid w:val="0023407C"/>
    <w:rsid w:val="00234211"/>
    <w:rsid w:val="00234C76"/>
    <w:rsid w:val="00234CDB"/>
    <w:rsid w:val="00240472"/>
    <w:rsid w:val="002405C4"/>
    <w:rsid w:val="00241010"/>
    <w:rsid w:val="0024239A"/>
    <w:rsid w:val="00242745"/>
    <w:rsid w:val="00242931"/>
    <w:rsid w:val="0024298B"/>
    <w:rsid w:val="00246079"/>
    <w:rsid w:val="002477A2"/>
    <w:rsid w:val="00252096"/>
    <w:rsid w:val="00254015"/>
    <w:rsid w:val="00254F08"/>
    <w:rsid w:val="00255247"/>
    <w:rsid w:val="0025547C"/>
    <w:rsid w:val="00255BE6"/>
    <w:rsid w:val="00256562"/>
    <w:rsid w:val="0025666D"/>
    <w:rsid w:val="00257780"/>
    <w:rsid w:val="00260105"/>
    <w:rsid w:val="00262179"/>
    <w:rsid w:val="00263355"/>
    <w:rsid w:val="00263D94"/>
    <w:rsid w:val="00264C6A"/>
    <w:rsid w:val="0026598E"/>
    <w:rsid w:val="002661A8"/>
    <w:rsid w:val="00266586"/>
    <w:rsid w:val="002669D5"/>
    <w:rsid w:val="002677F2"/>
    <w:rsid w:val="00267FFD"/>
    <w:rsid w:val="00270F13"/>
    <w:rsid w:val="00272E5C"/>
    <w:rsid w:val="002730C1"/>
    <w:rsid w:val="0027504C"/>
    <w:rsid w:val="00275ED6"/>
    <w:rsid w:val="0027632C"/>
    <w:rsid w:val="00276878"/>
    <w:rsid w:val="00280DFA"/>
    <w:rsid w:val="00280E11"/>
    <w:rsid w:val="00282922"/>
    <w:rsid w:val="00282CB8"/>
    <w:rsid w:val="00283065"/>
    <w:rsid w:val="00283336"/>
    <w:rsid w:val="0028350D"/>
    <w:rsid w:val="00283833"/>
    <w:rsid w:val="002848AE"/>
    <w:rsid w:val="00284915"/>
    <w:rsid w:val="0028492D"/>
    <w:rsid w:val="00285C01"/>
    <w:rsid w:val="00286D08"/>
    <w:rsid w:val="00287594"/>
    <w:rsid w:val="00287F38"/>
    <w:rsid w:val="00295136"/>
    <w:rsid w:val="00295302"/>
    <w:rsid w:val="00296948"/>
    <w:rsid w:val="00297FC0"/>
    <w:rsid w:val="002A004F"/>
    <w:rsid w:val="002A08CE"/>
    <w:rsid w:val="002A1CE5"/>
    <w:rsid w:val="002A387C"/>
    <w:rsid w:val="002A3C38"/>
    <w:rsid w:val="002A3FFE"/>
    <w:rsid w:val="002B1D89"/>
    <w:rsid w:val="002B2D72"/>
    <w:rsid w:val="002B3B24"/>
    <w:rsid w:val="002B4B63"/>
    <w:rsid w:val="002B54D4"/>
    <w:rsid w:val="002B5813"/>
    <w:rsid w:val="002B5C6A"/>
    <w:rsid w:val="002B6055"/>
    <w:rsid w:val="002B64C5"/>
    <w:rsid w:val="002B6F4F"/>
    <w:rsid w:val="002B732E"/>
    <w:rsid w:val="002B73B2"/>
    <w:rsid w:val="002B782C"/>
    <w:rsid w:val="002C08CD"/>
    <w:rsid w:val="002C24A7"/>
    <w:rsid w:val="002C3041"/>
    <w:rsid w:val="002C4741"/>
    <w:rsid w:val="002C5681"/>
    <w:rsid w:val="002C5BAF"/>
    <w:rsid w:val="002C7FDA"/>
    <w:rsid w:val="002D0A13"/>
    <w:rsid w:val="002D1138"/>
    <w:rsid w:val="002D4088"/>
    <w:rsid w:val="002D4655"/>
    <w:rsid w:val="002D50D8"/>
    <w:rsid w:val="002D5125"/>
    <w:rsid w:val="002D6D75"/>
    <w:rsid w:val="002D7E6A"/>
    <w:rsid w:val="002D7F1E"/>
    <w:rsid w:val="002E06C1"/>
    <w:rsid w:val="002E2027"/>
    <w:rsid w:val="002E2B08"/>
    <w:rsid w:val="002E2E3C"/>
    <w:rsid w:val="002E38C7"/>
    <w:rsid w:val="002E4D5C"/>
    <w:rsid w:val="002E5349"/>
    <w:rsid w:val="002E5601"/>
    <w:rsid w:val="002E7A4A"/>
    <w:rsid w:val="002F042B"/>
    <w:rsid w:val="002F0F56"/>
    <w:rsid w:val="002F2FD9"/>
    <w:rsid w:val="002F3441"/>
    <w:rsid w:val="002F5199"/>
    <w:rsid w:val="002F58A1"/>
    <w:rsid w:val="002F5F09"/>
    <w:rsid w:val="002F6BFD"/>
    <w:rsid w:val="002F70F5"/>
    <w:rsid w:val="002F7230"/>
    <w:rsid w:val="002F7D64"/>
    <w:rsid w:val="00300212"/>
    <w:rsid w:val="003010A1"/>
    <w:rsid w:val="003016B4"/>
    <w:rsid w:val="0030282F"/>
    <w:rsid w:val="0030384E"/>
    <w:rsid w:val="003038DC"/>
    <w:rsid w:val="00307054"/>
    <w:rsid w:val="003070D3"/>
    <w:rsid w:val="00307CC6"/>
    <w:rsid w:val="00307E82"/>
    <w:rsid w:val="00311194"/>
    <w:rsid w:val="003123E8"/>
    <w:rsid w:val="00312BBA"/>
    <w:rsid w:val="00313145"/>
    <w:rsid w:val="00315114"/>
    <w:rsid w:val="00315776"/>
    <w:rsid w:val="003174EF"/>
    <w:rsid w:val="00321CFA"/>
    <w:rsid w:val="003237E1"/>
    <w:rsid w:val="00323E25"/>
    <w:rsid w:val="003257A4"/>
    <w:rsid w:val="00325A22"/>
    <w:rsid w:val="00326596"/>
    <w:rsid w:val="003269D0"/>
    <w:rsid w:val="00327E88"/>
    <w:rsid w:val="00327FF2"/>
    <w:rsid w:val="003307C0"/>
    <w:rsid w:val="00331916"/>
    <w:rsid w:val="00331DE7"/>
    <w:rsid w:val="0033237A"/>
    <w:rsid w:val="0033587F"/>
    <w:rsid w:val="00336477"/>
    <w:rsid w:val="003401B8"/>
    <w:rsid w:val="003404A8"/>
    <w:rsid w:val="003409DF"/>
    <w:rsid w:val="00340A21"/>
    <w:rsid w:val="00340DEF"/>
    <w:rsid w:val="00341BB1"/>
    <w:rsid w:val="00342B7A"/>
    <w:rsid w:val="00343269"/>
    <w:rsid w:val="00343F6E"/>
    <w:rsid w:val="003440AA"/>
    <w:rsid w:val="00344211"/>
    <w:rsid w:val="00344380"/>
    <w:rsid w:val="00344DB4"/>
    <w:rsid w:val="0034764E"/>
    <w:rsid w:val="00352E11"/>
    <w:rsid w:val="00353D7A"/>
    <w:rsid w:val="0035405B"/>
    <w:rsid w:val="003543F0"/>
    <w:rsid w:val="00354E0D"/>
    <w:rsid w:val="003557C0"/>
    <w:rsid w:val="00356332"/>
    <w:rsid w:val="0035647A"/>
    <w:rsid w:val="00356DB4"/>
    <w:rsid w:val="00360567"/>
    <w:rsid w:val="0036152E"/>
    <w:rsid w:val="00362567"/>
    <w:rsid w:val="00362FE7"/>
    <w:rsid w:val="00363183"/>
    <w:rsid w:val="003638BB"/>
    <w:rsid w:val="0036414A"/>
    <w:rsid w:val="003648D8"/>
    <w:rsid w:val="00366B26"/>
    <w:rsid w:val="0037096B"/>
    <w:rsid w:val="003719F0"/>
    <w:rsid w:val="003723EF"/>
    <w:rsid w:val="00372D2D"/>
    <w:rsid w:val="00375A22"/>
    <w:rsid w:val="003761A0"/>
    <w:rsid w:val="0037627A"/>
    <w:rsid w:val="00376862"/>
    <w:rsid w:val="00377007"/>
    <w:rsid w:val="003770AC"/>
    <w:rsid w:val="00377B34"/>
    <w:rsid w:val="00380346"/>
    <w:rsid w:val="00381084"/>
    <w:rsid w:val="00381845"/>
    <w:rsid w:val="003828B5"/>
    <w:rsid w:val="003833D4"/>
    <w:rsid w:val="00384111"/>
    <w:rsid w:val="003842C5"/>
    <w:rsid w:val="00384CB9"/>
    <w:rsid w:val="00385CE6"/>
    <w:rsid w:val="0038771C"/>
    <w:rsid w:val="003917A9"/>
    <w:rsid w:val="00391C93"/>
    <w:rsid w:val="00394D74"/>
    <w:rsid w:val="003956A8"/>
    <w:rsid w:val="003961E5"/>
    <w:rsid w:val="003968AF"/>
    <w:rsid w:val="0039702D"/>
    <w:rsid w:val="003970D5"/>
    <w:rsid w:val="003A1365"/>
    <w:rsid w:val="003A44A6"/>
    <w:rsid w:val="003A4F28"/>
    <w:rsid w:val="003A5953"/>
    <w:rsid w:val="003A62F0"/>
    <w:rsid w:val="003A78E4"/>
    <w:rsid w:val="003B1363"/>
    <w:rsid w:val="003B1BC5"/>
    <w:rsid w:val="003B1DDE"/>
    <w:rsid w:val="003B1EC4"/>
    <w:rsid w:val="003B2471"/>
    <w:rsid w:val="003B2959"/>
    <w:rsid w:val="003B3DA9"/>
    <w:rsid w:val="003B62FB"/>
    <w:rsid w:val="003B6BCD"/>
    <w:rsid w:val="003B70F7"/>
    <w:rsid w:val="003C186B"/>
    <w:rsid w:val="003C243D"/>
    <w:rsid w:val="003C2453"/>
    <w:rsid w:val="003C4D57"/>
    <w:rsid w:val="003C620A"/>
    <w:rsid w:val="003C7029"/>
    <w:rsid w:val="003C7BD6"/>
    <w:rsid w:val="003D019A"/>
    <w:rsid w:val="003D2523"/>
    <w:rsid w:val="003D2FE1"/>
    <w:rsid w:val="003D3344"/>
    <w:rsid w:val="003D5872"/>
    <w:rsid w:val="003D7C67"/>
    <w:rsid w:val="003E0384"/>
    <w:rsid w:val="003E061F"/>
    <w:rsid w:val="003E1706"/>
    <w:rsid w:val="003E2E59"/>
    <w:rsid w:val="003E46F8"/>
    <w:rsid w:val="003E5496"/>
    <w:rsid w:val="003E5D15"/>
    <w:rsid w:val="003E628D"/>
    <w:rsid w:val="003E7494"/>
    <w:rsid w:val="003F0048"/>
    <w:rsid w:val="003F0650"/>
    <w:rsid w:val="003F066E"/>
    <w:rsid w:val="003F20E3"/>
    <w:rsid w:val="003F2455"/>
    <w:rsid w:val="003F2533"/>
    <w:rsid w:val="003F2D23"/>
    <w:rsid w:val="003F4060"/>
    <w:rsid w:val="003F415E"/>
    <w:rsid w:val="003F44FC"/>
    <w:rsid w:val="003F47C0"/>
    <w:rsid w:val="003F4C5C"/>
    <w:rsid w:val="003F596E"/>
    <w:rsid w:val="003F6E1E"/>
    <w:rsid w:val="003F7CE3"/>
    <w:rsid w:val="004019DF"/>
    <w:rsid w:val="00403F0D"/>
    <w:rsid w:val="00404140"/>
    <w:rsid w:val="0040491E"/>
    <w:rsid w:val="00404CBD"/>
    <w:rsid w:val="0040696C"/>
    <w:rsid w:val="004069D0"/>
    <w:rsid w:val="00406B24"/>
    <w:rsid w:val="00406BF9"/>
    <w:rsid w:val="00407F26"/>
    <w:rsid w:val="00411257"/>
    <w:rsid w:val="004126FC"/>
    <w:rsid w:val="004129DF"/>
    <w:rsid w:val="00412AA5"/>
    <w:rsid w:val="0041379C"/>
    <w:rsid w:val="004140F3"/>
    <w:rsid w:val="00414FF0"/>
    <w:rsid w:val="00415EB2"/>
    <w:rsid w:val="00417BA2"/>
    <w:rsid w:val="00417EA9"/>
    <w:rsid w:val="00417F8C"/>
    <w:rsid w:val="004219E9"/>
    <w:rsid w:val="00421F8F"/>
    <w:rsid w:val="00424099"/>
    <w:rsid w:val="00424660"/>
    <w:rsid w:val="00424E48"/>
    <w:rsid w:val="004256B2"/>
    <w:rsid w:val="00426E8F"/>
    <w:rsid w:val="00427042"/>
    <w:rsid w:val="004279CD"/>
    <w:rsid w:val="00427D95"/>
    <w:rsid w:val="00430E34"/>
    <w:rsid w:val="00431C69"/>
    <w:rsid w:val="00432BD7"/>
    <w:rsid w:val="0043381C"/>
    <w:rsid w:val="00434B77"/>
    <w:rsid w:val="00435753"/>
    <w:rsid w:val="00440077"/>
    <w:rsid w:val="004406F8"/>
    <w:rsid w:val="0044079D"/>
    <w:rsid w:val="00442154"/>
    <w:rsid w:val="00442605"/>
    <w:rsid w:val="004445AA"/>
    <w:rsid w:val="0044468C"/>
    <w:rsid w:val="00445957"/>
    <w:rsid w:val="004467FF"/>
    <w:rsid w:val="00446ACC"/>
    <w:rsid w:val="0044766D"/>
    <w:rsid w:val="00450689"/>
    <w:rsid w:val="004514EC"/>
    <w:rsid w:val="0045233B"/>
    <w:rsid w:val="004523B4"/>
    <w:rsid w:val="00452BC5"/>
    <w:rsid w:val="00453779"/>
    <w:rsid w:val="00456DDA"/>
    <w:rsid w:val="004579CC"/>
    <w:rsid w:val="00460280"/>
    <w:rsid w:val="00460CA8"/>
    <w:rsid w:val="00464297"/>
    <w:rsid w:val="0046432F"/>
    <w:rsid w:val="0046477F"/>
    <w:rsid w:val="0046480B"/>
    <w:rsid w:val="00464F26"/>
    <w:rsid w:val="0046574C"/>
    <w:rsid w:val="004661BD"/>
    <w:rsid w:val="00466B51"/>
    <w:rsid w:val="00466F29"/>
    <w:rsid w:val="004739B0"/>
    <w:rsid w:val="00474352"/>
    <w:rsid w:val="00474ED9"/>
    <w:rsid w:val="00475323"/>
    <w:rsid w:val="004758BE"/>
    <w:rsid w:val="00476E81"/>
    <w:rsid w:val="00477831"/>
    <w:rsid w:val="004824D5"/>
    <w:rsid w:val="0048439F"/>
    <w:rsid w:val="0048500A"/>
    <w:rsid w:val="00485A65"/>
    <w:rsid w:val="00485E6E"/>
    <w:rsid w:val="00486BAB"/>
    <w:rsid w:val="00486C20"/>
    <w:rsid w:val="004870F3"/>
    <w:rsid w:val="00487983"/>
    <w:rsid w:val="004927F8"/>
    <w:rsid w:val="00492D4E"/>
    <w:rsid w:val="00492E22"/>
    <w:rsid w:val="00492F7B"/>
    <w:rsid w:val="0049372A"/>
    <w:rsid w:val="00494B48"/>
    <w:rsid w:val="00495873"/>
    <w:rsid w:val="00496757"/>
    <w:rsid w:val="00496E9E"/>
    <w:rsid w:val="00497A83"/>
    <w:rsid w:val="004A3391"/>
    <w:rsid w:val="004A3D00"/>
    <w:rsid w:val="004A4BC5"/>
    <w:rsid w:val="004A53AD"/>
    <w:rsid w:val="004A562D"/>
    <w:rsid w:val="004A5669"/>
    <w:rsid w:val="004A5BA8"/>
    <w:rsid w:val="004B1152"/>
    <w:rsid w:val="004B1B96"/>
    <w:rsid w:val="004B1E03"/>
    <w:rsid w:val="004B29ED"/>
    <w:rsid w:val="004B2B80"/>
    <w:rsid w:val="004B2E96"/>
    <w:rsid w:val="004B4687"/>
    <w:rsid w:val="004B606E"/>
    <w:rsid w:val="004B7517"/>
    <w:rsid w:val="004C1163"/>
    <w:rsid w:val="004C2406"/>
    <w:rsid w:val="004C26B7"/>
    <w:rsid w:val="004C2B70"/>
    <w:rsid w:val="004C39F8"/>
    <w:rsid w:val="004C48BE"/>
    <w:rsid w:val="004C4C93"/>
    <w:rsid w:val="004C5172"/>
    <w:rsid w:val="004C5445"/>
    <w:rsid w:val="004C6CAF"/>
    <w:rsid w:val="004C6ED9"/>
    <w:rsid w:val="004C71B9"/>
    <w:rsid w:val="004C775E"/>
    <w:rsid w:val="004C7D25"/>
    <w:rsid w:val="004D069D"/>
    <w:rsid w:val="004D0825"/>
    <w:rsid w:val="004D41BC"/>
    <w:rsid w:val="004D4BD9"/>
    <w:rsid w:val="004D5BFF"/>
    <w:rsid w:val="004D5F31"/>
    <w:rsid w:val="004D657D"/>
    <w:rsid w:val="004D7195"/>
    <w:rsid w:val="004D7ED5"/>
    <w:rsid w:val="004E1A9E"/>
    <w:rsid w:val="004E1E79"/>
    <w:rsid w:val="004E2056"/>
    <w:rsid w:val="004E22D1"/>
    <w:rsid w:val="004E297F"/>
    <w:rsid w:val="004E3216"/>
    <w:rsid w:val="004E3CBB"/>
    <w:rsid w:val="004E4C65"/>
    <w:rsid w:val="004E4FB1"/>
    <w:rsid w:val="004E5F32"/>
    <w:rsid w:val="004E6BA5"/>
    <w:rsid w:val="004E7827"/>
    <w:rsid w:val="004E7D71"/>
    <w:rsid w:val="004E7D81"/>
    <w:rsid w:val="004F309C"/>
    <w:rsid w:val="004F3252"/>
    <w:rsid w:val="004F36E4"/>
    <w:rsid w:val="004F3DBE"/>
    <w:rsid w:val="004F4048"/>
    <w:rsid w:val="004F4710"/>
    <w:rsid w:val="004F4EC6"/>
    <w:rsid w:val="004F595C"/>
    <w:rsid w:val="004F5DFE"/>
    <w:rsid w:val="004F66CB"/>
    <w:rsid w:val="004F6883"/>
    <w:rsid w:val="004F6A83"/>
    <w:rsid w:val="004F6B46"/>
    <w:rsid w:val="004F720F"/>
    <w:rsid w:val="004F750B"/>
    <w:rsid w:val="005005DB"/>
    <w:rsid w:val="00500AC2"/>
    <w:rsid w:val="00500E50"/>
    <w:rsid w:val="00501254"/>
    <w:rsid w:val="00501410"/>
    <w:rsid w:val="005018A1"/>
    <w:rsid w:val="005028B0"/>
    <w:rsid w:val="005046AF"/>
    <w:rsid w:val="00504B49"/>
    <w:rsid w:val="00504E0D"/>
    <w:rsid w:val="00506245"/>
    <w:rsid w:val="00507209"/>
    <w:rsid w:val="005072EB"/>
    <w:rsid w:val="00507B34"/>
    <w:rsid w:val="00507F5C"/>
    <w:rsid w:val="00510077"/>
    <w:rsid w:val="00512058"/>
    <w:rsid w:val="00512349"/>
    <w:rsid w:val="00512F27"/>
    <w:rsid w:val="005132E1"/>
    <w:rsid w:val="00513ECC"/>
    <w:rsid w:val="0051530E"/>
    <w:rsid w:val="005164C4"/>
    <w:rsid w:val="0051770E"/>
    <w:rsid w:val="00520CC1"/>
    <w:rsid w:val="005211CA"/>
    <w:rsid w:val="0052225E"/>
    <w:rsid w:val="00522BD1"/>
    <w:rsid w:val="00524015"/>
    <w:rsid w:val="0052442E"/>
    <w:rsid w:val="005250C9"/>
    <w:rsid w:val="00525AEB"/>
    <w:rsid w:val="005265F6"/>
    <w:rsid w:val="0052665A"/>
    <w:rsid w:val="00526F1A"/>
    <w:rsid w:val="00527C4F"/>
    <w:rsid w:val="00530ECF"/>
    <w:rsid w:val="00531D07"/>
    <w:rsid w:val="005338FC"/>
    <w:rsid w:val="00533B96"/>
    <w:rsid w:val="005357C7"/>
    <w:rsid w:val="00537232"/>
    <w:rsid w:val="00537287"/>
    <w:rsid w:val="005408DC"/>
    <w:rsid w:val="00540A36"/>
    <w:rsid w:val="00541530"/>
    <w:rsid w:val="00543683"/>
    <w:rsid w:val="00543885"/>
    <w:rsid w:val="00543A0A"/>
    <w:rsid w:val="005445CE"/>
    <w:rsid w:val="00546398"/>
    <w:rsid w:val="00546B49"/>
    <w:rsid w:val="0054759B"/>
    <w:rsid w:val="005476EE"/>
    <w:rsid w:val="0055182A"/>
    <w:rsid w:val="00551B83"/>
    <w:rsid w:val="00552D41"/>
    <w:rsid w:val="00553D3A"/>
    <w:rsid w:val="00554A95"/>
    <w:rsid w:val="00556695"/>
    <w:rsid w:val="0056206D"/>
    <w:rsid w:val="00563A21"/>
    <w:rsid w:val="005662A6"/>
    <w:rsid w:val="00570100"/>
    <w:rsid w:val="00570BB0"/>
    <w:rsid w:val="00571736"/>
    <w:rsid w:val="005723FD"/>
    <w:rsid w:val="00574E23"/>
    <w:rsid w:val="00575A7D"/>
    <w:rsid w:val="005765ED"/>
    <w:rsid w:val="00580686"/>
    <w:rsid w:val="005807B6"/>
    <w:rsid w:val="005848F7"/>
    <w:rsid w:val="0058539B"/>
    <w:rsid w:val="00585845"/>
    <w:rsid w:val="00585961"/>
    <w:rsid w:val="00585F81"/>
    <w:rsid w:val="00586158"/>
    <w:rsid w:val="00586833"/>
    <w:rsid w:val="0058692E"/>
    <w:rsid w:val="00586B63"/>
    <w:rsid w:val="00591E7A"/>
    <w:rsid w:val="00591F69"/>
    <w:rsid w:val="005930B4"/>
    <w:rsid w:val="00593128"/>
    <w:rsid w:val="00593AFE"/>
    <w:rsid w:val="00593FA7"/>
    <w:rsid w:val="00594C1B"/>
    <w:rsid w:val="00594FFD"/>
    <w:rsid w:val="00595E3E"/>
    <w:rsid w:val="00595E54"/>
    <w:rsid w:val="005961A6"/>
    <w:rsid w:val="005964AC"/>
    <w:rsid w:val="00597F1B"/>
    <w:rsid w:val="005A0A97"/>
    <w:rsid w:val="005A286E"/>
    <w:rsid w:val="005A395C"/>
    <w:rsid w:val="005A415B"/>
    <w:rsid w:val="005A5B1F"/>
    <w:rsid w:val="005A78CA"/>
    <w:rsid w:val="005B03D4"/>
    <w:rsid w:val="005B15C2"/>
    <w:rsid w:val="005B1C78"/>
    <w:rsid w:val="005B2F3F"/>
    <w:rsid w:val="005B36E9"/>
    <w:rsid w:val="005B3870"/>
    <w:rsid w:val="005B449A"/>
    <w:rsid w:val="005B4843"/>
    <w:rsid w:val="005B49CB"/>
    <w:rsid w:val="005B6492"/>
    <w:rsid w:val="005B68B8"/>
    <w:rsid w:val="005B6B1C"/>
    <w:rsid w:val="005B6F6E"/>
    <w:rsid w:val="005B78CB"/>
    <w:rsid w:val="005C189E"/>
    <w:rsid w:val="005C2387"/>
    <w:rsid w:val="005C39EE"/>
    <w:rsid w:val="005C410F"/>
    <w:rsid w:val="005C56FF"/>
    <w:rsid w:val="005C5B70"/>
    <w:rsid w:val="005C6339"/>
    <w:rsid w:val="005C63F0"/>
    <w:rsid w:val="005C6D78"/>
    <w:rsid w:val="005C72A6"/>
    <w:rsid w:val="005C7361"/>
    <w:rsid w:val="005C790E"/>
    <w:rsid w:val="005D128C"/>
    <w:rsid w:val="005D132D"/>
    <w:rsid w:val="005D2031"/>
    <w:rsid w:val="005D286D"/>
    <w:rsid w:val="005D3EF2"/>
    <w:rsid w:val="005D4779"/>
    <w:rsid w:val="005D4A35"/>
    <w:rsid w:val="005D5CF6"/>
    <w:rsid w:val="005D690F"/>
    <w:rsid w:val="005D6D34"/>
    <w:rsid w:val="005D711D"/>
    <w:rsid w:val="005D7B84"/>
    <w:rsid w:val="005E1378"/>
    <w:rsid w:val="005E145F"/>
    <w:rsid w:val="005E17A0"/>
    <w:rsid w:val="005E1C15"/>
    <w:rsid w:val="005E1CA1"/>
    <w:rsid w:val="005E2174"/>
    <w:rsid w:val="005E245A"/>
    <w:rsid w:val="005E347E"/>
    <w:rsid w:val="005E6C89"/>
    <w:rsid w:val="005F0219"/>
    <w:rsid w:val="005F0E82"/>
    <w:rsid w:val="005F183F"/>
    <w:rsid w:val="005F2468"/>
    <w:rsid w:val="005F3850"/>
    <w:rsid w:val="005F49E6"/>
    <w:rsid w:val="005F5D3B"/>
    <w:rsid w:val="005F60AC"/>
    <w:rsid w:val="005F60BB"/>
    <w:rsid w:val="005F67A5"/>
    <w:rsid w:val="005F68E6"/>
    <w:rsid w:val="005F7D5A"/>
    <w:rsid w:val="0060109E"/>
    <w:rsid w:val="0060142B"/>
    <w:rsid w:val="00601FF9"/>
    <w:rsid w:val="0060205F"/>
    <w:rsid w:val="00602519"/>
    <w:rsid w:val="006028E7"/>
    <w:rsid w:val="00602CA9"/>
    <w:rsid w:val="0060307A"/>
    <w:rsid w:val="00603A31"/>
    <w:rsid w:val="00603D33"/>
    <w:rsid w:val="006041D6"/>
    <w:rsid w:val="006057EF"/>
    <w:rsid w:val="0060663F"/>
    <w:rsid w:val="00606ED0"/>
    <w:rsid w:val="00610AFA"/>
    <w:rsid w:val="006116EE"/>
    <w:rsid w:val="00614303"/>
    <w:rsid w:val="00614E79"/>
    <w:rsid w:val="00616AFD"/>
    <w:rsid w:val="00616B9D"/>
    <w:rsid w:val="006170E4"/>
    <w:rsid w:val="00622361"/>
    <w:rsid w:val="00623E10"/>
    <w:rsid w:val="006252CB"/>
    <w:rsid w:val="00626519"/>
    <w:rsid w:val="0062799E"/>
    <w:rsid w:val="00627B63"/>
    <w:rsid w:val="006305F9"/>
    <w:rsid w:val="00630E44"/>
    <w:rsid w:val="00631B6A"/>
    <w:rsid w:val="00632008"/>
    <w:rsid w:val="00632D9F"/>
    <w:rsid w:val="006375C7"/>
    <w:rsid w:val="006379F0"/>
    <w:rsid w:val="00640B6C"/>
    <w:rsid w:val="0064131F"/>
    <w:rsid w:val="006417CB"/>
    <w:rsid w:val="006424BB"/>
    <w:rsid w:val="006429D4"/>
    <w:rsid w:val="00643423"/>
    <w:rsid w:val="0065070C"/>
    <w:rsid w:val="0065239B"/>
    <w:rsid w:val="00652831"/>
    <w:rsid w:val="006529E0"/>
    <w:rsid w:val="00652D24"/>
    <w:rsid w:val="0065327E"/>
    <w:rsid w:val="006535A1"/>
    <w:rsid w:val="0065469E"/>
    <w:rsid w:val="00655507"/>
    <w:rsid w:val="00656756"/>
    <w:rsid w:val="00656A27"/>
    <w:rsid w:val="00656E0A"/>
    <w:rsid w:val="0065761A"/>
    <w:rsid w:val="0065767F"/>
    <w:rsid w:val="0066096B"/>
    <w:rsid w:val="00660B5A"/>
    <w:rsid w:val="00660F02"/>
    <w:rsid w:val="00661DB2"/>
    <w:rsid w:val="00664CE4"/>
    <w:rsid w:val="00664EF8"/>
    <w:rsid w:val="00665404"/>
    <w:rsid w:val="006655DD"/>
    <w:rsid w:val="00665669"/>
    <w:rsid w:val="00666368"/>
    <w:rsid w:val="00666F93"/>
    <w:rsid w:val="0066747A"/>
    <w:rsid w:val="00670A10"/>
    <w:rsid w:val="00671007"/>
    <w:rsid w:val="00672786"/>
    <w:rsid w:val="006735A2"/>
    <w:rsid w:val="00676118"/>
    <w:rsid w:val="00677BC5"/>
    <w:rsid w:val="006801D1"/>
    <w:rsid w:val="006803FB"/>
    <w:rsid w:val="00680873"/>
    <w:rsid w:val="00682723"/>
    <w:rsid w:val="006828EC"/>
    <w:rsid w:val="00683142"/>
    <w:rsid w:val="00683643"/>
    <w:rsid w:val="00684767"/>
    <w:rsid w:val="00684D1E"/>
    <w:rsid w:val="00687212"/>
    <w:rsid w:val="00687222"/>
    <w:rsid w:val="00687DAF"/>
    <w:rsid w:val="00687E7C"/>
    <w:rsid w:val="006905EC"/>
    <w:rsid w:val="00692543"/>
    <w:rsid w:val="00692B65"/>
    <w:rsid w:val="00692BE9"/>
    <w:rsid w:val="006939E8"/>
    <w:rsid w:val="00693C1E"/>
    <w:rsid w:val="00695445"/>
    <w:rsid w:val="0069664F"/>
    <w:rsid w:val="00696C86"/>
    <w:rsid w:val="00696CFE"/>
    <w:rsid w:val="006A0372"/>
    <w:rsid w:val="006A0D1A"/>
    <w:rsid w:val="006A11F4"/>
    <w:rsid w:val="006A1701"/>
    <w:rsid w:val="006A1FE0"/>
    <w:rsid w:val="006A2631"/>
    <w:rsid w:val="006A3ACA"/>
    <w:rsid w:val="006A5697"/>
    <w:rsid w:val="006A5F17"/>
    <w:rsid w:val="006A679C"/>
    <w:rsid w:val="006A6E1F"/>
    <w:rsid w:val="006A7C77"/>
    <w:rsid w:val="006B1D80"/>
    <w:rsid w:val="006B2EA8"/>
    <w:rsid w:val="006B351F"/>
    <w:rsid w:val="006B3D64"/>
    <w:rsid w:val="006B3EC7"/>
    <w:rsid w:val="006B4579"/>
    <w:rsid w:val="006B4FBA"/>
    <w:rsid w:val="006B7C65"/>
    <w:rsid w:val="006C0348"/>
    <w:rsid w:val="006C110F"/>
    <w:rsid w:val="006C2698"/>
    <w:rsid w:val="006C2F98"/>
    <w:rsid w:val="006C4524"/>
    <w:rsid w:val="006C4792"/>
    <w:rsid w:val="006C53EF"/>
    <w:rsid w:val="006C5F25"/>
    <w:rsid w:val="006C7FF8"/>
    <w:rsid w:val="006D0907"/>
    <w:rsid w:val="006D0C7C"/>
    <w:rsid w:val="006D1D22"/>
    <w:rsid w:val="006D3E85"/>
    <w:rsid w:val="006D44EC"/>
    <w:rsid w:val="006D66B3"/>
    <w:rsid w:val="006D6FA2"/>
    <w:rsid w:val="006D6FBF"/>
    <w:rsid w:val="006E148F"/>
    <w:rsid w:val="006E4313"/>
    <w:rsid w:val="006E4C2D"/>
    <w:rsid w:val="006E4D4D"/>
    <w:rsid w:val="006E6801"/>
    <w:rsid w:val="006E691A"/>
    <w:rsid w:val="006E6D00"/>
    <w:rsid w:val="006E77E9"/>
    <w:rsid w:val="006E7B6B"/>
    <w:rsid w:val="006E7BE9"/>
    <w:rsid w:val="006F00B8"/>
    <w:rsid w:val="006F0C1C"/>
    <w:rsid w:val="006F0FCF"/>
    <w:rsid w:val="006F109B"/>
    <w:rsid w:val="006F1552"/>
    <w:rsid w:val="006F1F5E"/>
    <w:rsid w:val="006F31AE"/>
    <w:rsid w:val="006F3350"/>
    <w:rsid w:val="006F404B"/>
    <w:rsid w:val="006F44E0"/>
    <w:rsid w:val="006F5172"/>
    <w:rsid w:val="006F5D76"/>
    <w:rsid w:val="006F5DB7"/>
    <w:rsid w:val="006F5E5B"/>
    <w:rsid w:val="006F6F4D"/>
    <w:rsid w:val="006F74B7"/>
    <w:rsid w:val="0070143F"/>
    <w:rsid w:val="0070286B"/>
    <w:rsid w:val="00702C77"/>
    <w:rsid w:val="00703096"/>
    <w:rsid w:val="007044C4"/>
    <w:rsid w:val="00704B4F"/>
    <w:rsid w:val="00704C28"/>
    <w:rsid w:val="0070578E"/>
    <w:rsid w:val="007057C0"/>
    <w:rsid w:val="00707254"/>
    <w:rsid w:val="007104B6"/>
    <w:rsid w:val="0071054D"/>
    <w:rsid w:val="0071098E"/>
    <w:rsid w:val="0071116E"/>
    <w:rsid w:val="0071272F"/>
    <w:rsid w:val="00716130"/>
    <w:rsid w:val="00716647"/>
    <w:rsid w:val="00720AFA"/>
    <w:rsid w:val="0072113D"/>
    <w:rsid w:val="00721B69"/>
    <w:rsid w:val="00722062"/>
    <w:rsid w:val="00722A05"/>
    <w:rsid w:val="00722AC4"/>
    <w:rsid w:val="007232CB"/>
    <w:rsid w:val="0072368C"/>
    <w:rsid w:val="00723C7C"/>
    <w:rsid w:val="00725B7E"/>
    <w:rsid w:val="00726374"/>
    <w:rsid w:val="00727930"/>
    <w:rsid w:val="00730803"/>
    <w:rsid w:val="00731FC4"/>
    <w:rsid w:val="007326E0"/>
    <w:rsid w:val="00734779"/>
    <w:rsid w:val="007363C7"/>
    <w:rsid w:val="0073676C"/>
    <w:rsid w:val="00737655"/>
    <w:rsid w:val="0073770B"/>
    <w:rsid w:val="00741E45"/>
    <w:rsid w:val="007437DA"/>
    <w:rsid w:val="00743D39"/>
    <w:rsid w:val="0074542B"/>
    <w:rsid w:val="00745485"/>
    <w:rsid w:val="00745756"/>
    <w:rsid w:val="007457B5"/>
    <w:rsid w:val="007459DD"/>
    <w:rsid w:val="00746345"/>
    <w:rsid w:val="00747ECE"/>
    <w:rsid w:val="007555ED"/>
    <w:rsid w:val="007556C6"/>
    <w:rsid w:val="00760C6F"/>
    <w:rsid w:val="00761C97"/>
    <w:rsid w:val="007621A7"/>
    <w:rsid w:val="007621EC"/>
    <w:rsid w:val="00762A89"/>
    <w:rsid w:val="007646BC"/>
    <w:rsid w:val="00764BE1"/>
    <w:rsid w:val="00765158"/>
    <w:rsid w:val="007651AF"/>
    <w:rsid w:val="00766180"/>
    <w:rsid w:val="007663B2"/>
    <w:rsid w:val="007664F1"/>
    <w:rsid w:val="0077339C"/>
    <w:rsid w:val="007734E3"/>
    <w:rsid w:val="00773FFE"/>
    <w:rsid w:val="00774336"/>
    <w:rsid w:val="00774EBF"/>
    <w:rsid w:val="0077565F"/>
    <w:rsid w:val="00776F53"/>
    <w:rsid w:val="00776F76"/>
    <w:rsid w:val="007774D4"/>
    <w:rsid w:val="00781852"/>
    <w:rsid w:val="007821F5"/>
    <w:rsid w:val="0078302E"/>
    <w:rsid w:val="00783C7D"/>
    <w:rsid w:val="00783C93"/>
    <w:rsid w:val="00783D4F"/>
    <w:rsid w:val="007858F5"/>
    <w:rsid w:val="00785C9B"/>
    <w:rsid w:val="00786DAC"/>
    <w:rsid w:val="0078738B"/>
    <w:rsid w:val="00790516"/>
    <w:rsid w:val="00790F7B"/>
    <w:rsid w:val="0079105B"/>
    <w:rsid w:val="00791DBF"/>
    <w:rsid w:val="0079292F"/>
    <w:rsid w:val="00793244"/>
    <w:rsid w:val="0079545F"/>
    <w:rsid w:val="00797B76"/>
    <w:rsid w:val="007A089B"/>
    <w:rsid w:val="007A13F1"/>
    <w:rsid w:val="007A47FB"/>
    <w:rsid w:val="007A4A5B"/>
    <w:rsid w:val="007A5CD1"/>
    <w:rsid w:val="007A6F40"/>
    <w:rsid w:val="007A7373"/>
    <w:rsid w:val="007A7D91"/>
    <w:rsid w:val="007B026B"/>
    <w:rsid w:val="007B2820"/>
    <w:rsid w:val="007B4582"/>
    <w:rsid w:val="007B4953"/>
    <w:rsid w:val="007B52D6"/>
    <w:rsid w:val="007B5E17"/>
    <w:rsid w:val="007B5F39"/>
    <w:rsid w:val="007B727F"/>
    <w:rsid w:val="007C17DA"/>
    <w:rsid w:val="007C1ABA"/>
    <w:rsid w:val="007C1D0C"/>
    <w:rsid w:val="007C41E2"/>
    <w:rsid w:val="007C4352"/>
    <w:rsid w:val="007C4D3B"/>
    <w:rsid w:val="007C5E9A"/>
    <w:rsid w:val="007C6095"/>
    <w:rsid w:val="007C6663"/>
    <w:rsid w:val="007C68DB"/>
    <w:rsid w:val="007C6C38"/>
    <w:rsid w:val="007C72C9"/>
    <w:rsid w:val="007D0BE2"/>
    <w:rsid w:val="007D0F5C"/>
    <w:rsid w:val="007D1A5C"/>
    <w:rsid w:val="007D1F84"/>
    <w:rsid w:val="007D26C8"/>
    <w:rsid w:val="007D2DE4"/>
    <w:rsid w:val="007D4052"/>
    <w:rsid w:val="007D5154"/>
    <w:rsid w:val="007D6B16"/>
    <w:rsid w:val="007E09A7"/>
    <w:rsid w:val="007E0E88"/>
    <w:rsid w:val="007E0F33"/>
    <w:rsid w:val="007E13D8"/>
    <w:rsid w:val="007E176D"/>
    <w:rsid w:val="007E1D7B"/>
    <w:rsid w:val="007E22C6"/>
    <w:rsid w:val="007E25EC"/>
    <w:rsid w:val="007E3984"/>
    <w:rsid w:val="007E41E4"/>
    <w:rsid w:val="007E4784"/>
    <w:rsid w:val="007E528C"/>
    <w:rsid w:val="007E596A"/>
    <w:rsid w:val="007E5D10"/>
    <w:rsid w:val="007E772F"/>
    <w:rsid w:val="007F0147"/>
    <w:rsid w:val="007F027F"/>
    <w:rsid w:val="007F0594"/>
    <w:rsid w:val="007F06A9"/>
    <w:rsid w:val="007F07D4"/>
    <w:rsid w:val="007F0831"/>
    <w:rsid w:val="007F290B"/>
    <w:rsid w:val="007F2EBD"/>
    <w:rsid w:val="007F3033"/>
    <w:rsid w:val="007F528A"/>
    <w:rsid w:val="007F5781"/>
    <w:rsid w:val="007F6B9B"/>
    <w:rsid w:val="007F7181"/>
    <w:rsid w:val="007F7FDB"/>
    <w:rsid w:val="00800C27"/>
    <w:rsid w:val="00800DF4"/>
    <w:rsid w:val="0080114B"/>
    <w:rsid w:val="008026E9"/>
    <w:rsid w:val="00803144"/>
    <w:rsid w:val="00804DE6"/>
    <w:rsid w:val="00806056"/>
    <w:rsid w:val="00806E08"/>
    <w:rsid w:val="008105DE"/>
    <w:rsid w:val="0081091D"/>
    <w:rsid w:val="00810CA5"/>
    <w:rsid w:val="0081169C"/>
    <w:rsid w:val="00812716"/>
    <w:rsid w:val="00812751"/>
    <w:rsid w:val="008130C6"/>
    <w:rsid w:val="008136FB"/>
    <w:rsid w:val="008150BD"/>
    <w:rsid w:val="008166D3"/>
    <w:rsid w:val="00817442"/>
    <w:rsid w:val="008174AB"/>
    <w:rsid w:val="00820223"/>
    <w:rsid w:val="0082083D"/>
    <w:rsid w:val="008208FF"/>
    <w:rsid w:val="0082159C"/>
    <w:rsid w:val="00821A6A"/>
    <w:rsid w:val="008220B1"/>
    <w:rsid w:val="00822B8D"/>
    <w:rsid w:val="008237FD"/>
    <w:rsid w:val="00823B48"/>
    <w:rsid w:val="008241DE"/>
    <w:rsid w:val="008249A9"/>
    <w:rsid w:val="00827509"/>
    <w:rsid w:val="00827B2C"/>
    <w:rsid w:val="00827E40"/>
    <w:rsid w:val="00830B16"/>
    <w:rsid w:val="00830D03"/>
    <w:rsid w:val="0083116A"/>
    <w:rsid w:val="00831895"/>
    <w:rsid w:val="00831A64"/>
    <w:rsid w:val="00832A50"/>
    <w:rsid w:val="008334F1"/>
    <w:rsid w:val="008344CA"/>
    <w:rsid w:val="0083632F"/>
    <w:rsid w:val="00836F30"/>
    <w:rsid w:val="00836FF8"/>
    <w:rsid w:val="00837C94"/>
    <w:rsid w:val="00840FE7"/>
    <w:rsid w:val="00842023"/>
    <w:rsid w:val="00843468"/>
    <w:rsid w:val="00845385"/>
    <w:rsid w:val="00845D74"/>
    <w:rsid w:val="00846BA2"/>
    <w:rsid w:val="008470C7"/>
    <w:rsid w:val="00847B68"/>
    <w:rsid w:val="0085003A"/>
    <w:rsid w:val="00850525"/>
    <w:rsid w:val="00850B30"/>
    <w:rsid w:val="00850DB2"/>
    <w:rsid w:val="00851CDD"/>
    <w:rsid w:val="00852700"/>
    <w:rsid w:val="00853DAE"/>
    <w:rsid w:val="00855C10"/>
    <w:rsid w:val="00855FC7"/>
    <w:rsid w:val="008572CE"/>
    <w:rsid w:val="00860498"/>
    <w:rsid w:val="0086077C"/>
    <w:rsid w:val="00860781"/>
    <w:rsid w:val="00861266"/>
    <w:rsid w:val="008616D4"/>
    <w:rsid w:val="008618D3"/>
    <w:rsid w:val="00861ECA"/>
    <w:rsid w:val="00862685"/>
    <w:rsid w:val="008628CE"/>
    <w:rsid w:val="00862EBD"/>
    <w:rsid w:val="008639CC"/>
    <w:rsid w:val="00863B73"/>
    <w:rsid w:val="008649AE"/>
    <w:rsid w:val="00864C79"/>
    <w:rsid w:val="00864FEB"/>
    <w:rsid w:val="00870350"/>
    <w:rsid w:val="00871A11"/>
    <w:rsid w:val="0087268E"/>
    <w:rsid w:val="00876867"/>
    <w:rsid w:val="00881339"/>
    <w:rsid w:val="00883B0B"/>
    <w:rsid w:val="008856C7"/>
    <w:rsid w:val="00885C0A"/>
    <w:rsid w:val="0088775C"/>
    <w:rsid w:val="008921D1"/>
    <w:rsid w:val="008922D6"/>
    <w:rsid w:val="00893782"/>
    <w:rsid w:val="008939B8"/>
    <w:rsid w:val="00893D86"/>
    <w:rsid w:val="008944C6"/>
    <w:rsid w:val="008946A2"/>
    <w:rsid w:val="00894FD8"/>
    <w:rsid w:val="008951C1"/>
    <w:rsid w:val="008965AF"/>
    <w:rsid w:val="00896706"/>
    <w:rsid w:val="008974B9"/>
    <w:rsid w:val="008A024A"/>
    <w:rsid w:val="008A0DFC"/>
    <w:rsid w:val="008A11D9"/>
    <w:rsid w:val="008A1463"/>
    <w:rsid w:val="008A22CA"/>
    <w:rsid w:val="008A2C38"/>
    <w:rsid w:val="008A3656"/>
    <w:rsid w:val="008A3F25"/>
    <w:rsid w:val="008A4F2A"/>
    <w:rsid w:val="008A4FEA"/>
    <w:rsid w:val="008A591D"/>
    <w:rsid w:val="008B010B"/>
    <w:rsid w:val="008B035D"/>
    <w:rsid w:val="008B094D"/>
    <w:rsid w:val="008B2CC3"/>
    <w:rsid w:val="008B36DD"/>
    <w:rsid w:val="008B5A50"/>
    <w:rsid w:val="008B5B64"/>
    <w:rsid w:val="008B674C"/>
    <w:rsid w:val="008B776F"/>
    <w:rsid w:val="008B7D2F"/>
    <w:rsid w:val="008C004B"/>
    <w:rsid w:val="008C18A2"/>
    <w:rsid w:val="008C1C33"/>
    <w:rsid w:val="008C2D6F"/>
    <w:rsid w:val="008C4763"/>
    <w:rsid w:val="008C4840"/>
    <w:rsid w:val="008C4B80"/>
    <w:rsid w:val="008C579B"/>
    <w:rsid w:val="008C65A9"/>
    <w:rsid w:val="008C683C"/>
    <w:rsid w:val="008C6A9E"/>
    <w:rsid w:val="008C78D9"/>
    <w:rsid w:val="008D2338"/>
    <w:rsid w:val="008D251C"/>
    <w:rsid w:val="008D2D9E"/>
    <w:rsid w:val="008D2EE6"/>
    <w:rsid w:val="008D5061"/>
    <w:rsid w:val="008D5A77"/>
    <w:rsid w:val="008D5EB9"/>
    <w:rsid w:val="008D6089"/>
    <w:rsid w:val="008D60FA"/>
    <w:rsid w:val="008D74C3"/>
    <w:rsid w:val="008D7C75"/>
    <w:rsid w:val="008E1752"/>
    <w:rsid w:val="008E209E"/>
    <w:rsid w:val="008E2792"/>
    <w:rsid w:val="008E3E1B"/>
    <w:rsid w:val="008F08FD"/>
    <w:rsid w:val="008F0BB6"/>
    <w:rsid w:val="008F1EA5"/>
    <w:rsid w:val="008F3F4D"/>
    <w:rsid w:val="008F5E4D"/>
    <w:rsid w:val="008F687B"/>
    <w:rsid w:val="008F71A3"/>
    <w:rsid w:val="008F76F3"/>
    <w:rsid w:val="009008F4"/>
    <w:rsid w:val="00902B92"/>
    <w:rsid w:val="009036E0"/>
    <w:rsid w:val="00903A4B"/>
    <w:rsid w:val="009066A3"/>
    <w:rsid w:val="00906CA2"/>
    <w:rsid w:val="00907F6E"/>
    <w:rsid w:val="0091135E"/>
    <w:rsid w:val="0091222F"/>
    <w:rsid w:val="0091268D"/>
    <w:rsid w:val="00914322"/>
    <w:rsid w:val="00914641"/>
    <w:rsid w:val="00914B16"/>
    <w:rsid w:val="009155CC"/>
    <w:rsid w:val="00917548"/>
    <w:rsid w:val="0092049C"/>
    <w:rsid w:val="009214F9"/>
    <w:rsid w:val="00921D8B"/>
    <w:rsid w:val="00922039"/>
    <w:rsid w:val="009223B5"/>
    <w:rsid w:val="00922937"/>
    <w:rsid w:val="00922B56"/>
    <w:rsid w:val="00922D1E"/>
    <w:rsid w:val="0092317F"/>
    <w:rsid w:val="009236EB"/>
    <w:rsid w:val="00924BA0"/>
    <w:rsid w:val="00925415"/>
    <w:rsid w:val="00925C94"/>
    <w:rsid w:val="00926B25"/>
    <w:rsid w:val="009271E7"/>
    <w:rsid w:val="009305E6"/>
    <w:rsid w:val="00930655"/>
    <w:rsid w:val="00930E29"/>
    <w:rsid w:val="00931048"/>
    <w:rsid w:val="00931C8A"/>
    <w:rsid w:val="009327F1"/>
    <w:rsid w:val="009339CE"/>
    <w:rsid w:val="00934109"/>
    <w:rsid w:val="009344F1"/>
    <w:rsid w:val="0093522A"/>
    <w:rsid w:val="0093689F"/>
    <w:rsid w:val="009368AA"/>
    <w:rsid w:val="0093706F"/>
    <w:rsid w:val="009377FE"/>
    <w:rsid w:val="00940384"/>
    <w:rsid w:val="0094093F"/>
    <w:rsid w:val="00940E66"/>
    <w:rsid w:val="0094173F"/>
    <w:rsid w:val="00941A07"/>
    <w:rsid w:val="00941A0F"/>
    <w:rsid w:val="00942AEB"/>
    <w:rsid w:val="0094465E"/>
    <w:rsid w:val="00946ABD"/>
    <w:rsid w:val="009517C9"/>
    <w:rsid w:val="00951FB2"/>
    <w:rsid w:val="009520C1"/>
    <w:rsid w:val="009538A5"/>
    <w:rsid w:val="009538FB"/>
    <w:rsid w:val="00953F4C"/>
    <w:rsid w:val="00954371"/>
    <w:rsid w:val="00954745"/>
    <w:rsid w:val="00954F2A"/>
    <w:rsid w:val="00955F1E"/>
    <w:rsid w:val="00955F48"/>
    <w:rsid w:val="009567D7"/>
    <w:rsid w:val="00957282"/>
    <w:rsid w:val="0095746F"/>
    <w:rsid w:val="0096088E"/>
    <w:rsid w:val="00960A7A"/>
    <w:rsid w:val="00960E43"/>
    <w:rsid w:val="00961598"/>
    <w:rsid w:val="009617AB"/>
    <w:rsid w:val="00961A3B"/>
    <w:rsid w:val="00962D9F"/>
    <w:rsid w:val="00963119"/>
    <w:rsid w:val="009635CF"/>
    <w:rsid w:val="00963715"/>
    <w:rsid w:val="00963A91"/>
    <w:rsid w:val="009652F3"/>
    <w:rsid w:val="00967AF9"/>
    <w:rsid w:val="00970294"/>
    <w:rsid w:val="009702A4"/>
    <w:rsid w:val="0097141D"/>
    <w:rsid w:val="00972B79"/>
    <w:rsid w:val="00972C10"/>
    <w:rsid w:val="00972D0D"/>
    <w:rsid w:val="0097422E"/>
    <w:rsid w:val="00975D84"/>
    <w:rsid w:val="00976E12"/>
    <w:rsid w:val="009772B4"/>
    <w:rsid w:val="00977826"/>
    <w:rsid w:val="00980003"/>
    <w:rsid w:val="00980DB3"/>
    <w:rsid w:val="00981B83"/>
    <w:rsid w:val="00982C8F"/>
    <w:rsid w:val="00982D8E"/>
    <w:rsid w:val="00983C25"/>
    <w:rsid w:val="00983F75"/>
    <w:rsid w:val="00985BFB"/>
    <w:rsid w:val="00985F5F"/>
    <w:rsid w:val="00986320"/>
    <w:rsid w:val="00987CC3"/>
    <w:rsid w:val="009903CE"/>
    <w:rsid w:val="009909B0"/>
    <w:rsid w:val="00990A48"/>
    <w:rsid w:val="00991555"/>
    <w:rsid w:val="00991830"/>
    <w:rsid w:val="0099357F"/>
    <w:rsid w:val="00994031"/>
    <w:rsid w:val="00994E6C"/>
    <w:rsid w:val="00995BAE"/>
    <w:rsid w:val="0099603E"/>
    <w:rsid w:val="00996AF8"/>
    <w:rsid w:val="009A0910"/>
    <w:rsid w:val="009A460C"/>
    <w:rsid w:val="009A4998"/>
    <w:rsid w:val="009A4ABE"/>
    <w:rsid w:val="009A5340"/>
    <w:rsid w:val="009A69CE"/>
    <w:rsid w:val="009A6CC6"/>
    <w:rsid w:val="009B0E65"/>
    <w:rsid w:val="009B14B2"/>
    <w:rsid w:val="009B1B57"/>
    <w:rsid w:val="009B1BE4"/>
    <w:rsid w:val="009B2133"/>
    <w:rsid w:val="009B342A"/>
    <w:rsid w:val="009B56D4"/>
    <w:rsid w:val="009B5A0C"/>
    <w:rsid w:val="009B5BBE"/>
    <w:rsid w:val="009B6AF5"/>
    <w:rsid w:val="009B7405"/>
    <w:rsid w:val="009C03CF"/>
    <w:rsid w:val="009C06FA"/>
    <w:rsid w:val="009C290A"/>
    <w:rsid w:val="009C29ED"/>
    <w:rsid w:val="009C404A"/>
    <w:rsid w:val="009C47D3"/>
    <w:rsid w:val="009C4987"/>
    <w:rsid w:val="009C4D47"/>
    <w:rsid w:val="009C62BF"/>
    <w:rsid w:val="009C630E"/>
    <w:rsid w:val="009C6C20"/>
    <w:rsid w:val="009C7415"/>
    <w:rsid w:val="009C777E"/>
    <w:rsid w:val="009C7A34"/>
    <w:rsid w:val="009D080D"/>
    <w:rsid w:val="009D0BCD"/>
    <w:rsid w:val="009D1019"/>
    <w:rsid w:val="009D12DE"/>
    <w:rsid w:val="009D380C"/>
    <w:rsid w:val="009D4562"/>
    <w:rsid w:val="009D6D82"/>
    <w:rsid w:val="009D777A"/>
    <w:rsid w:val="009D7EC6"/>
    <w:rsid w:val="009E0453"/>
    <w:rsid w:val="009E0DFD"/>
    <w:rsid w:val="009E1742"/>
    <w:rsid w:val="009E22F0"/>
    <w:rsid w:val="009E239F"/>
    <w:rsid w:val="009E2916"/>
    <w:rsid w:val="009E3A22"/>
    <w:rsid w:val="009E3DD1"/>
    <w:rsid w:val="009E3E38"/>
    <w:rsid w:val="009E43C0"/>
    <w:rsid w:val="009E4B60"/>
    <w:rsid w:val="009F08E7"/>
    <w:rsid w:val="009F0DDF"/>
    <w:rsid w:val="009F2DFA"/>
    <w:rsid w:val="009F430D"/>
    <w:rsid w:val="009F51C9"/>
    <w:rsid w:val="009F51EB"/>
    <w:rsid w:val="009F6A6C"/>
    <w:rsid w:val="009F6DCF"/>
    <w:rsid w:val="00A00F08"/>
    <w:rsid w:val="00A02196"/>
    <w:rsid w:val="00A02BE8"/>
    <w:rsid w:val="00A02CE7"/>
    <w:rsid w:val="00A03038"/>
    <w:rsid w:val="00A03614"/>
    <w:rsid w:val="00A0566E"/>
    <w:rsid w:val="00A07908"/>
    <w:rsid w:val="00A10A9C"/>
    <w:rsid w:val="00A11754"/>
    <w:rsid w:val="00A11AD4"/>
    <w:rsid w:val="00A131A3"/>
    <w:rsid w:val="00A13985"/>
    <w:rsid w:val="00A14312"/>
    <w:rsid w:val="00A15A5F"/>
    <w:rsid w:val="00A160C9"/>
    <w:rsid w:val="00A16121"/>
    <w:rsid w:val="00A1625B"/>
    <w:rsid w:val="00A1692C"/>
    <w:rsid w:val="00A17295"/>
    <w:rsid w:val="00A20DF2"/>
    <w:rsid w:val="00A23680"/>
    <w:rsid w:val="00A23A61"/>
    <w:rsid w:val="00A23A7C"/>
    <w:rsid w:val="00A24436"/>
    <w:rsid w:val="00A25914"/>
    <w:rsid w:val="00A26661"/>
    <w:rsid w:val="00A27B7B"/>
    <w:rsid w:val="00A27E6A"/>
    <w:rsid w:val="00A30933"/>
    <w:rsid w:val="00A30CA8"/>
    <w:rsid w:val="00A32D76"/>
    <w:rsid w:val="00A32DEB"/>
    <w:rsid w:val="00A33893"/>
    <w:rsid w:val="00A339D6"/>
    <w:rsid w:val="00A344A5"/>
    <w:rsid w:val="00A3517D"/>
    <w:rsid w:val="00A353C8"/>
    <w:rsid w:val="00A359D9"/>
    <w:rsid w:val="00A35B14"/>
    <w:rsid w:val="00A35F63"/>
    <w:rsid w:val="00A360CB"/>
    <w:rsid w:val="00A37006"/>
    <w:rsid w:val="00A40267"/>
    <w:rsid w:val="00A41817"/>
    <w:rsid w:val="00A41B50"/>
    <w:rsid w:val="00A41CE3"/>
    <w:rsid w:val="00A42739"/>
    <w:rsid w:val="00A43114"/>
    <w:rsid w:val="00A43157"/>
    <w:rsid w:val="00A43A22"/>
    <w:rsid w:val="00A4408F"/>
    <w:rsid w:val="00A4422A"/>
    <w:rsid w:val="00A51755"/>
    <w:rsid w:val="00A51E15"/>
    <w:rsid w:val="00A52430"/>
    <w:rsid w:val="00A52662"/>
    <w:rsid w:val="00A52C05"/>
    <w:rsid w:val="00A52DBA"/>
    <w:rsid w:val="00A541D6"/>
    <w:rsid w:val="00A544F7"/>
    <w:rsid w:val="00A547BE"/>
    <w:rsid w:val="00A54D36"/>
    <w:rsid w:val="00A555DD"/>
    <w:rsid w:val="00A56587"/>
    <w:rsid w:val="00A5694F"/>
    <w:rsid w:val="00A602CC"/>
    <w:rsid w:val="00A6072B"/>
    <w:rsid w:val="00A60781"/>
    <w:rsid w:val="00A612D6"/>
    <w:rsid w:val="00A62231"/>
    <w:rsid w:val="00A62282"/>
    <w:rsid w:val="00A626E4"/>
    <w:rsid w:val="00A6438B"/>
    <w:rsid w:val="00A645EF"/>
    <w:rsid w:val="00A66B27"/>
    <w:rsid w:val="00A7041C"/>
    <w:rsid w:val="00A70EF6"/>
    <w:rsid w:val="00A712FF"/>
    <w:rsid w:val="00A716CC"/>
    <w:rsid w:val="00A718E7"/>
    <w:rsid w:val="00A73065"/>
    <w:rsid w:val="00A733C9"/>
    <w:rsid w:val="00A758F1"/>
    <w:rsid w:val="00A75D8F"/>
    <w:rsid w:val="00A75F62"/>
    <w:rsid w:val="00A76F51"/>
    <w:rsid w:val="00A80CD7"/>
    <w:rsid w:val="00A81302"/>
    <w:rsid w:val="00A8160E"/>
    <w:rsid w:val="00A817BA"/>
    <w:rsid w:val="00A81C59"/>
    <w:rsid w:val="00A82195"/>
    <w:rsid w:val="00A8292F"/>
    <w:rsid w:val="00A82CA0"/>
    <w:rsid w:val="00A83A55"/>
    <w:rsid w:val="00A85C2E"/>
    <w:rsid w:val="00A90ADE"/>
    <w:rsid w:val="00A90C0F"/>
    <w:rsid w:val="00A9251D"/>
    <w:rsid w:val="00A929E0"/>
    <w:rsid w:val="00A92AA0"/>
    <w:rsid w:val="00A942C9"/>
    <w:rsid w:val="00A949FE"/>
    <w:rsid w:val="00A954EB"/>
    <w:rsid w:val="00A95661"/>
    <w:rsid w:val="00A975FC"/>
    <w:rsid w:val="00AA06C1"/>
    <w:rsid w:val="00AA098F"/>
    <w:rsid w:val="00AA0C02"/>
    <w:rsid w:val="00AA1683"/>
    <w:rsid w:val="00AA1C67"/>
    <w:rsid w:val="00AA2D13"/>
    <w:rsid w:val="00AA71E5"/>
    <w:rsid w:val="00AA7272"/>
    <w:rsid w:val="00AA7970"/>
    <w:rsid w:val="00AB047A"/>
    <w:rsid w:val="00AB2889"/>
    <w:rsid w:val="00AB30B1"/>
    <w:rsid w:val="00AB35A8"/>
    <w:rsid w:val="00AB3789"/>
    <w:rsid w:val="00AB3E30"/>
    <w:rsid w:val="00AB4083"/>
    <w:rsid w:val="00AB5966"/>
    <w:rsid w:val="00AB5C96"/>
    <w:rsid w:val="00AB62BD"/>
    <w:rsid w:val="00AC0474"/>
    <w:rsid w:val="00AC11AC"/>
    <w:rsid w:val="00AC1351"/>
    <w:rsid w:val="00AC2A21"/>
    <w:rsid w:val="00AC4170"/>
    <w:rsid w:val="00AC6401"/>
    <w:rsid w:val="00AD0067"/>
    <w:rsid w:val="00AD0158"/>
    <w:rsid w:val="00AD0E43"/>
    <w:rsid w:val="00AD26C9"/>
    <w:rsid w:val="00AD35CC"/>
    <w:rsid w:val="00AD7054"/>
    <w:rsid w:val="00AD7C49"/>
    <w:rsid w:val="00AD7CF5"/>
    <w:rsid w:val="00AE1291"/>
    <w:rsid w:val="00AE15E7"/>
    <w:rsid w:val="00AE26F3"/>
    <w:rsid w:val="00AE3DE7"/>
    <w:rsid w:val="00AE4002"/>
    <w:rsid w:val="00AE4884"/>
    <w:rsid w:val="00AE772B"/>
    <w:rsid w:val="00AE792D"/>
    <w:rsid w:val="00AE7D49"/>
    <w:rsid w:val="00AF18B1"/>
    <w:rsid w:val="00AF1E4D"/>
    <w:rsid w:val="00AF25FA"/>
    <w:rsid w:val="00AF4EA4"/>
    <w:rsid w:val="00AF4FE8"/>
    <w:rsid w:val="00AF5079"/>
    <w:rsid w:val="00AF605E"/>
    <w:rsid w:val="00AF67CA"/>
    <w:rsid w:val="00B00A88"/>
    <w:rsid w:val="00B00C4B"/>
    <w:rsid w:val="00B02005"/>
    <w:rsid w:val="00B020DA"/>
    <w:rsid w:val="00B02F79"/>
    <w:rsid w:val="00B03031"/>
    <w:rsid w:val="00B035E4"/>
    <w:rsid w:val="00B036C8"/>
    <w:rsid w:val="00B03A26"/>
    <w:rsid w:val="00B03B1F"/>
    <w:rsid w:val="00B05F46"/>
    <w:rsid w:val="00B060A2"/>
    <w:rsid w:val="00B108FE"/>
    <w:rsid w:val="00B11D3E"/>
    <w:rsid w:val="00B12C4E"/>
    <w:rsid w:val="00B1371D"/>
    <w:rsid w:val="00B138B5"/>
    <w:rsid w:val="00B1449D"/>
    <w:rsid w:val="00B14D0B"/>
    <w:rsid w:val="00B163C4"/>
    <w:rsid w:val="00B2051A"/>
    <w:rsid w:val="00B209E9"/>
    <w:rsid w:val="00B21FBF"/>
    <w:rsid w:val="00B21FF0"/>
    <w:rsid w:val="00B22334"/>
    <w:rsid w:val="00B2292A"/>
    <w:rsid w:val="00B22D5B"/>
    <w:rsid w:val="00B2459F"/>
    <w:rsid w:val="00B25E2C"/>
    <w:rsid w:val="00B25FA6"/>
    <w:rsid w:val="00B26316"/>
    <w:rsid w:val="00B26505"/>
    <w:rsid w:val="00B269ED"/>
    <w:rsid w:val="00B26ABB"/>
    <w:rsid w:val="00B2709D"/>
    <w:rsid w:val="00B31796"/>
    <w:rsid w:val="00B31F6D"/>
    <w:rsid w:val="00B335BC"/>
    <w:rsid w:val="00B360A4"/>
    <w:rsid w:val="00B371B7"/>
    <w:rsid w:val="00B40002"/>
    <w:rsid w:val="00B40A42"/>
    <w:rsid w:val="00B40CFF"/>
    <w:rsid w:val="00B40DCE"/>
    <w:rsid w:val="00B41DF5"/>
    <w:rsid w:val="00B4233B"/>
    <w:rsid w:val="00B42D33"/>
    <w:rsid w:val="00B43A09"/>
    <w:rsid w:val="00B43ACD"/>
    <w:rsid w:val="00B44BA5"/>
    <w:rsid w:val="00B44BD0"/>
    <w:rsid w:val="00B44CCC"/>
    <w:rsid w:val="00B462C4"/>
    <w:rsid w:val="00B50522"/>
    <w:rsid w:val="00B50C80"/>
    <w:rsid w:val="00B518FD"/>
    <w:rsid w:val="00B51CCD"/>
    <w:rsid w:val="00B52BE2"/>
    <w:rsid w:val="00B55C52"/>
    <w:rsid w:val="00B5761A"/>
    <w:rsid w:val="00B57896"/>
    <w:rsid w:val="00B57A70"/>
    <w:rsid w:val="00B601AB"/>
    <w:rsid w:val="00B60C88"/>
    <w:rsid w:val="00B61159"/>
    <w:rsid w:val="00B618D9"/>
    <w:rsid w:val="00B618E2"/>
    <w:rsid w:val="00B62732"/>
    <w:rsid w:val="00B62778"/>
    <w:rsid w:val="00B62EDD"/>
    <w:rsid w:val="00B630A9"/>
    <w:rsid w:val="00B63363"/>
    <w:rsid w:val="00B642D5"/>
    <w:rsid w:val="00B64CA8"/>
    <w:rsid w:val="00B64CCE"/>
    <w:rsid w:val="00B66E12"/>
    <w:rsid w:val="00B67033"/>
    <w:rsid w:val="00B671A4"/>
    <w:rsid w:val="00B67246"/>
    <w:rsid w:val="00B67DBF"/>
    <w:rsid w:val="00B67EED"/>
    <w:rsid w:val="00B71782"/>
    <w:rsid w:val="00B73C39"/>
    <w:rsid w:val="00B74CE8"/>
    <w:rsid w:val="00B777B5"/>
    <w:rsid w:val="00B807CA"/>
    <w:rsid w:val="00B80D47"/>
    <w:rsid w:val="00B80E4A"/>
    <w:rsid w:val="00B8148B"/>
    <w:rsid w:val="00B8296C"/>
    <w:rsid w:val="00B83CFF"/>
    <w:rsid w:val="00B8569C"/>
    <w:rsid w:val="00B86391"/>
    <w:rsid w:val="00B869D4"/>
    <w:rsid w:val="00B87F09"/>
    <w:rsid w:val="00B90E5E"/>
    <w:rsid w:val="00B913BF"/>
    <w:rsid w:val="00B924EC"/>
    <w:rsid w:val="00B937EC"/>
    <w:rsid w:val="00B94077"/>
    <w:rsid w:val="00B943CB"/>
    <w:rsid w:val="00B95024"/>
    <w:rsid w:val="00B954F6"/>
    <w:rsid w:val="00B96ADA"/>
    <w:rsid w:val="00BA1B8A"/>
    <w:rsid w:val="00BA2C1C"/>
    <w:rsid w:val="00BA32D4"/>
    <w:rsid w:val="00BA3902"/>
    <w:rsid w:val="00BA3D53"/>
    <w:rsid w:val="00BA43D1"/>
    <w:rsid w:val="00BA45C2"/>
    <w:rsid w:val="00BA4770"/>
    <w:rsid w:val="00BA565D"/>
    <w:rsid w:val="00BA59BF"/>
    <w:rsid w:val="00BA61A4"/>
    <w:rsid w:val="00BA61FF"/>
    <w:rsid w:val="00BA6A8B"/>
    <w:rsid w:val="00BB0855"/>
    <w:rsid w:val="00BB0F10"/>
    <w:rsid w:val="00BB1A18"/>
    <w:rsid w:val="00BB1D24"/>
    <w:rsid w:val="00BB23FF"/>
    <w:rsid w:val="00BB27DF"/>
    <w:rsid w:val="00BB37FD"/>
    <w:rsid w:val="00BB3970"/>
    <w:rsid w:val="00BB4208"/>
    <w:rsid w:val="00BB5A57"/>
    <w:rsid w:val="00BB7BB6"/>
    <w:rsid w:val="00BC152C"/>
    <w:rsid w:val="00BC2688"/>
    <w:rsid w:val="00BC44EE"/>
    <w:rsid w:val="00BC47F1"/>
    <w:rsid w:val="00BC4FF2"/>
    <w:rsid w:val="00BC5B57"/>
    <w:rsid w:val="00BC5BFF"/>
    <w:rsid w:val="00BC5F85"/>
    <w:rsid w:val="00BC6B92"/>
    <w:rsid w:val="00BC7634"/>
    <w:rsid w:val="00BD0FDF"/>
    <w:rsid w:val="00BD1320"/>
    <w:rsid w:val="00BD423E"/>
    <w:rsid w:val="00BD551B"/>
    <w:rsid w:val="00BD55CC"/>
    <w:rsid w:val="00BD56DA"/>
    <w:rsid w:val="00BD5D1F"/>
    <w:rsid w:val="00BD5F7C"/>
    <w:rsid w:val="00BD6498"/>
    <w:rsid w:val="00BD6DC0"/>
    <w:rsid w:val="00BD6E53"/>
    <w:rsid w:val="00BD7F8F"/>
    <w:rsid w:val="00BE17D2"/>
    <w:rsid w:val="00BE249D"/>
    <w:rsid w:val="00BE290D"/>
    <w:rsid w:val="00BE29A9"/>
    <w:rsid w:val="00BE3577"/>
    <w:rsid w:val="00BE3C60"/>
    <w:rsid w:val="00BE4257"/>
    <w:rsid w:val="00BE47C9"/>
    <w:rsid w:val="00BE4C3D"/>
    <w:rsid w:val="00BE52B1"/>
    <w:rsid w:val="00BE6076"/>
    <w:rsid w:val="00BE6A41"/>
    <w:rsid w:val="00BE796D"/>
    <w:rsid w:val="00BE7E17"/>
    <w:rsid w:val="00BE7EC1"/>
    <w:rsid w:val="00BF0D96"/>
    <w:rsid w:val="00BF1560"/>
    <w:rsid w:val="00BF318F"/>
    <w:rsid w:val="00BF3944"/>
    <w:rsid w:val="00BF4926"/>
    <w:rsid w:val="00BF5C78"/>
    <w:rsid w:val="00BF6A1B"/>
    <w:rsid w:val="00BF71C7"/>
    <w:rsid w:val="00BF7519"/>
    <w:rsid w:val="00C01469"/>
    <w:rsid w:val="00C01933"/>
    <w:rsid w:val="00C02676"/>
    <w:rsid w:val="00C03F5E"/>
    <w:rsid w:val="00C03FFE"/>
    <w:rsid w:val="00C04BD6"/>
    <w:rsid w:val="00C0517B"/>
    <w:rsid w:val="00C05C0B"/>
    <w:rsid w:val="00C070EC"/>
    <w:rsid w:val="00C07115"/>
    <w:rsid w:val="00C07B5D"/>
    <w:rsid w:val="00C07B7C"/>
    <w:rsid w:val="00C10D63"/>
    <w:rsid w:val="00C12BCB"/>
    <w:rsid w:val="00C12F1C"/>
    <w:rsid w:val="00C13E19"/>
    <w:rsid w:val="00C142E7"/>
    <w:rsid w:val="00C1486E"/>
    <w:rsid w:val="00C15990"/>
    <w:rsid w:val="00C16305"/>
    <w:rsid w:val="00C16CEF"/>
    <w:rsid w:val="00C17CF2"/>
    <w:rsid w:val="00C17D75"/>
    <w:rsid w:val="00C2095B"/>
    <w:rsid w:val="00C21590"/>
    <w:rsid w:val="00C223C2"/>
    <w:rsid w:val="00C226BD"/>
    <w:rsid w:val="00C22FBA"/>
    <w:rsid w:val="00C23C0F"/>
    <w:rsid w:val="00C242CA"/>
    <w:rsid w:val="00C24322"/>
    <w:rsid w:val="00C24797"/>
    <w:rsid w:val="00C24823"/>
    <w:rsid w:val="00C24AC0"/>
    <w:rsid w:val="00C2527D"/>
    <w:rsid w:val="00C278B0"/>
    <w:rsid w:val="00C31427"/>
    <w:rsid w:val="00C32CDA"/>
    <w:rsid w:val="00C32DC5"/>
    <w:rsid w:val="00C33497"/>
    <w:rsid w:val="00C33538"/>
    <w:rsid w:val="00C339F0"/>
    <w:rsid w:val="00C33BAB"/>
    <w:rsid w:val="00C34201"/>
    <w:rsid w:val="00C3448C"/>
    <w:rsid w:val="00C350AD"/>
    <w:rsid w:val="00C35343"/>
    <w:rsid w:val="00C35F18"/>
    <w:rsid w:val="00C37063"/>
    <w:rsid w:val="00C377F2"/>
    <w:rsid w:val="00C4111B"/>
    <w:rsid w:val="00C4208F"/>
    <w:rsid w:val="00C420BF"/>
    <w:rsid w:val="00C4295C"/>
    <w:rsid w:val="00C42C80"/>
    <w:rsid w:val="00C42E6A"/>
    <w:rsid w:val="00C436E4"/>
    <w:rsid w:val="00C440FD"/>
    <w:rsid w:val="00C449FA"/>
    <w:rsid w:val="00C44E4B"/>
    <w:rsid w:val="00C44E6E"/>
    <w:rsid w:val="00C46746"/>
    <w:rsid w:val="00C468EE"/>
    <w:rsid w:val="00C46A47"/>
    <w:rsid w:val="00C46A52"/>
    <w:rsid w:val="00C46BAE"/>
    <w:rsid w:val="00C46F14"/>
    <w:rsid w:val="00C52190"/>
    <w:rsid w:val="00C53754"/>
    <w:rsid w:val="00C53A7A"/>
    <w:rsid w:val="00C54B57"/>
    <w:rsid w:val="00C5606A"/>
    <w:rsid w:val="00C56112"/>
    <w:rsid w:val="00C57350"/>
    <w:rsid w:val="00C60C64"/>
    <w:rsid w:val="00C61356"/>
    <w:rsid w:val="00C613C5"/>
    <w:rsid w:val="00C61D77"/>
    <w:rsid w:val="00C6283D"/>
    <w:rsid w:val="00C63C7D"/>
    <w:rsid w:val="00C643B8"/>
    <w:rsid w:val="00C667AD"/>
    <w:rsid w:val="00C66A34"/>
    <w:rsid w:val="00C66E53"/>
    <w:rsid w:val="00C70436"/>
    <w:rsid w:val="00C7088D"/>
    <w:rsid w:val="00C71737"/>
    <w:rsid w:val="00C72B82"/>
    <w:rsid w:val="00C72C91"/>
    <w:rsid w:val="00C731EC"/>
    <w:rsid w:val="00C733D0"/>
    <w:rsid w:val="00C7385C"/>
    <w:rsid w:val="00C74766"/>
    <w:rsid w:val="00C74E63"/>
    <w:rsid w:val="00C753AF"/>
    <w:rsid w:val="00C75620"/>
    <w:rsid w:val="00C777AF"/>
    <w:rsid w:val="00C77E3D"/>
    <w:rsid w:val="00C80F56"/>
    <w:rsid w:val="00C830DD"/>
    <w:rsid w:val="00C83C8D"/>
    <w:rsid w:val="00C84E97"/>
    <w:rsid w:val="00C85628"/>
    <w:rsid w:val="00C85733"/>
    <w:rsid w:val="00C85D58"/>
    <w:rsid w:val="00C85F03"/>
    <w:rsid w:val="00C8651B"/>
    <w:rsid w:val="00C86A71"/>
    <w:rsid w:val="00C87DA6"/>
    <w:rsid w:val="00C93522"/>
    <w:rsid w:val="00C9376F"/>
    <w:rsid w:val="00C938D4"/>
    <w:rsid w:val="00C93B0F"/>
    <w:rsid w:val="00C93BB6"/>
    <w:rsid w:val="00C94086"/>
    <w:rsid w:val="00C948E6"/>
    <w:rsid w:val="00C94F91"/>
    <w:rsid w:val="00C95F44"/>
    <w:rsid w:val="00C96507"/>
    <w:rsid w:val="00C9674B"/>
    <w:rsid w:val="00C97259"/>
    <w:rsid w:val="00C979A1"/>
    <w:rsid w:val="00CA068F"/>
    <w:rsid w:val="00CA2AC1"/>
    <w:rsid w:val="00CA3A0C"/>
    <w:rsid w:val="00CA459C"/>
    <w:rsid w:val="00CA4F67"/>
    <w:rsid w:val="00CA4FAF"/>
    <w:rsid w:val="00CA537C"/>
    <w:rsid w:val="00CA5553"/>
    <w:rsid w:val="00CA5622"/>
    <w:rsid w:val="00CA5F47"/>
    <w:rsid w:val="00CA6C64"/>
    <w:rsid w:val="00CB0376"/>
    <w:rsid w:val="00CB1DD4"/>
    <w:rsid w:val="00CB2DF7"/>
    <w:rsid w:val="00CB33F3"/>
    <w:rsid w:val="00CB37A0"/>
    <w:rsid w:val="00CB408A"/>
    <w:rsid w:val="00CB40B9"/>
    <w:rsid w:val="00CB42D9"/>
    <w:rsid w:val="00CB585B"/>
    <w:rsid w:val="00CB61C7"/>
    <w:rsid w:val="00CB62D4"/>
    <w:rsid w:val="00CB68CA"/>
    <w:rsid w:val="00CB6E97"/>
    <w:rsid w:val="00CB6EC9"/>
    <w:rsid w:val="00CC0E5F"/>
    <w:rsid w:val="00CC145F"/>
    <w:rsid w:val="00CC2201"/>
    <w:rsid w:val="00CC2748"/>
    <w:rsid w:val="00CC3AE6"/>
    <w:rsid w:val="00CC403F"/>
    <w:rsid w:val="00CC41E4"/>
    <w:rsid w:val="00CC45AB"/>
    <w:rsid w:val="00CC4A4D"/>
    <w:rsid w:val="00CC4C62"/>
    <w:rsid w:val="00CC55EE"/>
    <w:rsid w:val="00CC6D25"/>
    <w:rsid w:val="00CC79DF"/>
    <w:rsid w:val="00CC7EDB"/>
    <w:rsid w:val="00CD368D"/>
    <w:rsid w:val="00CD3A70"/>
    <w:rsid w:val="00CD43C4"/>
    <w:rsid w:val="00CD4972"/>
    <w:rsid w:val="00CD5172"/>
    <w:rsid w:val="00CD533C"/>
    <w:rsid w:val="00CD5EE9"/>
    <w:rsid w:val="00CD6D50"/>
    <w:rsid w:val="00CE0B4F"/>
    <w:rsid w:val="00CE15CB"/>
    <w:rsid w:val="00CE35FA"/>
    <w:rsid w:val="00CE4239"/>
    <w:rsid w:val="00CE4C3A"/>
    <w:rsid w:val="00CE4FCB"/>
    <w:rsid w:val="00CE60F3"/>
    <w:rsid w:val="00CE6DF8"/>
    <w:rsid w:val="00CE6E89"/>
    <w:rsid w:val="00CF05CD"/>
    <w:rsid w:val="00CF06D8"/>
    <w:rsid w:val="00CF11D6"/>
    <w:rsid w:val="00CF13CA"/>
    <w:rsid w:val="00CF1488"/>
    <w:rsid w:val="00CF1F76"/>
    <w:rsid w:val="00CF229C"/>
    <w:rsid w:val="00CF280C"/>
    <w:rsid w:val="00CF2FF0"/>
    <w:rsid w:val="00CF370B"/>
    <w:rsid w:val="00CF37F1"/>
    <w:rsid w:val="00CF3B16"/>
    <w:rsid w:val="00CF464F"/>
    <w:rsid w:val="00CF4672"/>
    <w:rsid w:val="00D02174"/>
    <w:rsid w:val="00D023D6"/>
    <w:rsid w:val="00D02A01"/>
    <w:rsid w:val="00D07814"/>
    <w:rsid w:val="00D07B2A"/>
    <w:rsid w:val="00D10386"/>
    <w:rsid w:val="00D11978"/>
    <w:rsid w:val="00D122D8"/>
    <w:rsid w:val="00D128EB"/>
    <w:rsid w:val="00D13ECC"/>
    <w:rsid w:val="00D145BD"/>
    <w:rsid w:val="00D16418"/>
    <w:rsid w:val="00D16AC7"/>
    <w:rsid w:val="00D17A4D"/>
    <w:rsid w:val="00D20501"/>
    <w:rsid w:val="00D20930"/>
    <w:rsid w:val="00D22CDC"/>
    <w:rsid w:val="00D258EF"/>
    <w:rsid w:val="00D262F3"/>
    <w:rsid w:val="00D26397"/>
    <w:rsid w:val="00D264B7"/>
    <w:rsid w:val="00D26D3F"/>
    <w:rsid w:val="00D3065E"/>
    <w:rsid w:val="00D31662"/>
    <w:rsid w:val="00D31C7B"/>
    <w:rsid w:val="00D31D07"/>
    <w:rsid w:val="00D32093"/>
    <w:rsid w:val="00D3377A"/>
    <w:rsid w:val="00D375A4"/>
    <w:rsid w:val="00D37B6B"/>
    <w:rsid w:val="00D37CC2"/>
    <w:rsid w:val="00D37F72"/>
    <w:rsid w:val="00D4140D"/>
    <w:rsid w:val="00D437D6"/>
    <w:rsid w:val="00D44D44"/>
    <w:rsid w:val="00D45619"/>
    <w:rsid w:val="00D457FE"/>
    <w:rsid w:val="00D4661E"/>
    <w:rsid w:val="00D4711A"/>
    <w:rsid w:val="00D4742C"/>
    <w:rsid w:val="00D47538"/>
    <w:rsid w:val="00D52D49"/>
    <w:rsid w:val="00D5339B"/>
    <w:rsid w:val="00D545AE"/>
    <w:rsid w:val="00D548DB"/>
    <w:rsid w:val="00D54CF2"/>
    <w:rsid w:val="00D565A2"/>
    <w:rsid w:val="00D56923"/>
    <w:rsid w:val="00D56A4E"/>
    <w:rsid w:val="00D57E96"/>
    <w:rsid w:val="00D602DC"/>
    <w:rsid w:val="00D60410"/>
    <w:rsid w:val="00D60A71"/>
    <w:rsid w:val="00D61552"/>
    <w:rsid w:val="00D61571"/>
    <w:rsid w:val="00D625CE"/>
    <w:rsid w:val="00D62A16"/>
    <w:rsid w:val="00D62E79"/>
    <w:rsid w:val="00D63129"/>
    <w:rsid w:val="00D63194"/>
    <w:rsid w:val="00D646EF"/>
    <w:rsid w:val="00D64CCB"/>
    <w:rsid w:val="00D65467"/>
    <w:rsid w:val="00D65568"/>
    <w:rsid w:val="00D667F4"/>
    <w:rsid w:val="00D66EC1"/>
    <w:rsid w:val="00D70693"/>
    <w:rsid w:val="00D70840"/>
    <w:rsid w:val="00D708D8"/>
    <w:rsid w:val="00D71DB0"/>
    <w:rsid w:val="00D72653"/>
    <w:rsid w:val="00D729B4"/>
    <w:rsid w:val="00D74129"/>
    <w:rsid w:val="00D74327"/>
    <w:rsid w:val="00D7516D"/>
    <w:rsid w:val="00D755A7"/>
    <w:rsid w:val="00D75E09"/>
    <w:rsid w:val="00D769F6"/>
    <w:rsid w:val="00D76DE5"/>
    <w:rsid w:val="00D772E2"/>
    <w:rsid w:val="00D7735C"/>
    <w:rsid w:val="00D77AF2"/>
    <w:rsid w:val="00D805C0"/>
    <w:rsid w:val="00D812E1"/>
    <w:rsid w:val="00D82DB0"/>
    <w:rsid w:val="00D82E6E"/>
    <w:rsid w:val="00D84ED3"/>
    <w:rsid w:val="00D85BD3"/>
    <w:rsid w:val="00D87345"/>
    <w:rsid w:val="00D91FB8"/>
    <w:rsid w:val="00D925EA"/>
    <w:rsid w:val="00D92D87"/>
    <w:rsid w:val="00D93A46"/>
    <w:rsid w:val="00D93B21"/>
    <w:rsid w:val="00D93CC2"/>
    <w:rsid w:val="00D9420C"/>
    <w:rsid w:val="00D96314"/>
    <w:rsid w:val="00D969D7"/>
    <w:rsid w:val="00D96E30"/>
    <w:rsid w:val="00DA079B"/>
    <w:rsid w:val="00DA08D4"/>
    <w:rsid w:val="00DA0C09"/>
    <w:rsid w:val="00DA0D61"/>
    <w:rsid w:val="00DA1161"/>
    <w:rsid w:val="00DA20AE"/>
    <w:rsid w:val="00DA400C"/>
    <w:rsid w:val="00DA49E1"/>
    <w:rsid w:val="00DA4E2C"/>
    <w:rsid w:val="00DA5949"/>
    <w:rsid w:val="00DA599E"/>
    <w:rsid w:val="00DA7311"/>
    <w:rsid w:val="00DB1A95"/>
    <w:rsid w:val="00DB2E3C"/>
    <w:rsid w:val="00DB38D3"/>
    <w:rsid w:val="00DB4687"/>
    <w:rsid w:val="00DB5266"/>
    <w:rsid w:val="00DB6841"/>
    <w:rsid w:val="00DB6971"/>
    <w:rsid w:val="00DB7220"/>
    <w:rsid w:val="00DB7DC1"/>
    <w:rsid w:val="00DC06B5"/>
    <w:rsid w:val="00DC1578"/>
    <w:rsid w:val="00DC1A23"/>
    <w:rsid w:val="00DC3FD2"/>
    <w:rsid w:val="00DC493A"/>
    <w:rsid w:val="00DD0E3F"/>
    <w:rsid w:val="00DD21BD"/>
    <w:rsid w:val="00DD286B"/>
    <w:rsid w:val="00DD4349"/>
    <w:rsid w:val="00DD4845"/>
    <w:rsid w:val="00DD4CF0"/>
    <w:rsid w:val="00DD59B4"/>
    <w:rsid w:val="00DD5A75"/>
    <w:rsid w:val="00DD5A7C"/>
    <w:rsid w:val="00DD67C9"/>
    <w:rsid w:val="00DD6AA2"/>
    <w:rsid w:val="00DD75F2"/>
    <w:rsid w:val="00DD7A85"/>
    <w:rsid w:val="00DE003E"/>
    <w:rsid w:val="00DE2AAE"/>
    <w:rsid w:val="00DE2E19"/>
    <w:rsid w:val="00DE37D3"/>
    <w:rsid w:val="00DE5876"/>
    <w:rsid w:val="00DE58EC"/>
    <w:rsid w:val="00DE5A2A"/>
    <w:rsid w:val="00DE67DB"/>
    <w:rsid w:val="00DF14DB"/>
    <w:rsid w:val="00DF26DD"/>
    <w:rsid w:val="00DF36B5"/>
    <w:rsid w:val="00DF38C5"/>
    <w:rsid w:val="00DF3CB0"/>
    <w:rsid w:val="00DF3D9A"/>
    <w:rsid w:val="00DF5591"/>
    <w:rsid w:val="00DF5A05"/>
    <w:rsid w:val="00DF6687"/>
    <w:rsid w:val="00DF6BD3"/>
    <w:rsid w:val="00E00697"/>
    <w:rsid w:val="00E037B4"/>
    <w:rsid w:val="00E03850"/>
    <w:rsid w:val="00E045A7"/>
    <w:rsid w:val="00E04A33"/>
    <w:rsid w:val="00E04FE1"/>
    <w:rsid w:val="00E051EC"/>
    <w:rsid w:val="00E0551D"/>
    <w:rsid w:val="00E056FC"/>
    <w:rsid w:val="00E13FFA"/>
    <w:rsid w:val="00E14124"/>
    <w:rsid w:val="00E15E79"/>
    <w:rsid w:val="00E16172"/>
    <w:rsid w:val="00E16AE8"/>
    <w:rsid w:val="00E17137"/>
    <w:rsid w:val="00E17941"/>
    <w:rsid w:val="00E1797A"/>
    <w:rsid w:val="00E17CE4"/>
    <w:rsid w:val="00E210DC"/>
    <w:rsid w:val="00E21474"/>
    <w:rsid w:val="00E21A52"/>
    <w:rsid w:val="00E21F06"/>
    <w:rsid w:val="00E2299B"/>
    <w:rsid w:val="00E23D9D"/>
    <w:rsid w:val="00E24614"/>
    <w:rsid w:val="00E2489C"/>
    <w:rsid w:val="00E25804"/>
    <w:rsid w:val="00E260A1"/>
    <w:rsid w:val="00E2628C"/>
    <w:rsid w:val="00E26A14"/>
    <w:rsid w:val="00E26AEF"/>
    <w:rsid w:val="00E26C96"/>
    <w:rsid w:val="00E2701E"/>
    <w:rsid w:val="00E30BD4"/>
    <w:rsid w:val="00E3132B"/>
    <w:rsid w:val="00E3189E"/>
    <w:rsid w:val="00E31F14"/>
    <w:rsid w:val="00E32358"/>
    <w:rsid w:val="00E32364"/>
    <w:rsid w:val="00E32DFA"/>
    <w:rsid w:val="00E32FAF"/>
    <w:rsid w:val="00E33A56"/>
    <w:rsid w:val="00E34236"/>
    <w:rsid w:val="00E3540D"/>
    <w:rsid w:val="00E3581A"/>
    <w:rsid w:val="00E35C3D"/>
    <w:rsid w:val="00E369CC"/>
    <w:rsid w:val="00E371F6"/>
    <w:rsid w:val="00E37891"/>
    <w:rsid w:val="00E40CDF"/>
    <w:rsid w:val="00E4214C"/>
    <w:rsid w:val="00E42763"/>
    <w:rsid w:val="00E4281A"/>
    <w:rsid w:val="00E432EF"/>
    <w:rsid w:val="00E434F5"/>
    <w:rsid w:val="00E443B9"/>
    <w:rsid w:val="00E45EA2"/>
    <w:rsid w:val="00E47269"/>
    <w:rsid w:val="00E47D23"/>
    <w:rsid w:val="00E47D4F"/>
    <w:rsid w:val="00E5039B"/>
    <w:rsid w:val="00E50458"/>
    <w:rsid w:val="00E525DF"/>
    <w:rsid w:val="00E53707"/>
    <w:rsid w:val="00E54AEB"/>
    <w:rsid w:val="00E54C79"/>
    <w:rsid w:val="00E56D3A"/>
    <w:rsid w:val="00E57349"/>
    <w:rsid w:val="00E574BE"/>
    <w:rsid w:val="00E57CF4"/>
    <w:rsid w:val="00E602AA"/>
    <w:rsid w:val="00E60A85"/>
    <w:rsid w:val="00E60E31"/>
    <w:rsid w:val="00E60F08"/>
    <w:rsid w:val="00E616DC"/>
    <w:rsid w:val="00E643A3"/>
    <w:rsid w:val="00E6474C"/>
    <w:rsid w:val="00E647A8"/>
    <w:rsid w:val="00E66197"/>
    <w:rsid w:val="00E67B67"/>
    <w:rsid w:val="00E703BE"/>
    <w:rsid w:val="00E7251E"/>
    <w:rsid w:val="00E73D48"/>
    <w:rsid w:val="00E746A4"/>
    <w:rsid w:val="00E7486C"/>
    <w:rsid w:val="00E74E76"/>
    <w:rsid w:val="00E7677B"/>
    <w:rsid w:val="00E767B0"/>
    <w:rsid w:val="00E77610"/>
    <w:rsid w:val="00E834DF"/>
    <w:rsid w:val="00E84D63"/>
    <w:rsid w:val="00E854C5"/>
    <w:rsid w:val="00E867DE"/>
    <w:rsid w:val="00E90759"/>
    <w:rsid w:val="00E9122E"/>
    <w:rsid w:val="00E92C01"/>
    <w:rsid w:val="00E92CB9"/>
    <w:rsid w:val="00E93F7E"/>
    <w:rsid w:val="00E94DAD"/>
    <w:rsid w:val="00E954BC"/>
    <w:rsid w:val="00E9729F"/>
    <w:rsid w:val="00EA050E"/>
    <w:rsid w:val="00EA0E32"/>
    <w:rsid w:val="00EA1A32"/>
    <w:rsid w:val="00EA2C88"/>
    <w:rsid w:val="00EA34B9"/>
    <w:rsid w:val="00EA3732"/>
    <w:rsid w:val="00EA3BE1"/>
    <w:rsid w:val="00EA3FC3"/>
    <w:rsid w:val="00EA423D"/>
    <w:rsid w:val="00EA45E8"/>
    <w:rsid w:val="00EA49B5"/>
    <w:rsid w:val="00EA4C21"/>
    <w:rsid w:val="00EA5588"/>
    <w:rsid w:val="00EA673F"/>
    <w:rsid w:val="00EA78D4"/>
    <w:rsid w:val="00EA7A03"/>
    <w:rsid w:val="00EA7C0B"/>
    <w:rsid w:val="00EA7D1F"/>
    <w:rsid w:val="00EB15B5"/>
    <w:rsid w:val="00EB30A3"/>
    <w:rsid w:val="00EB3161"/>
    <w:rsid w:val="00EB3D23"/>
    <w:rsid w:val="00EB49CD"/>
    <w:rsid w:val="00EB4D7F"/>
    <w:rsid w:val="00EB4EEB"/>
    <w:rsid w:val="00EB5784"/>
    <w:rsid w:val="00EB5C8B"/>
    <w:rsid w:val="00EC0462"/>
    <w:rsid w:val="00EC0511"/>
    <w:rsid w:val="00EC0AD3"/>
    <w:rsid w:val="00EC1262"/>
    <w:rsid w:val="00EC16AF"/>
    <w:rsid w:val="00EC1737"/>
    <w:rsid w:val="00EC2E70"/>
    <w:rsid w:val="00EC4418"/>
    <w:rsid w:val="00EC48E7"/>
    <w:rsid w:val="00EC4CE5"/>
    <w:rsid w:val="00EC69FB"/>
    <w:rsid w:val="00EC7635"/>
    <w:rsid w:val="00ED0E30"/>
    <w:rsid w:val="00ED2566"/>
    <w:rsid w:val="00ED2A6B"/>
    <w:rsid w:val="00ED2CC1"/>
    <w:rsid w:val="00ED364E"/>
    <w:rsid w:val="00ED3ADE"/>
    <w:rsid w:val="00ED3D8D"/>
    <w:rsid w:val="00ED4795"/>
    <w:rsid w:val="00EE0846"/>
    <w:rsid w:val="00EE2174"/>
    <w:rsid w:val="00EE3CEC"/>
    <w:rsid w:val="00EE473F"/>
    <w:rsid w:val="00EE4A4B"/>
    <w:rsid w:val="00EE5298"/>
    <w:rsid w:val="00EE5330"/>
    <w:rsid w:val="00EE5A3A"/>
    <w:rsid w:val="00EE5CCD"/>
    <w:rsid w:val="00EF0B14"/>
    <w:rsid w:val="00EF16B1"/>
    <w:rsid w:val="00EF1E8E"/>
    <w:rsid w:val="00EF204A"/>
    <w:rsid w:val="00EF23C6"/>
    <w:rsid w:val="00EF2471"/>
    <w:rsid w:val="00EF3E09"/>
    <w:rsid w:val="00EF4D1F"/>
    <w:rsid w:val="00EF5AAF"/>
    <w:rsid w:val="00EF635A"/>
    <w:rsid w:val="00EF6D85"/>
    <w:rsid w:val="00EF7E0A"/>
    <w:rsid w:val="00F0016F"/>
    <w:rsid w:val="00F02005"/>
    <w:rsid w:val="00F02816"/>
    <w:rsid w:val="00F03335"/>
    <w:rsid w:val="00F04425"/>
    <w:rsid w:val="00F048CB"/>
    <w:rsid w:val="00F04A2A"/>
    <w:rsid w:val="00F04ADB"/>
    <w:rsid w:val="00F04EB2"/>
    <w:rsid w:val="00F068C3"/>
    <w:rsid w:val="00F07662"/>
    <w:rsid w:val="00F10032"/>
    <w:rsid w:val="00F10BBC"/>
    <w:rsid w:val="00F14870"/>
    <w:rsid w:val="00F14E72"/>
    <w:rsid w:val="00F151DA"/>
    <w:rsid w:val="00F15CAD"/>
    <w:rsid w:val="00F16310"/>
    <w:rsid w:val="00F17995"/>
    <w:rsid w:val="00F205DE"/>
    <w:rsid w:val="00F215AA"/>
    <w:rsid w:val="00F22481"/>
    <w:rsid w:val="00F22572"/>
    <w:rsid w:val="00F22F75"/>
    <w:rsid w:val="00F23050"/>
    <w:rsid w:val="00F2322B"/>
    <w:rsid w:val="00F23578"/>
    <w:rsid w:val="00F2418D"/>
    <w:rsid w:val="00F244F5"/>
    <w:rsid w:val="00F2455D"/>
    <w:rsid w:val="00F246C7"/>
    <w:rsid w:val="00F26B8C"/>
    <w:rsid w:val="00F30394"/>
    <w:rsid w:val="00F347DD"/>
    <w:rsid w:val="00F35C26"/>
    <w:rsid w:val="00F3686F"/>
    <w:rsid w:val="00F36996"/>
    <w:rsid w:val="00F369DF"/>
    <w:rsid w:val="00F3751D"/>
    <w:rsid w:val="00F3780A"/>
    <w:rsid w:val="00F37E04"/>
    <w:rsid w:val="00F41D0D"/>
    <w:rsid w:val="00F434B5"/>
    <w:rsid w:val="00F445CC"/>
    <w:rsid w:val="00F4464C"/>
    <w:rsid w:val="00F454F7"/>
    <w:rsid w:val="00F45D56"/>
    <w:rsid w:val="00F5047E"/>
    <w:rsid w:val="00F5102D"/>
    <w:rsid w:val="00F52553"/>
    <w:rsid w:val="00F52E0E"/>
    <w:rsid w:val="00F53E4C"/>
    <w:rsid w:val="00F544AA"/>
    <w:rsid w:val="00F557E8"/>
    <w:rsid w:val="00F56B2D"/>
    <w:rsid w:val="00F57599"/>
    <w:rsid w:val="00F57A99"/>
    <w:rsid w:val="00F57B01"/>
    <w:rsid w:val="00F6003B"/>
    <w:rsid w:val="00F602DF"/>
    <w:rsid w:val="00F62125"/>
    <w:rsid w:val="00F62195"/>
    <w:rsid w:val="00F627FE"/>
    <w:rsid w:val="00F630F2"/>
    <w:rsid w:val="00F64A4F"/>
    <w:rsid w:val="00F64C18"/>
    <w:rsid w:val="00F6559E"/>
    <w:rsid w:val="00F663A5"/>
    <w:rsid w:val="00F704C1"/>
    <w:rsid w:val="00F704E3"/>
    <w:rsid w:val="00F706C7"/>
    <w:rsid w:val="00F7120C"/>
    <w:rsid w:val="00F71418"/>
    <w:rsid w:val="00F7155A"/>
    <w:rsid w:val="00F71C3C"/>
    <w:rsid w:val="00F71E5F"/>
    <w:rsid w:val="00F723F5"/>
    <w:rsid w:val="00F72536"/>
    <w:rsid w:val="00F7284A"/>
    <w:rsid w:val="00F74E44"/>
    <w:rsid w:val="00F74EEE"/>
    <w:rsid w:val="00F76578"/>
    <w:rsid w:val="00F77419"/>
    <w:rsid w:val="00F80CBA"/>
    <w:rsid w:val="00F82188"/>
    <w:rsid w:val="00F82D6D"/>
    <w:rsid w:val="00F84B07"/>
    <w:rsid w:val="00F84D9F"/>
    <w:rsid w:val="00F84F90"/>
    <w:rsid w:val="00F85BEE"/>
    <w:rsid w:val="00F9075B"/>
    <w:rsid w:val="00F91257"/>
    <w:rsid w:val="00F91570"/>
    <w:rsid w:val="00F91DB5"/>
    <w:rsid w:val="00F93BBC"/>
    <w:rsid w:val="00F94ABF"/>
    <w:rsid w:val="00F94C8B"/>
    <w:rsid w:val="00F94E1A"/>
    <w:rsid w:val="00F9566E"/>
    <w:rsid w:val="00F965B6"/>
    <w:rsid w:val="00FA1723"/>
    <w:rsid w:val="00FA18C8"/>
    <w:rsid w:val="00FA38CA"/>
    <w:rsid w:val="00FA42B6"/>
    <w:rsid w:val="00FA4490"/>
    <w:rsid w:val="00FA687E"/>
    <w:rsid w:val="00FA699E"/>
    <w:rsid w:val="00FA7C1E"/>
    <w:rsid w:val="00FB0E5A"/>
    <w:rsid w:val="00FB2873"/>
    <w:rsid w:val="00FB2C0A"/>
    <w:rsid w:val="00FB3185"/>
    <w:rsid w:val="00FB621F"/>
    <w:rsid w:val="00FB662C"/>
    <w:rsid w:val="00FB7CC4"/>
    <w:rsid w:val="00FC03F9"/>
    <w:rsid w:val="00FC1B3E"/>
    <w:rsid w:val="00FC40E7"/>
    <w:rsid w:val="00FC66BF"/>
    <w:rsid w:val="00FC6F15"/>
    <w:rsid w:val="00FC7E1C"/>
    <w:rsid w:val="00FD166B"/>
    <w:rsid w:val="00FD1C57"/>
    <w:rsid w:val="00FD6330"/>
    <w:rsid w:val="00FD6374"/>
    <w:rsid w:val="00FD6A64"/>
    <w:rsid w:val="00FE01F9"/>
    <w:rsid w:val="00FE1DB6"/>
    <w:rsid w:val="00FE258D"/>
    <w:rsid w:val="00FE3030"/>
    <w:rsid w:val="00FE490A"/>
    <w:rsid w:val="00FE5444"/>
    <w:rsid w:val="00FE6E2B"/>
    <w:rsid w:val="00FE7723"/>
    <w:rsid w:val="00FF37C1"/>
    <w:rsid w:val="00FF3BDF"/>
    <w:rsid w:val="00FF5CF6"/>
    <w:rsid w:val="00FF7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00613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6A9"/>
    <w:rPr>
      <w:rFonts w:ascii="Times New Roman" w:eastAsia="Times New Roman" w:hAnsi="Times New Roman" w:cs="Times New Roman"/>
    </w:rPr>
  </w:style>
  <w:style w:type="paragraph" w:styleId="Heading1">
    <w:name w:val="heading 1"/>
    <w:basedOn w:val="Normal"/>
    <w:link w:val="Heading1Char"/>
    <w:uiPriority w:val="9"/>
    <w:qFormat/>
    <w:rsid w:val="005D690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C5F85"/>
    <w:pPr>
      <w:autoSpaceDN w:val="0"/>
      <w:textAlignment w:val="baseline"/>
    </w:pPr>
    <w:rPr>
      <w:rFonts w:ascii="Liberation Serif" w:eastAsia="SimSun" w:hAnsi="Liberation Serif" w:cs="Mangal"/>
      <w:kern w:val="3"/>
      <w:lang w:eastAsia="zh-CN" w:bidi="hi-IN"/>
    </w:rPr>
  </w:style>
  <w:style w:type="character" w:styleId="CommentReference">
    <w:name w:val="annotation reference"/>
    <w:basedOn w:val="DefaultParagraphFont"/>
    <w:uiPriority w:val="99"/>
    <w:rsid w:val="00BC5F85"/>
    <w:rPr>
      <w:sz w:val="16"/>
      <w:szCs w:val="16"/>
    </w:rPr>
  </w:style>
  <w:style w:type="paragraph" w:styleId="CommentText">
    <w:name w:val="annotation text"/>
    <w:basedOn w:val="Normal"/>
    <w:link w:val="CommentTextChar"/>
    <w:uiPriority w:val="99"/>
    <w:rsid w:val="00BC5F85"/>
    <w:pPr>
      <w:suppressAutoHyphens/>
      <w:autoSpaceDN w:val="0"/>
      <w:textAlignment w:val="baseline"/>
    </w:pPr>
    <w:rPr>
      <w:rFonts w:ascii="Liberation Serif" w:eastAsia="SimSun" w:hAnsi="Liberation Serif" w:cs="Mangal"/>
      <w:kern w:val="3"/>
      <w:sz w:val="20"/>
      <w:szCs w:val="18"/>
      <w:lang w:eastAsia="zh-CN" w:bidi="hi-IN"/>
    </w:rPr>
  </w:style>
  <w:style w:type="character" w:customStyle="1" w:styleId="CommentTextChar">
    <w:name w:val="Comment Text Char"/>
    <w:basedOn w:val="DefaultParagraphFont"/>
    <w:link w:val="CommentText"/>
    <w:uiPriority w:val="99"/>
    <w:rsid w:val="00BC5F85"/>
    <w:rPr>
      <w:rFonts w:ascii="Liberation Serif" w:eastAsia="SimSun" w:hAnsi="Liberation Serif" w:cs="Mangal"/>
      <w:kern w:val="3"/>
      <w:sz w:val="20"/>
      <w:szCs w:val="18"/>
      <w:lang w:eastAsia="zh-CN" w:bidi="hi-IN"/>
    </w:rPr>
  </w:style>
  <w:style w:type="character" w:styleId="Hyperlink">
    <w:name w:val="Hyperlink"/>
    <w:basedOn w:val="DefaultParagraphFont"/>
    <w:uiPriority w:val="99"/>
    <w:unhideWhenUsed/>
    <w:rsid w:val="00BC5F85"/>
    <w:rPr>
      <w:color w:val="0563C1"/>
      <w:u w:val="single"/>
    </w:rPr>
  </w:style>
  <w:style w:type="paragraph" w:styleId="BalloonText">
    <w:name w:val="Balloon Text"/>
    <w:basedOn w:val="Normal"/>
    <w:link w:val="BalloonTextChar"/>
    <w:uiPriority w:val="99"/>
    <w:semiHidden/>
    <w:unhideWhenUsed/>
    <w:rsid w:val="00BC5F85"/>
    <w:rPr>
      <w:rFonts w:eastAsiaTheme="minorHAnsi"/>
      <w:sz w:val="18"/>
      <w:szCs w:val="18"/>
    </w:rPr>
  </w:style>
  <w:style w:type="character" w:customStyle="1" w:styleId="BalloonTextChar">
    <w:name w:val="Balloon Text Char"/>
    <w:basedOn w:val="DefaultParagraphFont"/>
    <w:link w:val="BalloonText"/>
    <w:uiPriority w:val="99"/>
    <w:semiHidden/>
    <w:rsid w:val="00BC5F85"/>
    <w:rPr>
      <w:rFonts w:ascii="Times New Roman" w:hAnsi="Times New Roman" w:cs="Times New Roman"/>
      <w:sz w:val="18"/>
      <w:szCs w:val="18"/>
    </w:rPr>
  </w:style>
  <w:style w:type="character" w:styleId="PlaceholderText">
    <w:name w:val="Placeholder Text"/>
    <w:basedOn w:val="DefaultParagraphFont"/>
    <w:uiPriority w:val="99"/>
    <w:semiHidden/>
    <w:rsid w:val="005C39EE"/>
    <w:rPr>
      <w:color w:val="808080"/>
    </w:rPr>
  </w:style>
  <w:style w:type="paragraph" w:styleId="ListParagraph">
    <w:name w:val="List Paragraph"/>
    <w:basedOn w:val="Normal"/>
    <w:uiPriority w:val="34"/>
    <w:qFormat/>
    <w:rsid w:val="00113793"/>
    <w:pPr>
      <w:ind w:left="720"/>
      <w:contextualSpacing/>
    </w:pPr>
    <w:rPr>
      <w:rFonts w:asciiTheme="minorHAnsi" w:eastAsiaTheme="minorHAnsi" w:hAnsiTheme="minorHAnsi" w:cstheme="minorBidi"/>
    </w:rPr>
  </w:style>
  <w:style w:type="table" w:styleId="TableGrid">
    <w:name w:val="Table Grid"/>
    <w:basedOn w:val="TableNormal"/>
    <w:uiPriority w:val="39"/>
    <w:rsid w:val="00BE4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170A"/>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B170A"/>
  </w:style>
  <w:style w:type="paragraph" w:styleId="Footer">
    <w:name w:val="footer"/>
    <w:basedOn w:val="Normal"/>
    <w:link w:val="FooterChar"/>
    <w:uiPriority w:val="99"/>
    <w:unhideWhenUsed/>
    <w:rsid w:val="000B170A"/>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B170A"/>
  </w:style>
  <w:style w:type="character" w:customStyle="1" w:styleId="ref-journal">
    <w:name w:val="ref-journal"/>
    <w:basedOn w:val="DefaultParagraphFont"/>
    <w:rsid w:val="005B2F3F"/>
  </w:style>
  <w:style w:type="paragraph" w:styleId="Revision">
    <w:name w:val="Revision"/>
    <w:hidden/>
    <w:uiPriority w:val="99"/>
    <w:semiHidden/>
    <w:rsid w:val="00C94F91"/>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F76578"/>
    <w:pPr>
      <w:suppressAutoHyphens w:val="0"/>
      <w:autoSpaceDN/>
      <w:textAlignment w:val="auto"/>
    </w:pPr>
    <w:rPr>
      <w:rFonts w:ascii="Times New Roman" w:eastAsia="Times New Roman" w:hAnsi="Times New Roman" w:cs="Times New Roman"/>
      <w:b/>
      <w:bCs/>
      <w:kern w:val="0"/>
      <w:szCs w:val="20"/>
      <w:lang w:eastAsia="en-US" w:bidi="ar-SA"/>
    </w:rPr>
  </w:style>
  <w:style w:type="character" w:customStyle="1" w:styleId="CommentSubjectChar">
    <w:name w:val="Comment Subject Char"/>
    <w:basedOn w:val="CommentTextChar"/>
    <w:link w:val="CommentSubject"/>
    <w:uiPriority w:val="99"/>
    <w:semiHidden/>
    <w:rsid w:val="00F76578"/>
    <w:rPr>
      <w:rFonts w:ascii="Times New Roman" w:eastAsia="Times New Roman" w:hAnsi="Times New Roman" w:cs="Times New Roman"/>
      <w:b/>
      <w:bCs/>
      <w:kern w:val="3"/>
      <w:sz w:val="20"/>
      <w:szCs w:val="20"/>
      <w:lang w:eastAsia="zh-CN" w:bidi="hi-IN"/>
    </w:rPr>
  </w:style>
  <w:style w:type="character" w:styleId="LineNumber">
    <w:name w:val="line number"/>
    <w:basedOn w:val="DefaultParagraphFont"/>
    <w:uiPriority w:val="99"/>
    <w:semiHidden/>
    <w:unhideWhenUsed/>
    <w:rsid w:val="00703096"/>
  </w:style>
  <w:style w:type="paragraph" w:styleId="NoSpacing">
    <w:name w:val="No Spacing"/>
    <w:uiPriority w:val="1"/>
    <w:qFormat/>
    <w:rsid w:val="003F7CE3"/>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D690F"/>
    <w:rPr>
      <w:rFonts w:ascii="Times New Roman" w:eastAsia="Times New Roman" w:hAnsi="Times New Roman" w:cs="Times New Roman"/>
      <w:b/>
      <w:bCs/>
      <w:kern w:val="36"/>
      <w:sz w:val="48"/>
      <w:szCs w:val="48"/>
    </w:rPr>
  </w:style>
  <w:style w:type="character" w:customStyle="1" w:styleId="UnresolvedMention1">
    <w:name w:val="Unresolved Mention1"/>
    <w:basedOn w:val="DefaultParagraphFont"/>
    <w:uiPriority w:val="99"/>
    <w:semiHidden/>
    <w:unhideWhenUsed/>
    <w:rsid w:val="005D690F"/>
    <w:rPr>
      <w:color w:val="605E5C"/>
      <w:shd w:val="clear" w:color="auto" w:fill="E1DFDD"/>
    </w:rPr>
  </w:style>
  <w:style w:type="character" w:customStyle="1" w:styleId="UnresolvedMention2">
    <w:name w:val="Unresolved Mention2"/>
    <w:basedOn w:val="DefaultParagraphFont"/>
    <w:uiPriority w:val="99"/>
    <w:semiHidden/>
    <w:unhideWhenUsed/>
    <w:rsid w:val="00E647A8"/>
    <w:rPr>
      <w:color w:val="605E5C"/>
      <w:shd w:val="clear" w:color="auto" w:fill="E1DFDD"/>
    </w:rPr>
  </w:style>
  <w:style w:type="character" w:customStyle="1" w:styleId="apple-converted-space">
    <w:name w:val="apple-converted-space"/>
    <w:basedOn w:val="DefaultParagraphFont"/>
    <w:rsid w:val="0009641C"/>
  </w:style>
  <w:style w:type="character" w:styleId="FollowedHyperlink">
    <w:name w:val="FollowedHyperlink"/>
    <w:basedOn w:val="DefaultParagraphFont"/>
    <w:uiPriority w:val="99"/>
    <w:semiHidden/>
    <w:unhideWhenUsed/>
    <w:rsid w:val="0009641C"/>
    <w:rPr>
      <w:color w:val="954F72" w:themeColor="followedHyperlink"/>
      <w:u w:val="single"/>
    </w:rPr>
  </w:style>
  <w:style w:type="character" w:customStyle="1" w:styleId="UnresolvedMention3">
    <w:name w:val="Unresolved Mention3"/>
    <w:basedOn w:val="DefaultParagraphFont"/>
    <w:uiPriority w:val="99"/>
    <w:semiHidden/>
    <w:unhideWhenUsed/>
    <w:rsid w:val="0009641C"/>
    <w:rPr>
      <w:color w:val="605E5C"/>
      <w:shd w:val="clear" w:color="auto" w:fill="E1DFDD"/>
    </w:rPr>
  </w:style>
  <w:style w:type="paragraph" w:styleId="NormalWeb">
    <w:name w:val="Normal (Web)"/>
    <w:basedOn w:val="Normal"/>
    <w:uiPriority w:val="99"/>
    <w:unhideWhenUsed/>
    <w:rsid w:val="00384111"/>
    <w:pPr>
      <w:spacing w:before="100" w:beforeAutospacing="1" w:after="100" w:afterAutospacing="1"/>
    </w:pPr>
  </w:style>
  <w:style w:type="character" w:styleId="Strong">
    <w:name w:val="Strong"/>
    <w:basedOn w:val="DefaultParagraphFont"/>
    <w:uiPriority w:val="22"/>
    <w:qFormat/>
    <w:rsid w:val="00B2459F"/>
    <w:rPr>
      <w:b/>
      <w:bCs/>
    </w:rPr>
  </w:style>
  <w:style w:type="character" w:customStyle="1" w:styleId="authors">
    <w:name w:val="authors"/>
    <w:basedOn w:val="DefaultParagraphFont"/>
    <w:rsid w:val="00BE52B1"/>
  </w:style>
  <w:style w:type="character" w:customStyle="1" w:styleId="Date1">
    <w:name w:val="Date1"/>
    <w:basedOn w:val="DefaultParagraphFont"/>
    <w:rsid w:val="00BE52B1"/>
  </w:style>
  <w:style w:type="character" w:customStyle="1" w:styleId="arttitle">
    <w:name w:val="art_title"/>
    <w:basedOn w:val="DefaultParagraphFont"/>
    <w:rsid w:val="003648D8"/>
  </w:style>
  <w:style w:type="character" w:customStyle="1" w:styleId="serialtitle">
    <w:name w:val="serial_title"/>
    <w:basedOn w:val="DefaultParagraphFont"/>
    <w:rsid w:val="003648D8"/>
  </w:style>
  <w:style w:type="character" w:customStyle="1" w:styleId="volumeissue">
    <w:name w:val="volume_issue"/>
    <w:basedOn w:val="DefaultParagraphFont"/>
    <w:rsid w:val="003648D8"/>
  </w:style>
  <w:style w:type="character" w:customStyle="1" w:styleId="pagerange">
    <w:name w:val="page_range"/>
    <w:basedOn w:val="DefaultParagraphFont"/>
    <w:rsid w:val="003648D8"/>
  </w:style>
  <w:style w:type="character" w:customStyle="1" w:styleId="doilink">
    <w:name w:val="doi_link"/>
    <w:basedOn w:val="DefaultParagraphFont"/>
    <w:rsid w:val="003648D8"/>
  </w:style>
  <w:style w:type="character" w:styleId="Emphasis">
    <w:name w:val="Emphasis"/>
    <w:basedOn w:val="DefaultParagraphFont"/>
    <w:uiPriority w:val="20"/>
    <w:qFormat/>
    <w:rsid w:val="00FB662C"/>
    <w:rPr>
      <w:i/>
      <w:iCs/>
    </w:rPr>
  </w:style>
  <w:style w:type="character" w:customStyle="1" w:styleId="UnresolvedMention4">
    <w:name w:val="Unresolved Mention4"/>
    <w:basedOn w:val="DefaultParagraphFont"/>
    <w:uiPriority w:val="99"/>
    <w:semiHidden/>
    <w:unhideWhenUsed/>
    <w:rsid w:val="00F72536"/>
    <w:rPr>
      <w:color w:val="605E5C"/>
      <w:shd w:val="clear" w:color="auto" w:fill="E1DFDD"/>
    </w:rPr>
  </w:style>
  <w:style w:type="paragraph" w:styleId="FootnoteText">
    <w:name w:val="footnote text"/>
    <w:basedOn w:val="Normal"/>
    <w:link w:val="FootnoteTextChar"/>
    <w:uiPriority w:val="99"/>
    <w:semiHidden/>
    <w:unhideWhenUsed/>
    <w:rsid w:val="00A612D6"/>
    <w:rPr>
      <w:sz w:val="20"/>
      <w:szCs w:val="20"/>
    </w:rPr>
  </w:style>
  <w:style w:type="character" w:customStyle="1" w:styleId="FootnoteTextChar">
    <w:name w:val="Footnote Text Char"/>
    <w:basedOn w:val="DefaultParagraphFont"/>
    <w:link w:val="FootnoteText"/>
    <w:uiPriority w:val="99"/>
    <w:semiHidden/>
    <w:rsid w:val="00A612D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612D6"/>
    <w:rPr>
      <w:vertAlign w:val="superscript"/>
    </w:rPr>
  </w:style>
  <w:style w:type="character" w:customStyle="1" w:styleId="ff2">
    <w:name w:val="ff2"/>
    <w:basedOn w:val="DefaultParagraphFont"/>
    <w:rsid w:val="00C468EE"/>
  </w:style>
  <w:style w:type="character" w:customStyle="1" w:styleId="ff5">
    <w:name w:val="ff5"/>
    <w:basedOn w:val="DefaultParagraphFont"/>
    <w:rsid w:val="00C468EE"/>
  </w:style>
  <w:style w:type="character" w:customStyle="1" w:styleId="UnresolvedMention5">
    <w:name w:val="Unresolved Mention5"/>
    <w:basedOn w:val="DefaultParagraphFont"/>
    <w:uiPriority w:val="99"/>
    <w:semiHidden/>
    <w:unhideWhenUsed/>
    <w:rsid w:val="00522B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2378">
      <w:bodyDiv w:val="1"/>
      <w:marLeft w:val="0"/>
      <w:marRight w:val="0"/>
      <w:marTop w:val="0"/>
      <w:marBottom w:val="0"/>
      <w:divBdr>
        <w:top w:val="none" w:sz="0" w:space="0" w:color="auto"/>
        <w:left w:val="none" w:sz="0" w:space="0" w:color="auto"/>
        <w:bottom w:val="none" w:sz="0" w:space="0" w:color="auto"/>
        <w:right w:val="none" w:sz="0" w:space="0" w:color="auto"/>
      </w:divBdr>
    </w:div>
    <w:div w:id="127745101">
      <w:bodyDiv w:val="1"/>
      <w:marLeft w:val="0"/>
      <w:marRight w:val="0"/>
      <w:marTop w:val="0"/>
      <w:marBottom w:val="0"/>
      <w:divBdr>
        <w:top w:val="none" w:sz="0" w:space="0" w:color="auto"/>
        <w:left w:val="none" w:sz="0" w:space="0" w:color="auto"/>
        <w:bottom w:val="none" w:sz="0" w:space="0" w:color="auto"/>
        <w:right w:val="none" w:sz="0" w:space="0" w:color="auto"/>
      </w:divBdr>
    </w:div>
    <w:div w:id="147599056">
      <w:bodyDiv w:val="1"/>
      <w:marLeft w:val="0"/>
      <w:marRight w:val="0"/>
      <w:marTop w:val="0"/>
      <w:marBottom w:val="0"/>
      <w:divBdr>
        <w:top w:val="none" w:sz="0" w:space="0" w:color="auto"/>
        <w:left w:val="none" w:sz="0" w:space="0" w:color="auto"/>
        <w:bottom w:val="none" w:sz="0" w:space="0" w:color="auto"/>
        <w:right w:val="none" w:sz="0" w:space="0" w:color="auto"/>
      </w:divBdr>
    </w:div>
    <w:div w:id="155389510">
      <w:bodyDiv w:val="1"/>
      <w:marLeft w:val="0"/>
      <w:marRight w:val="0"/>
      <w:marTop w:val="0"/>
      <w:marBottom w:val="0"/>
      <w:divBdr>
        <w:top w:val="none" w:sz="0" w:space="0" w:color="auto"/>
        <w:left w:val="none" w:sz="0" w:space="0" w:color="auto"/>
        <w:bottom w:val="none" w:sz="0" w:space="0" w:color="auto"/>
        <w:right w:val="none" w:sz="0" w:space="0" w:color="auto"/>
      </w:divBdr>
    </w:div>
    <w:div w:id="197013677">
      <w:bodyDiv w:val="1"/>
      <w:marLeft w:val="0"/>
      <w:marRight w:val="0"/>
      <w:marTop w:val="0"/>
      <w:marBottom w:val="0"/>
      <w:divBdr>
        <w:top w:val="none" w:sz="0" w:space="0" w:color="auto"/>
        <w:left w:val="none" w:sz="0" w:space="0" w:color="auto"/>
        <w:bottom w:val="none" w:sz="0" w:space="0" w:color="auto"/>
        <w:right w:val="none" w:sz="0" w:space="0" w:color="auto"/>
      </w:divBdr>
    </w:div>
    <w:div w:id="278877087">
      <w:bodyDiv w:val="1"/>
      <w:marLeft w:val="0"/>
      <w:marRight w:val="0"/>
      <w:marTop w:val="0"/>
      <w:marBottom w:val="0"/>
      <w:divBdr>
        <w:top w:val="none" w:sz="0" w:space="0" w:color="auto"/>
        <w:left w:val="none" w:sz="0" w:space="0" w:color="auto"/>
        <w:bottom w:val="none" w:sz="0" w:space="0" w:color="auto"/>
        <w:right w:val="none" w:sz="0" w:space="0" w:color="auto"/>
      </w:divBdr>
    </w:div>
    <w:div w:id="351616332">
      <w:bodyDiv w:val="1"/>
      <w:marLeft w:val="0"/>
      <w:marRight w:val="0"/>
      <w:marTop w:val="0"/>
      <w:marBottom w:val="0"/>
      <w:divBdr>
        <w:top w:val="none" w:sz="0" w:space="0" w:color="auto"/>
        <w:left w:val="none" w:sz="0" w:space="0" w:color="auto"/>
        <w:bottom w:val="none" w:sz="0" w:space="0" w:color="auto"/>
        <w:right w:val="none" w:sz="0" w:space="0" w:color="auto"/>
      </w:divBdr>
    </w:div>
    <w:div w:id="425149500">
      <w:bodyDiv w:val="1"/>
      <w:marLeft w:val="0"/>
      <w:marRight w:val="0"/>
      <w:marTop w:val="0"/>
      <w:marBottom w:val="0"/>
      <w:divBdr>
        <w:top w:val="none" w:sz="0" w:space="0" w:color="auto"/>
        <w:left w:val="none" w:sz="0" w:space="0" w:color="auto"/>
        <w:bottom w:val="none" w:sz="0" w:space="0" w:color="auto"/>
        <w:right w:val="none" w:sz="0" w:space="0" w:color="auto"/>
      </w:divBdr>
    </w:div>
    <w:div w:id="456262132">
      <w:bodyDiv w:val="1"/>
      <w:marLeft w:val="0"/>
      <w:marRight w:val="0"/>
      <w:marTop w:val="0"/>
      <w:marBottom w:val="0"/>
      <w:divBdr>
        <w:top w:val="none" w:sz="0" w:space="0" w:color="auto"/>
        <w:left w:val="none" w:sz="0" w:space="0" w:color="auto"/>
        <w:bottom w:val="none" w:sz="0" w:space="0" w:color="auto"/>
        <w:right w:val="none" w:sz="0" w:space="0" w:color="auto"/>
      </w:divBdr>
    </w:div>
    <w:div w:id="502359311">
      <w:bodyDiv w:val="1"/>
      <w:marLeft w:val="0"/>
      <w:marRight w:val="0"/>
      <w:marTop w:val="0"/>
      <w:marBottom w:val="0"/>
      <w:divBdr>
        <w:top w:val="none" w:sz="0" w:space="0" w:color="auto"/>
        <w:left w:val="none" w:sz="0" w:space="0" w:color="auto"/>
        <w:bottom w:val="none" w:sz="0" w:space="0" w:color="auto"/>
        <w:right w:val="none" w:sz="0" w:space="0" w:color="auto"/>
      </w:divBdr>
    </w:div>
    <w:div w:id="568150748">
      <w:bodyDiv w:val="1"/>
      <w:marLeft w:val="0"/>
      <w:marRight w:val="0"/>
      <w:marTop w:val="0"/>
      <w:marBottom w:val="0"/>
      <w:divBdr>
        <w:top w:val="none" w:sz="0" w:space="0" w:color="auto"/>
        <w:left w:val="none" w:sz="0" w:space="0" w:color="auto"/>
        <w:bottom w:val="none" w:sz="0" w:space="0" w:color="auto"/>
        <w:right w:val="none" w:sz="0" w:space="0" w:color="auto"/>
      </w:divBdr>
    </w:div>
    <w:div w:id="613056477">
      <w:bodyDiv w:val="1"/>
      <w:marLeft w:val="0"/>
      <w:marRight w:val="0"/>
      <w:marTop w:val="0"/>
      <w:marBottom w:val="0"/>
      <w:divBdr>
        <w:top w:val="none" w:sz="0" w:space="0" w:color="auto"/>
        <w:left w:val="none" w:sz="0" w:space="0" w:color="auto"/>
        <w:bottom w:val="none" w:sz="0" w:space="0" w:color="auto"/>
        <w:right w:val="none" w:sz="0" w:space="0" w:color="auto"/>
      </w:divBdr>
    </w:div>
    <w:div w:id="675376429">
      <w:bodyDiv w:val="1"/>
      <w:marLeft w:val="0"/>
      <w:marRight w:val="0"/>
      <w:marTop w:val="0"/>
      <w:marBottom w:val="0"/>
      <w:divBdr>
        <w:top w:val="none" w:sz="0" w:space="0" w:color="auto"/>
        <w:left w:val="none" w:sz="0" w:space="0" w:color="auto"/>
        <w:bottom w:val="none" w:sz="0" w:space="0" w:color="auto"/>
        <w:right w:val="none" w:sz="0" w:space="0" w:color="auto"/>
      </w:divBdr>
    </w:div>
    <w:div w:id="804397616">
      <w:bodyDiv w:val="1"/>
      <w:marLeft w:val="0"/>
      <w:marRight w:val="0"/>
      <w:marTop w:val="0"/>
      <w:marBottom w:val="0"/>
      <w:divBdr>
        <w:top w:val="none" w:sz="0" w:space="0" w:color="auto"/>
        <w:left w:val="none" w:sz="0" w:space="0" w:color="auto"/>
        <w:bottom w:val="none" w:sz="0" w:space="0" w:color="auto"/>
        <w:right w:val="none" w:sz="0" w:space="0" w:color="auto"/>
      </w:divBdr>
    </w:div>
    <w:div w:id="827138264">
      <w:bodyDiv w:val="1"/>
      <w:marLeft w:val="0"/>
      <w:marRight w:val="0"/>
      <w:marTop w:val="0"/>
      <w:marBottom w:val="0"/>
      <w:divBdr>
        <w:top w:val="none" w:sz="0" w:space="0" w:color="auto"/>
        <w:left w:val="none" w:sz="0" w:space="0" w:color="auto"/>
        <w:bottom w:val="none" w:sz="0" w:space="0" w:color="auto"/>
        <w:right w:val="none" w:sz="0" w:space="0" w:color="auto"/>
      </w:divBdr>
    </w:div>
    <w:div w:id="832527331">
      <w:bodyDiv w:val="1"/>
      <w:marLeft w:val="0"/>
      <w:marRight w:val="0"/>
      <w:marTop w:val="0"/>
      <w:marBottom w:val="0"/>
      <w:divBdr>
        <w:top w:val="none" w:sz="0" w:space="0" w:color="auto"/>
        <w:left w:val="none" w:sz="0" w:space="0" w:color="auto"/>
        <w:bottom w:val="none" w:sz="0" w:space="0" w:color="auto"/>
        <w:right w:val="none" w:sz="0" w:space="0" w:color="auto"/>
      </w:divBdr>
    </w:div>
    <w:div w:id="892038852">
      <w:bodyDiv w:val="1"/>
      <w:marLeft w:val="0"/>
      <w:marRight w:val="0"/>
      <w:marTop w:val="0"/>
      <w:marBottom w:val="0"/>
      <w:divBdr>
        <w:top w:val="none" w:sz="0" w:space="0" w:color="auto"/>
        <w:left w:val="none" w:sz="0" w:space="0" w:color="auto"/>
        <w:bottom w:val="none" w:sz="0" w:space="0" w:color="auto"/>
        <w:right w:val="none" w:sz="0" w:space="0" w:color="auto"/>
      </w:divBdr>
    </w:div>
    <w:div w:id="910699897">
      <w:bodyDiv w:val="1"/>
      <w:marLeft w:val="0"/>
      <w:marRight w:val="0"/>
      <w:marTop w:val="0"/>
      <w:marBottom w:val="0"/>
      <w:divBdr>
        <w:top w:val="none" w:sz="0" w:space="0" w:color="auto"/>
        <w:left w:val="none" w:sz="0" w:space="0" w:color="auto"/>
        <w:bottom w:val="none" w:sz="0" w:space="0" w:color="auto"/>
        <w:right w:val="none" w:sz="0" w:space="0" w:color="auto"/>
      </w:divBdr>
      <w:divsChild>
        <w:div w:id="902058227">
          <w:marLeft w:val="0"/>
          <w:marRight w:val="0"/>
          <w:marTop w:val="0"/>
          <w:marBottom w:val="0"/>
          <w:divBdr>
            <w:top w:val="none" w:sz="0" w:space="0" w:color="auto"/>
            <w:left w:val="none" w:sz="0" w:space="0" w:color="auto"/>
            <w:bottom w:val="none" w:sz="0" w:space="0" w:color="auto"/>
            <w:right w:val="none" w:sz="0" w:space="0" w:color="auto"/>
          </w:divBdr>
        </w:div>
      </w:divsChild>
    </w:div>
    <w:div w:id="948046262">
      <w:bodyDiv w:val="1"/>
      <w:marLeft w:val="0"/>
      <w:marRight w:val="0"/>
      <w:marTop w:val="0"/>
      <w:marBottom w:val="0"/>
      <w:divBdr>
        <w:top w:val="none" w:sz="0" w:space="0" w:color="auto"/>
        <w:left w:val="none" w:sz="0" w:space="0" w:color="auto"/>
        <w:bottom w:val="none" w:sz="0" w:space="0" w:color="auto"/>
        <w:right w:val="none" w:sz="0" w:space="0" w:color="auto"/>
      </w:divBdr>
    </w:div>
    <w:div w:id="957906795">
      <w:bodyDiv w:val="1"/>
      <w:marLeft w:val="0"/>
      <w:marRight w:val="0"/>
      <w:marTop w:val="0"/>
      <w:marBottom w:val="0"/>
      <w:divBdr>
        <w:top w:val="none" w:sz="0" w:space="0" w:color="auto"/>
        <w:left w:val="none" w:sz="0" w:space="0" w:color="auto"/>
        <w:bottom w:val="none" w:sz="0" w:space="0" w:color="auto"/>
        <w:right w:val="none" w:sz="0" w:space="0" w:color="auto"/>
      </w:divBdr>
      <w:divsChild>
        <w:div w:id="452016862">
          <w:marLeft w:val="0"/>
          <w:marRight w:val="0"/>
          <w:marTop w:val="0"/>
          <w:marBottom w:val="0"/>
          <w:divBdr>
            <w:top w:val="none" w:sz="0" w:space="0" w:color="auto"/>
            <w:left w:val="none" w:sz="0" w:space="0" w:color="auto"/>
            <w:bottom w:val="none" w:sz="0" w:space="0" w:color="auto"/>
            <w:right w:val="none" w:sz="0" w:space="0" w:color="auto"/>
          </w:divBdr>
        </w:div>
        <w:div w:id="2038576427">
          <w:marLeft w:val="0"/>
          <w:marRight w:val="0"/>
          <w:marTop w:val="0"/>
          <w:marBottom w:val="0"/>
          <w:divBdr>
            <w:top w:val="none" w:sz="0" w:space="0" w:color="auto"/>
            <w:left w:val="none" w:sz="0" w:space="0" w:color="auto"/>
            <w:bottom w:val="none" w:sz="0" w:space="0" w:color="auto"/>
            <w:right w:val="none" w:sz="0" w:space="0" w:color="auto"/>
          </w:divBdr>
        </w:div>
      </w:divsChild>
    </w:div>
    <w:div w:id="977026269">
      <w:bodyDiv w:val="1"/>
      <w:marLeft w:val="0"/>
      <w:marRight w:val="0"/>
      <w:marTop w:val="0"/>
      <w:marBottom w:val="0"/>
      <w:divBdr>
        <w:top w:val="none" w:sz="0" w:space="0" w:color="auto"/>
        <w:left w:val="none" w:sz="0" w:space="0" w:color="auto"/>
        <w:bottom w:val="none" w:sz="0" w:space="0" w:color="auto"/>
        <w:right w:val="none" w:sz="0" w:space="0" w:color="auto"/>
      </w:divBdr>
    </w:div>
    <w:div w:id="983705132">
      <w:bodyDiv w:val="1"/>
      <w:marLeft w:val="0"/>
      <w:marRight w:val="0"/>
      <w:marTop w:val="0"/>
      <w:marBottom w:val="0"/>
      <w:divBdr>
        <w:top w:val="none" w:sz="0" w:space="0" w:color="auto"/>
        <w:left w:val="none" w:sz="0" w:space="0" w:color="auto"/>
        <w:bottom w:val="none" w:sz="0" w:space="0" w:color="auto"/>
        <w:right w:val="none" w:sz="0" w:space="0" w:color="auto"/>
      </w:divBdr>
    </w:div>
    <w:div w:id="993680351">
      <w:bodyDiv w:val="1"/>
      <w:marLeft w:val="0"/>
      <w:marRight w:val="0"/>
      <w:marTop w:val="0"/>
      <w:marBottom w:val="0"/>
      <w:divBdr>
        <w:top w:val="none" w:sz="0" w:space="0" w:color="auto"/>
        <w:left w:val="none" w:sz="0" w:space="0" w:color="auto"/>
        <w:bottom w:val="none" w:sz="0" w:space="0" w:color="auto"/>
        <w:right w:val="none" w:sz="0" w:space="0" w:color="auto"/>
      </w:divBdr>
    </w:div>
    <w:div w:id="1087382555">
      <w:bodyDiv w:val="1"/>
      <w:marLeft w:val="0"/>
      <w:marRight w:val="0"/>
      <w:marTop w:val="0"/>
      <w:marBottom w:val="0"/>
      <w:divBdr>
        <w:top w:val="none" w:sz="0" w:space="0" w:color="auto"/>
        <w:left w:val="none" w:sz="0" w:space="0" w:color="auto"/>
        <w:bottom w:val="none" w:sz="0" w:space="0" w:color="auto"/>
        <w:right w:val="none" w:sz="0" w:space="0" w:color="auto"/>
      </w:divBdr>
    </w:div>
    <w:div w:id="1213032404">
      <w:bodyDiv w:val="1"/>
      <w:marLeft w:val="0"/>
      <w:marRight w:val="0"/>
      <w:marTop w:val="0"/>
      <w:marBottom w:val="0"/>
      <w:divBdr>
        <w:top w:val="none" w:sz="0" w:space="0" w:color="auto"/>
        <w:left w:val="none" w:sz="0" w:space="0" w:color="auto"/>
        <w:bottom w:val="none" w:sz="0" w:space="0" w:color="auto"/>
        <w:right w:val="none" w:sz="0" w:space="0" w:color="auto"/>
      </w:divBdr>
      <w:divsChild>
        <w:div w:id="536625532">
          <w:marLeft w:val="0"/>
          <w:marRight w:val="0"/>
          <w:marTop w:val="0"/>
          <w:marBottom w:val="0"/>
          <w:divBdr>
            <w:top w:val="none" w:sz="0" w:space="0" w:color="auto"/>
            <w:left w:val="none" w:sz="0" w:space="0" w:color="auto"/>
            <w:bottom w:val="none" w:sz="0" w:space="0" w:color="auto"/>
            <w:right w:val="none" w:sz="0" w:space="0" w:color="auto"/>
          </w:divBdr>
          <w:divsChild>
            <w:div w:id="1815609545">
              <w:marLeft w:val="0"/>
              <w:marRight w:val="0"/>
              <w:marTop w:val="0"/>
              <w:marBottom w:val="0"/>
              <w:divBdr>
                <w:top w:val="none" w:sz="0" w:space="0" w:color="auto"/>
                <w:left w:val="none" w:sz="0" w:space="0" w:color="auto"/>
                <w:bottom w:val="none" w:sz="0" w:space="0" w:color="auto"/>
                <w:right w:val="none" w:sz="0" w:space="0" w:color="auto"/>
              </w:divBdr>
              <w:divsChild>
                <w:div w:id="6992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233876">
      <w:bodyDiv w:val="1"/>
      <w:marLeft w:val="0"/>
      <w:marRight w:val="0"/>
      <w:marTop w:val="0"/>
      <w:marBottom w:val="0"/>
      <w:divBdr>
        <w:top w:val="none" w:sz="0" w:space="0" w:color="auto"/>
        <w:left w:val="none" w:sz="0" w:space="0" w:color="auto"/>
        <w:bottom w:val="none" w:sz="0" w:space="0" w:color="auto"/>
        <w:right w:val="none" w:sz="0" w:space="0" w:color="auto"/>
      </w:divBdr>
    </w:div>
    <w:div w:id="1440565791">
      <w:bodyDiv w:val="1"/>
      <w:marLeft w:val="0"/>
      <w:marRight w:val="0"/>
      <w:marTop w:val="0"/>
      <w:marBottom w:val="0"/>
      <w:divBdr>
        <w:top w:val="none" w:sz="0" w:space="0" w:color="auto"/>
        <w:left w:val="none" w:sz="0" w:space="0" w:color="auto"/>
        <w:bottom w:val="none" w:sz="0" w:space="0" w:color="auto"/>
        <w:right w:val="none" w:sz="0" w:space="0" w:color="auto"/>
      </w:divBdr>
    </w:div>
    <w:div w:id="1444031141">
      <w:bodyDiv w:val="1"/>
      <w:marLeft w:val="0"/>
      <w:marRight w:val="0"/>
      <w:marTop w:val="0"/>
      <w:marBottom w:val="0"/>
      <w:divBdr>
        <w:top w:val="none" w:sz="0" w:space="0" w:color="auto"/>
        <w:left w:val="none" w:sz="0" w:space="0" w:color="auto"/>
        <w:bottom w:val="none" w:sz="0" w:space="0" w:color="auto"/>
        <w:right w:val="none" w:sz="0" w:space="0" w:color="auto"/>
      </w:divBdr>
    </w:div>
    <w:div w:id="1466502495">
      <w:bodyDiv w:val="1"/>
      <w:marLeft w:val="0"/>
      <w:marRight w:val="0"/>
      <w:marTop w:val="0"/>
      <w:marBottom w:val="0"/>
      <w:divBdr>
        <w:top w:val="none" w:sz="0" w:space="0" w:color="auto"/>
        <w:left w:val="none" w:sz="0" w:space="0" w:color="auto"/>
        <w:bottom w:val="none" w:sz="0" w:space="0" w:color="auto"/>
        <w:right w:val="none" w:sz="0" w:space="0" w:color="auto"/>
      </w:divBdr>
    </w:div>
    <w:div w:id="1518470530">
      <w:bodyDiv w:val="1"/>
      <w:marLeft w:val="0"/>
      <w:marRight w:val="0"/>
      <w:marTop w:val="0"/>
      <w:marBottom w:val="0"/>
      <w:divBdr>
        <w:top w:val="none" w:sz="0" w:space="0" w:color="auto"/>
        <w:left w:val="none" w:sz="0" w:space="0" w:color="auto"/>
        <w:bottom w:val="none" w:sz="0" w:space="0" w:color="auto"/>
        <w:right w:val="none" w:sz="0" w:space="0" w:color="auto"/>
      </w:divBdr>
    </w:div>
    <w:div w:id="1539198249">
      <w:bodyDiv w:val="1"/>
      <w:marLeft w:val="0"/>
      <w:marRight w:val="0"/>
      <w:marTop w:val="0"/>
      <w:marBottom w:val="0"/>
      <w:divBdr>
        <w:top w:val="none" w:sz="0" w:space="0" w:color="auto"/>
        <w:left w:val="none" w:sz="0" w:space="0" w:color="auto"/>
        <w:bottom w:val="none" w:sz="0" w:space="0" w:color="auto"/>
        <w:right w:val="none" w:sz="0" w:space="0" w:color="auto"/>
      </w:divBdr>
    </w:div>
    <w:div w:id="1540584265">
      <w:bodyDiv w:val="1"/>
      <w:marLeft w:val="0"/>
      <w:marRight w:val="0"/>
      <w:marTop w:val="0"/>
      <w:marBottom w:val="0"/>
      <w:divBdr>
        <w:top w:val="none" w:sz="0" w:space="0" w:color="auto"/>
        <w:left w:val="none" w:sz="0" w:space="0" w:color="auto"/>
        <w:bottom w:val="none" w:sz="0" w:space="0" w:color="auto"/>
        <w:right w:val="none" w:sz="0" w:space="0" w:color="auto"/>
      </w:divBdr>
    </w:div>
    <w:div w:id="1682665484">
      <w:bodyDiv w:val="1"/>
      <w:marLeft w:val="0"/>
      <w:marRight w:val="0"/>
      <w:marTop w:val="0"/>
      <w:marBottom w:val="0"/>
      <w:divBdr>
        <w:top w:val="none" w:sz="0" w:space="0" w:color="auto"/>
        <w:left w:val="none" w:sz="0" w:space="0" w:color="auto"/>
        <w:bottom w:val="none" w:sz="0" w:space="0" w:color="auto"/>
        <w:right w:val="none" w:sz="0" w:space="0" w:color="auto"/>
      </w:divBdr>
      <w:divsChild>
        <w:div w:id="69665701">
          <w:marLeft w:val="0"/>
          <w:marRight w:val="0"/>
          <w:marTop w:val="0"/>
          <w:marBottom w:val="0"/>
          <w:divBdr>
            <w:top w:val="none" w:sz="0" w:space="0" w:color="auto"/>
            <w:left w:val="none" w:sz="0" w:space="0" w:color="auto"/>
            <w:bottom w:val="none" w:sz="0" w:space="0" w:color="auto"/>
            <w:right w:val="none" w:sz="0" w:space="0" w:color="auto"/>
          </w:divBdr>
          <w:divsChild>
            <w:div w:id="1694457262">
              <w:marLeft w:val="0"/>
              <w:marRight w:val="0"/>
              <w:marTop w:val="0"/>
              <w:marBottom w:val="0"/>
              <w:divBdr>
                <w:top w:val="none" w:sz="0" w:space="0" w:color="auto"/>
                <w:left w:val="none" w:sz="0" w:space="0" w:color="auto"/>
                <w:bottom w:val="none" w:sz="0" w:space="0" w:color="auto"/>
                <w:right w:val="none" w:sz="0" w:space="0" w:color="auto"/>
              </w:divBdr>
              <w:divsChild>
                <w:div w:id="74379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80885">
      <w:bodyDiv w:val="1"/>
      <w:marLeft w:val="0"/>
      <w:marRight w:val="0"/>
      <w:marTop w:val="0"/>
      <w:marBottom w:val="0"/>
      <w:divBdr>
        <w:top w:val="none" w:sz="0" w:space="0" w:color="auto"/>
        <w:left w:val="none" w:sz="0" w:space="0" w:color="auto"/>
        <w:bottom w:val="none" w:sz="0" w:space="0" w:color="auto"/>
        <w:right w:val="none" w:sz="0" w:space="0" w:color="auto"/>
      </w:divBdr>
    </w:div>
    <w:div w:id="1725448271">
      <w:bodyDiv w:val="1"/>
      <w:marLeft w:val="0"/>
      <w:marRight w:val="0"/>
      <w:marTop w:val="0"/>
      <w:marBottom w:val="0"/>
      <w:divBdr>
        <w:top w:val="none" w:sz="0" w:space="0" w:color="auto"/>
        <w:left w:val="none" w:sz="0" w:space="0" w:color="auto"/>
        <w:bottom w:val="none" w:sz="0" w:space="0" w:color="auto"/>
        <w:right w:val="none" w:sz="0" w:space="0" w:color="auto"/>
      </w:divBdr>
    </w:div>
    <w:div w:id="1726174126">
      <w:bodyDiv w:val="1"/>
      <w:marLeft w:val="0"/>
      <w:marRight w:val="0"/>
      <w:marTop w:val="0"/>
      <w:marBottom w:val="0"/>
      <w:divBdr>
        <w:top w:val="none" w:sz="0" w:space="0" w:color="auto"/>
        <w:left w:val="none" w:sz="0" w:space="0" w:color="auto"/>
        <w:bottom w:val="none" w:sz="0" w:space="0" w:color="auto"/>
        <w:right w:val="none" w:sz="0" w:space="0" w:color="auto"/>
      </w:divBdr>
    </w:div>
    <w:div w:id="1825123988">
      <w:bodyDiv w:val="1"/>
      <w:marLeft w:val="0"/>
      <w:marRight w:val="0"/>
      <w:marTop w:val="0"/>
      <w:marBottom w:val="0"/>
      <w:divBdr>
        <w:top w:val="none" w:sz="0" w:space="0" w:color="auto"/>
        <w:left w:val="none" w:sz="0" w:space="0" w:color="auto"/>
        <w:bottom w:val="none" w:sz="0" w:space="0" w:color="auto"/>
        <w:right w:val="none" w:sz="0" w:space="0" w:color="auto"/>
      </w:divBdr>
    </w:div>
    <w:div w:id="1849522727">
      <w:bodyDiv w:val="1"/>
      <w:marLeft w:val="0"/>
      <w:marRight w:val="0"/>
      <w:marTop w:val="0"/>
      <w:marBottom w:val="0"/>
      <w:divBdr>
        <w:top w:val="none" w:sz="0" w:space="0" w:color="auto"/>
        <w:left w:val="none" w:sz="0" w:space="0" w:color="auto"/>
        <w:bottom w:val="none" w:sz="0" w:space="0" w:color="auto"/>
        <w:right w:val="none" w:sz="0" w:space="0" w:color="auto"/>
      </w:divBdr>
      <w:divsChild>
        <w:div w:id="2006008312">
          <w:marLeft w:val="0"/>
          <w:marRight w:val="0"/>
          <w:marTop w:val="0"/>
          <w:marBottom w:val="0"/>
          <w:divBdr>
            <w:top w:val="none" w:sz="0" w:space="0" w:color="auto"/>
            <w:left w:val="none" w:sz="0" w:space="0" w:color="auto"/>
            <w:bottom w:val="none" w:sz="0" w:space="0" w:color="auto"/>
            <w:right w:val="none" w:sz="0" w:space="0" w:color="auto"/>
          </w:divBdr>
          <w:divsChild>
            <w:div w:id="1089692031">
              <w:marLeft w:val="0"/>
              <w:marRight w:val="0"/>
              <w:marTop w:val="0"/>
              <w:marBottom w:val="0"/>
              <w:divBdr>
                <w:top w:val="none" w:sz="0" w:space="0" w:color="auto"/>
                <w:left w:val="none" w:sz="0" w:space="0" w:color="auto"/>
                <w:bottom w:val="none" w:sz="0" w:space="0" w:color="auto"/>
                <w:right w:val="none" w:sz="0" w:space="0" w:color="auto"/>
              </w:divBdr>
              <w:divsChild>
                <w:div w:id="4624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263031">
      <w:bodyDiv w:val="1"/>
      <w:marLeft w:val="0"/>
      <w:marRight w:val="0"/>
      <w:marTop w:val="0"/>
      <w:marBottom w:val="0"/>
      <w:divBdr>
        <w:top w:val="none" w:sz="0" w:space="0" w:color="auto"/>
        <w:left w:val="none" w:sz="0" w:space="0" w:color="auto"/>
        <w:bottom w:val="none" w:sz="0" w:space="0" w:color="auto"/>
        <w:right w:val="none" w:sz="0" w:space="0" w:color="auto"/>
      </w:divBdr>
      <w:divsChild>
        <w:div w:id="1259287111">
          <w:marLeft w:val="0"/>
          <w:marRight w:val="0"/>
          <w:marTop w:val="0"/>
          <w:marBottom w:val="0"/>
          <w:divBdr>
            <w:top w:val="none" w:sz="0" w:space="0" w:color="auto"/>
            <w:left w:val="none" w:sz="0" w:space="0" w:color="auto"/>
            <w:bottom w:val="none" w:sz="0" w:space="0" w:color="auto"/>
            <w:right w:val="none" w:sz="0" w:space="0" w:color="auto"/>
          </w:divBdr>
        </w:div>
      </w:divsChild>
    </w:div>
    <w:div w:id="1885945582">
      <w:bodyDiv w:val="1"/>
      <w:marLeft w:val="0"/>
      <w:marRight w:val="0"/>
      <w:marTop w:val="0"/>
      <w:marBottom w:val="0"/>
      <w:divBdr>
        <w:top w:val="none" w:sz="0" w:space="0" w:color="auto"/>
        <w:left w:val="none" w:sz="0" w:space="0" w:color="auto"/>
        <w:bottom w:val="none" w:sz="0" w:space="0" w:color="auto"/>
        <w:right w:val="none" w:sz="0" w:space="0" w:color="auto"/>
      </w:divBdr>
    </w:div>
    <w:div w:id="1893536213">
      <w:bodyDiv w:val="1"/>
      <w:marLeft w:val="0"/>
      <w:marRight w:val="0"/>
      <w:marTop w:val="0"/>
      <w:marBottom w:val="0"/>
      <w:divBdr>
        <w:top w:val="none" w:sz="0" w:space="0" w:color="auto"/>
        <w:left w:val="none" w:sz="0" w:space="0" w:color="auto"/>
        <w:bottom w:val="none" w:sz="0" w:space="0" w:color="auto"/>
        <w:right w:val="none" w:sz="0" w:space="0" w:color="auto"/>
      </w:divBdr>
    </w:div>
    <w:div w:id="1927684862">
      <w:bodyDiv w:val="1"/>
      <w:marLeft w:val="0"/>
      <w:marRight w:val="0"/>
      <w:marTop w:val="0"/>
      <w:marBottom w:val="0"/>
      <w:divBdr>
        <w:top w:val="none" w:sz="0" w:space="0" w:color="auto"/>
        <w:left w:val="none" w:sz="0" w:space="0" w:color="auto"/>
        <w:bottom w:val="none" w:sz="0" w:space="0" w:color="auto"/>
        <w:right w:val="none" w:sz="0" w:space="0" w:color="auto"/>
      </w:divBdr>
    </w:div>
    <w:div w:id="1943999229">
      <w:bodyDiv w:val="1"/>
      <w:marLeft w:val="0"/>
      <w:marRight w:val="0"/>
      <w:marTop w:val="0"/>
      <w:marBottom w:val="0"/>
      <w:divBdr>
        <w:top w:val="none" w:sz="0" w:space="0" w:color="auto"/>
        <w:left w:val="none" w:sz="0" w:space="0" w:color="auto"/>
        <w:bottom w:val="none" w:sz="0" w:space="0" w:color="auto"/>
        <w:right w:val="none" w:sz="0" w:space="0" w:color="auto"/>
      </w:divBdr>
    </w:div>
    <w:div w:id="194761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ric.asare@usask.ca" TargetMode="Externa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7910/DVN/IDOCML"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doi.org/10.7927/H4DZ068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doi.org/10.1007/s11707-010-0015-7"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s://doi.org/10.7927/H4N014G5.%20Accessed%20November%2028th%202018" TargetMode="External"/><Relationship Id="rId10" Type="http://schemas.openxmlformats.org/officeDocument/2006/relationships/comments" Target="comments.xml"/><Relationship Id="rId19" Type="http://schemas.openxmlformats.org/officeDocument/2006/relationships/hyperlink" Target="https://link.springer.com/article/10.1007/s10640-021-00536-2"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hyperlink" Target="https://doi.org/10.7927/H4RR1W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04635-3B6B-4901-85E8-6C3DEBEAC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10496</Words>
  <Characters>59831</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2019-01-14T15:38:00Z</cp:lastPrinted>
  <dcterms:created xsi:type="dcterms:W3CDTF">2021-12-10T10:49:00Z</dcterms:created>
  <dcterms:modified xsi:type="dcterms:W3CDTF">2021-12-10T10:49:00Z</dcterms:modified>
</cp:coreProperties>
</file>