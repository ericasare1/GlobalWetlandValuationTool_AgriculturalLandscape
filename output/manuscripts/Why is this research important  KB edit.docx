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80C87" w14:textId="2F63B36B" w:rsidR="006039AD" w:rsidRPr="00C4185A" w:rsidRDefault="00C4185A" w:rsidP="00C4185A">
      <w:pPr>
        <w:pStyle w:val="ListParagraph"/>
        <w:numPr>
          <w:ilvl w:val="0"/>
          <w:numId w:val="2"/>
        </w:numPr>
        <w:ind w:hanging="72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CA"/>
        </w:rPr>
      </w:pPr>
      <w:r w:rsidRPr="00C418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CA"/>
        </w:rPr>
        <w:t>Why is this research important?</w:t>
      </w:r>
    </w:p>
    <w:p w14:paraId="5B56578D" w14:textId="28A18D8B" w:rsidR="006039AD" w:rsidRDefault="00603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Agricultural development is an important driver of wetland </w:t>
      </w:r>
      <w:ins w:id="0" w:author="Belcher, Kenneth" w:date="2021-09-27T13:32:00Z">
        <w:r w:rsidR="00F173E1">
          <w:rPr>
            <w:rFonts w:ascii="Times New Roman" w:hAnsi="Times New Roman" w:cs="Times New Roman"/>
            <w:sz w:val="24"/>
            <w:szCs w:val="24"/>
          </w:rPr>
          <w:t xml:space="preserve">loss and </w:t>
        </w:r>
      </w:ins>
      <w:r>
        <w:rPr>
          <w:rFonts w:ascii="Times New Roman" w:hAnsi="Times New Roman" w:cs="Times New Roman"/>
          <w:sz w:val="24"/>
          <w:szCs w:val="24"/>
        </w:rPr>
        <w:t xml:space="preserve">degradation globally. </w:t>
      </w:r>
      <w:ins w:id="1" w:author="Belcher, Kenneth" w:date="2021-09-27T13:32:00Z">
        <w:r w:rsidR="00F173E1">
          <w:rPr>
            <w:rFonts w:ascii="Times New Roman" w:hAnsi="Times New Roman" w:cs="Times New Roman"/>
            <w:sz w:val="24"/>
            <w:szCs w:val="24"/>
          </w:rPr>
          <w:t>The development of p</w:t>
        </w:r>
      </w:ins>
      <w:ins w:id="2" w:author="Belcher, Kenneth" w:date="2021-09-27T13:31:00Z">
        <w:r w:rsidR="00F173E1">
          <w:rPr>
            <w:rFonts w:ascii="Times New Roman" w:hAnsi="Times New Roman" w:cs="Times New Roman"/>
            <w:sz w:val="24"/>
            <w:szCs w:val="24"/>
          </w:rPr>
          <w:t xml:space="preserve">olicy and programming </w:t>
        </w:r>
      </w:ins>
      <w:ins w:id="3" w:author="Belcher, Kenneth" w:date="2021-09-27T13:32:00Z">
        <w:r w:rsidR="00F173E1">
          <w:rPr>
            <w:rFonts w:ascii="Times New Roman" w:hAnsi="Times New Roman" w:cs="Times New Roman"/>
            <w:sz w:val="24"/>
            <w:szCs w:val="24"/>
          </w:rPr>
          <w:t xml:space="preserve">to address this wetland loss and degradation is informed by an understanding of </w:t>
        </w:r>
      </w:ins>
      <w:ins w:id="4" w:author="Belcher, Kenneth" w:date="2021-09-27T13:33:00Z">
        <w:r w:rsidR="00F173E1">
          <w:rPr>
            <w:rFonts w:ascii="Times New Roman" w:hAnsi="Times New Roman" w:cs="Times New Roman"/>
            <w:sz w:val="24"/>
            <w:szCs w:val="24"/>
          </w:rPr>
          <w:t>the value of wetland ecosystem services</w:t>
        </w:r>
      </w:ins>
      <w:ins w:id="5" w:author="Belcher, Kenneth" w:date="2021-09-27T13:32:00Z">
        <w:r w:rsidR="00F173E1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r w:rsidRPr="006039AD">
        <w:rPr>
          <w:rFonts w:ascii="Times New Roman" w:hAnsi="Times New Roman" w:cs="Times New Roman"/>
          <w:sz w:val="24"/>
          <w:szCs w:val="24"/>
        </w:rPr>
        <w:t xml:space="preserve">Our study builds on the work of Brander et al. (2013) by </w:t>
      </w:r>
      <w:r w:rsidR="00C4185A">
        <w:rPr>
          <w:rFonts w:ascii="Times New Roman" w:hAnsi="Times New Roman" w:cs="Times New Roman"/>
          <w:sz w:val="24"/>
          <w:szCs w:val="24"/>
        </w:rPr>
        <w:t xml:space="preserve">including </w:t>
      </w:r>
      <w:r w:rsidRPr="006039AD">
        <w:rPr>
          <w:rFonts w:ascii="Times New Roman" w:hAnsi="Times New Roman" w:cs="Times New Roman"/>
          <w:sz w:val="24"/>
          <w:szCs w:val="24"/>
        </w:rPr>
        <w:t xml:space="preserve">additional wetland regulating services and provisioning services, creating a more comprehensive analysis of </w:t>
      </w:r>
      <w:del w:id="6" w:author="Belcher, Kenneth" w:date="2021-09-27T13:33:00Z">
        <w:r w:rsidRPr="006039AD" w:rsidDel="00F173E1">
          <w:rPr>
            <w:rFonts w:ascii="Times New Roman" w:hAnsi="Times New Roman" w:cs="Times New Roman"/>
            <w:sz w:val="24"/>
            <w:szCs w:val="24"/>
          </w:rPr>
          <w:delText xml:space="preserve">all </w:delText>
        </w:r>
      </w:del>
      <w:r w:rsidRPr="006039AD">
        <w:rPr>
          <w:rFonts w:ascii="Times New Roman" w:hAnsi="Times New Roman" w:cs="Times New Roman"/>
          <w:sz w:val="24"/>
          <w:szCs w:val="24"/>
        </w:rPr>
        <w:t xml:space="preserve">wetland values. Our findings </w:t>
      </w:r>
      <w:ins w:id="7" w:author="Belcher, Kenneth" w:date="2021-09-27T13:33:00Z">
        <w:r w:rsidR="00F173E1">
          <w:rPr>
            <w:rFonts w:ascii="Times New Roman" w:hAnsi="Times New Roman" w:cs="Times New Roman"/>
            <w:sz w:val="24"/>
            <w:szCs w:val="24"/>
          </w:rPr>
          <w:t xml:space="preserve">can be applied to </w:t>
        </w:r>
      </w:ins>
      <w:r w:rsidRPr="006039AD">
        <w:rPr>
          <w:rFonts w:ascii="Times New Roman" w:hAnsi="Times New Roman" w:cs="Times New Roman"/>
          <w:sz w:val="24"/>
          <w:szCs w:val="24"/>
        </w:rPr>
        <w:t>help guide</w:t>
      </w:r>
      <w:ins w:id="8" w:author="Belcher, Kenneth" w:date="2021-09-27T13:35:00Z">
        <w:r w:rsidR="00F173E1">
          <w:rPr>
            <w:rFonts w:ascii="Times New Roman" w:hAnsi="Times New Roman" w:cs="Times New Roman"/>
            <w:sz w:val="24"/>
            <w:szCs w:val="24"/>
          </w:rPr>
          <w:t xml:space="preserve"> wetland valuation through</w:t>
        </w:r>
      </w:ins>
      <w:r w:rsidRPr="006039AD">
        <w:rPr>
          <w:rFonts w:ascii="Times New Roman" w:hAnsi="Times New Roman" w:cs="Times New Roman"/>
          <w:sz w:val="24"/>
          <w:szCs w:val="24"/>
        </w:rPr>
        <w:t xml:space="preserve"> the benefit transfer of wetland values across similar nations and thereby help to inform wetland conservation and policies on agricultural landscapes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B9A2B0" w14:textId="77777777" w:rsidR="00C4185A" w:rsidRDefault="00C4185A">
      <w:pPr>
        <w:rPr>
          <w:rFonts w:ascii="Times New Roman" w:hAnsi="Times New Roman" w:cs="Times New Roman"/>
          <w:sz w:val="24"/>
          <w:szCs w:val="24"/>
        </w:rPr>
      </w:pPr>
    </w:p>
    <w:p w14:paraId="649F602B" w14:textId="3A6A93FC" w:rsidR="006039AD" w:rsidRPr="00C4185A" w:rsidRDefault="00C4185A" w:rsidP="00C4185A">
      <w:pPr>
        <w:pStyle w:val="ListParagraph"/>
        <w:numPr>
          <w:ilvl w:val="0"/>
          <w:numId w:val="2"/>
        </w:numPr>
        <w:ind w:left="709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C4185A">
        <w:rPr>
          <w:rFonts w:ascii="Times New Roman" w:hAnsi="Times New Roman" w:cs="Times New Roman"/>
          <w:b/>
          <w:bCs/>
          <w:sz w:val="24"/>
          <w:szCs w:val="24"/>
        </w:rPr>
        <w:t>Why would the international community be interested in this research?</w:t>
      </w:r>
    </w:p>
    <w:p w14:paraId="1E2A6728" w14:textId="38180839" w:rsidR="006039AD" w:rsidRPr="00264708" w:rsidRDefault="006039AD">
      <w:pPr>
        <w:rPr>
          <w:rFonts w:ascii="Times New Roman" w:hAnsi="Times New Roman" w:cs="Times New Roman"/>
          <w:sz w:val="24"/>
          <w:szCs w:val="24"/>
        </w:rPr>
      </w:pPr>
      <w:r w:rsidRPr="006039AD">
        <w:rPr>
          <w:rFonts w:ascii="Times New Roman" w:hAnsi="Times New Roman" w:cs="Times New Roman"/>
          <w:sz w:val="24"/>
          <w:szCs w:val="24"/>
        </w:rPr>
        <w:t xml:space="preserve">The world has lost more than 50 percent of its original wetland area at a </w:t>
      </w:r>
      <w:del w:id="9" w:author="Belcher, Kenneth" w:date="2021-09-27T13:39:00Z">
        <w:r w:rsidRPr="006039AD" w:rsidDel="00F173E1">
          <w:rPr>
            <w:rFonts w:ascii="Times New Roman" w:hAnsi="Times New Roman" w:cs="Times New Roman"/>
            <w:sz w:val="24"/>
            <w:szCs w:val="24"/>
          </w:rPr>
          <w:delText xml:space="preserve">faster </w:delText>
        </w:r>
      </w:del>
      <w:ins w:id="10" w:author="Belcher, Kenneth" w:date="2021-09-27T13:39:00Z">
        <w:r w:rsidR="00F173E1">
          <w:rPr>
            <w:rFonts w:ascii="Times New Roman" w:hAnsi="Times New Roman" w:cs="Times New Roman"/>
            <w:sz w:val="24"/>
            <w:szCs w:val="24"/>
          </w:rPr>
          <w:t>greater</w:t>
        </w:r>
        <w:r w:rsidR="00F173E1" w:rsidRPr="006039A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039AD">
        <w:rPr>
          <w:rFonts w:ascii="Times New Roman" w:hAnsi="Times New Roman" w:cs="Times New Roman"/>
          <w:sz w:val="24"/>
          <w:szCs w:val="24"/>
        </w:rPr>
        <w:t xml:space="preserve">rate than </w:t>
      </w:r>
      <w:ins w:id="11" w:author="Belcher, Kenneth" w:date="2021-09-27T13:39:00Z">
        <w:r w:rsidR="00F173E1">
          <w:rPr>
            <w:rFonts w:ascii="Times New Roman" w:hAnsi="Times New Roman" w:cs="Times New Roman"/>
            <w:sz w:val="24"/>
            <w:szCs w:val="24"/>
          </w:rPr>
          <w:t>many of the</w:t>
        </w:r>
      </w:ins>
      <w:del w:id="12" w:author="Belcher, Kenneth" w:date="2021-09-27T13:39:00Z">
        <w:r w:rsidRPr="006039AD" w:rsidDel="00F173E1">
          <w:rPr>
            <w:rFonts w:ascii="Times New Roman" w:hAnsi="Times New Roman" w:cs="Times New Roman"/>
            <w:sz w:val="24"/>
            <w:szCs w:val="24"/>
          </w:rPr>
          <w:delText>other</w:delText>
        </w:r>
      </w:del>
      <w:r w:rsidRPr="006039AD">
        <w:rPr>
          <w:rFonts w:ascii="Times New Roman" w:hAnsi="Times New Roman" w:cs="Times New Roman"/>
          <w:sz w:val="24"/>
          <w:szCs w:val="24"/>
        </w:rPr>
        <w:t xml:space="preserve"> ecosystems in the world. Our study contributes to </w:t>
      </w:r>
      <w:del w:id="13" w:author="Belcher, Kenneth" w:date="2021-09-27T13:40:00Z">
        <w:r w:rsidRPr="006039AD" w:rsidDel="00F173E1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6039AD">
        <w:rPr>
          <w:rFonts w:ascii="Times New Roman" w:hAnsi="Times New Roman" w:cs="Times New Roman"/>
          <w:sz w:val="24"/>
          <w:szCs w:val="24"/>
        </w:rPr>
        <w:t xml:space="preserve">understanding </w:t>
      </w:r>
      <w:ins w:id="14" w:author="Belcher, Kenneth" w:date="2021-09-27T13:40:00Z">
        <w:r w:rsidR="00F173E1">
          <w:rPr>
            <w:rFonts w:ascii="Times New Roman" w:hAnsi="Times New Roman" w:cs="Times New Roman"/>
            <w:sz w:val="24"/>
            <w:szCs w:val="24"/>
          </w:rPr>
          <w:t xml:space="preserve">some </w:t>
        </w:r>
      </w:ins>
      <w:r w:rsidRPr="006039AD">
        <w:rPr>
          <w:rFonts w:ascii="Times New Roman" w:hAnsi="Times New Roman" w:cs="Times New Roman"/>
          <w:sz w:val="24"/>
          <w:szCs w:val="24"/>
        </w:rPr>
        <w:t xml:space="preserve">of the </w:t>
      </w:r>
      <w:ins w:id="15" w:author="Belcher, Kenneth" w:date="2021-09-27T13:40:00Z">
        <w:r w:rsidR="00F173E1">
          <w:rPr>
            <w:rFonts w:ascii="Times New Roman" w:hAnsi="Times New Roman" w:cs="Times New Roman"/>
            <w:sz w:val="24"/>
            <w:szCs w:val="24"/>
          </w:rPr>
          <w:t xml:space="preserve">more important </w:t>
        </w:r>
      </w:ins>
      <w:r w:rsidRPr="006039AD">
        <w:rPr>
          <w:rFonts w:ascii="Times New Roman" w:hAnsi="Times New Roman" w:cs="Times New Roman"/>
          <w:sz w:val="24"/>
          <w:szCs w:val="24"/>
        </w:rPr>
        <w:t xml:space="preserve">drivers </w:t>
      </w:r>
      <w:ins w:id="16" w:author="Belcher, Kenneth" w:date="2021-09-27T13:40:00Z">
        <w:r w:rsidR="00F173E1">
          <w:rPr>
            <w:rFonts w:ascii="Times New Roman" w:hAnsi="Times New Roman" w:cs="Times New Roman"/>
            <w:sz w:val="24"/>
            <w:szCs w:val="24"/>
          </w:rPr>
          <w:t xml:space="preserve">and determinants </w:t>
        </w:r>
      </w:ins>
      <w:r w:rsidRPr="006039AD">
        <w:rPr>
          <w:rFonts w:ascii="Times New Roman" w:hAnsi="Times New Roman" w:cs="Times New Roman"/>
          <w:sz w:val="24"/>
          <w:szCs w:val="24"/>
        </w:rPr>
        <w:t>of wetland values, on agricultural landscapes, globally.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9AD">
        <w:rPr>
          <w:rFonts w:ascii="Times New Roman" w:hAnsi="Times New Roman" w:cs="Times New Roman"/>
          <w:sz w:val="24"/>
          <w:szCs w:val="24"/>
        </w:rPr>
        <w:t xml:space="preserve">It also </w:t>
      </w:r>
      <w:del w:id="17" w:author="Belcher, Kenneth" w:date="2021-09-27T13:42:00Z">
        <w:r w:rsidRPr="006039AD" w:rsidDel="00FC09D6">
          <w:rPr>
            <w:rFonts w:ascii="Times New Roman" w:hAnsi="Times New Roman" w:cs="Times New Roman"/>
            <w:sz w:val="24"/>
            <w:szCs w:val="24"/>
          </w:rPr>
          <w:delText xml:space="preserve">provides </w:delText>
        </w:r>
      </w:del>
      <w:ins w:id="18" w:author="Belcher, Kenneth" w:date="2021-09-27T13:42:00Z">
        <w:r w:rsidR="00FC09D6">
          <w:rPr>
            <w:rFonts w:ascii="Times New Roman" w:hAnsi="Times New Roman" w:cs="Times New Roman"/>
            <w:sz w:val="24"/>
            <w:szCs w:val="24"/>
          </w:rPr>
          <w:t>demonstrates</w:t>
        </w:r>
        <w:r w:rsidR="00FC09D6" w:rsidRPr="006039A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039AD">
        <w:rPr>
          <w:rFonts w:ascii="Times New Roman" w:hAnsi="Times New Roman" w:cs="Times New Roman"/>
          <w:sz w:val="24"/>
          <w:szCs w:val="24"/>
        </w:rPr>
        <w:t xml:space="preserve">a method </w:t>
      </w:r>
      <w:del w:id="19" w:author="Belcher, Kenneth" w:date="2021-09-27T13:41:00Z">
        <w:r w:rsidRPr="006039AD" w:rsidDel="00F173E1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ins w:id="20" w:author="Belcher, Kenneth" w:date="2021-09-27T13:41:00Z">
        <w:r w:rsidR="00F173E1">
          <w:rPr>
            <w:rFonts w:ascii="Times New Roman" w:hAnsi="Times New Roman" w:cs="Times New Roman"/>
            <w:sz w:val="24"/>
            <w:szCs w:val="24"/>
          </w:rPr>
          <w:t>to inform the</w:t>
        </w:r>
        <w:r w:rsidR="00F173E1" w:rsidRPr="006039A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1" w:author="Belcher, Kenneth" w:date="2021-09-27T13:41:00Z">
        <w:r w:rsidRPr="006039AD" w:rsidDel="00F173E1">
          <w:rPr>
            <w:rFonts w:ascii="Times New Roman" w:hAnsi="Times New Roman" w:cs="Times New Roman"/>
            <w:sz w:val="24"/>
            <w:szCs w:val="24"/>
          </w:rPr>
          <w:delText xml:space="preserve">estimating </w:delText>
        </w:r>
      </w:del>
      <w:ins w:id="22" w:author="Belcher, Kenneth" w:date="2021-09-27T13:41:00Z">
        <w:r w:rsidR="00F173E1" w:rsidRPr="006039AD">
          <w:rPr>
            <w:rFonts w:ascii="Times New Roman" w:hAnsi="Times New Roman" w:cs="Times New Roman"/>
            <w:sz w:val="24"/>
            <w:szCs w:val="24"/>
          </w:rPr>
          <w:t>estimati</w:t>
        </w:r>
        <w:r w:rsidR="00F173E1">
          <w:rPr>
            <w:rFonts w:ascii="Times New Roman" w:hAnsi="Times New Roman" w:cs="Times New Roman"/>
            <w:sz w:val="24"/>
            <w:szCs w:val="24"/>
          </w:rPr>
          <w:t>on of</w:t>
        </w:r>
        <w:r w:rsidR="00F173E1" w:rsidRPr="006039A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039AD">
        <w:rPr>
          <w:rFonts w:ascii="Times New Roman" w:hAnsi="Times New Roman" w:cs="Times New Roman"/>
          <w:sz w:val="24"/>
          <w:szCs w:val="24"/>
        </w:rPr>
        <w:t xml:space="preserve">wetland </w:t>
      </w:r>
      <w:ins w:id="23" w:author="Belcher, Kenneth" w:date="2021-09-27T13:41:00Z">
        <w:r w:rsidR="00F173E1">
          <w:rPr>
            <w:rFonts w:ascii="Times New Roman" w:hAnsi="Times New Roman" w:cs="Times New Roman"/>
            <w:sz w:val="24"/>
            <w:szCs w:val="24"/>
          </w:rPr>
          <w:t xml:space="preserve">ecosystem service </w:t>
        </w:r>
      </w:ins>
      <w:r w:rsidRPr="006039AD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>, including provisioning</w:t>
      </w:r>
      <w:del w:id="24" w:author="Belcher, Kenneth" w:date="2021-09-27T13:41:00Z">
        <w:r w:rsidDel="00F173E1">
          <w:rPr>
            <w:rFonts w:ascii="Times New Roman" w:hAnsi="Times New Roman" w:cs="Times New Roman"/>
            <w:sz w:val="24"/>
            <w:szCs w:val="24"/>
          </w:rPr>
          <w:delText xml:space="preserve"> wetland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values,</w:t>
      </w:r>
      <w:r w:rsidRPr="006039AD">
        <w:rPr>
          <w:rFonts w:ascii="Times New Roman" w:hAnsi="Times New Roman" w:cs="Times New Roman"/>
          <w:sz w:val="24"/>
          <w:szCs w:val="24"/>
        </w:rPr>
        <w:t xml:space="preserve"> on agricultural landscapes</w:t>
      </w:r>
      <w:ins w:id="25" w:author="Belcher, Kenneth" w:date="2021-09-27T13:42:00Z">
        <w:r w:rsidR="00FC09D6">
          <w:rPr>
            <w:rFonts w:ascii="Times New Roman" w:hAnsi="Times New Roman" w:cs="Times New Roman"/>
            <w:sz w:val="24"/>
            <w:szCs w:val="24"/>
          </w:rPr>
          <w:t>. The model structure and the results presented</w:t>
        </w:r>
      </w:ins>
      <w:del w:id="26" w:author="Belcher, Kenneth" w:date="2021-09-27T13:42:00Z">
        <w:r w:rsidRPr="006039AD" w:rsidDel="00FC09D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27" w:author="Belcher, Kenneth" w:date="2021-09-27T13:43:00Z">
        <w:r w:rsidRPr="006039AD" w:rsidDel="00FC09D6">
          <w:rPr>
            <w:rFonts w:ascii="Times New Roman" w:hAnsi="Times New Roman" w:cs="Times New Roman"/>
            <w:sz w:val="24"/>
            <w:szCs w:val="24"/>
          </w:rPr>
          <w:delText>which</w:delText>
        </w:r>
      </w:del>
      <w:r w:rsidRPr="006039AD">
        <w:rPr>
          <w:rFonts w:ascii="Times New Roman" w:hAnsi="Times New Roman" w:cs="Times New Roman"/>
          <w:sz w:val="24"/>
          <w:szCs w:val="24"/>
        </w:rPr>
        <w:t xml:space="preserve"> could </w:t>
      </w:r>
      <w:del w:id="28" w:author="Belcher, Kenneth" w:date="2021-09-27T13:43:00Z">
        <w:r w:rsidRPr="006039AD" w:rsidDel="00FC09D6">
          <w:rPr>
            <w:rFonts w:ascii="Times New Roman" w:hAnsi="Times New Roman" w:cs="Times New Roman"/>
            <w:sz w:val="24"/>
            <w:szCs w:val="24"/>
          </w:rPr>
          <w:delText xml:space="preserve">provide </w:delText>
        </w:r>
      </w:del>
      <w:ins w:id="29" w:author="Belcher, Kenneth" w:date="2021-09-27T13:43:00Z">
        <w:r w:rsidR="00FC09D6">
          <w:rPr>
            <w:rFonts w:ascii="Times New Roman" w:hAnsi="Times New Roman" w:cs="Times New Roman"/>
            <w:sz w:val="24"/>
            <w:szCs w:val="24"/>
          </w:rPr>
          <w:t xml:space="preserve">be used to </w:t>
        </w:r>
      </w:ins>
      <w:ins w:id="30" w:author="Belcher, Kenneth" w:date="2021-09-27T13:44:00Z">
        <w:r w:rsidR="00FC09D6">
          <w:rPr>
            <w:rFonts w:ascii="Times New Roman" w:hAnsi="Times New Roman" w:cs="Times New Roman"/>
            <w:sz w:val="24"/>
            <w:szCs w:val="24"/>
          </w:rPr>
          <w:t>support</w:t>
        </w:r>
      </w:ins>
      <w:ins w:id="31" w:author="Belcher, Kenneth" w:date="2021-09-27T13:43:00Z">
        <w:r w:rsidR="00FC09D6" w:rsidRPr="006039A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039AD">
        <w:rPr>
          <w:rFonts w:ascii="Times New Roman" w:hAnsi="Times New Roman" w:cs="Times New Roman"/>
          <w:sz w:val="24"/>
          <w:szCs w:val="24"/>
        </w:rPr>
        <w:t>the foundation for benefit cost analys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6039AD">
        <w:rPr>
          <w:rFonts w:ascii="Times New Roman" w:hAnsi="Times New Roman" w:cs="Times New Roman"/>
          <w:sz w:val="24"/>
          <w:szCs w:val="24"/>
        </w:rPr>
        <w:t xml:space="preserve"> of </w:t>
      </w:r>
      <w:ins w:id="32" w:author="Belcher, Kenneth" w:date="2021-09-27T13:45:00Z">
        <w:r w:rsidR="00FC09D6">
          <w:rPr>
            <w:rFonts w:ascii="Times New Roman" w:hAnsi="Times New Roman" w:cs="Times New Roman"/>
            <w:sz w:val="24"/>
            <w:szCs w:val="24"/>
          </w:rPr>
          <w:t>land use policies and other initiatives to conserve wetlands and wetland functions.</w:t>
        </w:r>
      </w:ins>
      <w:del w:id="33" w:author="Belcher, Kenneth" w:date="2021-09-27T13:46:00Z">
        <w:r w:rsidRPr="006039AD" w:rsidDel="00FC09D6">
          <w:rPr>
            <w:rFonts w:ascii="Times New Roman" w:hAnsi="Times New Roman" w:cs="Times New Roman"/>
            <w:sz w:val="24"/>
            <w:szCs w:val="24"/>
          </w:rPr>
          <w:delText>wetland conservation</w:delText>
        </w:r>
        <w:r w:rsidDel="00FC09D6">
          <w:rPr>
            <w:rFonts w:ascii="Times New Roman" w:hAnsi="Times New Roman" w:cs="Times New Roman"/>
            <w:sz w:val="24"/>
            <w:szCs w:val="24"/>
          </w:rPr>
          <w:delText xml:space="preserve"> and land use</w:delText>
        </w:r>
        <w:r w:rsidRPr="006039AD" w:rsidDel="00FC09D6">
          <w:rPr>
            <w:rFonts w:ascii="Times New Roman" w:hAnsi="Times New Roman" w:cs="Times New Roman"/>
            <w:sz w:val="24"/>
            <w:szCs w:val="24"/>
          </w:rPr>
          <w:delText xml:space="preserve"> policies</w:delText>
        </w:r>
        <w:r w:rsidR="00A956EF" w:rsidDel="00FC09D6">
          <w:rPr>
            <w:rFonts w:ascii="Times New Roman" w:hAnsi="Times New Roman" w:cs="Times New Roman"/>
            <w:sz w:val="24"/>
            <w:szCs w:val="24"/>
          </w:rPr>
          <w:delText xml:space="preserve"> to conserve wetlands</w:delText>
        </w:r>
        <w:r w:rsidRPr="006039AD" w:rsidDel="00FC09D6">
          <w:rPr>
            <w:rFonts w:ascii="Times New Roman" w:hAnsi="Times New Roman" w:cs="Times New Roman"/>
            <w:sz w:val="24"/>
            <w:szCs w:val="24"/>
          </w:rPr>
          <w:delText>.</w:delText>
        </w:r>
      </w:del>
      <w:bookmarkStart w:id="34" w:name="_GoBack"/>
      <w:bookmarkEnd w:id="34"/>
      <w:r w:rsidRPr="006039A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039AD" w:rsidRPr="00264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618A3"/>
    <w:multiLevelType w:val="hybridMultilevel"/>
    <w:tmpl w:val="0302C4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9079B"/>
    <w:multiLevelType w:val="multilevel"/>
    <w:tmpl w:val="00AC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lcher, Kenneth">
    <w15:presenceInfo w15:providerId="AD" w15:userId="S-1-5-21-1060284298-436374069-1708537768-23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88"/>
    <w:rsid w:val="00017188"/>
    <w:rsid w:val="00264708"/>
    <w:rsid w:val="004021A3"/>
    <w:rsid w:val="00406694"/>
    <w:rsid w:val="004E590E"/>
    <w:rsid w:val="006039AD"/>
    <w:rsid w:val="00947EA1"/>
    <w:rsid w:val="00960CF6"/>
    <w:rsid w:val="00A956EF"/>
    <w:rsid w:val="00C4185A"/>
    <w:rsid w:val="00CA4788"/>
    <w:rsid w:val="00F173E1"/>
    <w:rsid w:val="00F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D36A"/>
  <w15:chartTrackingRefBased/>
  <w15:docId w15:val="{EC6F1E7F-96FD-4B64-8758-9D13CA12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A47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A4788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A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CA4788"/>
    <w:rPr>
      <w:i/>
      <w:iCs/>
    </w:rPr>
  </w:style>
  <w:style w:type="character" w:styleId="Strong">
    <w:name w:val="Strong"/>
    <w:basedOn w:val="DefaultParagraphFont"/>
    <w:uiPriority w:val="22"/>
    <w:qFormat/>
    <w:rsid w:val="00CA478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60C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8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3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1297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Belcher, Kenneth</cp:lastModifiedBy>
  <cp:revision>2</cp:revision>
  <dcterms:created xsi:type="dcterms:W3CDTF">2021-09-27T19:46:00Z</dcterms:created>
  <dcterms:modified xsi:type="dcterms:W3CDTF">2021-09-27T19:46:00Z</dcterms:modified>
</cp:coreProperties>
</file>